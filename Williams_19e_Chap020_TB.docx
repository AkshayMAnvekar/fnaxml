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9129F" w14:textId="77777777" w:rsidR="002217A9" w:rsidRPr="00063AAB" w:rsidRDefault="002217A9" w:rsidP="002217A9">
      <w:pPr>
        <w:widowControl w:val="0"/>
        <w:spacing w:after="0" w:line="240" w:lineRule="auto"/>
        <w:jc w:val="center"/>
        <w:rPr>
          <w:ins w:id="0" w:author="Jeannie's Laptop" w:date="2019-07-22T16:40:00Z"/>
          <w:rFonts w:ascii="Times New Roman" w:eastAsia="Times,Times New Roman,Thorndale" w:hAnsi="Times New Roman" w:cs="Times New Roman"/>
          <w:bCs/>
          <w:sz w:val="40"/>
          <w:rPrChange w:id="1" w:author="Agate Publishing" w:date="2019-08-26T15:39:00Z">
            <w:rPr>
              <w:ins w:id="2" w:author="Jeannie's Laptop" w:date="2019-07-22T16:40:00Z"/>
              <w:rFonts w:eastAsia="Times,Times New Roman,Thorndale" w:cs="Times New Roman"/>
              <w:b/>
              <w:sz w:val="40"/>
            </w:rPr>
          </w:rPrChange>
        </w:rPr>
      </w:pPr>
      <w:bookmarkStart w:id="3" w:name="_Hlk14774329"/>
      <w:bookmarkEnd w:id="3"/>
      <w:ins w:id="4" w:author="Jeannie's Laptop" w:date="2019-07-22T16:40:00Z">
        <w:r w:rsidRPr="00063AAB">
          <w:rPr>
            <w:rFonts w:ascii="Times New Roman" w:eastAsia="Times,Times New Roman,Thorndale" w:hAnsi="Times New Roman" w:cs="Times New Roman"/>
            <w:bCs/>
            <w:sz w:val="40"/>
            <w:rPrChange w:id="5" w:author="Agate Publishing" w:date="2019-08-26T15:39:00Z">
              <w:rPr>
                <w:rFonts w:eastAsia="Times,Times New Roman,Thorndale" w:cs="Times New Roman"/>
                <w:b/>
                <w:sz w:val="40"/>
              </w:rPr>
            </w:rPrChange>
          </w:rPr>
          <w:t>Williams Financial and Managerial Accounting, 19e</w:t>
        </w:r>
      </w:ins>
    </w:p>
    <w:p w14:paraId="156C0FD1" w14:textId="77777777" w:rsidR="008C6CDC" w:rsidRPr="00063AAB" w:rsidRDefault="008C6CDC" w:rsidP="008C6CDC">
      <w:pPr>
        <w:widowControl w:val="0"/>
        <w:spacing w:after="0" w:line="240" w:lineRule="auto"/>
        <w:jc w:val="center"/>
        <w:rPr>
          <w:rFonts w:ascii="Times New Roman" w:eastAsia="Times,Times New Roman,Thorndale" w:hAnsi="Times New Roman" w:cs="Times New Roman"/>
          <w:bCs/>
          <w:sz w:val="40"/>
          <w:rPrChange w:id="6" w:author="Agate Publishing" w:date="2019-08-26T15:39:00Z">
            <w:rPr>
              <w:rFonts w:asciiTheme="majorBidi" w:eastAsia="Helvetica,dialog,Verdana,unifon" w:hAnsiTheme="majorBidi" w:cstheme="majorBidi"/>
              <w:b/>
              <w:sz w:val="40"/>
            </w:rPr>
          </w:rPrChange>
        </w:rPr>
      </w:pPr>
      <w:r w:rsidRPr="00063AAB">
        <w:rPr>
          <w:rFonts w:ascii="Times New Roman" w:eastAsia="Times,Times New Roman,Thorndale" w:hAnsi="Times New Roman" w:cs="Times New Roman"/>
          <w:bCs/>
          <w:sz w:val="40"/>
          <w:rPrChange w:id="7" w:author="Agate Publishing" w:date="2019-08-26T15:39:00Z">
            <w:rPr>
              <w:rFonts w:asciiTheme="majorBidi" w:eastAsia="Helvetica,dialog,Verdana,unifon" w:hAnsiTheme="majorBidi" w:cstheme="majorBidi"/>
              <w:b/>
              <w:sz w:val="40"/>
            </w:rPr>
          </w:rPrChange>
        </w:rPr>
        <w:t>Chapter 20 Test Bank – Static</w:t>
      </w:r>
    </w:p>
    <w:p w14:paraId="6DA78549" w14:textId="77777777" w:rsidR="00C943C1" w:rsidRPr="00063AAB" w:rsidRDefault="00C943C1" w:rsidP="008C6CDC">
      <w:pPr>
        <w:widowControl w:val="0"/>
        <w:spacing w:after="0" w:line="240" w:lineRule="auto"/>
        <w:jc w:val="center"/>
        <w:rPr>
          <w:rFonts w:asciiTheme="majorBidi" w:hAnsiTheme="majorBidi" w:cstheme="majorBidi"/>
          <w:bCs/>
          <w:sz w:val="20"/>
        </w:rPr>
      </w:pPr>
    </w:p>
    <w:p w14:paraId="4EB142D8" w14:textId="77777777" w:rsidR="002217A9" w:rsidRPr="00063AAB" w:rsidRDefault="002217A9" w:rsidP="002217A9">
      <w:pPr>
        <w:widowControl w:val="0"/>
        <w:spacing w:after="0" w:line="240" w:lineRule="auto"/>
        <w:rPr>
          <w:ins w:id="8" w:author="Jeannie's Laptop" w:date="2019-07-22T16:41:00Z"/>
          <w:rFonts w:ascii="Times New Roman" w:eastAsia="Helvetica,dialog,Verdana,unifon" w:hAnsi="Times New Roman" w:cs="Times New Roman"/>
          <w:bCs/>
          <w:rPrChange w:id="9" w:author="Agate Publishing" w:date="2019-08-26T15:39:00Z">
            <w:rPr>
              <w:ins w:id="10" w:author="Jeannie's Laptop" w:date="2019-07-22T16:41:00Z"/>
              <w:rFonts w:ascii="Times New Roman" w:eastAsia="Helvetica,dialog,Verdana,unifon" w:hAnsi="Times New Roman" w:cs="Times New Roman"/>
              <w:b/>
              <w:bCs/>
            </w:rPr>
          </w:rPrChange>
        </w:rPr>
      </w:pPr>
    </w:p>
    <w:p w14:paraId="015E4618" w14:textId="77777777" w:rsidR="00FF24F9" w:rsidRPr="00063AAB" w:rsidRDefault="00FF24F9" w:rsidP="002217A9">
      <w:pPr>
        <w:widowControl w:val="0"/>
        <w:spacing w:after="0" w:line="240" w:lineRule="auto"/>
        <w:rPr>
          <w:rFonts w:ascii="Times New Roman" w:eastAsia="Helvetica,dialog,Verdana,unifon" w:hAnsi="Times New Roman" w:cs="Times New Roman"/>
          <w:b/>
        </w:rPr>
      </w:pPr>
      <w:r w:rsidRPr="00063AAB">
        <w:rPr>
          <w:rFonts w:ascii="Times New Roman" w:eastAsia="Helvetica,dialog,Verdana,unifon" w:hAnsi="Times New Roman" w:cs="Times New Roman"/>
          <w:b/>
        </w:rPr>
        <w:t>True / False Questions</w:t>
      </w:r>
    </w:p>
    <w:p w14:paraId="18B3B03B" w14:textId="77777777" w:rsidR="00FF24F9" w:rsidRPr="00063AAB" w:rsidRDefault="00FF24F9" w:rsidP="002217A9">
      <w:pPr>
        <w:widowControl w:val="0"/>
        <w:spacing w:after="0" w:line="240" w:lineRule="auto"/>
        <w:rPr>
          <w:rFonts w:ascii="Times New Roman" w:eastAsia="Helvetica,dialog,Verdana,unifon" w:hAnsi="Times New Roman" w:cs="Times New Roman"/>
          <w:bCs/>
          <w:rPrChange w:id="11" w:author="Agate Publishing" w:date="2019-08-26T15:39:00Z">
            <w:rPr>
              <w:rFonts w:ascii="Times New Roman" w:eastAsia="Helvetica,dialog,Verdana,unifon" w:hAnsi="Times New Roman" w:cs="Times New Roman"/>
              <w:bCs/>
            </w:rPr>
          </w:rPrChange>
        </w:rPr>
      </w:pPr>
    </w:p>
    <w:p w14:paraId="407C930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 w:author="Agate Publishing" w:date="2019-08-26T15:39:00Z">
            <w:rPr>
              <w:rFonts w:ascii="Times New Roman" w:eastAsia="Helvetica,dialog,Verdana,unifon" w:hAnsi="Times New Roman" w:cs="Times New Roman"/>
              <w:bCs/>
            </w:rPr>
          </w:rPrChange>
        </w:rPr>
        <w:t>1. Costs that increase in total amount in direct proportion to an increase in output are called variable costs.</w:t>
      </w:r>
    </w:p>
    <w:p w14:paraId="0621B02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4" w:author="Agate Publishing" w:date="2019-08-26T15:39:00Z">
            <w:rPr>
              <w:rFonts w:ascii="Times New Roman" w:eastAsia="Helvetica,dialog,Verdana,unifon" w:hAnsi="Times New Roman" w:cs="Times New Roman"/>
              <w:bCs/>
            </w:rPr>
          </w:rPrChange>
        </w:rPr>
      </w:pPr>
    </w:p>
    <w:p w14:paraId="55707FB8" w14:textId="77777777" w:rsidR="008C6CDC" w:rsidRPr="00063AAB" w:rsidRDefault="008C6CDC" w:rsidP="002217A9">
      <w:pPr>
        <w:widowControl w:val="0"/>
        <w:spacing w:after="0" w:line="240" w:lineRule="auto"/>
        <w:rPr>
          <w:rFonts w:ascii="Times New Roman" w:hAnsi="Times New Roman" w:cs="Times New Roman"/>
          <w:bCs/>
          <w:rPrChange w:id="1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6" w:author="Agate Publishing" w:date="2019-08-26T15:39:00Z">
            <w:rPr>
              <w:rFonts w:ascii="Times New Roman" w:eastAsia="Helvetica,dialog,Verdana,unifon" w:hAnsi="Times New Roman" w:cs="Times New Roman"/>
              <w:b/>
              <w:u w:val="single"/>
            </w:rPr>
          </w:rPrChange>
        </w:rPr>
        <w:t>TRUE</w:t>
      </w:r>
    </w:p>
    <w:p w14:paraId="57E099B9" w14:textId="77777777" w:rsidR="00C943C1" w:rsidRPr="00063AAB" w:rsidRDefault="00C943C1" w:rsidP="002217A9">
      <w:pPr>
        <w:widowControl w:val="0"/>
        <w:spacing w:after="0" w:line="240" w:lineRule="auto"/>
        <w:rPr>
          <w:rFonts w:ascii="Times New Roman" w:hAnsi="Times New Roman" w:cs="Times New Roman"/>
          <w:bCs/>
          <w:rPrChange w:id="17" w:author="Agate Publishing" w:date="2019-08-26T15:39:00Z">
            <w:rPr>
              <w:rFonts w:ascii="Times New Roman" w:hAnsi="Times New Roman" w:cs="Times New Roman"/>
              <w:bCs/>
            </w:rPr>
          </w:rPrChange>
        </w:rPr>
      </w:pPr>
    </w:p>
    <w:p w14:paraId="5E762CE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 w:author="Agate Publishing" w:date="2019-08-26T15:39:00Z">
            <w:rPr>
              <w:rFonts w:ascii="Times New Roman" w:eastAsia="Helvetica,dialog,Verdana,unifon" w:hAnsi="Times New Roman" w:cs="Times New Roman"/>
              <w:bCs/>
            </w:rPr>
          </w:rPrChange>
        </w:rPr>
        <w:t>AACSB: Analytical Thinking</w:t>
      </w:r>
    </w:p>
    <w:p w14:paraId="76A5FD9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 w:author="Agate Publishing" w:date="2019-08-26T15:39:00Z">
            <w:rPr>
              <w:rFonts w:ascii="Times New Roman" w:eastAsia="Helvetica,dialog,Verdana,unifon" w:hAnsi="Times New Roman" w:cs="Times New Roman"/>
              <w:bCs/>
            </w:rPr>
          </w:rPrChange>
        </w:rPr>
        <w:t>AICPA: BB Critical Thinking</w:t>
      </w:r>
    </w:p>
    <w:p w14:paraId="58FFBD3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 w:author="Agate Publishing" w:date="2019-08-26T15:39:00Z">
            <w:rPr>
              <w:rFonts w:ascii="Times New Roman" w:eastAsia="Helvetica,dialog,Verdana,unifon" w:hAnsi="Times New Roman" w:cs="Times New Roman"/>
              <w:bCs/>
            </w:rPr>
          </w:rPrChange>
        </w:rPr>
        <w:t>AICPA: FN Measurement</w:t>
      </w:r>
    </w:p>
    <w:p w14:paraId="6609C12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 w:author="Agate Publishing" w:date="2019-08-26T15:39:00Z">
            <w:rPr>
              <w:rFonts w:ascii="Times New Roman" w:eastAsia="Helvetica,dialog,Verdana,unifon" w:hAnsi="Times New Roman" w:cs="Times New Roman"/>
              <w:bCs/>
            </w:rPr>
          </w:rPrChange>
        </w:rPr>
        <w:t>Accessibility: Keyboard Navigation</w:t>
      </w:r>
    </w:p>
    <w:p w14:paraId="1F44433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 w:author="Agate Publishing" w:date="2019-08-26T15:39:00Z">
            <w:rPr>
              <w:rFonts w:ascii="Times New Roman" w:eastAsia="Helvetica,dialog,Verdana,unifon" w:hAnsi="Times New Roman" w:cs="Times New Roman"/>
              <w:bCs/>
            </w:rPr>
          </w:rPrChange>
        </w:rPr>
        <w:t>Blooms: Remember</w:t>
      </w:r>
    </w:p>
    <w:p w14:paraId="18D3A8D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 w:author="Agate Publishing" w:date="2019-08-26T15:39:00Z">
            <w:rPr>
              <w:rFonts w:ascii="Times New Roman" w:eastAsia="Helvetica,dialog,Verdana,unifon" w:hAnsi="Times New Roman" w:cs="Times New Roman"/>
              <w:bCs/>
            </w:rPr>
          </w:rPrChange>
        </w:rPr>
        <w:t>Difficulty: 1 Easy</w:t>
      </w:r>
    </w:p>
    <w:p w14:paraId="0B001BD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1E39C12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 w:author="Agate Publishing" w:date="2019-08-26T15:39:00Z">
            <w:rPr>
              <w:rFonts w:ascii="Times New Roman" w:eastAsia="Helvetica,dialog,Verdana,unifon" w:hAnsi="Times New Roman" w:cs="Times New Roman"/>
              <w:bCs/>
            </w:rPr>
          </w:rPrChange>
        </w:rPr>
        <w:t>Topic: Cost-Volume Relationships</w:t>
      </w:r>
    </w:p>
    <w:p w14:paraId="28B2F2A5" w14:textId="77777777" w:rsidR="008C6CDC" w:rsidRPr="00063AAB" w:rsidRDefault="008C6CDC" w:rsidP="002217A9">
      <w:pPr>
        <w:widowControl w:val="0"/>
        <w:spacing w:after="0" w:line="240" w:lineRule="auto"/>
        <w:rPr>
          <w:rFonts w:ascii="Times New Roman" w:hAnsi="Times New Roman" w:cs="Times New Roman"/>
          <w:bCs/>
          <w:rPrChange w:id="34" w:author="Agate Publishing" w:date="2019-08-26T15:39:00Z">
            <w:rPr>
              <w:rFonts w:ascii="Times New Roman" w:hAnsi="Times New Roman" w:cs="Times New Roman"/>
              <w:bCs/>
            </w:rPr>
          </w:rPrChange>
        </w:rPr>
      </w:pPr>
    </w:p>
    <w:p w14:paraId="74136DBE" w14:textId="77777777" w:rsidR="00C943C1" w:rsidRPr="00063AAB" w:rsidRDefault="00C943C1" w:rsidP="002217A9">
      <w:pPr>
        <w:widowControl w:val="0"/>
        <w:spacing w:after="0" w:line="240" w:lineRule="auto"/>
        <w:rPr>
          <w:rFonts w:ascii="Times New Roman" w:hAnsi="Times New Roman" w:cs="Times New Roman"/>
          <w:bCs/>
          <w:rPrChange w:id="35" w:author="Agate Publishing" w:date="2019-08-26T15:39:00Z">
            <w:rPr>
              <w:rFonts w:ascii="Times New Roman" w:hAnsi="Times New Roman" w:cs="Times New Roman"/>
              <w:bCs/>
            </w:rPr>
          </w:rPrChange>
        </w:rPr>
      </w:pPr>
    </w:p>
    <w:p w14:paraId="28660F0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 w:author="Agate Publishing" w:date="2019-08-26T15:39:00Z">
            <w:rPr>
              <w:rFonts w:ascii="Times New Roman" w:eastAsia="Helvetica,dialog,Verdana,unifon" w:hAnsi="Times New Roman" w:cs="Times New Roman"/>
              <w:bCs/>
            </w:rPr>
          </w:rPrChange>
        </w:rPr>
        <w:t xml:space="preserve">2. When cost-volume-profit analysis is used, the need for a cost accounting system is eliminated. </w:t>
      </w:r>
    </w:p>
    <w:p w14:paraId="6E5A724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 w:author="Agate Publishing" w:date="2019-08-26T15:39:00Z">
            <w:rPr>
              <w:rFonts w:ascii="Times New Roman" w:eastAsia="Helvetica,dialog,Verdana,unifon" w:hAnsi="Times New Roman" w:cs="Times New Roman"/>
              <w:bCs/>
            </w:rPr>
          </w:rPrChange>
        </w:rPr>
        <w:t xml:space="preserve"> </w:t>
      </w:r>
    </w:p>
    <w:p w14:paraId="1EDFE51E" w14:textId="77777777" w:rsidR="008C6CDC" w:rsidRPr="00063AAB" w:rsidRDefault="008C6CDC" w:rsidP="002217A9">
      <w:pPr>
        <w:widowControl w:val="0"/>
        <w:spacing w:after="0" w:line="240" w:lineRule="auto"/>
        <w:rPr>
          <w:rFonts w:ascii="Times New Roman" w:hAnsi="Times New Roman" w:cs="Times New Roman"/>
          <w:bCs/>
          <w:rPrChange w:id="4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41" w:author="Agate Publishing" w:date="2019-08-26T15:39:00Z">
            <w:rPr>
              <w:rFonts w:ascii="Times New Roman" w:eastAsia="Helvetica,dialog,Verdana,unifon" w:hAnsi="Times New Roman" w:cs="Times New Roman"/>
              <w:b/>
              <w:u w:val="single"/>
            </w:rPr>
          </w:rPrChange>
        </w:rPr>
        <w:t>FALSE</w:t>
      </w:r>
    </w:p>
    <w:p w14:paraId="0E656E2B" w14:textId="77777777" w:rsidR="00C943C1" w:rsidRPr="00063AAB" w:rsidRDefault="00C943C1" w:rsidP="002217A9">
      <w:pPr>
        <w:widowControl w:val="0"/>
        <w:spacing w:after="0" w:line="240" w:lineRule="auto"/>
        <w:rPr>
          <w:rFonts w:ascii="Times New Roman" w:hAnsi="Times New Roman" w:cs="Times New Roman"/>
          <w:bCs/>
          <w:rPrChange w:id="42" w:author="Agate Publishing" w:date="2019-08-26T15:39:00Z">
            <w:rPr>
              <w:rFonts w:ascii="Times New Roman" w:hAnsi="Times New Roman" w:cs="Times New Roman"/>
              <w:bCs/>
            </w:rPr>
          </w:rPrChange>
        </w:rPr>
      </w:pPr>
    </w:p>
    <w:p w14:paraId="644018E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 w:author="Agate Publishing" w:date="2019-08-26T15:39:00Z">
            <w:rPr>
              <w:rFonts w:ascii="Times New Roman" w:eastAsia="Helvetica,dialog,Verdana,unifon" w:hAnsi="Times New Roman" w:cs="Times New Roman"/>
              <w:bCs/>
            </w:rPr>
          </w:rPrChange>
        </w:rPr>
        <w:t>AACSB: Analytical Thinking</w:t>
      </w:r>
    </w:p>
    <w:p w14:paraId="0A09038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6" w:author="Agate Publishing" w:date="2019-08-26T15:39:00Z">
            <w:rPr>
              <w:rFonts w:ascii="Times New Roman" w:eastAsia="Helvetica,dialog,Verdana,unifon" w:hAnsi="Times New Roman" w:cs="Times New Roman"/>
              <w:bCs/>
            </w:rPr>
          </w:rPrChange>
        </w:rPr>
        <w:t>AICPA: BB Critical Thinking</w:t>
      </w:r>
    </w:p>
    <w:p w14:paraId="16D849A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 w:author="Agate Publishing" w:date="2019-08-26T15:39:00Z">
            <w:rPr>
              <w:rFonts w:ascii="Times New Roman" w:eastAsia="Helvetica,dialog,Verdana,unifon" w:hAnsi="Times New Roman" w:cs="Times New Roman"/>
              <w:bCs/>
            </w:rPr>
          </w:rPrChange>
        </w:rPr>
        <w:t>AICPA: FN Measurement</w:t>
      </w:r>
    </w:p>
    <w:p w14:paraId="028F353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 w:author="Agate Publishing" w:date="2019-08-26T15:39:00Z">
            <w:rPr>
              <w:rFonts w:ascii="Times New Roman" w:eastAsia="Helvetica,dialog,Verdana,unifon" w:hAnsi="Times New Roman" w:cs="Times New Roman"/>
              <w:bCs/>
            </w:rPr>
          </w:rPrChange>
        </w:rPr>
        <w:t>Accessibility: Keyboard Navigation</w:t>
      </w:r>
    </w:p>
    <w:p w14:paraId="4AF9176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2" w:author="Agate Publishing" w:date="2019-08-26T15:39:00Z">
            <w:rPr>
              <w:rFonts w:ascii="Times New Roman" w:eastAsia="Helvetica,dialog,Verdana,unifon" w:hAnsi="Times New Roman" w:cs="Times New Roman"/>
              <w:bCs/>
            </w:rPr>
          </w:rPrChange>
        </w:rPr>
        <w:t>Blooms: Understand</w:t>
      </w:r>
    </w:p>
    <w:p w14:paraId="5103D2D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4" w:author="Agate Publishing" w:date="2019-08-26T15:39:00Z">
            <w:rPr>
              <w:rFonts w:ascii="Times New Roman" w:eastAsia="Helvetica,dialog,Verdana,unifon" w:hAnsi="Times New Roman" w:cs="Times New Roman"/>
              <w:bCs/>
            </w:rPr>
          </w:rPrChange>
        </w:rPr>
        <w:t>Difficulty: 1 Easy</w:t>
      </w:r>
    </w:p>
    <w:p w14:paraId="1ABD503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6"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6BBAFEF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8" w:author="Agate Publishing" w:date="2019-08-26T15:39:00Z">
            <w:rPr>
              <w:rFonts w:ascii="Times New Roman" w:eastAsia="Helvetica,dialog,Verdana,unifon" w:hAnsi="Times New Roman" w:cs="Times New Roman"/>
              <w:bCs/>
            </w:rPr>
          </w:rPrChange>
        </w:rPr>
        <w:t>Topic: Cost-Volume Relationships</w:t>
      </w:r>
    </w:p>
    <w:p w14:paraId="7FD4DB71" w14:textId="77777777" w:rsidR="008C6CDC" w:rsidRPr="00063AAB" w:rsidRDefault="008C6CDC" w:rsidP="002217A9">
      <w:pPr>
        <w:widowControl w:val="0"/>
        <w:spacing w:after="0" w:line="240" w:lineRule="auto"/>
        <w:rPr>
          <w:rFonts w:ascii="Times New Roman" w:hAnsi="Times New Roman" w:cs="Times New Roman"/>
          <w:bCs/>
          <w:rPrChange w:id="59" w:author="Agate Publishing" w:date="2019-08-26T15:39:00Z">
            <w:rPr>
              <w:rFonts w:ascii="Times New Roman" w:hAnsi="Times New Roman" w:cs="Times New Roman"/>
              <w:bCs/>
            </w:rPr>
          </w:rPrChange>
        </w:rPr>
      </w:pPr>
    </w:p>
    <w:p w14:paraId="23F36C6C" w14:textId="77777777" w:rsidR="00C943C1" w:rsidRPr="00063AAB" w:rsidRDefault="00C943C1" w:rsidP="002217A9">
      <w:pPr>
        <w:widowControl w:val="0"/>
        <w:spacing w:after="0" w:line="240" w:lineRule="auto"/>
        <w:rPr>
          <w:rFonts w:ascii="Times New Roman" w:hAnsi="Times New Roman" w:cs="Times New Roman"/>
          <w:bCs/>
          <w:rPrChange w:id="60" w:author="Agate Publishing" w:date="2019-08-26T15:39:00Z">
            <w:rPr>
              <w:rFonts w:ascii="Times New Roman" w:hAnsi="Times New Roman" w:cs="Times New Roman"/>
              <w:bCs/>
            </w:rPr>
          </w:rPrChange>
        </w:rPr>
      </w:pPr>
    </w:p>
    <w:p w14:paraId="4C93342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6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2" w:author="Agate Publishing" w:date="2019-08-26T15:39:00Z">
            <w:rPr>
              <w:rFonts w:ascii="Times New Roman" w:eastAsia="Helvetica,dialog,Verdana,unifon" w:hAnsi="Times New Roman" w:cs="Times New Roman"/>
              <w:bCs/>
            </w:rPr>
          </w:rPrChange>
        </w:rPr>
        <w:t>3. With variable costs, the cost per unit varies with changes in volume.</w:t>
      </w:r>
    </w:p>
    <w:p w14:paraId="464418C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63" w:author="Agate Publishing" w:date="2019-08-26T15:39:00Z">
            <w:rPr>
              <w:rFonts w:ascii="Times New Roman" w:eastAsia="Helvetica,dialog,Verdana,unifon" w:hAnsi="Times New Roman" w:cs="Times New Roman"/>
              <w:bCs/>
            </w:rPr>
          </w:rPrChange>
        </w:rPr>
      </w:pPr>
    </w:p>
    <w:p w14:paraId="3D785481" w14:textId="77777777" w:rsidR="008C6CDC" w:rsidRPr="00063AAB" w:rsidRDefault="008C6CDC" w:rsidP="002217A9">
      <w:pPr>
        <w:widowControl w:val="0"/>
        <w:spacing w:after="0" w:line="240" w:lineRule="auto"/>
        <w:rPr>
          <w:rFonts w:ascii="Times New Roman" w:hAnsi="Times New Roman" w:cs="Times New Roman"/>
          <w:bCs/>
          <w:rPrChange w:id="6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65" w:author="Agate Publishing" w:date="2019-08-26T15:39:00Z">
            <w:rPr>
              <w:rFonts w:ascii="Times New Roman" w:eastAsia="Helvetica,dialog,Verdana,unifon" w:hAnsi="Times New Roman" w:cs="Times New Roman"/>
              <w:b/>
              <w:u w:val="single"/>
            </w:rPr>
          </w:rPrChange>
        </w:rPr>
        <w:t>FALSE</w:t>
      </w:r>
    </w:p>
    <w:p w14:paraId="4C4E9F25" w14:textId="77777777" w:rsidR="00C943C1" w:rsidRPr="00063AAB" w:rsidRDefault="00C943C1" w:rsidP="002217A9">
      <w:pPr>
        <w:widowControl w:val="0"/>
        <w:spacing w:after="0" w:line="240" w:lineRule="auto"/>
        <w:rPr>
          <w:rFonts w:ascii="Times New Roman" w:hAnsi="Times New Roman" w:cs="Times New Roman"/>
          <w:bCs/>
          <w:rPrChange w:id="66" w:author="Agate Publishing" w:date="2019-08-26T15:39:00Z">
            <w:rPr>
              <w:rFonts w:ascii="Times New Roman" w:hAnsi="Times New Roman" w:cs="Times New Roman"/>
              <w:bCs/>
            </w:rPr>
          </w:rPrChange>
        </w:rPr>
      </w:pPr>
    </w:p>
    <w:p w14:paraId="7F3C36D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8" w:author="Agate Publishing" w:date="2019-08-26T15:39:00Z">
            <w:rPr>
              <w:rFonts w:ascii="Times New Roman" w:eastAsia="Helvetica,dialog,Verdana,unifon" w:hAnsi="Times New Roman" w:cs="Times New Roman"/>
              <w:bCs/>
            </w:rPr>
          </w:rPrChange>
        </w:rPr>
        <w:t>AACSB: Analytical Thinking</w:t>
      </w:r>
    </w:p>
    <w:p w14:paraId="440FCAB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0" w:author="Agate Publishing" w:date="2019-08-26T15:39:00Z">
            <w:rPr>
              <w:rFonts w:ascii="Times New Roman" w:eastAsia="Helvetica,dialog,Verdana,unifon" w:hAnsi="Times New Roman" w:cs="Times New Roman"/>
              <w:bCs/>
            </w:rPr>
          </w:rPrChange>
        </w:rPr>
        <w:t>AICPA: BB Critical Thinking</w:t>
      </w:r>
    </w:p>
    <w:p w14:paraId="2CE1943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2" w:author="Agate Publishing" w:date="2019-08-26T15:39:00Z">
            <w:rPr>
              <w:rFonts w:ascii="Times New Roman" w:eastAsia="Helvetica,dialog,Verdana,unifon" w:hAnsi="Times New Roman" w:cs="Times New Roman"/>
              <w:bCs/>
            </w:rPr>
          </w:rPrChange>
        </w:rPr>
        <w:t>AICPA: FN Measurement</w:t>
      </w:r>
    </w:p>
    <w:p w14:paraId="64FF0C5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4" w:author="Agate Publishing" w:date="2019-08-26T15:39:00Z">
            <w:rPr>
              <w:rFonts w:ascii="Times New Roman" w:eastAsia="Helvetica,dialog,Verdana,unifon" w:hAnsi="Times New Roman" w:cs="Times New Roman"/>
              <w:bCs/>
            </w:rPr>
          </w:rPrChange>
        </w:rPr>
        <w:t>Accessibility: Keyboard Navigation</w:t>
      </w:r>
    </w:p>
    <w:p w14:paraId="27895F1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6" w:author="Agate Publishing" w:date="2019-08-26T15:39:00Z">
            <w:rPr>
              <w:rFonts w:ascii="Times New Roman" w:eastAsia="Helvetica,dialog,Verdana,unifon" w:hAnsi="Times New Roman" w:cs="Times New Roman"/>
              <w:bCs/>
            </w:rPr>
          </w:rPrChange>
        </w:rPr>
        <w:t>Blooms: Remember</w:t>
      </w:r>
    </w:p>
    <w:p w14:paraId="5C10D38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8" w:author="Agate Publishing" w:date="2019-08-26T15:39:00Z">
            <w:rPr>
              <w:rFonts w:ascii="Times New Roman" w:eastAsia="Helvetica,dialog,Verdana,unifon" w:hAnsi="Times New Roman" w:cs="Times New Roman"/>
              <w:bCs/>
            </w:rPr>
          </w:rPrChange>
        </w:rPr>
        <w:t>Difficulty: 1 Easy</w:t>
      </w:r>
    </w:p>
    <w:p w14:paraId="0C8F153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0"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682EBE6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2" w:author="Agate Publishing" w:date="2019-08-26T15:39:00Z">
            <w:rPr>
              <w:rFonts w:ascii="Times New Roman" w:eastAsia="Helvetica,dialog,Verdana,unifon" w:hAnsi="Times New Roman" w:cs="Times New Roman"/>
              <w:bCs/>
            </w:rPr>
          </w:rPrChange>
        </w:rPr>
        <w:t>Topic: Cost-Volume Relationships</w:t>
      </w:r>
    </w:p>
    <w:p w14:paraId="644AFE7B" w14:textId="77777777" w:rsidR="008C6CDC" w:rsidRPr="00063AAB" w:rsidRDefault="008C6CDC" w:rsidP="002217A9">
      <w:pPr>
        <w:widowControl w:val="0"/>
        <w:spacing w:after="0" w:line="240" w:lineRule="auto"/>
        <w:rPr>
          <w:rFonts w:ascii="Times New Roman" w:hAnsi="Times New Roman" w:cs="Times New Roman"/>
          <w:bCs/>
          <w:rPrChange w:id="83" w:author="Agate Publishing" w:date="2019-08-26T15:39:00Z">
            <w:rPr>
              <w:rFonts w:ascii="Times New Roman" w:hAnsi="Times New Roman" w:cs="Times New Roman"/>
              <w:bCs/>
            </w:rPr>
          </w:rPrChange>
        </w:rPr>
      </w:pPr>
    </w:p>
    <w:p w14:paraId="2C11B410" w14:textId="77777777" w:rsidR="00C943C1" w:rsidRPr="00063AAB" w:rsidRDefault="00C943C1" w:rsidP="002217A9">
      <w:pPr>
        <w:widowControl w:val="0"/>
        <w:spacing w:after="0" w:line="240" w:lineRule="auto"/>
        <w:rPr>
          <w:rFonts w:ascii="Times New Roman" w:hAnsi="Times New Roman" w:cs="Times New Roman"/>
          <w:bCs/>
          <w:rPrChange w:id="84" w:author="Agate Publishing" w:date="2019-08-26T15:39:00Z">
            <w:rPr>
              <w:rFonts w:ascii="Times New Roman" w:hAnsi="Times New Roman" w:cs="Times New Roman"/>
              <w:bCs/>
            </w:rPr>
          </w:rPrChange>
        </w:rPr>
      </w:pPr>
    </w:p>
    <w:p w14:paraId="3E359B8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6" w:author="Agate Publishing" w:date="2019-08-26T15:39:00Z">
            <w:rPr>
              <w:rFonts w:ascii="Times New Roman" w:eastAsia="Helvetica,dialog,Verdana,unifon" w:hAnsi="Times New Roman" w:cs="Times New Roman"/>
              <w:bCs/>
            </w:rPr>
          </w:rPrChange>
        </w:rPr>
        <w:t>4. With fixed costs, the cost per unit varies with changes in volume.</w:t>
      </w:r>
    </w:p>
    <w:p w14:paraId="299D9D4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87" w:author="Agate Publishing" w:date="2019-08-26T15:39:00Z">
            <w:rPr>
              <w:rFonts w:ascii="Times New Roman" w:eastAsia="Helvetica,dialog,Verdana,unifon" w:hAnsi="Times New Roman" w:cs="Times New Roman"/>
              <w:bCs/>
            </w:rPr>
          </w:rPrChange>
        </w:rPr>
      </w:pPr>
    </w:p>
    <w:p w14:paraId="1EA8A9CE" w14:textId="77777777" w:rsidR="008C6CDC" w:rsidRPr="00063AAB" w:rsidRDefault="008C6CDC" w:rsidP="002217A9">
      <w:pPr>
        <w:widowControl w:val="0"/>
        <w:spacing w:after="0" w:line="240" w:lineRule="auto"/>
        <w:rPr>
          <w:rFonts w:ascii="Times New Roman" w:hAnsi="Times New Roman" w:cs="Times New Roman"/>
          <w:bCs/>
          <w:rPrChange w:id="8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89" w:author="Agate Publishing" w:date="2019-08-26T15:39:00Z">
            <w:rPr>
              <w:rFonts w:ascii="Times New Roman" w:eastAsia="Helvetica,dialog,Verdana,unifon" w:hAnsi="Times New Roman" w:cs="Times New Roman"/>
              <w:b/>
              <w:u w:val="single"/>
            </w:rPr>
          </w:rPrChange>
        </w:rPr>
        <w:t>TRUE</w:t>
      </w:r>
    </w:p>
    <w:p w14:paraId="47870FF7" w14:textId="77777777" w:rsidR="00C943C1" w:rsidRPr="00063AAB" w:rsidRDefault="00C943C1" w:rsidP="002217A9">
      <w:pPr>
        <w:widowControl w:val="0"/>
        <w:spacing w:after="0" w:line="240" w:lineRule="auto"/>
        <w:rPr>
          <w:rFonts w:ascii="Times New Roman" w:hAnsi="Times New Roman" w:cs="Times New Roman"/>
          <w:bCs/>
          <w:rPrChange w:id="90" w:author="Agate Publishing" w:date="2019-08-26T15:39:00Z">
            <w:rPr>
              <w:rFonts w:ascii="Times New Roman" w:hAnsi="Times New Roman" w:cs="Times New Roman"/>
              <w:bCs/>
            </w:rPr>
          </w:rPrChange>
        </w:rPr>
      </w:pPr>
    </w:p>
    <w:p w14:paraId="237C3F3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2" w:author="Agate Publishing" w:date="2019-08-26T15:39:00Z">
            <w:rPr>
              <w:rFonts w:ascii="Times New Roman" w:eastAsia="Helvetica,dialog,Verdana,unifon" w:hAnsi="Times New Roman" w:cs="Times New Roman"/>
              <w:bCs/>
            </w:rPr>
          </w:rPrChange>
        </w:rPr>
        <w:t>AACSB: Analytical Thinking</w:t>
      </w:r>
    </w:p>
    <w:p w14:paraId="7090E0B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4" w:author="Agate Publishing" w:date="2019-08-26T15:39:00Z">
            <w:rPr>
              <w:rFonts w:ascii="Times New Roman" w:eastAsia="Helvetica,dialog,Verdana,unifon" w:hAnsi="Times New Roman" w:cs="Times New Roman"/>
              <w:bCs/>
            </w:rPr>
          </w:rPrChange>
        </w:rPr>
        <w:t>AICPA: BB Critical Thinking</w:t>
      </w:r>
    </w:p>
    <w:p w14:paraId="0109A2E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6" w:author="Agate Publishing" w:date="2019-08-26T15:39:00Z">
            <w:rPr>
              <w:rFonts w:ascii="Times New Roman" w:eastAsia="Helvetica,dialog,Verdana,unifon" w:hAnsi="Times New Roman" w:cs="Times New Roman"/>
              <w:bCs/>
            </w:rPr>
          </w:rPrChange>
        </w:rPr>
        <w:t>AICPA: FN Measurement</w:t>
      </w:r>
    </w:p>
    <w:p w14:paraId="69BA2F7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8" w:author="Agate Publishing" w:date="2019-08-26T15:39:00Z">
            <w:rPr>
              <w:rFonts w:ascii="Times New Roman" w:eastAsia="Helvetica,dialog,Verdana,unifon" w:hAnsi="Times New Roman" w:cs="Times New Roman"/>
              <w:bCs/>
            </w:rPr>
          </w:rPrChange>
        </w:rPr>
        <w:t>Accessibility: Keyboard Navigation</w:t>
      </w:r>
    </w:p>
    <w:p w14:paraId="26BC862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0" w:author="Agate Publishing" w:date="2019-08-26T15:39:00Z">
            <w:rPr>
              <w:rFonts w:ascii="Times New Roman" w:eastAsia="Helvetica,dialog,Verdana,unifon" w:hAnsi="Times New Roman" w:cs="Times New Roman"/>
              <w:bCs/>
            </w:rPr>
          </w:rPrChange>
        </w:rPr>
        <w:t>Blooms: Remember</w:t>
      </w:r>
    </w:p>
    <w:p w14:paraId="2973973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2" w:author="Agate Publishing" w:date="2019-08-26T15:39:00Z">
            <w:rPr>
              <w:rFonts w:ascii="Times New Roman" w:eastAsia="Helvetica,dialog,Verdana,unifon" w:hAnsi="Times New Roman" w:cs="Times New Roman"/>
              <w:bCs/>
            </w:rPr>
          </w:rPrChange>
        </w:rPr>
        <w:t>Difficulty: 1 Easy</w:t>
      </w:r>
    </w:p>
    <w:p w14:paraId="527D7F1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4"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338141D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6" w:author="Agate Publishing" w:date="2019-08-26T15:39:00Z">
            <w:rPr>
              <w:rFonts w:ascii="Times New Roman" w:eastAsia="Helvetica,dialog,Verdana,unifon" w:hAnsi="Times New Roman" w:cs="Times New Roman"/>
              <w:bCs/>
            </w:rPr>
          </w:rPrChange>
        </w:rPr>
        <w:t>Topic: Cost-Volume Relationships</w:t>
      </w:r>
    </w:p>
    <w:p w14:paraId="00C89115" w14:textId="77777777" w:rsidR="008C6CDC" w:rsidRPr="00063AAB" w:rsidRDefault="008C6CDC" w:rsidP="002217A9">
      <w:pPr>
        <w:widowControl w:val="0"/>
        <w:spacing w:after="0" w:line="240" w:lineRule="auto"/>
        <w:rPr>
          <w:rFonts w:ascii="Times New Roman" w:hAnsi="Times New Roman" w:cs="Times New Roman"/>
          <w:bCs/>
          <w:rPrChange w:id="107" w:author="Agate Publishing" w:date="2019-08-26T15:39:00Z">
            <w:rPr>
              <w:rFonts w:ascii="Times New Roman" w:hAnsi="Times New Roman" w:cs="Times New Roman"/>
              <w:bCs/>
            </w:rPr>
          </w:rPrChange>
        </w:rPr>
      </w:pPr>
    </w:p>
    <w:p w14:paraId="29728548" w14:textId="77777777" w:rsidR="00C943C1" w:rsidRPr="00063AAB" w:rsidRDefault="00C943C1" w:rsidP="002217A9">
      <w:pPr>
        <w:widowControl w:val="0"/>
        <w:spacing w:after="0" w:line="240" w:lineRule="auto"/>
        <w:rPr>
          <w:rFonts w:ascii="Times New Roman" w:hAnsi="Times New Roman" w:cs="Times New Roman"/>
          <w:bCs/>
          <w:rPrChange w:id="108" w:author="Agate Publishing" w:date="2019-08-26T15:39:00Z">
            <w:rPr>
              <w:rFonts w:ascii="Times New Roman" w:hAnsi="Times New Roman" w:cs="Times New Roman"/>
              <w:bCs/>
            </w:rPr>
          </w:rPrChange>
        </w:rPr>
      </w:pPr>
    </w:p>
    <w:p w14:paraId="296FECE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0" w:author="Agate Publishing" w:date="2019-08-26T15:39:00Z">
            <w:rPr>
              <w:rFonts w:ascii="Times New Roman" w:eastAsia="Helvetica,dialog,Verdana,unifon" w:hAnsi="Times New Roman" w:cs="Times New Roman"/>
              <w:bCs/>
            </w:rPr>
          </w:rPrChange>
        </w:rPr>
        <w:t xml:space="preserve">5. Any business that operates at less than capacity will have smaller fixed costs than variable costs. </w:t>
      </w:r>
    </w:p>
    <w:p w14:paraId="45E045C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2" w:author="Agate Publishing" w:date="2019-08-26T15:39:00Z">
            <w:rPr>
              <w:rFonts w:ascii="Times New Roman" w:eastAsia="Helvetica,dialog,Verdana,unifon" w:hAnsi="Times New Roman" w:cs="Times New Roman"/>
              <w:bCs/>
            </w:rPr>
          </w:rPrChange>
        </w:rPr>
        <w:t xml:space="preserve"> </w:t>
      </w:r>
    </w:p>
    <w:p w14:paraId="47E1BC0C" w14:textId="77777777" w:rsidR="002217A9" w:rsidRPr="00063AAB" w:rsidRDefault="008C6CDC" w:rsidP="002217A9">
      <w:pPr>
        <w:widowControl w:val="0"/>
        <w:spacing w:after="0" w:line="240" w:lineRule="auto"/>
        <w:rPr>
          <w:rFonts w:ascii="Times New Roman" w:hAnsi="Times New Roman" w:cs="Times New Roman"/>
          <w:bCs/>
          <w:rPrChange w:id="11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14" w:author="Agate Publishing" w:date="2019-08-26T15:39:00Z">
            <w:rPr>
              <w:rFonts w:ascii="Times New Roman" w:eastAsia="Helvetica,dialog,Verdana,unifon" w:hAnsi="Times New Roman" w:cs="Times New Roman"/>
              <w:b/>
              <w:u w:val="single"/>
            </w:rPr>
          </w:rPrChange>
        </w:rPr>
        <w:t>FALSE</w:t>
      </w:r>
    </w:p>
    <w:p w14:paraId="39F7E4F0" w14:textId="77777777" w:rsidR="002217A9" w:rsidRPr="00063AAB" w:rsidRDefault="002217A9" w:rsidP="002217A9">
      <w:pPr>
        <w:widowControl w:val="0"/>
        <w:spacing w:after="0" w:line="240" w:lineRule="auto"/>
        <w:rPr>
          <w:rFonts w:ascii="Times New Roman" w:hAnsi="Times New Roman" w:cs="Times New Roman"/>
          <w:bCs/>
          <w:rPrChange w:id="115" w:author="Agate Publishing" w:date="2019-08-26T15:39:00Z">
            <w:rPr>
              <w:rFonts w:ascii="Times New Roman" w:hAnsi="Times New Roman" w:cs="Times New Roman"/>
              <w:bCs/>
            </w:rPr>
          </w:rPrChange>
        </w:rPr>
      </w:pPr>
    </w:p>
    <w:p w14:paraId="76169716" w14:textId="77777777" w:rsidR="002217A9" w:rsidRPr="00063AAB" w:rsidRDefault="002217A9" w:rsidP="002217A9">
      <w:pPr>
        <w:widowControl w:val="0"/>
        <w:spacing w:after="0" w:line="240" w:lineRule="auto"/>
        <w:rPr>
          <w:rFonts w:ascii="Times New Roman" w:hAnsi="Times New Roman" w:cs="Times New Roman"/>
          <w:bCs/>
          <w:rPrChange w:id="116" w:author="Agate Publishing" w:date="2019-08-26T15:39:00Z">
            <w:rPr>
              <w:rFonts w:ascii="Times New Roman" w:hAnsi="Times New Roman" w:cs="Times New Roman"/>
              <w:bCs/>
            </w:rPr>
          </w:rPrChange>
        </w:rPr>
      </w:pPr>
    </w:p>
    <w:p w14:paraId="5BAF274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8" w:author="Agate Publishing" w:date="2019-08-26T15:39:00Z">
            <w:rPr>
              <w:rFonts w:ascii="Times New Roman" w:eastAsia="Helvetica,dialog,Verdana,unifon" w:hAnsi="Times New Roman" w:cs="Times New Roman"/>
              <w:bCs/>
            </w:rPr>
          </w:rPrChange>
        </w:rPr>
        <w:t>AACSB: Analytical Thinking</w:t>
      </w:r>
    </w:p>
    <w:p w14:paraId="69825AB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0" w:author="Agate Publishing" w:date="2019-08-26T15:39:00Z">
            <w:rPr>
              <w:rFonts w:ascii="Times New Roman" w:eastAsia="Helvetica,dialog,Verdana,unifon" w:hAnsi="Times New Roman" w:cs="Times New Roman"/>
              <w:bCs/>
            </w:rPr>
          </w:rPrChange>
        </w:rPr>
        <w:t>AICPA: BB Critical Thinking</w:t>
      </w:r>
    </w:p>
    <w:p w14:paraId="48DEA70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2" w:author="Agate Publishing" w:date="2019-08-26T15:39:00Z">
            <w:rPr>
              <w:rFonts w:ascii="Times New Roman" w:eastAsia="Helvetica,dialog,Verdana,unifon" w:hAnsi="Times New Roman" w:cs="Times New Roman"/>
              <w:bCs/>
            </w:rPr>
          </w:rPrChange>
        </w:rPr>
        <w:t>AICPA: FN Measurement</w:t>
      </w:r>
    </w:p>
    <w:p w14:paraId="20BA5FC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4" w:author="Agate Publishing" w:date="2019-08-26T15:39:00Z">
            <w:rPr>
              <w:rFonts w:ascii="Times New Roman" w:eastAsia="Helvetica,dialog,Verdana,unifon" w:hAnsi="Times New Roman" w:cs="Times New Roman"/>
              <w:bCs/>
            </w:rPr>
          </w:rPrChange>
        </w:rPr>
        <w:t>Accessibility: Keyboard Navigation</w:t>
      </w:r>
    </w:p>
    <w:p w14:paraId="28F943E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6" w:author="Agate Publishing" w:date="2019-08-26T15:39:00Z">
            <w:rPr>
              <w:rFonts w:ascii="Times New Roman" w:eastAsia="Helvetica,dialog,Verdana,unifon" w:hAnsi="Times New Roman" w:cs="Times New Roman"/>
              <w:bCs/>
            </w:rPr>
          </w:rPrChange>
        </w:rPr>
        <w:t>Blooms: Remember</w:t>
      </w:r>
    </w:p>
    <w:p w14:paraId="7DAE393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8" w:author="Agate Publishing" w:date="2019-08-26T15:39:00Z">
            <w:rPr>
              <w:rFonts w:ascii="Times New Roman" w:eastAsia="Helvetica,dialog,Verdana,unifon" w:hAnsi="Times New Roman" w:cs="Times New Roman"/>
              <w:bCs/>
            </w:rPr>
          </w:rPrChange>
        </w:rPr>
        <w:t>Difficulty: 1 Easy</w:t>
      </w:r>
    </w:p>
    <w:p w14:paraId="1FD53C4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0"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52767F9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2" w:author="Agate Publishing" w:date="2019-08-26T15:39:00Z">
            <w:rPr>
              <w:rFonts w:ascii="Times New Roman" w:eastAsia="Helvetica,dialog,Verdana,unifon" w:hAnsi="Times New Roman" w:cs="Times New Roman"/>
              <w:bCs/>
            </w:rPr>
          </w:rPrChange>
        </w:rPr>
        <w:t>Learning Objective: 20-02 Explain how economies of scale can reduce unit costs.</w:t>
      </w:r>
    </w:p>
    <w:p w14:paraId="2709406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4" w:author="Agate Publishing" w:date="2019-08-26T15:39:00Z">
            <w:rPr>
              <w:rFonts w:ascii="Times New Roman" w:eastAsia="Helvetica,dialog,Verdana,unifon" w:hAnsi="Times New Roman" w:cs="Times New Roman"/>
              <w:bCs/>
            </w:rPr>
          </w:rPrChange>
        </w:rPr>
        <w:t>Topic: Cost-Volume Relationships</w:t>
      </w:r>
    </w:p>
    <w:p w14:paraId="28F8C85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6" w:author="Agate Publishing" w:date="2019-08-26T15:39:00Z">
            <w:rPr>
              <w:rFonts w:ascii="Times New Roman" w:eastAsia="Helvetica,dialog,Verdana,unifon" w:hAnsi="Times New Roman" w:cs="Times New Roman"/>
              <w:bCs/>
            </w:rPr>
          </w:rPrChange>
        </w:rPr>
        <w:t>Topic: Economies of Scale</w:t>
      </w:r>
    </w:p>
    <w:p w14:paraId="6B2ACDC1" w14:textId="77777777" w:rsidR="008C6CDC" w:rsidRPr="00063AAB" w:rsidRDefault="008C6CDC" w:rsidP="002217A9">
      <w:pPr>
        <w:widowControl w:val="0"/>
        <w:spacing w:after="0" w:line="240" w:lineRule="auto"/>
        <w:rPr>
          <w:rFonts w:ascii="Times New Roman" w:hAnsi="Times New Roman" w:cs="Times New Roman"/>
          <w:bCs/>
          <w:rPrChange w:id="137" w:author="Agate Publishing" w:date="2019-08-26T15:39:00Z">
            <w:rPr>
              <w:rFonts w:ascii="Times New Roman" w:hAnsi="Times New Roman" w:cs="Times New Roman"/>
              <w:bCs/>
            </w:rPr>
          </w:rPrChange>
        </w:rPr>
      </w:pPr>
    </w:p>
    <w:p w14:paraId="642453A1" w14:textId="77777777" w:rsidR="00C943C1" w:rsidRPr="00063AAB" w:rsidRDefault="00C943C1" w:rsidP="002217A9">
      <w:pPr>
        <w:widowControl w:val="0"/>
        <w:spacing w:after="0" w:line="240" w:lineRule="auto"/>
        <w:rPr>
          <w:rFonts w:ascii="Times New Roman" w:hAnsi="Times New Roman" w:cs="Times New Roman"/>
          <w:bCs/>
          <w:rPrChange w:id="138" w:author="Agate Publishing" w:date="2019-08-26T15:39:00Z">
            <w:rPr>
              <w:rFonts w:ascii="Times New Roman" w:hAnsi="Times New Roman" w:cs="Times New Roman"/>
              <w:bCs/>
            </w:rPr>
          </w:rPrChange>
        </w:rPr>
      </w:pPr>
    </w:p>
    <w:p w14:paraId="60A944B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3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0" w:author="Agate Publishing" w:date="2019-08-26T15:39:00Z">
            <w:rPr>
              <w:rFonts w:ascii="Times New Roman" w:eastAsia="Helvetica,dialog,Verdana,unifon" w:hAnsi="Times New Roman" w:cs="Times New Roman"/>
              <w:bCs/>
            </w:rPr>
          </w:rPrChange>
        </w:rPr>
        <w:t>6. Executive salaries are typically considered variable costs.</w:t>
      </w:r>
    </w:p>
    <w:p w14:paraId="58BD2825"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41" w:author="Agate Publishing" w:date="2019-08-26T15:39:00Z">
            <w:rPr>
              <w:rFonts w:ascii="Times New Roman" w:eastAsia="Helvetica,dialog,Verdana,unifon" w:hAnsi="Times New Roman" w:cs="Times New Roman"/>
              <w:bCs/>
            </w:rPr>
          </w:rPrChange>
        </w:rPr>
      </w:pPr>
    </w:p>
    <w:p w14:paraId="6BB9F838" w14:textId="77777777" w:rsidR="008C6CDC" w:rsidRPr="00063AAB" w:rsidRDefault="008C6CDC" w:rsidP="002217A9">
      <w:pPr>
        <w:widowControl w:val="0"/>
        <w:spacing w:after="0" w:line="240" w:lineRule="auto"/>
        <w:rPr>
          <w:rFonts w:ascii="Times New Roman" w:hAnsi="Times New Roman" w:cs="Times New Roman"/>
          <w:bCs/>
          <w:rPrChange w:id="14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43" w:author="Agate Publishing" w:date="2019-08-26T15:39:00Z">
            <w:rPr>
              <w:rFonts w:ascii="Times New Roman" w:eastAsia="Helvetica,dialog,Verdana,unifon" w:hAnsi="Times New Roman" w:cs="Times New Roman"/>
              <w:b/>
              <w:u w:val="single"/>
            </w:rPr>
          </w:rPrChange>
        </w:rPr>
        <w:t>FALSE</w:t>
      </w:r>
    </w:p>
    <w:p w14:paraId="587461F2" w14:textId="77777777" w:rsidR="00C943C1" w:rsidRPr="00063AAB" w:rsidRDefault="00C943C1" w:rsidP="002217A9">
      <w:pPr>
        <w:widowControl w:val="0"/>
        <w:spacing w:after="0" w:line="240" w:lineRule="auto"/>
        <w:rPr>
          <w:rFonts w:ascii="Times New Roman" w:hAnsi="Times New Roman" w:cs="Times New Roman"/>
          <w:bCs/>
          <w:rPrChange w:id="144" w:author="Agate Publishing" w:date="2019-08-26T15:39:00Z">
            <w:rPr>
              <w:rFonts w:ascii="Times New Roman" w:hAnsi="Times New Roman" w:cs="Times New Roman"/>
              <w:bCs/>
            </w:rPr>
          </w:rPrChange>
        </w:rPr>
      </w:pPr>
    </w:p>
    <w:p w14:paraId="03DE667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6" w:author="Agate Publishing" w:date="2019-08-26T15:39:00Z">
            <w:rPr>
              <w:rFonts w:ascii="Times New Roman" w:eastAsia="Helvetica,dialog,Verdana,unifon" w:hAnsi="Times New Roman" w:cs="Times New Roman"/>
              <w:bCs/>
            </w:rPr>
          </w:rPrChange>
        </w:rPr>
        <w:t>AACSB: Analytical Thinking</w:t>
      </w:r>
    </w:p>
    <w:p w14:paraId="060CDB9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8" w:author="Agate Publishing" w:date="2019-08-26T15:39:00Z">
            <w:rPr>
              <w:rFonts w:ascii="Times New Roman" w:eastAsia="Helvetica,dialog,Verdana,unifon" w:hAnsi="Times New Roman" w:cs="Times New Roman"/>
              <w:bCs/>
            </w:rPr>
          </w:rPrChange>
        </w:rPr>
        <w:t>AICPA: BB Critical Thinking</w:t>
      </w:r>
    </w:p>
    <w:p w14:paraId="3651D25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0" w:author="Agate Publishing" w:date="2019-08-26T15:39:00Z">
            <w:rPr>
              <w:rFonts w:ascii="Times New Roman" w:eastAsia="Helvetica,dialog,Verdana,unifon" w:hAnsi="Times New Roman" w:cs="Times New Roman"/>
              <w:bCs/>
            </w:rPr>
          </w:rPrChange>
        </w:rPr>
        <w:t>AICPA: FN Measurement</w:t>
      </w:r>
    </w:p>
    <w:p w14:paraId="7BFFA8F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2" w:author="Agate Publishing" w:date="2019-08-26T15:39:00Z">
            <w:rPr>
              <w:rFonts w:ascii="Times New Roman" w:eastAsia="Helvetica,dialog,Verdana,unifon" w:hAnsi="Times New Roman" w:cs="Times New Roman"/>
              <w:bCs/>
            </w:rPr>
          </w:rPrChange>
        </w:rPr>
        <w:t>Accessibility: Keyboard Navigation</w:t>
      </w:r>
    </w:p>
    <w:p w14:paraId="1A034AD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4" w:author="Agate Publishing" w:date="2019-08-26T15:39:00Z">
            <w:rPr>
              <w:rFonts w:ascii="Times New Roman" w:eastAsia="Helvetica,dialog,Verdana,unifon" w:hAnsi="Times New Roman" w:cs="Times New Roman"/>
              <w:bCs/>
            </w:rPr>
          </w:rPrChange>
        </w:rPr>
        <w:t>Blooms: Understand</w:t>
      </w:r>
    </w:p>
    <w:p w14:paraId="0B5A7B2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6" w:author="Agate Publishing" w:date="2019-08-26T15:39:00Z">
            <w:rPr>
              <w:rFonts w:ascii="Times New Roman" w:eastAsia="Helvetica,dialog,Verdana,unifon" w:hAnsi="Times New Roman" w:cs="Times New Roman"/>
              <w:bCs/>
            </w:rPr>
          </w:rPrChange>
        </w:rPr>
        <w:t>Difficulty: 2 Medium</w:t>
      </w:r>
    </w:p>
    <w:p w14:paraId="2933AD1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8"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3E82F82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0" w:author="Agate Publishing" w:date="2019-08-26T15:39:00Z">
            <w:rPr>
              <w:rFonts w:ascii="Times New Roman" w:eastAsia="Helvetica,dialog,Verdana,unifon" w:hAnsi="Times New Roman" w:cs="Times New Roman"/>
              <w:bCs/>
            </w:rPr>
          </w:rPrChange>
        </w:rPr>
        <w:t>Topic: Cost-Volume Relationships</w:t>
      </w:r>
    </w:p>
    <w:p w14:paraId="41760878" w14:textId="77777777" w:rsidR="008C6CDC" w:rsidRPr="00063AAB" w:rsidRDefault="008C6CDC" w:rsidP="002217A9">
      <w:pPr>
        <w:widowControl w:val="0"/>
        <w:spacing w:after="0" w:line="240" w:lineRule="auto"/>
        <w:rPr>
          <w:rFonts w:ascii="Times New Roman" w:hAnsi="Times New Roman" w:cs="Times New Roman"/>
          <w:bCs/>
          <w:rPrChange w:id="161" w:author="Agate Publishing" w:date="2019-08-26T15:39:00Z">
            <w:rPr>
              <w:rFonts w:ascii="Times New Roman" w:hAnsi="Times New Roman" w:cs="Times New Roman"/>
              <w:bCs/>
            </w:rPr>
          </w:rPrChange>
        </w:rPr>
      </w:pPr>
    </w:p>
    <w:p w14:paraId="682FAE72" w14:textId="77777777" w:rsidR="00C943C1" w:rsidRPr="00063AAB" w:rsidRDefault="00C943C1" w:rsidP="002217A9">
      <w:pPr>
        <w:widowControl w:val="0"/>
        <w:spacing w:after="0" w:line="240" w:lineRule="auto"/>
        <w:rPr>
          <w:rFonts w:ascii="Times New Roman" w:hAnsi="Times New Roman" w:cs="Times New Roman"/>
          <w:bCs/>
          <w:rPrChange w:id="162" w:author="Agate Publishing" w:date="2019-08-26T15:39:00Z">
            <w:rPr>
              <w:rFonts w:ascii="Times New Roman" w:hAnsi="Times New Roman" w:cs="Times New Roman"/>
              <w:bCs/>
            </w:rPr>
          </w:rPrChange>
        </w:rPr>
      </w:pPr>
    </w:p>
    <w:p w14:paraId="084436D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4" w:author="Agate Publishing" w:date="2019-08-26T15:39:00Z">
            <w:rPr>
              <w:rFonts w:ascii="Times New Roman" w:eastAsia="Helvetica,dialog,Verdana,unifon" w:hAnsi="Times New Roman" w:cs="Times New Roman"/>
              <w:bCs/>
            </w:rPr>
          </w:rPrChange>
        </w:rPr>
        <w:t>7. As volume increases, per unit variable costs will decrease on a per-unit basis and stay the same in total.</w:t>
      </w:r>
    </w:p>
    <w:p w14:paraId="3BF981E5"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65" w:author="Agate Publishing" w:date="2019-08-26T15:39:00Z">
            <w:rPr>
              <w:rFonts w:ascii="Times New Roman" w:eastAsia="Helvetica,dialog,Verdana,unifon" w:hAnsi="Times New Roman" w:cs="Times New Roman"/>
              <w:bCs/>
            </w:rPr>
          </w:rPrChange>
        </w:rPr>
      </w:pPr>
    </w:p>
    <w:p w14:paraId="6DF8FE36" w14:textId="77777777" w:rsidR="008C6CDC" w:rsidRPr="00063AAB" w:rsidRDefault="008C6CDC" w:rsidP="002217A9">
      <w:pPr>
        <w:widowControl w:val="0"/>
        <w:spacing w:after="0" w:line="240" w:lineRule="auto"/>
        <w:rPr>
          <w:rFonts w:ascii="Times New Roman" w:hAnsi="Times New Roman" w:cs="Times New Roman"/>
          <w:bCs/>
          <w:rPrChange w:id="16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67" w:author="Agate Publishing" w:date="2019-08-26T15:39:00Z">
            <w:rPr>
              <w:rFonts w:ascii="Times New Roman" w:eastAsia="Helvetica,dialog,Verdana,unifon" w:hAnsi="Times New Roman" w:cs="Times New Roman"/>
              <w:b/>
              <w:u w:val="single"/>
            </w:rPr>
          </w:rPrChange>
        </w:rPr>
        <w:t>FALSE</w:t>
      </w:r>
    </w:p>
    <w:p w14:paraId="043D5D86" w14:textId="77777777" w:rsidR="00C943C1" w:rsidRPr="00063AAB" w:rsidRDefault="00C943C1" w:rsidP="002217A9">
      <w:pPr>
        <w:widowControl w:val="0"/>
        <w:spacing w:after="0" w:line="240" w:lineRule="auto"/>
        <w:rPr>
          <w:rFonts w:ascii="Times New Roman" w:hAnsi="Times New Roman" w:cs="Times New Roman"/>
          <w:bCs/>
          <w:rPrChange w:id="168" w:author="Agate Publishing" w:date="2019-08-26T15:39:00Z">
            <w:rPr>
              <w:rFonts w:ascii="Times New Roman" w:hAnsi="Times New Roman" w:cs="Times New Roman"/>
              <w:bCs/>
            </w:rPr>
          </w:rPrChange>
        </w:rPr>
      </w:pPr>
    </w:p>
    <w:p w14:paraId="4139938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0" w:author="Agate Publishing" w:date="2019-08-26T15:39:00Z">
            <w:rPr>
              <w:rFonts w:ascii="Times New Roman" w:eastAsia="Helvetica,dialog,Verdana,unifon" w:hAnsi="Times New Roman" w:cs="Times New Roman"/>
              <w:bCs/>
            </w:rPr>
          </w:rPrChange>
        </w:rPr>
        <w:t>AACSB: Analytical Thinking</w:t>
      </w:r>
    </w:p>
    <w:p w14:paraId="58DE791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2" w:author="Agate Publishing" w:date="2019-08-26T15:39:00Z">
            <w:rPr>
              <w:rFonts w:ascii="Times New Roman" w:eastAsia="Helvetica,dialog,Verdana,unifon" w:hAnsi="Times New Roman" w:cs="Times New Roman"/>
              <w:bCs/>
            </w:rPr>
          </w:rPrChange>
        </w:rPr>
        <w:t>AICPA: BB Critical Thinking</w:t>
      </w:r>
    </w:p>
    <w:p w14:paraId="69D749C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4" w:author="Agate Publishing" w:date="2019-08-26T15:39:00Z">
            <w:rPr>
              <w:rFonts w:ascii="Times New Roman" w:eastAsia="Helvetica,dialog,Verdana,unifon" w:hAnsi="Times New Roman" w:cs="Times New Roman"/>
              <w:bCs/>
            </w:rPr>
          </w:rPrChange>
        </w:rPr>
        <w:t>AICPA: FN Measurement</w:t>
      </w:r>
    </w:p>
    <w:p w14:paraId="033657E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6" w:author="Agate Publishing" w:date="2019-08-26T15:39:00Z">
            <w:rPr>
              <w:rFonts w:ascii="Times New Roman" w:eastAsia="Helvetica,dialog,Verdana,unifon" w:hAnsi="Times New Roman" w:cs="Times New Roman"/>
              <w:bCs/>
            </w:rPr>
          </w:rPrChange>
        </w:rPr>
        <w:t>Accessibility: Keyboard Navigation</w:t>
      </w:r>
    </w:p>
    <w:p w14:paraId="56D5D42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8" w:author="Agate Publishing" w:date="2019-08-26T15:39:00Z">
            <w:rPr>
              <w:rFonts w:ascii="Times New Roman" w:eastAsia="Helvetica,dialog,Verdana,unifon" w:hAnsi="Times New Roman" w:cs="Times New Roman"/>
              <w:bCs/>
            </w:rPr>
          </w:rPrChange>
        </w:rPr>
        <w:t>Blooms: Understand</w:t>
      </w:r>
    </w:p>
    <w:p w14:paraId="6439140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80" w:author="Agate Publishing" w:date="2019-08-26T15:39:00Z">
            <w:rPr>
              <w:rFonts w:ascii="Times New Roman" w:eastAsia="Helvetica,dialog,Verdana,unifon" w:hAnsi="Times New Roman" w:cs="Times New Roman"/>
              <w:bCs/>
            </w:rPr>
          </w:rPrChange>
        </w:rPr>
        <w:t>Difficulty: 2 Medium</w:t>
      </w:r>
    </w:p>
    <w:p w14:paraId="7CC2D11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82"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58DC838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8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84" w:author="Agate Publishing" w:date="2019-08-26T15:39:00Z">
            <w:rPr>
              <w:rFonts w:ascii="Times New Roman" w:eastAsia="Helvetica,dialog,Verdana,unifon" w:hAnsi="Times New Roman" w:cs="Times New Roman"/>
              <w:bCs/>
            </w:rPr>
          </w:rPrChange>
        </w:rPr>
        <w:t>Topic: Cost-Volume Relationships</w:t>
      </w:r>
    </w:p>
    <w:p w14:paraId="1EAE849F" w14:textId="77777777" w:rsidR="008C6CDC" w:rsidRPr="00063AAB" w:rsidRDefault="008C6CDC" w:rsidP="002217A9">
      <w:pPr>
        <w:widowControl w:val="0"/>
        <w:spacing w:after="0" w:line="240" w:lineRule="auto"/>
        <w:rPr>
          <w:rFonts w:ascii="Times New Roman" w:hAnsi="Times New Roman" w:cs="Times New Roman"/>
          <w:bCs/>
          <w:rPrChange w:id="185" w:author="Agate Publishing" w:date="2019-08-26T15:39:00Z">
            <w:rPr>
              <w:rFonts w:ascii="Times New Roman" w:hAnsi="Times New Roman" w:cs="Times New Roman"/>
              <w:bCs/>
            </w:rPr>
          </w:rPrChange>
        </w:rPr>
      </w:pPr>
    </w:p>
    <w:p w14:paraId="2822928B" w14:textId="77777777" w:rsidR="00C943C1" w:rsidRPr="00063AAB" w:rsidRDefault="00C943C1" w:rsidP="002217A9">
      <w:pPr>
        <w:widowControl w:val="0"/>
        <w:spacing w:after="0" w:line="240" w:lineRule="auto"/>
        <w:rPr>
          <w:rFonts w:ascii="Times New Roman" w:hAnsi="Times New Roman" w:cs="Times New Roman"/>
          <w:bCs/>
          <w:rPrChange w:id="186" w:author="Agate Publishing" w:date="2019-08-26T15:39:00Z">
            <w:rPr>
              <w:rFonts w:ascii="Times New Roman" w:hAnsi="Times New Roman" w:cs="Times New Roman"/>
              <w:bCs/>
            </w:rPr>
          </w:rPrChange>
        </w:rPr>
      </w:pPr>
    </w:p>
    <w:p w14:paraId="515C9C9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8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88" w:author="Agate Publishing" w:date="2019-08-26T15:39:00Z">
            <w:rPr>
              <w:rFonts w:ascii="Times New Roman" w:eastAsia="Helvetica,dialog,Verdana,unifon" w:hAnsi="Times New Roman" w:cs="Times New Roman"/>
              <w:bCs/>
            </w:rPr>
          </w:rPrChange>
        </w:rPr>
        <w:t xml:space="preserve">8. As volume increases, per unit fixed costs stay the same. </w:t>
      </w:r>
    </w:p>
    <w:p w14:paraId="68F0FCC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8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0" w:author="Agate Publishing" w:date="2019-08-26T15:39:00Z">
            <w:rPr>
              <w:rFonts w:ascii="Times New Roman" w:eastAsia="Helvetica,dialog,Verdana,unifon" w:hAnsi="Times New Roman" w:cs="Times New Roman"/>
              <w:bCs/>
            </w:rPr>
          </w:rPrChange>
        </w:rPr>
        <w:t xml:space="preserve"> </w:t>
      </w:r>
    </w:p>
    <w:p w14:paraId="001DBADB" w14:textId="77777777" w:rsidR="008C6CDC" w:rsidRPr="00063AAB" w:rsidRDefault="008C6CDC" w:rsidP="002217A9">
      <w:pPr>
        <w:widowControl w:val="0"/>
        <w:spacing w:after="0" w:line="240" w:lineRule="auto"/>
        <w:rPr>
          <w:rFonts w:ascii="Times New Roman" w:hAnsi="Times New Roman" w:cs="Times New Roman"/>
          <w:bCs/>
          <w:rPrChange w:id="19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92" w:author="Agate Publishing" w:date="2019-08-26T15:39:00Z">
            <w:rPr>
              <w:rFonts w:ascii="Times New Roman" w:eastAsia="Helvetica,dialog,Verdana,unifon" w:hAnsi="Times New Roman" w:cs="Times New Roman"/>
              <w:b/>
              <w:u w:val="single"/>
            </w:rPr>
          </w:rPrChange>
        </w:rPr>
        <w:t>FALSE</w:t>
      </w:r>
    </w:p>
    <w:p w14:paraId="0F961A42" w14:textId="77777777" w:rsidR="00C943C1" w:rsidRPr="00063AAB" w:rsidRDefault="00C943C1" w:rsidP="002217A9">
      <w:pPr>
        <w:widowControl w:val="0"/>
        <w:spacing w:after="0" w:line="240" w:lineRule="auto"/>
        <w:rPr>
          <w:rFonts w:ascii="Times New Roman" w:hAnsi="Times New Roman" w:cs="Times New Roman"/>
          <w:bCs/>
          <w:rPrChange w:id="193" w:author="Agate Publishing" w:date="2019-08-26T15:39:00Z">
            <w:rPr>
              <w:rFonts w:ascii="Times New Roman" w:hAnsi="Times New Roman" w:cs="Times New Roman"/>
              <w:bCs/>
            </w:rPr>
          </w:rPrChange>
        </w:rPr>
      </w:pPr>
    </w:p>
    <w:p w14:paraId="0C7A206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5" w:author="Agate Publishing" w:date="2019-08-26T15:39:00Z">
            <w:rPr>
              <w:rFonts w:ascii="Times New Roman" w:eastAsia="Helvetica,dialog,Verdana,unifon" w:hAnsi="Times New Roman" w:cs="Times New Roman"/>
              <w:bCs/>
            </w:rPr>
          </w:rPrChange>
        </w:rPr>
        <w:t>AACSB: Analytical Thinking</w:t>
      </w:r>
    </w:p>
    <w:p w14:paraId="44391F9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7" w:author="Agate Publishing" w:date="2019-08-26T15:39:00Z">
            <w:rPr>
              <w:rFonts w:ascii="Times New Roman" w:eastAsia="Helvetica,dialog,Verdana,unifon" w:hAnsi="Times New Roman" w:cs="Times New Roman"/>
              <w:bCs/>
            </w:rPr>
          </w:rPrChange>
        </w:rPr>
        <w:t>AICPA: BB Critical Thinking</w:t>
      </w:r>
    </w:p>
    <w:p w14:paraId="5E7E5EB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9" w:author="Agate Publishing" w:date="2019-08-26T15:39:00Z">
            <w:rPr>
              <w:rFonts w:ascii="Times New Roman" w:eastAsia="Helvetica,dialog,Verdana,unifon" w:hAnsi="Times New Roman" w:cs="Times New Roman"/>
              <w:bCs/>
            </w:rPr>
          </w:rPrChange>
        </w:rPr>
        <w:t>AICPA: FN Measurement</w:t>
      </w:r>
    </w:p>
    <w:p w14:paraId="3103B97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1" w:author="Agate Publishing" w:date="2019-08-26T15:39:00Z">
            <w:rPr>
              <w:rFonts w:ascii="Times New Roman" w:eastAsia="Helvetica,dialog,Verdana,unifon" w:hAnsi="Times New Roman" w:cs="Times New Roman"/>
              <w:bCs/>
            </w:rPr>
          </w:rPrChange>
        </w:rPr>
        <w:t>Accessibility: Keyboard Navigation</w:t>
      </w:r>
    </w:p>
    <w:p w14:paraId="76EEEC2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3" w:author="Agate Publishing" w:date="2019-08-26T15:39:00Z">
            <w:rPr>
              <w:rFonts w:ascii="Times New Roman" w:eastAsia="Helvetica,dialog,Verdana,unifon" w:hAnsi="Times New Roman" w:cs="Times New Roman"/>
              <w:bCs/>
            </w:rPr>
          </w:rPrChange>
        </w:rPr>
        <w:t>Blooms: Understand</w:t>
      </w:r>
    </w:p>
    <w:p w14:paraId="46E6CA3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5" w:author="Agate Publishing" w:date="2019-08-26T15:39:00Z">
            <w:rPr>
              <w:rFonts w:ascii="Times New Roman" w:eastAsia="Helvetica,dialog,Verdana,unifon" w:hAnsi="Times New Roman" w:cs="Times New Roman"/>
              <w:bCs/>
            </w:rPr>
          </w:rPrChange>
        </w:rPr>
        <w:t>Difficulty: 2 Medium</w:t>
      </w:r>
    </w:p>
    <w:p w14:paraId="1EE9955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7"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0213559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9" w:author="Agate Publishing" w:date="2019-08-26T15:39:00Z">
            <w:rPr>
              <w:rFonts w:ascii="Times New Roman" w:eastAsia="Helvetica,dialog,Verdana,unifon" w:hAnsi="Times New Roman" w:cs="Times New Roman"/>
              <w:bCs/>
            </w:rPr>
          </w:rPrChange>
        </w:rPr>
        <w:t>Learning Objective: 20-02 Explain how economies of scale can reduce unit costs.</w:t>
      </w:r>
    </w:p>
    <w:p w14:paraId="3AC76F0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1" w:author="Agate Publishing" w:date="2019-08-26T15:39:00Z">
            <w:rPr>
              <w:rFonts w:ascii="Times New Roman" w:eastAsia="Helvetica,dialog,Verdana,unifon" w:hAnsi="Times New Roman" w:cs="Times New Roman"/>
              <w:bCs/>
            </w:rPr>
          </w:rPrChange>
        </w:rPr>
        <w:t>Topic: Cost-Volume Relationships</w:t>
      </w:r>
    </w:p>
    <w:p w14:paraId="0FFB2BF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3" w:author="Agate Publishing" w:date="2019-08-26T15:39:00Z">
            <w:rPr>
              <w:rFonts w:ascii="Times New Roman" w:eastAsia="Helvetica,dialog,Verdana,unifon" w:hAnsi="Times New Roman" w:cs="Times New Roman"/>
              <w:bCs/>
            </w:rPr>
          </w:rPrChange>
        </w:rPr>
        <w:t>Topic: Economies of Scale</w:t>
      </w:r>
    </w:p>
    <w:p w14:paraId="31D2C46D" w14:textId="77777777" w:rsidR="008C6CDC" w:rsidRPr="00063AAB" w:rsidRDefault="008C6CDC" w:rsidP="002217A9">
      <w:pPr>
        <w:widowControl w:val="0"/>
        <w:spacing w:after="0" w:line="240" w:lineRule="auto"/>
        <w:rPr>
          <w:rFonts w:ascii="Times New Roman" w:hAnsi="Times New Roman" w:cs="Times New Roman"/>
          <w:bCs/>
          <w:rPrChange w:id="214" w:author="Agate Publishing" w:date="2019-08-26T15:39:00Z">
            <w:rPr>
              <w:rFonts w:ascii="Times New Roman" w:hAnsi="Times New Roman" w:cs="Times New Roman"/>
              <w:bCs/>
            </w:rPr>
          </w:rPrChange>
        </w:rPr>
      </w:pPr>
    </w:p>
    <w:p w14:paraId="7DC662AF" w14:textId="77777777" w:rsidR="00C943C1" w:rsidRPr="00063AAB" w:rsidRDefault="00C943C1" w:rsidP="002217A9">
      <w:pPr>
        <w:widowControl w:val="0"/>
        <w:spacing w:after="0" w:line="240" w:lineRule="auto"/>
        <w:rPr>
          <w:rFonts w:ascii="Times New Roman" w:hAnsi="Times New Roman" w:cs="Times New Roman"/>
          <w:bCs/>
          <w:rPrChange w:id="215" w:author="Agate Publishing" w:date="2019-08-26T15:39:00Z">
            <w:rPr>
              <w:rFonts w:ascii="Times New Roman" w:hAnsi="Times New Roman" w:cs="Times New Roman"/>
              <w:bCs/>
            </w:rPr>
          </w:rPrChange>
        </w:rPr>
      </w:pPr>
    </w:p>
    <w:p w14:paraId="3EC4D2A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1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7" w:author="Agate Publishing" w:date="2019-08-26T15:39:00Z">
            <w:rPr>
              <w:rFonts w:ascii="Times New Roman" w:eastAsia="Helvetica,dialog,Verdana,unifon" w:hAnsi="Times New Roman" w:cs="Times New Roman"/>
              <w:bCs/>
            </w:rPr>
          </w:rPrChange>
        </w:rPr>
        <w:t>9. As volume increases, total fixed costs remain the same.</w:t>
      </w:r>
    </w:p>
    <w:p w14:paraId="1FD22CE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18" w:author="Agate Publishing" w:date="2019-08-26T15:39:00Z">
            <w:rPr>
              <w:rFonts w:ascii="Times New Roman" w:eastAsia="Helvetica,dialog,Verdana,unifon" w:hAnsi="Times New Roman" w:cs="Times New Roman"/>
              <w:bCs/>
            </w:rPr>
          </w:rPrChange>
        </w:rPr>
      </w:pPr>
    </w:p>
    <w:p w14:paraId="5D118AC2" w14:textId="77777777" w:rsidR="008C6CDC" w:rsidRPr="00063AAB" w:rsidRDefault="008C6CDC" w:rsidP="002217A9">
      <w:pPr>
        <w:widowControl w:val="0"/>
        <w:spacing w:after="0" w:line="240" w:lineRule="auto"/>
        <w:rPr>
          <w:rFonts w:ascii="Times New Roman" w:hAnsi="Times New Roman" w:cs="Times New Roman"/>
          <w:bCs/>
          <w:rPrChange w:id="21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20" w:author="Agate Publishing" w:date="2019-08-26T15:39:00Z">
            <w:rPr>
              <w:rFonts w:ascii="Times New Roman" w:eastAsia="Helvetica,dialog,Verdana,unifon" w:hAnsi="Times New Roman" w:cs="Times New Roman"/>
              <w:b/>
              <w:u w:val="single"/>
            </w:rPr>
          </w:rPrChange>
        </w:rPr>
        <w:t>TRUE</w:t>
      </w:r>
    </w:p>
    <w:p w14:paraId="05052373" w14:textId="77777777" w:rsidR="00C943C1" w:rsidRPr="00063AAB" w:rsidRDefault="00C943C1" w:rsidP="002217A9">
      <w:pPr>
        <w:widowControl w:val="0"/>
        <w:spacing w:after="0" w:line="240" w:lineRule="auto"/>
        <w:rPr>
          <w:rFonts w:ascii="Times New Roman" w:hAnsi="Times New Roman" w:cs="Times New Roman"/>
          <w:bCs/>
          <w:rPrChange w:id="221" w:author="Agate Publishing" w:date="2019-08-26T15:39:00Z">
            <w:rPr>
              <w:rFonts w:ascii="Times New Roman" w:hAnsi="Times New Roman" w:cs="Times New Roman"/>
              <w:bCs/>
            </w:rPr>
          </w:rPrChange>
        </w:rPr>
      </w:pPr>
    </w:p>
    <w:p w14:paraId="312DA6A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3" w:author="Agate Publishing" w:date="2019-08-26T15:39:00Z">
            <w:rPr>
              <w:rFonts w:ascii="Times New Roman" w:eastAsia="Helvetica,dialog,Verdana,unifon" w:hAnsi="Times New Roman" w:cs="Times New Roman"/>
              <w:bCs/>
            </w:rPr>
          </w:rPrChange>
        </w:rPr>
        <w:t>AACSB: Analytical Thinking</w:t>
      </w:r>
    </w:p>
    <w:p w14:paraId="3F5E3CA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5" w:author="Agate Publishing" w:date="2019-08-26T15:39:00Z">
            <w:rPr>
              <w:rFonts w:ascii="Times New Roman" w:eastAsia="Helvetica,dialog,Verdana,unifon" w:hAnsi="Times New Roman" w:cs="Times New Roman"/>
              <w:bCs/>
            </w:rPr>
          </w:rPrChange>
        </w:rPr>
        <w:t>AICPA: BB Critical Thinking</w:t>
      </w:r>
    </w:p>
    <w:p w14:paraId="1D49245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7" w:author="Agate Publishing" w:date="2019-08-26T15:39:00Z">
            <w:rPr>
              <w:rFonts w:ascii="Times New Roman" w:eastAsia="Helvetica,dialog,Verdana,unifon" w:hAnsi="Times New Roman" w:cs="Times New Roman"/>
              <w:bCs/>
            </w:rPr>
          </w:rPrChange>
        </w:rPr>
        <w:t>AICPA: FN Measurement</w:t>
      </w:r>
    </w:p>
    <w:p w14:paraId="1A04D3E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9" w:author="Agate Publishing" w:date="2019-08-26T15:39:00Z">
            <w:rPr>
              <w:rFonts w:ascii="Times New Roman" w:eastAsia="Helvetica,dialog,Verdana,unifon" w:hAnsi="Times New Roman" w:cs="Times New Roman"/>
              <w:bCs/>
            </w:rPr>
          </w:rPrChange>
        </w:rPr>
        <w:t>Accessibility: Keyboard Navigation</w:t>
      </w:r>
    </w:p>
    <w:p w14:paraId="4641659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1" w:author="Agate Publishing" w:date="2019-08-26T15:39:00Z">
            <w:rPr>
              <w:rFonts w:ascii="Times New Roman" w:eastAsia="Helvetica,dialog,Verdana,unifon" w:hAnsi="Times New Roman" w:cs="Times New Roman"/>
              <w:bCs/>
            </w:rPr>
          </w:rPrChange>
        </w:rPr>
        <w:t>Blooms: Understand</w:t>
      </w:r>
    </w:p>
    <w:p w14:paraId="55E3E9B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3" w:author="Agate Publishing" w:date="2019-08-26T15:39:00Z">
            <w:rPr>
              <w:rFonts w:ascii="Times New Roman" w:eastAsia="Helvetica,dialog,Verdana,unifon" w:hAnsi="Times New Roman" w:cs="Times New Roman"/>
              <w:bCs/>
            </w:rPr>
          </w:rPrChange>
        </w:rPr>
        <w:t>Difficulty: 2 Medium</w:t>
      </w:r>
    </w:p>
    <w:p w14:paraId="2389D55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5"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79CB405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7" w:author="Agate Publishing" w:date="2019-08-26T15:39:00Z">
            <w:rPr>
              <w:rFonts w:ascii="Times New Roman" w:eastAsia="Helvetica,dialog,Verdana,unifon" w:hAnsi="Times New Roman" w:cs="Times New Roman"/>
              <w:bCs/>
            </w:rPr>
          </w:rPrChange>
        </w:rPr>
        <w:t>Learning Objective: 20-02 Explain how economies of scale can reduce unit costs.</w:t>
      </w:r>
    </w:p>
    <w:p w14:paraId="0570A84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9" w:author="Agate Publishing" w:date="2019-08-26T15:39:00Z">
            <w:rPr>
              <w:rFonts w:ascii="Times New Roman" w:eastAsia="Helvetica,dialog,Verdana,unifon" w:hAnsi="Times New Roman" w:cs="Times New Roman"/>
              <w:bCs/>
            </w:rPr>
          </w:rPrChange>
        </w:rPr>
        <w:t>Topic: Cost-Volume Relationships</w:t>
      </w:r>
    </w:p>
    <w:p w14:paraId="4DF518C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1" w:author="Agate Publishing" w:date="2019-08-26T15:39:00Z">
            <w:rPr>
              <w:rFonts w:ascii="Times New Roman" w:eastAsia="Helvetica,dialog,Verdana,unifon" w:hAnsi="Times New Roman" w:cs="Times New Roman"/>
              <w:bCs/>
            </w:rPr>
          </w:rPrChange>
        </w:rPr>
        <w:t>Topic: Economies of Scale</w:t>
      </w:r>
    </w:p>
    <w:p w14:paraId="4EC4EB87"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242" w:author="Agate Publishing" w:date="2019-08-26T15:39:00Z">
            <w:rPr>
              <w:rFonts w:ascii="Times New Roman" w:eastAsia="Helvetica,dialog,Verdana,unifon" w:hAnsi="Times New Roman" w:cs="Times New Roman"/>
              <w:bCs/>
            </w:rPr>
          </w:rPrChange>
        </w:rPr>
      </w:pPr>
    </w:p>
    <w:p w14:paraId="738C7454"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243" w:author="Agate Publishing" w:date="2019-08-26T15:39:00Z">
            <w:rPr>
              <w:rFonts w:ascii="Times New Roman" w:eastAsia="Helvetica,dialog,Verdana,unifon" w:hAnsi="Times New Roman" w:cs="Times New Roman"/>
              <w:bCs/>
            </w:rPr>
          </w:rPrChange>
        </w:rPr>
      </w:pPr>
    </w:p>
    <w:p w14:paraId="6E57B5F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4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5" w:author="Agate Publishing" w:date="2019-08-26T15:39:00Z">
            <w:rPr>
              <w:rFonts w:ascii="Times New Roman" w:eastAsia="Helvetica,dialog,Verdana,unifon" w:hAnsi="Times New Roman" w:cs="Times New Roman"/>
              <w:bCs/>
            </w:rPr>
          </w:rPrChange>
        </w:rPr>
        <w:t>10. One characteristic common to all types of costs is the tendency to rise and fall in direct proportion to changes in the volume of business output.</w:t>
      </w:r>
    </w:p>
    <w:p w14:paraId="35EDDEA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46" w:author="Agate Publishing" w:date="2019-08-26T15:39:00Z">
            <w:rPr>
              <w:rFonts w:ascii="Times New Roman" w:eastAsia="Helvetica,dialog,Verdana,unifon" w:hAnsi="Times New Roman" w:cs="Times New Roman"/>
              <w:bCs/>
            </w:rPr>
          </w:rPrChange>
        </w:rPr>
      </w:pPr>
    </w:p>
    <w:p w14:paraId="0183F04F" w14:textId="77777777" w:rsidR="008C6CDC" w:rsidRPr="00063AAB" w:rsidRDefault="008C6CDC" w:rsidP="002217A9">
      <w:pPr>
        <w:widowControl w:val="0"/>
        <w:spacing w:after="0" w:line="240" w:lineRule="auto"/>
        <w:rPr>
          <w:rFonts w:ascii="Times New Roman" w:hAnsi="Times New Roman" w:cs="Times New Roman"/>
          <w:bCs/>
          <w:rPrChange w:id="24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48" w:author="Agate Publishing" w:date="2019-08-26T15:39:00Z">
            <w:rPr>
              <w:rFonts w:ascii="Times New Roman" w:eastAsia="Helvetica,dialog,Verdana,unifon" w:hAnsi="Times New Roman" w:cs="Times New Roman"/>
              <w:b/>
              <w:u w:val="single"/>
            </w:rPr>
          </w:rPrChange>
        </w:rPr>
        <w:lastRenderedPageBreak/>
        <w:t>FALSE</w:t>
      </w:r>
    </w:p>
    <w:p w14:paraId="3DA6C44A" w14:textId="77777777" w:rsidR="00C943C1" w:rsidRPr="00063AAB" w:rsidRDefault="00C943C1" w:rsidP="002217A9">
      <w:pPr>
        <w:widowControl w:val="0"/>
        <w:spacing w:after="0" w:line="240" w:lineRule="auto"/>
        <w:rPr>
          <w:rFonts w:ascii="Times New Roman" w:hAnsi="Times New Roman" w:cs="Times New Roman"/>
          <w:bCs/>
          <w:rPrChange w:id="249" w:author="Agate Publishing" w:date="2019-08-26T15:39:00Z">
            <w:rPr>
              <w:rFonts w:ascii="Times New Roman" w:hAnsi="Times New Roman" w:cs="Times New Roman"/>
              <w:bCs/>
            </w:rPr>
          </w:rPrChange>
        </w:rPr>
      </w:pPr>
    </w:p>
    <w:p w14:paraId="41C5309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1" w:author="Agate Publishing" w:date="2019-08-26T15:39:00Z">
            <w:rPr>
              <w:rFonts w:ascii="Times New Roman" w:eastAsia="Helvetica,dialog,Verdana,unifon" w:hAnsi="Times New Roman" w:cs="Times New Roman"/>
              <w:bCs/>
            </w:rPr>
          </w:rPrChange>
        </w:rPr>
        <w:t>AACSB: Analytical Thinking</w:t>
      </w:r>
    </w:p>
    <w:p w14:paraId="44E4D5E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3" w:author="Agate Publishing" w:date="2019-08-26T15:39:00Z">
            <w:rPr>
              <w:rFonts w:ascii="Times New Roman" w:eastAsia="Helvetica,dialog,Verdana,unifon" w:hAnsi="Times New Roman" w:cs="Times New Roman"/>
              <w:bCs/>
            </w:rPr>
          </w:rPrChange>
        </w:rPr>
        <w:t>AICPA: BB Critical Thinking</w:t>
      </w:r>
    </w:p>
    <w:p w14:paraId="19EF1E1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5" w:author="Agate Publishing" w:date="2019-08-26T15:39:00Z">
            <w:rPr>
              <w:rFonts w:ascii="Times New Roman" w:eastAsia="Helvetica,dialog,Verdana,unifon" w:hAnsi="Times New Roman" w:cs="Times New Roman"/>
              <w:bCs/>
            </w:rPr>
          </w:rPrChange>
        </w:rPr>
        <w:t>AICPA: FN Measurement</w:t>
      </w:r>
    </w:p>
    <w:p w14:paraId="0561448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7" w:author="Agate Publishing" w:date="2019-08-26T15:39:00Z">
            <w:rPr>
              <w:rFonts w:ascii="Times New Roman" w:eastAsia="Helvetica,dialog,Verdana,unifon" w:hAnsi="Times New Roman" w:cs="Times New Roman"/>
              <w:bCs/>
            </w:rPr>
          </w:rPrChange>
        </w:rPr>
        <w:t>Accessibility: Keyboard Navigation</w:t>
      </w:r>
    </w:p>
    <w:p w14:paraId="7F8E940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9" w:author="Agate Publishing" w:date="2019-08-26T15:39:00Z">
            <w:rPr>
              <w:rFonts w:ascii="Times New Roman" w:eastAsia="Helvetica,dialog,Verdana,unifon" w:hAnsi="Times New Roman" w:cs="Times New Roman"/>
              <w:bCs/>
            </w:rPr>
          </w:rPrChange>
        </w:rPr>
        <w:t>Blooms: Remember</w:t>
      </w:r>
    </w:p>
    <w:p w14:paraId="1BD2D2F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1" w:author="Agate Publishing" w:date="2019-08-26T15:39:00Z">
            <w:rPr>
              <w:rFonts w:ascii="Times New Roman" w:eastAsia="Helvetica,dialog,Verdana,unifon" w:hAnsi="Times New Roman" w:cs="Times New Roman"/>
              <w:bCs/>
            </w:rPr>
          </w:rPrChange>
        </w:rPr>
        <w:t>Difficulty: 1 Easy</w:t>
      </w:r>
    </w:p>
    <w:p w14:paraId="01F3837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3"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7607B8E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5" w:author="Agate Publishing" w:date="2019-08-26T15:39:00Z">
            <w:rPr>
              <w:rFonts w:ascii="Times New Roman" w:eastAsia="Helvetica,dialog,Verdana,unifon" w:hAnsi="Times New Roman" w:cs="Times New Roman"/>
              <w:bCs/>
            </w:rPr>
          </w:rPrChange>
        </w:rPr>
        <w:t>Topic: Cost-Volume Relationships</w:t>
      </w:r>
    </w:p>
    <w:p w14:paraId="214E8BF5" w14:textId="77777777" w:rsidR="008C6CDC" w:rsidRPr="00063AAB" w:rsidRDefault="008C6CDC" w:rsidP="002217A9">
      <w:pPr>
        <w:widowControl w:val="0"/>
        <w:spacing w:after="0" w:line="240" w:lineRule="auto"/>
        <w:rPr>
          <w:rFonts w:ascii="Times New Roman" w:hAnsi="Times New Roman" w:cs="Times New Roman"/>
          <w:bCs/>
          <w:rPrChange w:id="266" w:author="Agate Publishing" w:date="2019-08-26T15:39:00Z">
            <w:rPr>
              <w:rFonts w:ascii="Times New Roman" w:hAnsi="Times New Roman" w:cs="Times New Roman"/>
              <w:bCs/>
            </w:rPr>
          </w:rPrChange>
        </w:rPr>
      </w:pPr>
    </w:p>
    <w:p w14:paraId="5D5C0C65" w14:textId="77777777" w:rsidR="00C943C1" w:rsidRPr="00063AAB" w:rsidRDefault="00C943C1" w:rsidP="002217A9">
      <w:pPr>
        <w:widowControl w:val="0"/>
        <w:spacing w:after="0" w:line="240" w:lineRule="auto"/>
        <w:rPr>
          <w:rFonts w:ascii="Times New Roman" w:hAnsi="Times New Roman" w:cs="Times New Roman"/>
          <w:bCs/>
          <w:rPrChange w:id="267" w:author="Agate Publishing" w:date="2019-08-26T15:39:00Z">
            <w:rPr>
              <w:rFonts w:ascii="Times New Roman" w:hAnsi="Times New Roman" w:cs="Times New Roman"/>
              <w:bCs/>
            </w:rPr>
          </w:rPrChange>
        </w:rPr>
      </w:pPr>
    </w:p>
    <w:p w14:paraId="2F54691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9" w:author="Agate Publishing" w:date="2019-08-26T15:39:00Z">
            <w:rPr>
              <w:rFonts w:ascii="Times New Roman" w:eastAsia="Helvetica,dialog,Verdana,unifon" w:hAnsi="Times New Roman" w:cs="Times New Roman"/>
              <w:bCs/>
            </w:rPr>
          </w:rPrChange>
        </w:rPr>
        <w:t xml:space="preserve">11. Economies of scale can be achieved by using facilities more intensively. </w:t>
      </w:r>
    </w:p>
    <w:p w14:paraId="54506E7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7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1" w:author="Agate Publishing" w:date="2019-08-26T15:39:00Z">
            <w:rPr>
              <w:rFonts w:ascii="Times New Roman" w:eastAsia="Helvetica,dialog,Verdana,unifon" w:hAnsi="Times New Roman" w:cs="Times New Roman"/>
              <w:bCs/>
            </w:rPr>
          </w:rPrChange>
        </w:rPr>
        <w:t xml:space="preserve"> </w:t>
      </w:r>
    </w:p>
    <w:p w14:paraId="2CABE17E" w14:textId="77777777" w:rsidR="008C6CDC" w:rsidRPr="00063AAB" w:rsidRDefault="008C6CDC" w:rsidP="002217A9">
      <w:pPr>
        <w:widowControl w:val="0"/>
        <w:spacing w:after="0" w:line="240" w:lineRule="auto"/>
        <w:rPr>
          <w:rFonts w:ascii="Times New Roman" w:hAnsi="Times New Roman" w:cs="Times New Roman"/>
          <w:bCs/>
          <w:rPrChange w:id="27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73" w:author="Agate Publishing" w:date="2019-08-26T15:39:00Z">
            <w:rPr>
              <w:rFonts w:ascii="Times New Roman" w:eastAsia="Helvetica,dialog,Verdana,unifon" w:hAnsi="Times New Roman" w:cs="Times New Roman"/>
              <w:b/>
              <w:u w:val="single"/>
            </w:rPr>
          </w:rPrChange>
        </w:rPr>
        <w:t>TRUE</w:t>
      </w:r>
    </w:p>
    <w:p w14:paraId="58F67311" w14:textId="77777777" w:rsidR="00C943C1" w:rsidRPr="00063AAB" w:rsidRDefault="00C943C1" w:rsidP="002217A9">
      <w:pPr>
        <w:widowControl w:val="0"/>
        <w:spacing w:after="0" w:line="240" w:lineRule="auto"/>
        <w:rPr>
          <w:rFonts w:ascii="Times New Roman" w:hAnsi="Times New Roman" w:cs="Times New Roman"/>
          <w:bCs/>
          <w:rPrChange w:id="274" w:author="Agate Publishing" w:date="2019-08-26T15:39:00Z">
            <w:rPr>
              <w:rFonts w:ascii="Times New Roman" w:hAnsi="Times New Roman" w:cs="Times New Roman"/>
              <w:bCs/>
            </w:rPr>
          </w:rPrChange>
        </w:rPr>
      </w:pPr>
    </w:p>
    <w:p w14:paraId="01A93A4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6" w:author="Agate Publishing" w:date="2019-08-26T15:39:00Z">
            <w:rPr>
              <w:rFonts w:ascii="Times New Roman" w:eastAsia="Helvetica,dialog,Verdana,unifon" w:hAnsi="Times New Roman" w:cs="Times New Roman"/>
              <w:bCs/>
            </w:rPr>
          </w:rPrChange>
        </w:rPr>
        <w:t>AACSB: Analytical Thinking</w:t>
      </w:r>
    </w:p>
    <w:p w14:paraId="542D8D3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8" w:author="Agate Publishing" w:date="2019-08-26T15:39:00Z">
            <w:rPr>
              <w:rFonts w:ascii="Times New Roman" w:eastAsia="Helvetica,dialog,Verdana,unifon" w:hAnsi="Times New Roman" w:cs="Times New Roman"/>
              <w:bCs/>
            </w:rPr>
          </w:rPrChange>
        </w:rPr>
        <w:t>AICPA: BB Critical Thinking</w:t>
      </w:r>
    </w:p>
    <w:p w14:paraId="72900FA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0" w:author="Agate Publishing" w:date="2019-08-26T15:39:00Z">
            <w:rPr>
              <w:rFonts w:ascii="Times New Roman" w:eastAsia="Helvetica,dialog,Verdana,unifon" w:hAnsi="Times New Roman" w:cs="Times New Roman"/>
              <w:bCs/>
            </w:rPr>
          </w:rPrChange>
        </w:rPr>
        <w:t>AICPA: FN Measurement</w:t>
      </w:r>
    </w:p>
    <w:p w14:paraId="1BB5BC0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2" w:author="Agate Publishing" w:date="2019-08-26T15:39:00Z">
            <w:rPr>
              <w:rFonts w:ascii="Times New Roman" w:eastAsia="Helvetica,dialog,Verdana,unifon" w:hAnsi="Times New Roman" w:cs="Times New Roman"/>
              <w:bCs/>
            </w:rPr>
          </w:rPrChange>
        </w:rPr>
        <w:t>Accessibility: Keyboard Navigation</w:t>
      </w:r>
    </w:p>
    <w:p w14:paraId="25FB5FA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4" w:author="Agate Publishing" w:date="2019-08-26T15:39:00Z">
            <w:rPr>
              <w:rFonts w:ascii="Times New Roman" w:eastAsia="Helvetica,dialog,Verdana,unifon" w:hAnsi="Times New Roman" w:cs="Times New Roman"/>
              <w:bCs/>
            </w:rPr>
          </w:rPrChange>
        </w:rPr>
        <w:t>Blooms: Remember</w:t>
      </w:r>
    </w:p>
    <w:p w14:paraId="3790DD2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6" w:author="Agate Publishing" w:date="2019-08-26T15:39:00Z">
            <w:rPr>
              <w:rFonts w:ascii="Times New Roman" w:eastAsia="Helvetica,dialog,Verdana,unifon" w:hAnsi="Times New Roman" w:cs="Times New Roman"/>
              <w:bCs/>
            </w:rPr>
          </w:rPrChange>
        </w:rPr>
        <w:t>Difficulty: 1 Easy</w:t>
      </w:r>
    </w:p>
    <w:p w14:paraId="4B814BC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8" w:author="Agate Publishing" w:date="2019-08-26T15:39:00Z">
            <w:rPr>
              <w:rFonts w:ascii="Times New Roman" w:eastAsia="Helvetica,dialog,Verdana,unifon" w:hAnsi="Times New Roman" w:cs="Times New Roman"/>
              <w:bCs/>
            </w:rPr>
          </w:rPrChange>
        </w:rPr>
        <w:t>Learning Objective: 20-02 Explain how economies of scale can reduce unit costs.</w:t>
      </w:r>
    </w:p>
    <w:p w14:paraId="3A4501F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0" w:author="Agate Publishing" w:date="2019-08-26T15:39:00Z">
            <w:rPr>
              <w:rFonts w:ascii="Times New Roman" w:eastAsia="Helvetica,dialog,Verdana,unifon" w:hAnsi="Times New Roman" w:cs="Times New Roman"/>
              <w:bCs/>
            </w:rPr>
          </w:rPrChange>
        </w:rPr>
        <w:t>Topic: Economies of Scale</w:t>
      </w:r>
    </w:p>
    <w:p w14:paraId="046A0195" w14:textId="77777777" w:rsidR="008C6CDC" w:rsidRPr="00063AAB" w:rsidRDefault="008C6CDC" w:rsidP="002217A9">
      <w:pPr>
        <w:widowControl w:val="0"/>
        <w:spacing w:after="0" w:line="240" w:lineRule="auto"/>
        <w:rPr>
          <w:rFonts w:ascii="Times New Roman" w:hAnsi="Times New Roman" w:cs="Times New Roman"/>
          <w:bCs/>
          <w:rPrChange w:id="291" w:author="Agate Publishing" w:date="2019-08-26T15:39:00Z">
            <w:rPr>
              <w:rFonts w:ascii="Times New Roman" w:hAnsi="Times New Roman" w:cs="Times New Roman"/>
              <w:bCs/>
            </w:rPr>
          </w:rPrChange>
        </w:rPr>
      </w:pPr>
    </w:p>
    <w:p w14:paraId="71CB6D38" w14:textId="77777777" w:rsidR="00C943C1" w:rsidRPr="00063AAB" w:rsidRDefault="00C943C1" w:rsidP="002217A9">
      <w:pPr>
        <w:widowControl w:val="0"/>
        <w:spacing w:after="0" w:line="240" w:lineRule="auto"/>
        <w:rPr>
          <w:rFonts w:ascii="Times New Roman" w:hAnsi="Times New Roman" w:cs="Times New Roman"/>
          <w:bCs/>
          <w:rPrChange w:id="292" w:author="Agate Publishing" w:date="2019-08-26T15:39:00Z">
            <w:rPr>
              <w:rFonts w:ascii="Times New Roman" w:hAnsi="Times New Roman" w:cs="Times New Roman"/>
              <w:bCs/>
            </w:rPr>
          </w:rPrChange>
        </w:rPr>
      </w:pPr>
    </w:p>
    <w:p w14:paraId="2429F11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9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4" w:author="Agate Publishing" w:date="2019-08-26T15:39:00Z">
            <w:rPr>
              <w:rFonts w:ascii="Times New Roman" w:eastAsia="Helvetica,dialog,Verdana,unifon" w:hAnsi="Times New Roman" w:cs="Times New Roman"/>
              <w:bCs/>
            </w:rPr>
          </w:rPrChange>
        </w:rPr>
        <w:t>12. The range over which output may be expected to vary is called the relevant range.</w:t>
      </w:r>
    </w:p>
    <w:p w14:paraId="78138B12"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95" w:author="Agate Publishing" w:date="2019-08-26T15:39:00Z">
            <w:rPr>
              <w:rFonts w:ascii="Times New Roman" w:eastAsia="Helvetica,dialog,Verdana,unifon" w:hAnsi="Times New Roman" w:cs="Times New Roman"/>
              <w:bCs/>
            </w:rPr>
          </w:rPrChange>
        </w:rPr>
      </w:pPr>
    </w:p>
    <w:p w14:paraId="20CB31D2" w14:textId="77777777" w:rsidR="008C6CDC" w:rsidRPr="00063AAB" w:rsidRDefault="008C6CDC" w:rsidP="002217A9">
      <w:pPr>
        <w:widowControl w:val="0"/>
        <w:spacing w:after="0" w:line="240" w:lineRule="auto"/>
        <w:rPr>
          <w:rFonts w:ascii="Times New Roman" w:hAnsi="Times New Roman" w:cs="Times New Roman"/>
          <w:bCs/>
          <w:rPrChange w:id="29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97" w:author="Agate Publishing" w:date="2019-08-26T15:39:00Z">
            <w:rPr>
              <w:rFonts w:ascii="Times New Roman" w:eastAsia="Helvetica,dialog,Verdana,unifon" w:hAnsi="Times New Roman" w:cs="Times New Roman"/>
              <w:b/>
              <w:u w:val="single"/>
            </w:rPr>
          </w:rPrChange>
        </w:rPr>
        <w:t>TRUE</w:t>
      </w:r>
    </w:p>
    <w:p w14:paraId="2E42F791" w14:textId="77777777" w:rsidR="00C943C1" w:rsidRPr="00063AAB" w:rsidRDefault="00C943C1" w:rsidP="002217A9">
      <w:pPr>
        <w:widowControl w:val="0"/>
        <w:spacing w:after="0" w:line="240" w:lineRule="auto"/>
        <w:rPr>
          <w:rFonts w:ascii="Times New Roman" w:hAnsi="Times New Roman" w:cs="Times New Roman"/>
          <w:bCs/>
          <w:rPrChange w:id="298" w:author="Agate Publishing" w:date="2019-08-26T15:39:00Z">
            <w:rPr>
              <w:rFonts w:ascii="Times New Roman" w:hAnsi="Times New Roman" w:cs="Times New Roman"/>
              <w:bCs/>
            </w:rPr>
          </w:rPrChange>
        </w:rPr>
      </w:pPr>
    </w:p>
    <w:p w14:paraId="5A204AF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0" w:author="Agate Publishing" w:date="2019-08-26T15:39:00Z">
            <w:rPr>
              <w:rFonts w:ascii="Times New Roman" w:eastAsia="Helvetica,dialog,Verdana,unifon" w:hAnsi="Times New Roman" w:cs="Times New Roman"/>
              <w:bCs/>
            </w:rPr>
          </w:rPrChange>
        </w:rPr>
        <w:t>AACSB: Analytical Thinking</w:t>
      </w:r>
    </w:p>
    <w:p w14:paraId="23E7F48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2" w:author="Agate Publishing" w:date="2019-08-26T15:39:00Z">
            <w:rPr>
              <w:rFonts w:ascii="Times New Roman" w:eastAsia="Helvetica,dialog,Verdana,unifon" w:hAnsi="Times New Roman" w:cs="Times New Roman"/>
              <w:bCs/>
            </w:rPr>
          </w:rPrChange>
        </w:rPr>
        <w:t>AICPA: BB Critical Thinking</w:t>
      </w:r>
    </w:p>
    <w:p w14:paraId="149C343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4" w:author="Agate Publishing" w:date="2019-08-26T15:39:00Z">
            <w:rPr>
              <w:rFonts w:ascii="Times New Roman" w:eastAsia="Helvetica,dialog,Verdana,unifon" w:hAnsi="Times New Roman" w:cs="Times New Roman"/>
              <w:bCs/>
            </w:rPr>
          </w:rPrChange>
        </w:rPr>
        <w:t>AICPA: FN Measurement</w:t>
      </w:r>
    </w:p>
    <w:p w14:paraId="478ACCC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6" w:author="Agate Publishing" w:date="2019-08-26T15:39:00Z">
            <w:rPr>
              <w:rFonts w:ascii="Times New Roman" w:eastAsia="Helvetica,dialog,Verdana,unifon" w:hAnsi="Times New Roman" w:cs="Times New Roman"/>
              <w:bCs/>
            </w:rPr>
          </w:rPrChange>
        </w:rPr>
        <w:t>Accessibility: Keyboard Navigation</w:t>
      </w:r>
    </w:p>
    <w:p w14:paraId="32E003F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8" w:author="Agate Publishing" w:date="2019-08-26T15:39:00Z">
            <w:rPr>
              <w:rFonts w:ascii="Times New Roman" w:eastAsia="Helvetica,dialog,Verdana,unifon" w:hAnsi="Times New Roman" w:cs="Times New Roman"/>
              <w:bCs/>
            </w:rPr>
          </w:rPrChange>
        </w:rPr>
        <w:t>Blooms: Remember</w:t>
      </w:r>
    </w:p>
    <w:p w14:paraId="570490E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0" w:author="Agate Publishing" w:date="2019-08-26T15:39:00Z">
            <w:rPr>
              <w:rFonts w:ascii="Times New Roman" w:eastAsia="Helvetica,dialog,Verdana,unifon" w:hAnsi="Times New Roman" w:cs="Times New Roman"/>
              <w:bCs/>
            </w:rPr>
          </w:rPrChange>
        </w:rPr>
        <w:t>Difficulty: 1 Easy</w:t>
      </w:r>
    </w:p>
    <w:p w14:paraId="653842B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2" w:author="Agate Publishing" w:date="2019-08-26T15:39:00Z">
            <w:rPr>
              <w:rFonts w:ascii="Times New Roman" w:eastAsia="Helvetica,dialog,Verdana,unifon" w:hAnsi="Times New Roman" w:cs="Times New Roman"/>
              <w:bCs/>
            </w:rPr>
          </w:rPrChange>
        </w:rPr>
        <w:t>Learning Objective: 20-02 Explain how economies of scale can reduce unit costs.</w:t>
      </w:r>
    </w:p>
    <w:p w14:paraId="3A643AE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4" w:author="Agate Publishing" w:date="2019-08-26T15:39:00Z">
            <w:rPr>
              <w:rFonts w:ascii="Times New Roman" w:eastAsia="Helvetica,dialog,Verdana,unifon" w:hAnsi="Times New Roman" w:cs="Times New Roman"/>
              <w:bCs/>
            </w:rPr>
          </w:rPrChange>
        </w:rPr>
        <w:t>Topic: Economies of Scale</w:t>
      </w:r>
    </w:p>
    <w:p w14:paraId="323564C6" w14:textId="77777777" w:rsidR="008C6CDC" w:rsidRPr="00063AAB" w:rsidRDefault="008C6CDC" w:rsidP="002217A9">
      <w:pPr>
        <w:widowControl w:val="0"/>
        <w:spacing w:after="0" w:line="240" w:lineRule="auto"/>
        <w:rPr>
          <w:rFonts w:ascii="Times New Roman" w:hAnsi="Times New Roman" w:cs="Times New Roman"/>
          <w:bCs/>
          <w:rPrChange w:id="315" w:author="Agate Publishing" w:date="2019-08-26T15:39:00Z">
            <w:rPr>
              <w:rFonts w:ascii="Times New Roman" w:hAnsi="Times New Roman" w:cs="Times New Roman"/>
              <w:bCs/>
            </w:rPr>
          </w:rPrChange>
        </w:rPr>
      </w:pPr>
    </w:p>
    <w:p w14:paraId="4567CF21" w14:textId="77777777" w:rsidR="00C943C1" w:rsidRPr="00063AAB" w:rsidRDefault="00C943C1" w:rsidP="002217A9">
      <w:pPr>
        <w:widowControl w:val="0"/>
        <w:spacing w:after="0" w:line="240" w:lineRule="auto"/>
        <w:rPr>
          <w:rFonts w:ascii="Times New Roman" w:hAnsi="Times New Roman" w:cs="Times New Roman"/>
          <w:bCs/>
          <w:rPrChange w:id="316" w:author="Agate Publishing" w:date="2019-08-26T15:39:00Z">
            <w:rPr>
              <w:rFonts w:ascii="Times New Roman" w:hAnsi="Times New Roman" w:cs="Times New Roman"/>
              <w:bCs/>
            </w:rPr>
          </w:rPrChange>
        </w:rPr>
      </w:pPr>
    </w:p>
    <w:p w14:paraId="3A81FE9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1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8" w:author="Agate Publishing" w:date="2019-08-26T15:39:00Z">
            <w:rPr>
              <w:rFonts w:ascii="Times New Roman" w:eastAsia="Helvetica,dialog,Verdana,unifon" w:hAnsi="Times New Roman" w:cs="Times New Roman"/>
              <w:bCs/>
            </w:rPr>
          </w:rPrChange>
        </w:rPr>
        <w:t>13. The volume of output that causes fixed costs to be equal in amount to total revenue is called the break-even point.</w:t>
      </w:r>
    </w:p>
    <w:p w14:paraId="28113D1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19" w:author="Agate Publishing" w:date="2019-08-26T15:39:00Z">
            <w:rPr>
              <w:rFonts w:ascii="Times New Roman" w:eastAsia="Helvetica,dialog,Verdana,unifon" w:hAnsi="Times New Roman" w:cs="Times New Roman"/>
              <w:bCs/>
            </w:rPr>
          </w:rPrChange>
        </w:rPr>
      </w:pPr>
    </w:p>
    <w:p w14:paraId="3860E7A8" w14:textId="77777777" w:rsidR="008C6CDC" w:rsidRPr="00063AAB" w:rsidRDefault="008C6CDC" w:rsidP="002217A9">
      <w:pPr>
        <w:widowControl w:val="0"/>
        <w:spacing w:after="0" w:line="240" w:lineRule="auto"/>
        <w:rPr>
          <w:rFonts w:ascii="Times New Roman" w:hAnsi="Times New Roman" w:cs="Times New Roman"/>
          <w:bCs/>
          <w:rPrChange w:id="32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21" w:author="Agate Publishing" w:date="2019-08-26T15:39:00Z">
            <w:rPr>
              <w:rFonts w:ascii="Times New Roman" w:eastAsia="Helvetica,dialog,Verdana,unifon" w:hAnsi="Times New Roman" w:cs="Times New Roman"/>
              <w:b/>
              <w:u w:val="single"/>
            </w:rPr>
          </w:rPrChange>
        </w:rPr>
        <w:t>FALSE</w:t>
      </w:r>
    </w:p>
    <w:p w14:paraId="78A3E521" w14:textId="77777777" w:rsidR="00C943C1" w:rsidRPr="00063AAB" w:rsidRDefault="00C943C1" w:rsidP="002217A9">
      <w:pPr>
        <w:widowControl w:val="0"/>
        <w:spacing w:after="0" w:line="240" w:lineRule="auto"/>
        <w:rPr>
          <w:rFonts w:ascii="Times New Roman" w:hAnsi="Times New Roman" w:cs="Times New Roman"/>
          <w:bCs/>
          <w:rPrChange w:id="322" w:author="Agate Publishing" w:date="2019-08-26T15:39:00Z">
            <w:rPr>
              <w:rFonts w:ascii="Times New Roman" w:hAnsi="Times New Roman" w:cs="Times New Roman"/>
              <w:bCs/>
            </w:rPr>
          </w:rPrChange>
        </w:rPr>
      </w:pPr>
    </w:p>
    <w:p w14:paraId="429A1FA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4" w:author="Agate Publishing" w:date="2019-08-26T15:39:00Z">
            <w:rPr>
              <w:rFonts w:ascii="Times New Roman" w:eastAsia="Helvetica,dialog,Verdana,unifon" w:hAnsi="Times New Roman" w:cs="Times New Roman"/>
              <w:bCs/>
            </w:rPr>
          </w:rPrChange>
        </w:rPr>
        <w:t>AACSB: Analytical Thinking</w:t>
      </w:r>
    </w:p>
    <w:p w14:paraId="2DBDC68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6" w:author="Agate Publishing" w:date="2019-08-26T15:39:00Z">
            <w:rPr>
              <w:rFonts w:ascii="Times New Roman" w:eastAsia="Helvetica,dialog,Verdana,unifon" w:hAnsi="Times New Roman" w:cs="Times New Roman"/>
              <w:bCs/>
            </w:rPr>
          </w:rPrChange>
        </w:rPr>
        <w:t>AICPA: BB Critical Thinking</w:t>
      </w:r>
    </w:p>
    <w:p w14:paraId="6476EA7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8" w:author="Agate Publishing" w:date="2019-08-26T15:39:00Z">
            <w:rPr>
              <w:rFonts w:ascii="Times New Roman" w:eastAsia="Helvetica,dialog,Verdana,unifon" w:hAnsi="Times New Roman" w:cs="Times New Roman"/>
              <w:bCs/>
            </w:rPr>
          </w:rPrChange>
        </w:rPr>
        <w:t>AICPA: FN Measurement</w:t>
      </w:r>
    </w:p>
    <w:p w14:paraId="410E7A0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0" w:author="Agate Publishing" w:date="2019-08-26T15:39:00Z">
            <w:rPr>
              <w:rFonts w:ascii="Times New Roman" w:eastAsia="Helvetica,dialog,Verdana,unifon" w:hAnsi="Times New Roman" w:cs="Times New Roman"/>
              <w:bCs/>
            </w:rPr>
          </w:rPrChange>
        </w:rPr>
        <w:t>Accessibility: Keyboard Navigation</w:t>
      </w:r>
    </w:p>
    <w:p w14:paraId="636C365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2" w:author="Agate Publishing" w:date="2019-08-26T15:39:00Z">
            <w:rPr>
              <w:rFonts w:ascii="Times New Roman" w:eastAsia="Helvetica,dialog,Verdana,unifon" w:hAnsi="Times New Roman" w:cs="Times New Roman"/>
              <w:bCs/>
            </w:rPr>
          </w:rPrChange>
        </w:rPr>
        <w:t>Blooms: Remember</w:t>
      </w:r>
    </w:p>
    <w:p w14:paraId="496E3CC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4" w:author="Agate Publishing" w:date="2019-08-26T15:39:00Z">
            <w:rPr>
              <w:rFonts w:ascii="Times New Roman" w:eastAsia="Helvetica,dialog,Verdana,unifon" w:hAnsi="Times New Roman" w:cs="Times New Roman"/>
              <w:bCs/>
            </w:rPr>
          </w:rPrChange>
        </w:rPr>
        <w:lastRenderedPageBreak/>
        <w:t>Difficulty: 1 Easy</w:t>
      </w:r>
    </w:p>
    <w:p w14:paraId="251E00C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6" w:author="Agate Publishing" w:date="2019-08-26T15:39:00Z">
            <w:rPr>
              <w:rFonts w:ascii="Times New Roman" w:eastAsia="Helvetica,dialog,Verdana,unifon" w:hAnsi="Times New Roman" w:cs="Times New Roman"/>
              <w:bCs/>
            </w:rPr>
          </w:rPrChange>
        </w:rPr>
        <w:t>Learning Objective: 20-03 Prepare a cost-volume-profit graph.</w:t>
      </w:r>
    </w:p>
    <w:p w14:paraId="0B10700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8" w:author="Agate Publishing" w:date="2019-08-26T15:39:00Z">
            <w:rPr>
              <w:rFonts w:ascii="Times New Roman" w:eastAsia="Helvetica,dialog,Verdana,unifon" w:hAnsi="Times New Roman" w:cs="Times New Roman"/>
              <w:bCs/>
            </w:rPr>
          </w:rPrChange>
        </w:rPr>
        <w:t>Topic: Preparing and Using a Cost-Volume-Profit Graph</w:t>
      </w:r>
    </w:p>
    <w:p w14:paraId="10A70DBF" w14:textId="77777777" w:rsidR="008C6CDC" w:rsidRPr="00063AAB" w:rsidRDefault="008C6CDC" w:rsidP="002217A9">
      <w:pPr>
        <w:widowControl w:val="0"/>
        <w:spacing w:after="0" w:line="240" w:lineRule="auto"/>
        <w:rPr>
          <w:rFonts w:ascii="Times New Roman" w:hAnsi="Times New Roman" w:cs="Times New Roman"/>
          <w:bCs/>
          <w:rPrChange w:id="339" w:author="Agate Publishing" w:date="2019-08-26T15:39:00Z">
            <w:rPr>
              <w:rFonts w:ascii="Times New Roman" w:hAnsi="Times New Roman" w:cs="Times New Roman"/>
              <w:bCs/>
            </w:rPr>
          </w:rPrChange>
        </w:rPr>
      </w:pPr>
    </w:p>
    <w:p w14:paraId="73C71141" w14:textId="77777777" w:rsidR="00C943C1" w:rsidRPr="00063AAB" w:rsidRDefault="00C943C1" w:rsidP="002217A9">
      <w:pPr>
        <w:widowControl w:val="0"/>
        <w:spacing w:after="0" w:line="240" w:lineRule="auto"/>
        <w:rPr>
          <w:rFonts w:ascii="Times New Roman" w:hAnsi="Times New Roman" w:cs="Times New Roman"/>
          <w:bCs/>
          <w:rPrChange w:id="340" w:author="Agate Publishing" w:date="2019-08-26T15:39:00Z">
            <w:rPr>
              <w:rFonts w:ascii="Times New Roman" w:hAnsi="Times New Roman" w:cs="Times New Roman"/>
              <w:bCs/>
            </w:rPr>
          </w:rPrChange>
        </w:rPr>
      </w:pPr>
    </w:p>
    <w:p w14:paraId="36EDE5A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2" w:author="Agate Publishing" w:date="2019-08-26T15:39:00Z">
            <w:rPr>
              <w:rFonts w:ascii="Times New Roman" w:eastAsia="Helvetica,dialog,Verdana,unifon" w:hAnsi="Times New Roman" w:cs="Times New Roman"/>
              <w:bCs/>
            </w:rPr>
          </w:rPrChange>
        </w:rPr>
        <w:t xml:space="preserve">14. The break-even point is the level of activity at which operating income is equal to cost of goods sold. </w:t>
      </w:r>
    </w:p>
    <w:p w14:paraId="5F8FCEAB"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4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4" w:author="Agate Publishing" w:date="2019-08-26T15:39:00Z">
            <w:rPr>
              <w:rFonts w:ascii="Times New Roman" w:eastAsia="Helvetica,dialog,Verdana,unifon" w:hAnsi="Times New Roman" w:cs="Times New Roman"/>
              <w:bCs/>
            </w:rPr>
          </w:rPrChange>
        </w:rPr>
        <w:t xml:space="preserve"> </w:t>
      </w:r>
    </w:p>
    <w:p w14:paraId="2AF86D42" w14:textId="77777777" w:rsidR="008C6CDC" w:rsidRPr="00063AAB" w:rsidRDefault="008C6CDC" w:rsidP="002217A9">
      <w:pPr>
        <w:widowControl w:val="0"/>
        <w:spacing w:after="0" w:line="240" w:lineRule="auto"/>
        <w:rPr>
          <w:rFonts w:ascii="Times New Roman" w:hAnsi="Times New Roman" w:cs="Times New Roman"/>
          <w:bCs/>
          <w:rPrChange w:id="34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46" w:author="Agate Publishing" w:date="2019-08-26T15:39:00Z">
            <w:rPr>
              <w:rFonts w:ascii="Times New Roman" w:eastAsia="Helvetica,dialog,Verdana,unifon" w:hAnsi="Times New Roman" w:cs="Times New Roman"/>
              <w:b/>
              <w:u w:val="single"/>
            </w:rPr>
          </w:rPrChange>
        </w:rPr>
        <w:t>FALSE</w:t>
      </w:r>
    </w:p>
    <w:p w14:paraId="17844F7A" w14:textId="77777777" w:rsidR="00C943C1" w:rsidRPr="00063AAB" w:rsidRDefault="00C943C1" w:rsidP="002217A9">
      <w:pPr>
        <w:widowControl w:val="0"/>
        <w:spacing w:after="0" w:line="240" w:lineRule="auto"/>
        <w:rPr>
          <w:rFonts w:ascii="Times New Roman" w:hAnsi="Times New Roman" w:cs="Times New Roman"/>
          <w:bCs/>
          <w:rPrChange w:id="347" w:author="Agate Publishing" w:date="2019-08-26T15:39:00Z">
            <w:rPr>
              <w:rFonts w:ascii="Times New Roman" w:hAnsi="Times New Roman" w:cs="Times New Roman"/>
              <w:bCs/>
            </w:rPr>
          </w:rPrChange>
        </w:rPr>
      </w:pPr>
    </w:p>
    <w:p w14:paraId="49E9AE4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9" w:author="Agate Publishing" w:date="2019-08-26T15:39:00Z">
            <w:rPr>
              <w:rFonts w:ascii="Times New Roman" w:eastAsia="Helvetica,dialog,Verdana,unifon" w:hAnsi="Times New Roman" w:cs="Times New Roman"/>
              <w:bCs/>
            </w:rPr>
          </w:rPrChange>
        </w:rPr>
        <w:t>AACSB: Analytical Thinking</w:t>
      </w:r>
    </w:p>
    <w:p w14:paraId="24CF7AB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1" w:author="Agate Publishing" w:date="2019-08-26T15:39:00Z">
            <w:rPr>
              <w:rFonts w:ascii="Times New Roman" w:eastAsia="Helvetica,dialog,Verdana,unifon" w:hAnsi="Times New Roman" w:cs="Times New Roman"/>
              <w:bCs/>
            </w:rPr>
          </w:rPrChange>
        </w:rPr>
        <w:t>AICPA: BB Critical Thinking</w:t>
      </w:r>
    </w:p>
    <w:p w14:paraId="46A281D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3" w:author="Agate Publishing" w:date="2019-08-26T15:39:00Z">
            <w:rPr>
              <w:rFonts w:ascii="Times New Roman" w:eastAsia="Helvetica,dialog,Verdana,unifon" w:hAnsi="Times New Roman" w:cs="Times New Roman"/>
              <w:bCs/>
            </w:rPr>
          </w:rPrChange>
        </w:rPr>
        <w:t>AICPA: FN Measurement</w:t>
      </w:r>
    </w:p>
    <w:p w14:paraId="635AD42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5" w:author="Agate Publishing" w:date="2019-08-26T15:39:00Z">
            <w:rPr>
              <w:rFonts w:ascii="Times New Roman" w:eastAsia="Helvetica,dialog,Verdana,unifon" w:hAnsi="Times New Roman" w:cs="Times New Roman"/>
              <w:bCs/>
            </w:rPr>
          </w:rPrChange>
        </w:rPr>
        <w:t>Accessibility: Keyboard Navigation</w:t>
      </w:r>
    </w:p>
    <w:p w14:paraId="2E8A33A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7" w:author="Agate Publishing" w:date="2019-08-26T15:39:00Z">
            <w:rPr>
              <w:rFonts w:ascii="Times New Roman" w:eastAsia="Helvetica,dialog,Verdana,unifon" w:hAnsi="Times New Roman" w:cs="Times New Roman"/>
              <w:bCs/>
            </w:rPr>
          </w:rPrChange>
        </w:rPr>
        <w:t>Blooms: Remember</w:t>
      </w:r>
    </w:p>
    <w:p w14:paraId="06ECC38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9" w:author="Agate Publishing" w:date="2019-08-26T15:39:00Z">
            <w:rPr>
              <w:rFonts w:ascii="Times New Roman" w:eastAsia="Helvetica,dialog,Verdana,unifon" w:hAnsi="Times New Roman" w:cs="Times New Roman"/>
              <w:bCs/>
            </w:rPr>
          </w:rPrChange>
        </w:rPr>
        <w:t>Difficulty: 1 Easy</w:t>
      </w:r>
    </w:p>
    <w:p w14:paraId="4415991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1" w:author="Agate Publishing" w:date="2019-08-26T15:39:00Z">
            <w:rPr>
              <w:rFonts w:ascii="Times New Roman" w:eastAsia="Helvetica,dialog,Verdana,unifon" w:hAnsi="Times New Roman" w:cs="Times New Roman"/>
              <w:bCs/>
            </w:rPr>
          </w:rPrChange>
        </w:rPr>
        <w:t>Learning Objective: 20-03 Prepare a cost-volume-profit graph.</w:t>
      </w:r>
    </w:p>
    <w:p w14:paraId="0B9EBDA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3" w:author="Agate Publishing" w:date="2019-08-26T15:39:00Z">
            <w:rPr>
              <w:rFonts w:ascii="Times New Roman" w:eastAsia="Helvetica,dialog,Verdana,unifon" w:hAnsi="Times New Roman" w:cs="Times New Roman"/>
              <w:bCs/>
            </w:rPr>
          </w:rPrChange>
        </w:rPr>
        <w:t>Topic: Preparing and Using a Cost-Volume-Profit Graph</w:t>
      </w:r>
    </w:p>
    <w:p w14:paraId="63DF8A22"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364" w:author="Agate Publishing" w:date="2019-08-26T15:39:00Z">
            <w:rPr>
              <w:rFonts w:ascii="Times New Roman" w:eastAsia="Helvetica,dialog,Verdana,unifon" w:hAnsi="Times New Roman" w:cs="Times New Roman"/>
              <w:bCs/>
            </w:rPr>
          </w:rPrChange>
        </w:rPr>
      </w:pPr>
    </w:p>
    <w:p w14:paraId="11C336F6"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365" w:author="Agate Publishing" w:date="2019-08-26T15:39:00Z">
            <w:rPr>
              <w:rFonts w:ascii="Times New Roman" w:eastAsia="Helvetica,dialog,Verdana,unifon" w:hAnsi="Times New Roman" w:cs="Times New Roman"/>
              <w:bCs/>
            </w:rPr>
          </w:rPrChange>
        </w:rPr>
      </w:pPr>
    </w:p>
    <w:p w14:paraId="0920317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7" w:author="Agate Publishing" w:date="2019-08-26T15:39:00Z">
            <w:rPr>
              <w:rFonts w:ascii="Times New Roman" w:eastAsia="Helvetica,dialog,Verdana,unifon" w:hAnsi="Times New Roman" w:cs="Times New Roman"/>
              <w:bCs/>
            </w:rPr>
          </w:rPrChange>
        </w:rPr>
        <w:t>15. The contribution margin is the difference between total revenue and fixed costs.</w:t>
      </w:r>
    </w:p>
    <w:p w14:paraId="3316819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68" w:author="Agate Publishing" w:date="2019-08-26T15:39:00Z">
            <w:rPr>
              <w:rFonts w:ascii="Times New Roman" w:eastAsia="Helvetica,dialog,Verdana,unifon" w:hAnsi="Times New Roman" w:cs="Times New Roman"/>
              <w:bCs/>
            </w:rPr>
          </w:rPrChange>
        </w:rPr>
      </w:pPr>
    </w:p>
    <w:p w14:paraId="017746A5" w14:textId="77777777" w:rsidR="008C6CDC" w:rsidRPr="00063AAB" w:rsidRDefault="008C6CDC" w:rsidP="002217A9">
      <w:pPr>
        <w:widowControl w:val="0"/>
        <w:spacing w:after="0" w:line="240" w:lineRule="auto"/>
        <w:rPr>
          <w:rFonts w:ascii="Times New Roman" w:hAnsi="Times New Roman" w:cs="Times New Roman"/>
          <w:bCs/>
          <w:rPrChange w:id="36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70" w:author="Agate Publishing" w:date="2019-08-26T15:39:00Z">
            <w:rPr>
              <w:rFonts w:ascii="Times New Roman" w:eastAsia="Helvetica,dialog,Verdana,unifon" w:hAnsi="Times New Roman" w:cs="Times New Roman"/>
              <w:b/>
              <w:u w:val="single"/>
            </w:rPr>
          </w:rPrChange>
        </w:rPr>
        <w:t>FALSE</w:t>
      </w:r>
    </w:p>
    <w:p w14:paraId="57DDDCEA" w14:textId="77777777" w:rsidR="00C943C1" w:rsidRPr="00063AAB" w:rsidRDefault="00C943C1" w:rsidP="002217A9">
      <w:pPr>
        <w:widowControl w:val="0"/>
        <w:spacing w:after="0" w:line="240" w:lineRule="auto"/>
        <w:rPr>
          <w:rFonts w:ascii="Times New Roman" w:hAnsi="Times New Roman" w:cs="Times New Roman"/>
          <w:bCs/>
          <w:rPrChange w:id="371" w:author="Agate Publishing" w:date="2019-08-26T15:39:00Z">
            <w:rPr>
              <w:rFonts w:ascii="Times New Roman" w:hAnsi="Times New Roman" w:cs="Times New Roman"/>
              <w:bCs/>
            </w:rPr>
          </w:rPrChange>
        </w:rPr>
      </w:pPr>
    </w:p>
    <w:p w14:paraId="7570E6F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3" w:author="Agate Publishing" w:date="2019-08-26T15:39:00Z">
            <w:rPr>
              <w:rFonts w:ascii="Times New Roman" w:eastAsia="Helvetica,dialog,Verdana,unifon" w:hAnsi="Times New Roman" w:cs="Times New Roman"/>
              <w:bCs/>
            </w:rPr>
          </w:rPrChange>
        </w:rPr>
        <w:t>AACSB: Analytical Thinking</w:t>
      </w:r>
    </w:p>
    <w:p w14:paraId="0759242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5" w:author="Agate Publishing" w:date="2019-08-26T15:39:00Z">
            <w:rPr>
              <w:rFonts w:ascii="Times New Roman" w:eastAsia="Helvetica,dialog,Verdana,unifon" w:hAnsi="Times New Roman" w:cs="Times New Roman"/>
              <w:bCs/>
            </w:rPr>
          </w:rPrChange>
        </w:rPr>
        <w:t>AICPA: BB Critical Thinking</w:t>
      </w:r>
    </w:p>
    <w:p w14:paraId="01CD2D1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7" w:author="Agate Publishing" w:date="2019-08-26T15:39:00Z">
            <w:rPr>
              <w:rFonts w:ascii="Times New Roman" w:eastAsia="Helvetica,dialog,Verdana,unifon" w:hAnsi="Times New Roman" w:cs="Times New Roman"/>
              <w:bCs/>
            </w:rPr>
          </w:rPrChange>
        </w:rPr>
        <w:t>AICPA: FN Measurement</w:t>
      </w:r>
    </w:p>
    <w:p w14:paraId="37485A7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9" w:author="Agate Publishing" w:date="2019-08-26T15:39:00Z">
            <w:rPr>
              <w:rFonts w:ascii="Times New Roman" w:eastAsia="Helvetica,dialog,Verdana,unifon" w:hAnsi="Times New Roman" w:cs="Times New Roman"/>
              <w:bCs/>
            </w:rPr>
          </w:rPrChange>
        </w:rPr>
        <w:t>Accessibility: Keyboard Navigation</w:t>
      </w:r>
    </w:p>
    <w:p w14:paraId="6DC2A7F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1" w:author="Agate Publishing" w:date="2019-08-26T15:39:00Z">
            <w:rPr>
              <w:rFonts w:ascii="Times New Roman" w:eastAsia="Helvetica,dialog,Verdana,unifon" w:hAnsi="Times New Roman" w:cs="Times New Roman"/>
              <w:bCs/>
            </w:rPr>
          </w:rPrChange>
        </w:rPr>
        <w:t>Blooms: Remember</w:t>
      </w:r>
    </w:p>
    <w:p w14:paraId="5FB3D7A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3" w:author="Agate Publishing" w:date="2019-08-26T15:39:00Z">
            <w:rPr>
              <w:rFonts w:ascii="Times New Roman" w:eastAsia="Helvetica,dialog,Verdana,unifon" w:hAnsi="Times New Roman" w:cs="Times New Roman"/>
              <w:bCs/>
            </w:rPr>
          </w:rPrChange>
        </w:rPr>
        <w:t>Difficulty: 1 Easy</w:t>
      </w:r>
    </w:p>
    <w:p w14:paraId="1164D87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5"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64D0386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7" w:author="Agate Publishing" w:date="2019-08-26T15:39:00Z">
            <w:rPr>
              <w:rFonts w:ascii="Times New Roman" w:eastAsia="Helvetica,dialog,Verdana,unifon" w:hAnsi="Times New Roman" w:cs="Times New Roman"/>
              <w:bCs/>
            </w:rPr>
          </w:rPrChange>
        </w:rPr>
        <w:t>Topic: Contribution Margin: A Key Relationship</w:t>
      </w:r>
    </w:p>
    <w:p w14:paraId="23116B1E" w14:textId="77777777" w:rsidR="008C6CDC" w:rsidRPr="00063AAB" w:rsidRDefault="008C6CDC" w:rsidP="002217A9">
      <w:pPr>
        <w:widowControl w:val="0"/>
        <w:spacing w:after="0" w:line="240" w:lineRule="auto"/>
        <w:rPr>
          <w:rFonts w:ascii="Times New Roman" w:hAnsi="Times New Roman" w:cs="Times New Roman"/>
          <w:bCs/>
          <w:rPrChange w:id="388" w:author="Agate Publishing" w:date="2019-08-26T15:39:00Z">
            <w:rPr>
              <w:rFonts w:ascii="Times New Roman" w:hAnsi="Times New Roman" w:cs="Times New Roman"/>
              <w:bCs/>
            </w:rPr>
          </w:rPrChange>
        </w:rPr>
      </w:pPr>
    </w:p>
    <w:p w14:paraId="6E47163E" w14:textId="77777777" w:rsidR="00C943C1" w:rsidRPr="00063AAB" w:rsidRDefault="00C943C1" w:rsidP="002217A9">
      <w:pPr>
        <w:widowControl w:val="0"/>
        <w:spacing w:after="0" w:line="240" w:lineRule="auto"/>
        <w:rPr>
          <w:rFonts w:ascii="Times New Roman" w:hAnsi="Times New Roman" w:cs="Times New Roman"/>
          <w:bCs/>
          <w:rPrChange w:id="389" w:author="Agate Publishing" w:date="2019-08-26T15:39:00Z">
            <w:rPr>
              <w:rFonts w:ascii="Times New Roman" w:hAnsi="Times New Roman" w:cs="Times New Roman"/>
              <w:bCs/>
            </w:rPr>
          </w:rPrChange>
        </w:rPr>
      </w:pPr>
    </w:p>
    <w:p w14:paraId="382D392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9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1" w:author="Agate Publishing" w:date="2019-08-26T15:39:00Z">
            <w:rPr>
              <w:rFonts w:ascii="Times New Roman" w:eastAsia="Helvetica,dialog,Verdana,unifon" w:hAnsi="Times New Roman" w:cs="Times New Roman"/>
              <w:bCs/>
            </w:rPr>
          </w:rPrChange>
        </w:rPr>
        <w:t>16. The higher the unit contribution margin, the higher the volume of unit sales required to cover a given amount of fixed costs.</w:t>
      </w:r>
    </w:p>
    <w:p w14:paraId="39F5F43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92" w:author="Agate Publishing" w:date="2019-08-26T15:39:00Z">
            <w:rPr>
              <w:rFonts w:ascii="Times New Roman" w:eastAsia="Helvetica,dialog,Verdana,unifon" w:hAnsi="Times New Roman" w:cs="Times New Roman"/>
              <w:bCs/>
            </w:rPr>
          </w:rPrChange>
        </w:rPr>
      </w:pPr>
    </w:p>
    <w:p w14:paraId="2BA6CF87" w14:textId="77777777" w:rsidR="008C6CDC" w:rsidRPr="00063AAB" w:rsidRDefault="008C6CDC" w:rsidP="002217A9">
      <w:pPr>
        <w:widowControl w:val="0"/>
        <w:spacing w:after="0" w:line="240" w:lineRule="auto"/>
        <w:rPr>
          <w:rFonts w:ascii="Times New Roman" w:hAnsi="Times New Roman" w:cs="Times New Roman"/>
          <w:bCs/>
          <w:rPrChange w:id="39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94" w:author="Agate Publishing" w:date="2019-08-26T15:39:00Z">
            <w:rPr>
              <w:rFonts w:ascii="Times New Roman" w:eastAsia="Helvetica,dialog,Verdana,unifon" w:hAnsi="Times New Roman" w:cs="Times New Roman"/>
              <w:b/>
              <w:u w:val="single"/>
            </w:rPr>
          </w:rPrChange>
        </w:rPr>
        <w:t>FALSE</w:t>
      </w:r>
    </w:p>
    <w:p w14:paraId="397436F3" w14:textId="77777777" w:rsidR="00C943C1" w:rsidRPr="00063AAB" w:rsidRDefault="00C943C1" w:rsidP="002217A9">
      <w:pPr>
        <w:widowControl w:val="0"/>
        <w:spacing w:after="0" w:line="240" w:lineRule="auto"/>
        <w:rPr>
          <w:rFonts w:ascii="Times New Roman" w:hAnsi="Times New Roman" w:cs="Times New Roman"/>
          <w:bCs/>
          <w:rPrChange w:id="395" w:author="Agate Publishing" w:date="2019-08-26T15:39:00Z">
            <w:rPr>
              <w:rFonts w:ascii="Times New Roman" w:hAnsi="Times New Roman" w:cs="Times New Roman"/>
              <w:bCs/>
            </w:rPr>
          </w:rPrChange>
        </w:rPr>
      </w:pPr>
    </w:p>
    <w:p w14:paraId="3A6CD80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7" w:author="Agate Publishing" w:date="2019-08-26T15:39:00Z">
            <w:rPr>
              <w:rFonts w:ascii="Times New Roman" w:eastAsia="Helvetica,dialog,Verdana,unifon" w:hAnsi="Times New Roman" w:cs="Times New Roman"/>
              <w:bCs/>
            </w:rPr>
          </w:rPrChange>
        </w:rPr>
        <w:t>AACSB: Analytical Thinking</w:t>
      </w:r>
    </w:p>
    <w:p w14:paraId="7CA75C0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9" w:author="Agate Publishing" w:date="2019-08-26T15:39:00Z">
            <w:rPr>
              <w:rFonts w:ascii="Times New Roman" w:eastAsia="Helvetica,dialog,Verdana,unifon" w:hAnsi="Times New Roman" w:cs="Times New Roman"/>
              <w:bCs/>
            </w:rPr>
          </w:rPrChange>
        </w:rPr>
        <w:t>AICPA: BB Critical Thinking</w:t>
      </w:r>
    </w:p>
    <w:p w14:paraId="3B82653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1" w:author="Agate Publishing" w:date="2019-08-26T15:39:00Z">
            <w:rPr>
              <w:rFonts w:ascii="Times New Roman" w:eastAsia="Helvetica,dialog,Verdana,unifon" w:hAnsi="Times New Roman" w:cs="Times New Roman"/>
              <w:bCs/>
            </w:rPr>
          </w:rPrChange>
        </w:rPr>
        <w:t>AICPA: FN Measurement</w:t>
      </w:r>
    </w:p>
    <w:p w14:paraId="1470CAF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3" w:author="Agate Publishing" w:date="2019-08-26T15:39:00Z">
            <w:rPr>
              <w:rFonts w:ascii="Times New Roman" w:eastAsia="Helvetica,dialog,Verdana,unifon" w:hAnsi="Times New Roman" w:cs="Times New Roman"/>
              <w:bCs/>
            </w:rPr>
          </w:rPrChange>
        </w:rPr>
        <w:t>Accessibility: Keyboard Navigation</w:t>
      </w:r>
    </w:p>
    <w:p w14:paraId="4627281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5" w:author="Agate Publishing" w:date="2019-08-26T15:39:00Z">
            <w:rPr>
              <w:rFonts w:ascii="Times New Roman" w:eastAsia="Helvetica,dialog,Verdana,unifon" w:hAnsi="Times New Roman" w:cs="Times New Roman"/>
              <w:bCs/>
            </w:rPr>
          </w:rPrChange>
        </w:rPr>
        <w:t>Blooms: Understand</w:t>
      </w:r>
    </w:p>
    <w:p w14:paraId="673ADE3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7" w:author="Agate Publishing" w:date="2019-08-26T15:39:00Z">
            <w:rPr>
              <w:rFonts w:ascii="Times New Roman" w:eastAsia="Helvetica,dialog,Verdana,unifon" w:hAnsi="Times New Roman" w:cs="Times New Roman"/>
              <w:bCs/>
            </w:rPr>
          </w:rPrChange>
        </w:rPr>
        <w:t>Difficulty: 2 Medium</w:t>
      </w:r>
    </w:p>
    <w:p w14:paraId="586AC8B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9"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13A379F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1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11" w:author="Agate Publishing" w:date="2019-08-26T15:39:00Z">
            <w:rPr>
              <w:rFonts w:ascii="Times New Roman" w:eastAsia="Helvetica,dialog,Verdana,unifon" w:hAnsi="Times New Roman" w:cs="Times New Roman"/>
              <w:bCs/>
            </w:rPr>
          </w:rPrChange>
        </w:rPr>
        <w:t>Topic: Contribution Margin: A Key Relationship</w:t>
      </w:r>
    </w:p>
    <w:p w14:paraId="018BA067" w14:textId="77777777" w:rsidR="008C6CDC" w:rsidRPr="00063AAB" w:rsidRDefault="008C6CDC" w:rsidP="002217A9">
      <w:pPr>
        <w:widowControl w:val="0"/>
        <w:spacing w:after="0" w:line="240" w:lineRule="auto"/>
        <w:rPr>
          <w:rFonts w:ascii="Times New Roman" w:hAnsi="Times New Roman" w:cs="Times New Roman"/>
          <w:bCs/>
          <w:rPrChange w:id="412" w:author="Agate Publishing" w:date="2019-08-26T15:39:00Z">
            <w:rPr>
              <w:rFonts w:ascii="Times New Roman" w:hAnsi="Times New Roman" w:cs="Times New Roman"/>
              <w:bCs/>
            </w:rPr>
          </w:rPrChange>
        </w:rPr>
      </w:pPr>
    </w:p>
    <w:p w14:paraId="64953973" w14:textId="77777777" w:rsidR="00C943C1" w:rsidRPr="00063AAB" w:rsidRDefault="00C943C1" w:rsidP="002217A9">
      <w:pPr>
        <w:widowControl w:val="0"/>
        <w:spacing w:after="0" w:line="240" w:lineRule="auto"/>
        <w:rPr>
          <w:rFonts w:ascii="Times New Roman" w:hAnsi="Times New Roman" w:cs="Times New Roman"/>
          <w:bCs/>
          <w:rPrChange w:id="413" w:author="Agate Publishing" w:date="2019-08-26T15:39:00Z">
            <w:rPr>
              <w:rFonts w:ascii="Times New Roman" w:hAnsi="Times New Roman" w:cs="Times New Roman"/>
              <w:bCs/>
            </w:rPr>
          </w:rPrChange>
        </w:rPr>
      </w:pPr>
    </w:p>
    <w:p w14:paraId="4BC9ED29" w14:textId="771E0254" w:rsidR="002217A9" w:rsidRPr="00063AAB" w:rsidRDefault="008C6CDC" w:rsidP="002217A9">
      <w:pPr>
        <w:widowControl w:val="0"/>
        <w:spacing w:after="0" w:line="240" w:lineRule="auto"/>
        <w:rPr>
          <w:rFonts w:ascii="Times New Roman" w:eastAsia="Helvetica,dialog,Verdana,unifon" w:hAnsi="Times New Roman" w:cs="Times New Roman"/>
          <w:bCs/>
          <w:rPrChange w:id="41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15" w:author="Agate Publishing" w:date="2019-08-26T15:39:00Z">
            <w:rPr>
              <w:rFonts w:ascii="Times New Roman" w:eastAsia="Helvetica,dialog,Verdana,unifon" w:hAnsi="Times New Roman" w:cs="Times New Roman"/>
              <w:bCs/>
            </w:rPr>
          </w:rPrChange>
        </w:rPr>
        <w:t xml:space="preserve">17. Contribution margin </w:t>
      </w:r>
      <w:r w:rsidR="00D47C08" w:rsidRPr="00063AAB">
        <w:rPr>
          <w:rFonts w:ascii="Times New Roman" w:eastAsia="Helvetica,dialog,Verdana,unifon" w:hAnsi="Times New Roman" w:cs="Times New Roman"/>
          <w:bCs/>
          <w:rPrChange w:id="416" w:author="Agate Publishing" w:date="2019-08-26T15:39:00Z">
            <w:rPr>
              <w:rFonts w:ascii="Times New Roman" w:eastAsia="Helvetica,dialog,Verdana,unifon" w:hAnsi="Times New Roman" w:cs="Times New Roman"/>
              <w:bCs/>
            </w:rPr>
          </w:rPrChange>
        </w:rPr>
        <w:t>equals</w:t>
      </w:r>
      <w:r w:rsidRPr="00063AAB">
        <w:rPr>
          <w:rFonts w:ascii="Times New Roman" w:eastAsia="Helvetica,dialog,Verdana,unifon" w:hAnsi="Times New Roman" w:cs="Times New Roman"/>
          <w:bCs/>
          <w:rPrChange w:id="417" w:author="Agate Publishing" w:date="2019-08-26T15:39:00Z">
            <w:rPr>
              <w:rFonts w:ascii="Times New Roman" w:eastAsia="Helvetica,dialog,Verdana,unifon" w:hAnsi="Times New Roman" w:cs="Times New Roman"/>
              <w:bCs/>
            </w:rPr>
          </w:rPrChange>
        </w:rPr>
        <w:t xml:space="preserve"> total revenue </w:t>
      </w:r>
      <w:r w:rsidR="00D47C08" w:rsidRPr="00063AAB">
        <w:rPr>
          <w:rFonts w:ascii="Times New Roman" w:eastAsia="Helvetica,dialog,Verdana,unifon" w:hAnsi="Times New Roman" w:cs="Times New Roman"/>
          <w:bCs/>
          <w:rPrChange w:id="418" w:author="Agate Publishing" w:date="2019-08-26T15:39:00Z">
            <w:rPr>
              <w:rFonts w:ascii="Times New Roman" w:eastAsia="Helvetica,dialog,Verdana,unifon" w:hAnsi="Times New Roman" w:cs="Times New Roman"/>
              <w:bCs/>
            </w:rPr>
          </w:rPrChange>
        </w:rPr>
        <w:t>minus</w:t>
      </w:r>
      <w:r w:rsidRPr="00063AAB">
        <w:rPr>
          <w:rFonts w:ascii="Times New Roman" w:eastAsia="Helvetica,dialog,Verdana,unifon" w:hAnsi="Times New Roman" w:cs="Times New Roman"/>
          <w:bCs/>
          <w:rPrChange w:id="419" w:author="Agate Publishing" w:date="2019-08-26T15:39:00Z">
            <w:rPr>
              <w:rFonts w:ascii="Times New Roman" w:eastAsia="Helvetica,dialog,Verdana,unifon" w:hAnsi="Times New Roman" w:cs="Times New Roman"/>
              <w:bCs/>
            </w:rPr>
          </w:rPrChange>
        </w:rPr>
        <w:t xml:space="preserve"> variable costs. </w:t>
      </w:r>
    </w:p>
    <w:p w14:paraId="1C9C10EB"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2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1" w:author="Agate Publishing" w:date="2019-08-26T15:39:00Z">
            <w:rPr>
              <w:rFonts w:ascii="Times New Roman" w:eastAsia="Helvetica,dialog,Verdana,unifon" w:hAnsi="Times New Roman" w:cs="Times New Roman"/>
              <w:bCs/>
            </w:rPr>
          </w:rPrChange>
        </w:rPr>
        <w:t xml:space="preserve"> </w:t>
      </w:r>
    </w:p>
    <w:p w14:paraId="2A41C4BD" w14:textId="77777777" w:rsidR="008C6CDC" w:rsidRPr="00063AAB" w:rsidRDefault="008C6CDC" w:rsidP="002217A9">
      <w:pPr>
        <w:widowControl w:val="0"/>
        <w:spacing w:after="0" w:line="240" w:lineRule="auto"/>
        <w:rPr>
          <w:rFonts w:ascii="Times New Roman" w:hAnsi="Times New Roman" w:cs="Times New Roman"/>
          <w:bCs/>
          <w:rPrChange w:id="42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423" w:author="Agate Publishing" w:date="2019-08-26T15:39:00Z">
            <w:rPr>
              <w:rFonts w:ascii="Times New Roman" w:eastAsia="Helvetica,dialog,Verdana,unifon" w:hAnsi="Times New Roman" w:cs="Times New Roman"/>
              <w:b/>
              <w:u w:val="single"/>
            </w:rPr>
          </w:rPrChange>
        </w:rPr>
        <w:t>TRUE</w:t>
      </w:r>
    </w:p>
    <w:p w14:paraId="3825576F" w14:textId="77777777" w:rsidR="00C943C1" w:rsidRPr="00063AAB" w:rsidRDefault="00C943C1" w:rsidP="002217A9">
      <w:pPr>
        <w:widowControl w:val="0"/>
        <w:spacing w:after="0" w:line="240" w:lineRule="auto"/>
        <w:rPr>
          <w:rFonts w:ascii="Times New Roman" w:hAnsi="Times New Roman" w:cs="Times New Roman"/>
          <w:bCs/>
          <w:rPrChange w:id="424" w:author="Agate Publishing" w:date="2019-08-26T15:39:00Z">
            <w:rPr>
              <w:rFonts w:ascii="Times New Roman" w:hAnsi="Times New Roman" w:cs="Times New Roman"/>
              <w:bCs/>
            </w:rPr>
          </w:rPrChange>
        </w:rPr>
      </w:pPr>
    </w:p>
    <w:p w14:paraId="0B980FD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2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6" w:author="Agate Publishing" w:date="2019-08-26T15:39:00Z">
            <w:rPr>
              <w:rFonts w:ascii="Times New Roman" w:eastAsia="Helvetica,dialog,Verdana,unifon" w:hAnsi="Times New Roman" w:cs="Times New Roman"/>
              <w:bCs/>
            </w:rPr>
          </w:rPrChange>
        </w:rPr>
        <w:t>AACSB: Analytical Thinking</w:t>
      </w:r>
    </w:p>
    <w:p w14:paraId="63A3C49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2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8" w:author="Agate Publishing" w:date="2019-08-26T15:39:00Z">
            <w:rPr>
              <w:rFonts w:ascii="Times New Roman" w:eastAsia="Helvetica,dialog,Verdana,unifon" w:hAnsi="Times New Roman" w:cs="Times New Roman"/>
              <w:bCs/>
            </w:rPr>
          </w:rPrChange>
        </w:rPr>
        <w:t>AICPA: BB Critical Thinking</w:t>
      </w:r>
    </w:p>
    <w:p w14:paraId="1CBA359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2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30" w:author="Agate Publishing" w:date="2019-08-26T15:39:00Z">
            <w:rPr>
              <w:rFonts w:ascii="Times New Roman" w:eastAsia="Helvetica,dialog,Verdana,unifon" w:hAnsi="Times New Roman" w:cs="Times New Roman"/>
              <w:bCs/>
            </w:rPr>
          </w:rPrChange>
        </w:rPr>
        <w:t>AICPA: FN Measurement</w:t>
      </w:r>
    </w:p>
    <w:p w14:paraId="2EA5CB8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3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32" w:author="Agate Publishing" w:date="2019-08-26T15:39:00Z">
            <w:rPr>
              <w:rFonts w:ascii="Times New Roman" w:eastAsia="Helvetica,dialog,Verdana,unifon" w:hAnsi="Times New Roman" w:cs="Times New Roman"/>
              <w:bCs/>
            </w:rPr>
          </w:rPrChange>
        </w:rPr>
        <w:t>Accessibility: Keyboard Navigation</w:t>
      </w:r>
    </w:p>
    <w:p w14:paraId="297EABD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3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34" w:author="Agate Publishing" w:date="2019-08-26T15:39:00Z">
            <w:rPr>
              <w:rFonts w:ascii="Times New Roman" w:eastAsia="Helvetica,dialog,Verdana,unifon" w:hAnsi="Times New Roman" w:cs="Times New Roman"/>
              <w:bCs/>
            </w:rPr>
          </w:rPrChange>
        </w:rPr>
        <w:t>Blooms: Remember</w:t>
      </w:r>
    </w:p>
    <w:p w14:paraId="7B92A20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3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36" w:author="Agate Publishing" w:date="2019-08-26T15:39:00Z">
            <w:rPr>
              <w:rFonts w:ascii="Times New Roman" w:eastAsia="Helvetica,dialog,Verdana,unifon" w:hAnsi="Times New Roman" w:cs="Times New Roman"/>
              <w:bCs/>
            </w:rPr>
          </w:rPrChange>
        </w:rPr>
        <w:t>Difficulty: 1 Easy</w:t>
      </w:r>
    </w:p>
    <w:p w14:paraId="435FDC3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3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38"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4F8FD77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3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0" w:author="Agate Publishing" w:date="2019-08-26T15:39:00Z">
            <w:rPr>
              <w:rFonts w:ascii="Times New Roman" w:eastAsia="Helvetica,dialog,Verdana,unifon" w:hAnsi="Times New Roman" w:cs="Times New Roman"/>
              <w:bCs/>
            </w:rPr>
          </w:rPrChange>
        </w:rPr>
        <w:t>Topic: Contribution Margin: A Key Relationship</w:t>
      </w:r>
    </w:p>
    <w:p w14:paraId="5C49AD85" w14:textId="77777777" w:rsidR="008C6CDC" w:rsidRPr="00063AAB" w:rsidRDefault="008C6CDC" w:rsidP="002217A9">
      <w:pPr>
        <w:widowControl w:val="0"/>
        <w:spacing w:after="0" w:line="240" w:lineRule="auto"/>
        <w:rPr>
          <w:rFonts w:ascii="Times New Roman" w:hAnsi="Times New Roman" w:cs="Times New Roman"/>
          <w:bCs/>
          <w:rPrChange w:id="441" w:author="Agate Publishing" w:date="2019-08-26T15:39:00Z">
            <w:rPr>
              <w:rFonts w:ascii="Times New Roman" w:hAnsi="Times New Roman" w:cs="Times New Roman"/>
              <w:bCs/>
            </w:rPr>
          </w:rPrChange>
        </w:rPr>
      </w:pPr>
    </w:p>
    <w:p w14:paraId="1192B77D" w14:textId="77777777" w:rsidR="00C943C1" w:rsidRPr="00063AAB" w:rsidRDefault="00C943C1" w:rsidP="002217A9">
      <w:pPr>
        <w:widowControl w:val="0"/>
        <w:spacing w:after="0" w:line="240" w:lineRule="auto"/>
        <w:rPr>
          <w:rFonts w:ascii="Times New Roman" w:hAnsi="Times New Roman" w:cs="Times New Roman"/>
          <w:bCs/>
          <w:rPrChange w:id="442" w:author="Agate Publishing" w:date="2019-08-26T15:39:00Z">
            <w:rPr>
              <w:rFonts w:ascii="Times New Roman" w:hAnsi="Times New Roman" w:cs="Times New Roman"/>
              <w:bCs/>
            </w:rPr>
          </w:rPrChange>
        </w:rPr>
      </w:pPr>
    </w:p>
    <w:p w14:paraId="4495E6A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4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4" w:author="Agate Publishing" w:date="2019-08-26T15:39:00Z">
            <w:rPr>
              <w:rFonts w:ascii="Times New Roman" w:eastAsia="Helvetica,dialog,Verdana,unifon" w:hAnsi="Times New Roman" w:cs="Times New Roman"/>
              <w:bCs/>
            </w:rPr>
          </w:rPrChange>
        </w:rPr>
        <w:t>18. The contribution margin is the amount by which revenue exceeds variable costs.</w:t>
      </w:r>
    </w:p>
    <w:p w14:paraId="45BEE0B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45" w:author="Agate Publishing" w:date="2019-08-26T15:39:00Z">
            <w:rPr>
              <w:rFonts w:ascii="Times New Roman" w:eastAsia="Helvetica,dialog,Verdana,unifon" w:hAnsi="Times New Roman" w:cs="Times New Roman"/>
              <w:bCs/>
            </w:rPr>
          </w:rPrChange>
        </w:rPr>
      </w:pPr>
    </w:p>
    <w:p w14:paraId="46BEFDCE" w14:textId="77777777" w:rsidR="008C6CDC" w:rsidRPr="00063AAB" w:rsidRDefault="008C6CDC" w:rsidP="002217A9">
      <w:pPr>
        <w:widowControl w:val="0"/>
        <w:spacing w:after="0" w:line="240" w:lineRule="auto"/>
        <w:rPr>
          <w:rFonts w:ascii="Times New Roman" w:hAnsi="Times New Roman" w:cs="Times New Roman"/>
          <w:bCs/>
          <w:rPrChange w:id="44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447" w:author="Agate Publishing" w:date="2019-08-26T15:39:00Z">
            <w:rPr>
              <w:rFonts w:ascii="Times New Roman" w:eastAsia="Helvetica,dialog,Verdana,unifon" w:hAnsi="Times New Roman" w:cs="Times New Roman"/>
              <w:b/>
              <w:u w:val="single"/>
            </w:rPr>
          </w:rPrChange>
        </w:rPr>
        <w:t>TRUE</w:t>
      </w:r>
    </w:p>
    <w:p w14:paraId="281BAC51" w14:textId="77777777" w:rsidR="00C943C1" w:rsidRPr="00063AAB" w:rsidRDefault="00C943C1" w:rsidP="002217A9">
      <w:pPr>
        <w:widowControl w:val="0"/>
        <w:spacing w:after="0" w:line="240" w:lineRule="auto"/>
        <w:rPr>
          <w:rFonts w:ascii="Times New Roman" w:hAnsi="Times New Roman" w:cs="Times New Roman"/>
          <w:bCs/>
          <w:rPrChange w:id="448" w:author="Agate Publishing" w:date="2019-08-26T15:39:00Z">
            <w:rPr>
              <w:rFonts w:ascii="Times New Roman" w:hAnsi="Times New Roman" w:cs="Times New Roman"/>
              <w:bCs/>
            </w:rPr>
          </w:rPrChange>
        </w:rPr>
      </w:pPr>
    </w:p>
    <w:p w14:paraId="48AE692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0" w:author="Agate Publishing" w:date="2019-08-26T15:39:00Z">
            <w:rPr>
              <w:rFonts w:ascii="Times New Roman" w:eastAsia="Helvetica,dialog,Verdana,unifon" w:hAnsi="Times New Roman" w:cs="Times New Roman"/>
              <w:bCs/>
            </w:rPr>
          </w:rPrChange>
        </w:rPr>
        <w:t>AACSB: Analytical Thinking</w:t>
      </w:r>
    </w:p>
    <w:p w14:paraId="6604F32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2" w:author="Agate Publishing" w:date="2019-08-26T15:39:00Z">
            <w:rPr>
              <w:rFonts w:ascii="Times New Roman" w:eastAsia="Helvetica,dialog,Verdana,unifon" w:hAnsi="Times New Roman" w:cs="Times New Roman"/>
              <w:bCs/>
            </w:rPr>
          </w:rPrChange>
        </w:rPr>
        <w:t>AICPA: BB Critical Thinking</w:t>
      </w:r>
    </w:p>
    <w:p w14:paraId="66F208C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4" w:author="Agate Publishing" w:date="2019-08-26T15:39:00Z">
            <w:rPr>
              <w:rFonts w:ascii="Times New Roman" w:eastAsia="Helvetica,dialog,Verdana,unifon" w:hAnsi="Times New Roman" w:cs="Times New Roman"/>
              <w:bCs/>
            </w:rPr>
          </w:rPrChange>
        </w:rPr>
        <w:t>AICPA: FN Measurement</w:t>
      </w:r>
    </w:p>
    <w:p w14:paraId="6E475E5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6" w:author="Agate Publishing" w:date="2019-08-26T15:39:00Z">
            <w:rPr>
              <w:rFonts w:ascii="Times New Roman" w:eastAsia="Helvetica,dialog,Verdana,unifon" w:hAnsi="Times New Roman" w:cs="Times New Roman"/>
              <w:bCs/>
            </w:rPr>
          </w:rPrChange>
        </w:rPr>
        <w:t>Accessibility: Keyboard Navigation</w:t>
      </w:r>
    </w:p>
    <w:p w14:paraId="42FACAE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8" w:author="Agate Publishing" w:date="2019-08-26T15:39:00Z">
            <w:rPr>
              <w:rFonts w:ascii="Times New Roman" w:eastAsia="Helvetica,dialog,Verdana,unifon" w:hAnsi="Times New Roman" w:cs="Times New Roman"/>
              <w:bCs/>
            </w:rPr>
          </w:rPrChange>
        </w:rPr>
        <w:t>Blooms: Remember</w:t>
      </w:r>
    </w:p>
    <w:p w14:paraId="2A45F81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60" w:author="Agate Publishing" w:date="2019-08-26T15:39:00Z">
            <w:rPr>
              <w:rFonts w:ascii="Times New Roman" w:eastAsia="Helvetica,dialog,Verdana,unifon" w:hAnsi="Times New Roman" w:cs="Times New Roman"/>
              <w:bCs/>
            </w:rPr>
          </w:rPrChange>
        </w:rPr>
        <w:t>Difficulty: 1 Easy</w:t>
      </w:r>
    </w:p>
    <w:p w14:paraId="594ABEA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6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62"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2381E18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64" w:author="Agate Publishing" w:date="2019-08-26T15:39:00Z">
            <w:rPr>
              <w:rFonts w:ascii="Times New Roman" w:eastAsia="Helvetica,dialog,Verdana,unifon" w:hAnsi="Times New Roman" w:cs="Times New Roman"/>
              <w:bCs/>
            </w:rPr>
          </w:rPrChange>
        </w:rPr>
        <w:t>Topic: Contribution Margin: A Key Relationship</w:t>
      </w:r>
    </w:p>
    <w:p w14:paraId="48B569A8" w14:textId="77777777" w:rsidR="008C6CDC" w:rsidRPr="00063AAB" w:rsidRDefault="008C6CDC" w:rsidP="002217A9">
      <w:pPr>
        <w:widowControl w:val="0"/>
        <w:spacing w:after="0" w:line="240" w:lineRule="auto"/>
        <w:rPr>
          <w:rFonts w:ascii="Times New Roman" w:hAnsi="Times New Roman" w:cs="Times New Roman"/>
          <w:bCs/>
          <w:rPrChange w:id="465" w:author="Agate Publishing" w:date="2019-08-26T15:39:00Z">
            <w:rPr>
              <w:rFonts w:ascii="Times New Roman" w:hAnsi="Times New Roman" w:cs="Times New Roman"/>
              <w:bCs/>
            </w:rPr>
          </w:rPrChange>
        </w:rPr>
      </w:pPr>
    </w:p>
    <w:p w14:paraId="72A330AA" w14:textId="77777777" w:rsidR="00C943C1" w:rsidRPr="00063AAB" w:rsidRDefault="00C943C1" w:rsidP="002217A9">
      <w:pPr>
        <w:widowControl w:val="0"/>
        <w:spacing w:after="0" w:line="240" w:lineRule="auto"/>
        <w:rPr>
          <w:rFonts w:ascii="Times New Roman" w:hAnsi="Times New Roman" w:cs="Times New Roman"/>
          <w:bCs/>
          <w:rPrChange w:id="466" w:author="Agate Publishing" w:date="2019-08-26T15:39:00Z">
            <w:rPr>
              <w:rFonts w:ascii="Times New Roman" w:hAnsi="Times New Roman" w:cs="Times New Roman"/>
              <w:bCs/>
            </w:rPr>
          </w:rPrChange>
        </w:rPr>
      </w:pPr>
    </w:p>
    <w:p w14:paraId="798ED36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68" w:author="Agate Publishing" w:date="2019-08-26T15:39:00Z">
            <w:rPr>
              <w:rFonts w:ascii="Times New Roman" w:eastAsia="Helvetica,dialog,Verdana,unifon" w:hAnsi="Times New Roman" w:cs="Times New Roman"/>
              <w:bCs/>
            </w:rPr>
          </w:rPrChange>
        </w:rPr>
        <w:t>19. Contribution margin ratio is equal to contribution margin per unit divided by unit sales price.</w:t>
      </w:r>
    </w:p>
    <w:p w14:paraId="77511B1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69" w:author="Agate Publishing" w:date="2019-08-26T15:39:00Z">
            <w:rPr>
              <w:rFonts w:ascii="Times New Roman" w:eastAsia="Helvetica,dialog,Verdana,unifon" w:hAnsi="Times New Roman" w:cs="Times New Roman"/>
              <w:bCs/>
            </w:rPr>
          </w:rPrChange>
        </w:rPr>
      </w:pPr>
    </w:p>
    <w:p w14:paraId="7D8A1BBF" w14:textId="77777777" w:rsidR="008C6CDC" w:rsidRPr="00063AAB" w:rsidRDefault="008C6CDC" w:rsidP="002217A9">
      <w:pPr>
        <w:widowControl w:val="0"/>
        <w:spacing w:after="0" w:line="240" w:lineRule="auto"/>
        <w:rPr>
          <w:rFonts w:ascii="Times New Roman" w:hAnsi="Times New Roman" w:cs="Times New Roman"/>
          <w:bCs/>
          <w:rPrChange w:id="47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471" w:author="Agate Publishing" w:date="2019-08-26T15:39:00Z">
            <w:rPr>
              <w:rFonts w:ascii="Times New Roman" w:eastAsia="Helvetica,dialog,Verdana,unifon" w:hAnsi="Times New Roman" w:cs="Times New Roman"/>
              <w:b/>
              <w:u w:val="single"/>
            </w:rPr>
          </w:rPrChange>
        </w:rPr>
        <w:t>TRUE</w:t>
      </w:r>
    </w:p>
    <w:p w14:paraId="3657641A" w14:textId="77777777" w:rsidR="00C943C1" w:rsidRPr="00063AAB" w:rsidRDefault="00C943C1" w:rsidP="002217A9">
      <w:pPr>
        <w:widowControl w:val="0"/>
        <w:spacing w:after="0" w:line="240" w:lineRule="auto"/>
        <w:rPr>
          <w:rFonts w:ascii="Times New Roman" w:hAnsi="Times New Roman" w:cs="Times New Roman"/>
          <w:bCs/>
          <w:rPrChange w:id="472" w:author="Agate Publishing" w:date="2019-08-26T15:39:00Z">
            <w:rPr>
              <w:rFonts w:ascii="Times New Roman" w:hAnsi="Times New Roman" w:cs="Times New Roman"/>
              <w:bCs/>
            </w:rPr>
          </w:rPrChange>
        </w:rPr>
      </w:pPr>
    </w:p>
    <w:p w14:paraId="51A7FAB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74" w:author="Agate Publishing" w:date="2019-08-26T15:39:00Z">
            <w:rPr>
              <w:rFonts w:ascii="Times New Roman" w:eastAsia="Helvetica,dialog,Verdana,unifon" w:hAnsi="Times New Roman" w:cs="Times New Roman"/>
              <w:bCs/>
            </w:rPr>
          </w:rPrChange>
        </w:rPr>
        <w:t>AACSB: Analytical Thinking</w:t>
      </w:r>
    </w:p>
    <w:p w14:paraId="3449D39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76" w:author="Agate Publishing" w:date="2019-08-26T15:39:00Z">
            <w:rPr>
              <w:rFonts w:ascii="Times New Roman" w:eastAsia="Helvetica,dialog,Verdana,unifon" w:hAnsi="Times New Roman" w:cs="Times New Roman"/>
              <w:bCs/>
            </w:rPr>
          </w:rPrChange>
        </w:rPr>
        <w:t>AICPA: BB Critical Thinking</w:t>
      </w:r>
    </w:p>
    <w:p w14:paraId="0F47EA0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78" w:author="Agate Publishing" w:date="2019-08-26T15:39:00Z">
            <w:rPr>
              <w:rFonts w:ascii="Times New Roman" w:eastAsia="Helvetica,dialog,Verdana,unifon" w:hAnsi="Times New Roman" w:cs="Times New Roman"/>
              <w:bCs/>
            </w:rPr>
          </w:rPrChange>
        </w:rPr>
        <w:t>AICPA: FN Measurement</w:t>
      </w:r>
    </w:p>
    <w:p w14:paraId="54EAE18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0" w:author="Agate Publishing" w:date="2019-08-26T15:39:00Z">
            <w:rPr>
              <w:rFonts w:ascii="Times New Roman" w:eastAsia="Helvetica,dialog,Verdana,unifon" w:hAnsi="Times New Roman" w:cs="Times New Roman"/>
              <w:bCs/>
            </w:rPr>
          </w:rPrChange>
        </w:rPr>
        <w:t>Accessibility: Keyboard Navigation</w:t>
      </w:r>
    </w:p>
    <w:p w14:paraId="51DA7B4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2" w:author="Agate Publishing" w:date="2019-08-26T15:39:00Z">
            <w:rPr>
              <w:rFonts w:ascii="Times New Roman" w:eastAsia="Helvetica,dialog,Verdana,unifon" w:hAnsi="Times New Roman" w:cs="Times New Roman"/>
              <w:bCs/>
            </w:rPr>
          </w:rPrChange>
        </w:rPr>
        <w:t>Blooms: Remember</w:t>
      </w:r>
    </w:p>
    <w:p w14:paraId="45B7B24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4" w:author="Agate Publishing" w:date="2019-08-26T15:39:00Z">
            <w:rPr>
              <w:rFonts w:ascii="Times New Roman" w:eastAsia="Helvetica,dialog,Verdana,unifon" w:hAnsi="Times New Roman" w:cs="Times New Roman"/>
              <w:bCs/>
            </w:rPr>
          </w:rPrChange>
        </w:rPr>
        <w:t>Difficulty: 1 Easy</w:t>
      </w:r>
    </w:p>
    <w:p w14:paraId="333F07B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6"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1417BA9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8" w:author="Agate Publishing" w:date="2019-08-26T15:39:00Z">
            <w:rPr>
              <w:rFonts w:ascii="Times New Roman" w:eastAsia="Helvetica,dialog,Verdana,unifon" w:hAnsi="Times New Roman" w:cs="Times New Roman"/>
              <w:bCs/>
            </w:rPr>
          </w:rPrChange>
        </w:rPr>
        <w:t>Topic: Contribution Margin: A Key Relationship</w:t>
      </w:r>
    </w:p>
    <w:p w14:paraId="6D5F0FA5"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489" w:author="Agate Publishing" w:date="2019-08-26T15:39:00Z">
            <w:rPr>
              <w:rFonts w:ascii="Times New Roman" w:eastAsia="Helvetica,dialog,Verdana,unifon" w:hAnsi="Times New Roman" w:cs="Times New Roman"/>
              <w:bCs/>
            </w:rPr>
          </w:rPrChange>
        </w:rPr>
      </w:pPr>
    </w:p>
    <w:p w14:paraId="72E81B62"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490" w:author="Agate Publishing" w:date="2019-08-26T15:39:00Z">
            <w:rPr>
              <w:rFonts w:ascii="Times New Roman" w:eastAsia="Helvetica,dialog,Verdana,unifon" w:hAnsi="Times New Roman" w:cs="Times New Roman"/>
              <w:bCs/>
            </w:rPr>
          </w:rPrChange>
        </w:rPr>
      </w:pPr>
    </w:p>
    <w:p w14:paraId="4D6F74E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9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2" w:author="Agate Publishing" w:date="2019-08-26T15:39:00Z">
            <w:rPr>
              <w:rFonts w:ascii="Times New Roman" w:eastAsia="Helvetica,dialog,Verdana,unifon" w:hAnsi="Times New Roman" w:cs="Times New Roman"/>
              <w:bCs/>
            </w:rPr>
          </w:rPrChange>
        </w:rPr>
        <w:t xml:space="preserve">20. The margin of safety sales volume times the contribution margin ratio equals operating income. </w:t>
      </w:r>
    </w:p>
    <w:p w14:paraId="47E507A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9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4" w:author="Agate Publishing" w:date="2019-08-26T15:39:00Z">
            <w:rPr>
              <w:rFonts w:ascii="Times New Roman" w:eastAsia="Helvetica,dialog,Verdana,unifon" w:hAnsi="Times New Roman" w:cs="Times New Roman"/>
              <w:bCs/>
            </w:rPr>
          </w:rPrChange>
        </w:rPr>
        <w:t xml:space="preserve"> </w:t>
      </w:r>
    </w:p>
    <w:p w14:paraId="386378EC" w14:textId="77777777" w:rsidR="008C6CDC" w:rsidRPr="00063AAB" w:rsidRDefault="008C6CDC" w:rsidP="002217A9">
      <w:pPr>
        <w:widowControl w:val="0"/>
        <w:spacing w:after="0" w:line="240" w:lineRule="auto"/>
        <w:rPr>
          <w:rFonts w:ascii="Times New Roman" w:hAnsi="Times New Roman" w:cs="Times New Roman"/>
          <w:bCs/>
          <w:rPrChange w:id="49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496" w:author="Agate Publishing" w:date="2019-08-26T15:39:00Z">
            <w:rPr>
              <w:rFonts w:ascii="Times New Roman" w:eastAsia="Helvetica,dialog,Verdana,unifon" w:hAnsi="Times New Roman" w:cs="Times New Roman"/>
              <w:b/>
              <w:u w:val="single"/>
            </w:rPr>
          </w:rPrChange>
        </w:rPr>
        <w:t>TRUE</w:t>
      </w:r>
    </w:p>
    <w:p w14:paraId="5B22B4BF" w14:textId="77777777" w:rsidR="00C943C1" w:rsidRPr="00063AAB" w:rsidRDefault="00C943C1" w:rsidP="002217A9">
      <w:pPr>
        <w:widowControl w:val="0"/>
        <w:spacing w:after="0" w:line="240" w:lineRule="auto"/>
        <w:rPr>
          <w:rFonts w:ascii="Times New Roman" w:hAnsi="Times New Roman" w:cs="Times New Roman"/>
          <w:bCs/>
          <w:rPrChange w:id="497" w:author="Agate Publishing" w:date="2019-08-26T15:39:00Z">
            <w:rPr>
              <w:rFonts w:ascii="Times New Roman" w:hAnsi="Times New Roman" w:cs="Times New Roman"/>
              <w:bCs/>
            </w:rPr>
          </w:rPrChange>
        </w:rPr>
      </w:pPr>
    </w:p>
    <w:p w14:paraId="5D7CFA5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9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9" w:author="Agate Publishing" w:date="2019-08-26T15:39:00Z">
            <w:rPr>
              <w:rFonts w:ascii="Times New Roman" w:eastAsia="Helvetica,dialog,Verdana,unifon" w:hAnsi="Times New Roman" w:cs="Times New Roman"/>
              <w:bCs/>
            </w:rPr>
          </w:rPrChange>
        </w:rPr>
        <w:t>AACSB: Analytical Thinking</w:t>
      </w:r>
    </w:p>
    <w:p w14:paraId="1E9DF97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1" w:author="Agate Publishing" w:date="2019-08-26T15:39:00Z">
            <w:rPr>
              <w:rFonts w:ascii="Times New Roman" w:eastAsia="Helvetica,dialog,Verdana,unifon" w:hAnsi="Times New Roman" w:cs="Times New Roman"/>
              <w:bCs/>
            </w:rPr>
          </w:rPrChange>
        </w:rPr>
        <w:t>AICPA: BB Critical Thinking</w:t>
      </w:r>
    </w:p>
    <w:p w14:paraId="2D76F8E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3" w:author="Agate Publishing" w:date="2019-08-26T15:39:00Z">
            <w:rPr>
              <w:rFonts w:ascii="Times New Roman" w:eastAsia="Helvetica,dialog,Verdana,unifon" w:hAnsi="Times New Roman" w:cs="Times New Roman"/>
              <w:bCs/>
            </w:rPr>
          </w:rPrChange>
        </w:rPr>
        <w:t>AICPA: FN Measurement</w:t>
      </w:r>
    </w:p>
    <w:p w14:paraId="4836BC9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5" w:author="Agate Publishing" w:date="2019-08-26T15:39:00Z">
            <w:rPr>
              <w:rFonts w:ascii="Times New Roman" w:eastAsia="Helvetica,dialog,Verdana,unifon" w:hAnsi="Times New Roman" w:cs="Times New Roman"/>
              <w:bCs/>
            </w:rPr>
          </w:rPrChange>
        </w:rPr>
        <w:t>Accessibility: Keyboard Navigation</w:t>
      </w:r>
    </w:p>
    <w:p w14:paraId="76EE839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7" w:author="Agate Publishing" w:date="2019-08-26T15:39:00Z">
            <w:rPr>
              <w:rFonts w:ascii="Times New Roman" w:eastAsia="Helvetica,dialog,Verdana,unifon" w:hAnsi="Times New Roman" w:cs="Times New Roman"/>
              <w:bCs/>
            </w:rPr>
          </w:rPrChange>
        </w:rPr>
        <w:t>Blooms: Understand</w:t>
      </w:r>
    </w:p>
    <w:p w14:paraId="373B064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9" w:author="Agate Publishing" w:date="2019-08-26T15:39:00Z">
            <w:rPr>
              <w:rFonts w:ascii="Times New Roman" w:eastAsia="Helvetica,dialog,Verdana,unifon" w:hAnsi="Times New Roman" w:cs="Times New Roman"/>
              <w:bCs/>
            </w:rPr>
          </w:rPrChange>
        </w:rPr>
        <w:t>Difficulty: 2 Medium</w:t>
      </w:r>
    </w:p>
    <w:p w14:paraId="6E6DBF1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1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11"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0347DC2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13" w:author="Agate Publishing" w:date="2019-08-26T15:39:00Z">
            <w:rPr>
              <w:rFonts w:ascii="Times New Roman" w:eastAsia="Helvetica,dialog,Verdana,unifon" w:hAnsi="Times New Roman" w:cs="Times New Roman"/>
              <w:bCs/>
            </w:rPr>
          </w:rPrChange>
        </w:rPr>
        <w:lastRenderedPageBreak/>
        <w:t>Topic: How Many Units Must We Sell?</w:t>
      </w:r>
    </w:p>
    <w:p w14:paraId="76D46F4B" w14:textId="77777777" w:rsidR="008C6CDC" w:rsidRPr="00063AAB" w:rsidRDefault="008C6CDC" w:rsidP="002217A9">
      <w:pPr>
        <w:widowControl w:val="0"/>
        <w:spacing w:after="0" w:line="240" w:lineRule="auto"/>
        <w:rPr>
          <w:rFonts w:ascii="Times New Roman" w:hAnsi="Times New Roman" w:cs="Times New Roman"/>
          <w:bCs/>
          <w:rPrChange w:id="514" w:author="Agate Publishing" w:date="2019-08-26T15:39:00Z">
            <w:rPr>
              <w:rFonts w:ascii="Times New Roman" w:hAnsi="Times New Roman" w:cs="Times New Roman"/>
              <w:bCs/>
            </w:rPr>
          </w:rPrChange>
        </w:rPr>
      </w:pPr>
    </w:p>
    <w:p w14:paraId="4EBE8EE0" w14:textId="77777777" w:rsidR="00C943C1" w:rsidRPr="00063AAB" w:rsidRDefault="00C943C1" w:rsidP="002217A9">
      <w:pPr>
        <w:widowControl w:val="0"/>
        <w:spacing w:after="0" w:line="240" w:lineRule="auto"/>
        <w:rPr>
          <w:rFonts w:ascii="Times New Roman" w:hAnsi="Times New Roman" w:cs="Times New Roman"/>
          <w:bCs/>
          <w:rPrChange w:id="515" w:author="Agate Publishing" w:date="2019-08-26T15:39:00Z">
            <w:rPr>
              <w:rFonts w:ascii="Times New Roman" w:hAnsi="Times New Roman" w:cs="Times New Roman"/>
              <w:bCs/>
            </w:rPr>
          </w:rPrChange>
        </w:rPr>
      </w:pPr>
    </w:p>
    <w:p w14:paraId="7F7C173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51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17" w:author="Agate Publishing" w:date="2019-08-26T15:39:00Z">
            <w:rPr>
              <w:rFonts w:ascii="Times New Roman" w:eastAsia="Helvetica,dialog,Verdana,unifon" w:hAnsi="Times New Roman" w:cs="Times New Roman"/>
              <w:bCs/>
            </w:rPr>
          </w:rPrChange>
        </w:rPr>
        <w:t>21. Margin of safety is the dollar amount by which actual sales volume exceeds the break-even sales volume.</w:t>
      </w:r>
    </w:p>
    <w:p w14:paraId="569486A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518" w:author="Agate Publishing" w:date="2019-08-26T15:39:00Z">
            <w:rPr>
              <w:rFonts w:ascii="Times New Roman" w:eastAsia="Helvetica,dialog,Verdana,unifon" w:hAnsi="Times New Roman" w:cs="Times New Roman"/>
              <w:bCs/>
            </w:rPr>
          </w:rPrChange>
        </w:rPr>
      </w:pPr>
    </w:p>
    <w:p w14:paraId="1AFDB7EA" w14:textId="77777777" w:rsidR="008C6CDC" w:rsidRPr="00063AAB" w:rsidRDefault="008C6CDC" w:rsidP="002217A9">
      <w:pPr>
        <w:widowControl w:val="0"/>
        <w:spacing w:after="0" w:line="240" w:lineRule="auto"/>
        <w:rPr>
          <w:rFonts w:ascii="Times New Roman" w:hAnsi="Times New Roman" w:cs="Times New Roman"/>
          <w:bCs/>
          <w:rPrChange w:id="51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520" w:author="Agate Publishing" w:date="2019-08-26T15:39:00Z">
            <w:rPr>
              <w:rFonts w:ascii="Times New Roman" w:eastAsia="Helvetica,dialog,Verdana,unifon" w:hAnsi="Times New Roman" w:cs="Times New Roman"/>
              <w:b/>
              <w:u w:val="single"/>
            </w:rPr>
          </w:rPrChange>
        </w:rPr>
        <w:t>TRUE</w:t>
      </w:r>
    </w:p>
    <w:p w14:paraId="1285554A" w14:textId="77777777" w:rsidR="00C943C1" w:rsidRPr="00063AAB" w:rsidRDefault="00C943C1" w:rsidP="002217A9">
      <w:pPr>
        <w:widowControl w:val="0"/>
        <w:spacing w:after="0" w:line="240" w:lineRule="auto"/>
        <w:rPr>
          <w:rFonts w:ascii="Times New Roman" w:hAnsi="Times New Roman" w:cs="Times New Roman"/>
          <w:bCs/>
          <w:rPrChange w:id="521" w:author="Agate Publishing" w:date="2019-08-26T15:39:00Z">
            <w:rPr>
              <w:rFonts w:ascii="Times New Roman" w:hAnsi="Times New Roman" w:cs="Times New Roman"/>
              <w:bCs/>
            </w:rPr>
          </w:rPrChange>
        </w:rPr>
      </w:pPr>
    </w:p>
    <w:p w14:paraId="2025C41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2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23" w:author="Agate Publishing" w:date="2019-08-26T15:39:00Z">
            <w:rPr>
              <w:rFonts w:ascii="Times New Roman" w:eastAsia="Helvetica,dialog,Verdana,unifon" w:hAnsi="Times New Roman" w:cs="Times New Roman"/>
              <w:bCs/>
            </w:rPr>
          </w:rPrChange>
        </w:rPr>
        <w:t>AACSB: Analytical Thinking</w:t>
      </w:r>
    </w:p>
    <w:p w14:paraId="63E04F6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2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25" w:author="Agate Publishing" w:date="2019-08-26T15:39:00Z">
            <w:rPr>
              <w:rFonts w:ascii="Times New Roman" w:eastAsia="Helvetica,dialog,Verdana,unifon" w:hAnsi="Times New Roman" w:cs="Times New Roman"/>
              <w:bCs/>
            </w:rPr>
          </w:rPrChange>
        </w:rPr>
        <w:t>AICPA: BB Critical Thinking</w:t>
      </w:r>
    </w:p>
    <w:p w14:paraId="2F53840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2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27" w:author="Agate Publishing" w:date="2019-08-26T15:39:00Z">
            <w:rPr>
              <w:rFonts w:ascii="Times New Roman" w:eastAsia="Helvetica,dialog,Verdana,unifon" w:hAnsi="Times New Roman" w:cs="Times New Roman"/>
              <w:bCs/>
            </w:rPr>
          </w:rPrChange>
        </w:rPr>
        <w:t>AICPA: FN Measurement</w:t>
      </w:r>
    </w:p>
    <w:p w14:paraId="31FCD75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2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29" w:author="Agate Publishing" w:date="2019-08-26T15:39:00Z">
            <w:rPr>
              <w:rFonts w:ascii="Times New Roman" w:eastAsia="Helvetica,dialog,Verdana,unifon" w:hAnsi="Times New Roman" w:cs="Times New Roman"/>
              <w:bCs/>
            </w:rPr>
          </w:rPrChange>
        </w:rPr>
        <w:t>Accessibility: Keyboard Navigation</w:t>
      </w:r>
    </w:p>
    <w:p w14:paraId="4BDCD89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3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31" w:author="Agate Publishing" w:date="2019-08-26T15:39:00Z">
            <w:rPr>
              <w:rFonts w:ascii="Times New Roman" w:eastAsia="Helvetica,dialog,Verdana,unifon" w:hAnsi="Times New Roman" w:cs="Times New Roman"/>
              <w:bCs/>
            </w:rPr>
          </w:rPrChange>
        </w:rPr>
        <w:t>Blooms: Remember</w:t>
      </w:r>
    </w:p>
    <w:p w14:paraId="726D684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3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33" w:author="Agate Publishing" w:date="2019-08-26T15:39:00Z">
            <w:rPr>
              <w:rFonts w:ascii="Times New Roman" w:eastAsia="Helvetica,dialog,Verdana,unifon" w:hAnsi="Times New Roman" w:cs="Times New Roman"/>
              <w:bCs/>
            </w:rPr>
          </w:rPrChange>
        </w:rPr>
        <w:t>Difficulty: 1 Easy</w:t>
      </w:r>
    </w:p>
    <w:p w14:paraId="6A47373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3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35"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491D88A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3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37" w:author="Agate Publishing" w:date="2019-08-26T15:39:00Z">
            <w:rPr>
              <w:rFonts w:ascii="Times New Roman" w:eastAsia="Helvetica,dialog,Verdana,unifon" w:hAnsi="Times New Roman" w:cs="Times New Roman"/>
              <w:bCs/>
            </w:rPr>
          </w:rPrChange>
        </w:rPr>
        <w:t>Topic: How Many Units Must We Sell?</w:t>
      </w:r>
    </w:p>
    <w:p w14:paraId="0D104271" w14:textId="77777777" w:rsidR="008C6CDC" w:rsidRPr="00063AAB" w:rsidRDefault="008C6CDC" w:rsidP="002217A9">
      <w:pPr>
        <w:widowControl w:val="0"/>
        <w:spacing w:after="0" w:line="240" w:lineRule="auto"/>
        <w:rPr>
          <w:rFonts w:ascii="Times New Roman" w:hAnsi="Times New Roman" w:cs="Times New Roman"/>
          <w:bCs/>
          <w:rPrChange w:id="538" w:author="Agate Publishing" w:date="2019-08-26T15:39:00Z">
            <w:rPr>
              <w:rFonts w:ascii="Times New Roman" w:hAnsi="Times New Roman" w:cs="Times New Roman"/>
              <w:bCs/>
            </w:rPr>
          </w:rPrChange>
        </w:rPr>
      </w:pPr>
    </w:p>
    <w:p w14:paraId="43D19F60" w14:textId="77777777" w:rsidR="00C943C1" w:rsidRPr="00063AAB" w:rsidRDefault="00C943C1" w:rsidP="002217A9">
      <w:pPr>
        <w:widowControl w:val="0"/>
        <w:spacing w:after="0" w:line="240" w:lineRule="auto"/>
        <w:rPr>
          <w:rFonts w:ascii="Times New Roman" w:hAnsi="Times New Roman" w:cs="Times New Roman"/>
          <w:bCs/>
          <w:rPrChange w:id="539" w:author="Agate Publishing" w:date="2019-08-26T15:39:00Z">
            <w:rPr>
              <w:rFonts w:ascii="Times New Roman" w:hAnsi="Times New Roman" w:cs="Times New Roman"/>
              <w:bCs/>
            </w:rPr>
          </w:rPrChange>
        </w:rPr>
      </w:pPr>
    </w:p>
    <w:p w14:paraId="5BDBF3C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54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41" w:author="Agate Publishing" w:date="2019-08-26T15:39:00Z">
            <w:rPr>
              <w:rFonts w:ascii="Times New Roman" w:eastAsia="Helvetica,dialog,Verdana,unifon" w:hAnsi="Times New Roman" w:cs="Times New Roman"/>
              <w:bCs/>
            </w:rPr>
          </w:rPrChange>
        </w:rPr>
        <w:t>22. Cost-volume-profit analysis is often complex when applied to a company with different products.</w:t>
      </w:r>
    </w:p>
    <w:p w14:paraId="2024D5B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542" w:author="Agate Publishing" w:date="2019-08-26T15:39:00Z">
            <w:rPr>
              <w:rFonts w:ascii="Times New Roman" w:eastAsia="Helvetica,dialog,Verdana,unifon" w:hAnsi="Times New Roman" w:cs="Times New Roman"/>
              <w:bCs/>
            </w:rPr>
          </w:rPrChange>
        </w:rPr>
      </w:pPr>
    </w:p>
    <w:p w14:paraId="4027A9F1" w14:textId="77777777" w:rsidR="008C6CDC" w:rsidRPr="00063AAB" w:rsidRDefault="008C6CDC" w:rsidP="002217A9">
      <w:pPr>
        <w:widowControl w:val="0"/>
        <w:spacing w:after="0" w:line="240" w:lineRule="auto"/>
        <w:rPr>
          <w:rFonts w:ascii="Times New Roman" w:hAnsi="Times New Roman" w:cs="Times New Roman"/>
          <w:bCs/>
          <w:rPrChange w:id="54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544" w:author="Agate Publishing" w:date="2019-08-26T15:39:00Z">
            <w:rPr>
              <w:rFonts w:ascii="Times New Roman" w:eastAsia="Helvetica,dialog,Verdana,unifon" w:hAnsi="Times New Roman" w:cs="Times New Roman"/>
              <w:b/>
              <w:u w:val="single"/>
            </w:rPr>
          </w:rPrChange>
        </w:rPr>
        <w:t>TRUE</w:t>
      </w:r>
    </w:p>
    <w:p w14:paraId="4CAF61EF" w14:textId="77777777" w:rsidR="00C943C1" w:rsidRPr="00063AAB" w:rsidRDefault="00C943C1" w:rsidP="002217A9">
      <w:pPr>
        <w:widowControl w:val="0"/>
        <w:spacing w:after="0" w:line="240" w:lineRule="auto"/>
        <w:rPr>
          <w:rFonts w:ascii="Times New Roman" w:hAnsi="Times New Roman" w:cs="Times New Roman"/>
          <w:bCs/>
          <w:rPrChange w:id="545" w:author="Agate Publishing" w:date="2019-08-26T15:39:00Z">
            <w:rPr>
              <w:rFonts w:ascii="Times New Roman" w:hAnsi="Times New Roman" w:cs="Times New Roman"/>
              <w:bCs/>
            </w:rPr>
          </w:rPrChange>
        </w:rPr>
      </w:pPr>
    </w:p>
    <w:p w14:paraId="7F4CF06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4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47" w:author="Agate Publishing" w:date="2019-08-26T15:39:00Z">
            <w:rPr>
              <w:rFonts w:ascii="Times New Roman" w:eastAsia="Helvetica,dialog,Verdana,unifon" w:hAnsi="Times New Roman" w:cs="Times New Roman"/>
              <w:bCs/>
            </w:rPr>
          </w:rPrChange>
        </w:rPr>
        <w:t>AACSB: Analytical Thinking</w:t>
      </w:r>
    </w:p>
    <w:p w14:paraId="45B0874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4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49" w:author="Agate Publishing" w:date="2019-08-26T15:39:00Z">
            <w:rPr>
              <w:rFonts w:ascii="Times New Roman" w:eastAsia="Helvetica,dialog,Verdana,unifon" w:hAnsi="Times New Roman" w:cs="Times New Roman"/>
              <w:bCs/>
            </w:rPr>
          </w:rPrChange>
        </w:rPr>
        <w:t>AICPA: BB Critical Thinking</w:t>
      </w:r>
    </w:p>
    <w:p w14:paraId="204358A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5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51" w:author="Agate Publishing" w:date="2019-08-26T15:39:00Z">
            <w:rPr>
              <w:rFonts w:ascii="Times New Roman" w:eastAsia="Helvetica,dialog,Verdana,unifon" w:hAnsi="Times New Roman" w:cs="Times New Roman"/>
              <w:bCs/>
            </w:rPr>
          </w:rPrChange>
        </w:rPr>
        <w:t>AICPA: FN Measurement</w:t>
      </w:r>
    </w:p>
    <w:p w14:paraId="52AC198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5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53" w:author="Agate Publishing" w:date="2019-08-26T15:39:00Z">
            <w:rPr>
              <w:rFonts w:ascii="Times New Roman" w:eastAsia="Helvetica,dialog,Verdana,unifon" w:hAnsi="Times New Roman" w:cs="Times New Roman"/>
              <w:bCs/>
            </w:rPr>
          </w:rPrChange>
        </w:rPr>
        <w:t>Accessibility: Keyboard Navigation</w:t>
      </w:r>
    </w:p>
    <w:p w14:paraId="2F5BAE8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5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55" w:author="Agate Publishing" w:date="2019-08-26T15:39:00Z">
            <w:rPr>
              <w:rFonts w:ascii="Times New Roman" w:eastAsia="Helvetica,dialog,Verdana,unifon" w:hAnsi="Times New Roman" w:cs="Times New Roman"/>
              <w:bCs/>
            </w:rPr>
          </w:rPrChange>
        </w:rPr>
        <w:t>Blooms: Remember</w:t>
      </w:r>
    </w:p>
    <w:p w14:paraId="6B4429A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5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57" w:author="Agate Publishing" w:date="2019-08-26T15:39:00Z">
            <w:rPr>
              <w:rFonts w:ascii="Times New Roman" w:eastAsia="Helvetica,dialog,Verdana,unifon" w:hAnsi="Times New Roman" w:cs="Times New Roman"/>
              <w:bCs/>
            </w:rPr>
          </w:rPrChange>
        </w:rPr>
        <w:t>Difficulty: 1 Easy</w:t>
      </w:r>
    </w:p>
    <w:p w14:paraId="30FE714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59" w:author="Agate Publishing" w:date="2019-08-26T15:39:00Z">
            <w:rPr>
              <w:rFonts w:ascii="Times New Roman" w:eastAsia="Helvetica,dialog,Verdana,unifon" w:hAnsi="Times New Roman" w:cs="Times New Roman"/>
              <w:bCs/>
            </w:rPr>
          </w:rPrChange>
        </w:rPr>
        <w:t>Learning Objective: 20-08 Use CVP when a company sells multiple products.</w:t>
      </w:r>
    </w:p>
    <w:p w14:paraId="2C4CEF5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6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61" w:author="Agate Publishing" w:date="2019-08-26T15:39:00Z">
            <w:rPr>
              <w:rFonts w:ascii="Times New Roman" w:eastAsia="Helvetica,dialog,Verdana,unifon" w:hAnsi="Times New Roman" w:cs="Times New Roman"/>
              <w:bCs/>
            </w:rPr>
          </w:rPrChange>
        </w:rPr>
        <w:t>Topic: CVP Analysis When a Company Sells Many Products</w:t>
      </w:r>
    </w:p>
    <w:p w14:paraId="1E868CB6" w14:textId="77777777" w:rsidR="008C6CDC" w:rsidRPr="00063AAB" w:rsidRDefault="008C6CDC" w:rsidP="002217A9">
      <w:pPr>
        <w:widowControl w:val="0"/>
        <w:spacing w:after="0" w:line="240" w:lineRule="auto"/>
        <w:rPr>
          <w:rFonts w:ascii="Times New Roman" w:hAnsi="Times New Roman" w:cs="Times New Roman"/>
          <w:bCs/>
          <w:rPrChange w:id="562" w:author="Agate Publishing" w:date="2019-08-26T15:39:00Z">
            <w:rPr>
              <w:rFonts w:ascii="Times New Roman" w:hAnsi="Times New Roman" w:cs="Times New Roman"/>
              <w:bCs/>
            </w:rPr>
          </w:rPrChange>
        </w:rPr>
      </w:pPr>
    </w:p>
    <w:p w14:paraId="2AD0ED1F" w14:textId="77777777" w:rsidR="00C943C1" w:rsidRPr="00063AAB" w:rsidRDefault="00C943C1" w:rsidP="002217A9">
      <w:pPr>
        <w:widowControl w:val="0"/>
        <w:spacing w:after="0" w:line="240" w:lineRule="auto"/>
        <w:rPr>
          <w:rFonts w:ascii="Times New Roman" w:hAnsi="Times New Roman" w:cs="Times New Roman"/>
          <w:bCs/>
          <w:rPrChange w:id="563" w:author="Agate Publishing" w:date="2019-08-26T15:39:00Z">
            <w:rPr>
              <w:rFonts w:ascii="Times New Roman" w:hAnsi="Times New Roman" w:cs="Times New Roman"/>
              <w:bCs/>
            </w:rPr>
          </w:rPrChange>
        </w:rPr>
      </w:pPr>
    </w:p>
    <w:p w14:paraId="2C25914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6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65" w:author="Agate Publishing" w:date="2019-08-26T15:39:00Z">
            <w:rPr>
              <w:rFonts w:ascii="Times New Roman" w:eastAsia="Helvetica,dialog,Verdana,unifon" w:hAnsi="Times New Roman" w:cs="Times New Roman"/>
              <w:bCs/>
            </w:rPr>
          </w:rPrChange>
        </w:rPr>
        <w:t xml:space="preserve">23. Sales of products with high contribution margins often are described as quantity sales. </w:t>
      </w:r>
    </w:p>
    <w:p w14:paraId="38435AE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5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67" w:author="Agate Publishing" w:date="2019-08-26T15:39:00Z">
            <w:rPr>
              <w:rFonts w:ascii="Times New Roman" w:eastAsia="Helvetica,dialog,Verdana,unifon" w:hAnsi="Times New Roman" w:cs="Times New Roman"/>
              <w:bCs/>
            </w:rPr>
          </w:rPrChange>
        </w:rPr>
        <w:t xml:space="preserve"> </w:t>
      </w:r>
    </w:p>
    <w:p w14:paraId="0B02873E" w14:textId="77777777" w:rsidR="008C6CDC" w:rsidRPr="00063AAB" w:rsidRDefault="008C6CDC" w:rsidP="002217A9">
      <w:pPr>
        <w:widowControl w:val="0"/>
        <w:spacing w:after="0" w:line="240" w:lineRule="auto"/>
        <w:rPr>
          <w:rFonts w:ascii="Times New Roman" w:hAnsi="Times New Roman" w:cs="Times New Roman"/>
          <w:bCs/>
          <w:rPrChange w:id="56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569" w:author="Agate Publishing" w:date="2019-08-26T15:39:00Z">
            <w:rPr>
              <w:rFonts w:ascii="Times New Roman" w:eastAsia="Helvetica,dialog,Verdana,unifon" w:hAnsi="Times New Roman" w:cs="Times New Roman"/>
              <w:b/>
              <w:u w:val="single"/>
            </w:rPr>
          </w:rPrChange>
        </w:rPr>
        <w:t>FALSE</w:t>
      </w:r>
    </w:p>
    <w:p w14:paraId="7B0B01A7" w14:textId="77777777" w:rsidR="00C943C1" w:rsidRPr="00063AAB" w:rsidRDefault="00C943C1" w:rsidP="002217A9">
      <w:pPr>
        <w:widowControl w:val="0"/>
        <w:spacing w:after="0" w:line="240" w:lineRule="auto"/>
        <w:rPr>
          <w:rFonts w:ascii="Times New Roman" w:hAnsi="Times New Roman" w:cs="Times New Roman"/>
          <w:bCs/>
          <w:rPrChange w:id="570" w:author="Agate Publishing" w:date="2019-08-26T15:39:00Z">
            <w:rPr>
              <w:rFonts w:ascii="Times New Roman" w:hAnsi="Times New Roman" w:cs="Times New Roman"/>
              <w:bCs/>
            </w:rPr>
          </w:rPrChange>
        </w:rPr>
      </w:pPr>
    </w:p>
    <w:p w14:paraId="704B635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7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72" w:author="Agate Publishing" w:date="2019-08-26T15:39:00Z">
            <w:rPr>
              <w:rFonts w:ascii="Times New Roman" w:eastAsia="Helvetica,dialog,Verdana,unifon" w:hAnsi="Times New Roman" w:cs="Times New Roman"/>
              <w:bCs/>
            </w:rPr>
          </w:rPrChange>
        </w:rPr>
        <w:t>AACSB: Analytical Thinking</w:t>
      </w:r>
    </w:p>
    <w:p w14:paraId="172F149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74" w:author="Agate Publishing" w:date="2019-08-26T15:39:00Z">
            <w:rPr>
              <w:rFonts w:ascii="Times New Roman" w:eastAsia="Helvetica,dialog,Verdana,unifon" w:hAnsi="Times New Roman" w:cs="Times New Roman"/>
              <w:bCs/>
            </w:rPr>
          </w:rPrChange>
        </w:rPr>
        <w:t>AICPA: BB Critical Thinking</w:t>
      </w:r>
    </w:p>
    <w:p w14:paraId="0435B4C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76" w:author="Agate Publishing" w:date="2019-08-26T15:39:00Z">
            <w:rPr>
              <w:rFonts w:ascii="Times New Roman" w:eastAsia="Helvetica,dialog,Verdana,unifon" w:hAnsi="Times New Roman" w:cs="Times New Roman"/>
              <w:bCs/>
            </w:rPr>
          </w:rPrChange>
        </w:rPr>
        <w:t>AICPA: FN Measurement</w:t>
      </w:r>
    </w:p>
    <w:p w14:paraId="1B66156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78" w:author="Agate Publishing" w:date="2019-08-26T15:39:00Z">
            <w:rPr>
              <w:rFonts w:ascii="Times New Roman" w:eastAsia="Helvetica,dialog,Verdana,unifon" w:hAnsi="Times New Roman" w:cs="Times New Roman"/>
              <w:bCs/>
            </w:rPr>
          </w:rPrChange>
        </w:rPr>
        <w:t>Accessibility: Keyboard Navigation</w:t>
      </w:r>
    </w:p>
    <w:p w14:paraId="3650171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80" w:author="Agate Publishing" w:date="2019-08-26T15:39:00Z">
            <w:rPr>
              <w:rFonts w:ascii="Times New Roman" w:eastAsia="Helvetica,dialog,Verdana,unifon" w:hAnsi="Times New Roman" w:cs="Times New Roman"/>
              <w:bCs/>
            </w:rPr>
          </w:rPrChange>
        </w:rPr>
        <w:t>Blooms: Remember</w:t>
      </w:r>
    </w:p>
    <w:p w14:paraId="3991AA5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82" w:author="Agate Publishing" w:date="2019-08-26T15:39:00Z">
            <w:rPr>
              <w:rFonts w:ascii="Times New Roman" w:eastAsia="Helvetica,dialog,Verdana,unifon" w:hAnsi="Times New Roman" w:cs="Times New Roman"/>
              <w:bCs/>
            </w:rPr>
          </w:rPrChange>
        </w:rPr>
        <w:t>Difficulty: 1 Easy</w:t>
      </w:r>
    </w:p>
    <w:p w14:paraId="243F8F5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8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84" w:author="Agate Publishing" w:date="2019-08-26T15:39:00Z">
            <w:rPr>
              <w:rFonts w:ascii="Times New Roman" w:eastAsia="Helvetica,dialog,Verdana,unifon" w:hAnsi="Times New Roman" w:cs="Times New Roman"/>
              <w:bCs/>
            </w:rPr>
          </w:rPrChange>
        </w:rPr>
        <w:t>Learning Objective: 20-08 Use CVP when a company sells multiple products.</w:t>
      </w:r>
    </w:p>
    <w:p w14:paraId="3569B82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86" w:author="Agate Publishing" w:date="2019-08-26T15:39:00Z">
            <w:rPr>
              <w:rFonts w:ascii="Times New Roman" w:eastAsia="Helvetica,dialog,Verdana,unifon" w:hAnsi="Times New Roman" w:cs="Times New Roman"/>
              <w:bCs/>
            </w:rPr>
          </w:rPrChange>
        </w:rPr>
        <w:t>Topic: CVP Analysis When a Company Sells Many Products</w:t>
      </w:r>
    </w:p>
    <w:p w14:paraId="33CA333E" w14:textId="77777777" w:rsidR="008C6CDC" w:rsidRPr="00063AAB" w:rsidRDefault="008C6CDC" w:rsidP="002217A9">
      <w:pPr>
        <w:widowControl w:val="0"/>
        <w:spacing w:after="0" w:line="240" w:lineRule="auto"/>
        <w:rPr>
          <w:rFonts w:ascii="Times New Roman" w:hAnsi="Times New Roman" w:cs="Times New Roman"/>
          <w:bCs/>
          <w:rPrChange w:id="587" w:author="Agate Publishing" w:date="2019-08-26T15:39:00Z">
            <w:rPr>
              <w:rFonts w:ascii="Times New Roman" w:hAnsi="Times New Roman" w:cs="Times New Roman"/>
              <w:bCs/>
            </w:rPr>
          </w:rPrChange>
        </w:rPr>
      </w:pPr>
    </w:p>
    <w:p w14:paraId="6F1C9628" w14:textId="77777777" w:rsidR="00C943C1" w:rsidRPr="00063AAB" w:rsidRDefault="00C943C1" w:rsidP="002217A9">
      <w:pPr>
        <w:widowControl w:val="0"/>
        <w:spacing w:after="0" w:line="240" w:lineRule="auto"/>
        <w:rPr>
          <w:rFonts w:ascii="Times New Roman" w:hAnsi="Times New Roman" w:cs="Times New Roman"/>
          <w:bCs/>
          <w:rPrChange w:id="588" w:author="Agate Publishing" w:date="2019-08-26T15:39:00Z">
            <w:rPr>
              <w:rFonts w:ascii="Times New Roman" w:hAnsi="Times New Roman" w:cs="Times New Roman"/>
              <w:bCs/>
            </w:rPr>
          </w:rPrChange>
        </w:rPr>
      </w:pPr>
    </w:p>
    <w:p w14:paraId="36B9650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58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90" w:author="Agate Publishing" w:date="2019-08-26T15:39:00Z">
            <w:rPr>
              <w:rFonts w:ascii="Times New Roman" w:eastAsia="Helvetica,dialog,Verdana,unifon" w:hAnsi="Times New Roman" w:cs="Times New Roman"/>
              <w:bCs/>
            </w:rPr>
          </w:rPrChange>
        </w:rPr>
        <w:t>24. The high-low method is the only method to be used when determining semivariable costs.</w:t>
      </w:r>
    </w:p>
    <w:p w14:paraId="0166B2E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591" w:author="Agate Publishing" w:date="2019-08-26T15:39:00Z">
            <w:rPr>
              <w:rFonts w:ascii="Times New Roman" w:eastAsia="Helvetica,dialog,Verdana,unifon" w:hAnsi="Times New Roman" w:cs="Times New Roman"/>
              <w:bCs/>
            </w:rPr>
          </w:rPrChange>
        </w:rPr>
      </w:pPr>
    </w:p>
    <w:p w14:paraId="5BEA72E7" w14:textId="77777777" w:rsidR="008C6CDC" w:rsidRPr="00063AAB" w:rsidRDefault="008C6CDC" w:rsidP="002217A9">
      <w:pPr>
        <w:widowControl w:val="0"/>
        <w:spacing w:after="0" w:line="240" w:lineRule="auto"/>
        <w:rPr>
          <w:rFonts w:ascii="Times New Roman" w:hAnsi="Times New Roman" w:cs="Times New Roman"/>
          <w:bCs/>
          <w:rPrChange w:id="59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593" w:author="Agate Publishing" w:date="2019-08-26T15:39:00Z">
            <w:rPr>
              <w:rFonts w:ascii="Times New Roman" w:eastAsia="Helvetica,dialog,Verdana,unifon" w:hAnsi="Times New Roman" w:cs="Times New Roman"/>
              <w:b/>
              <w:u w:val="single"/>
            </w:rPr>
          </w:rPrChange>
        </w:rPr>
        <w:t>FALSE</w:t>
      </w:r>
    </w:p>
    <w:p w14:paraId="4C46F517" w14:textId="77777777" w:rsidR="00C943C1" w:rsidRPr="00063AAB" w:rsidRDefault="00C943C1" w:rsidP="002217A9">
      <w:pPr>
        <w:widowControl w:val="0"/>
        <w:spacing w:after="0" w:line="240" w:lineRule="auto"/>
        <w:rPr>
          <w:rFonts w:ascii="Times New Roman" w:hAnsi="Times New Roman" w:cs="Times New Roman"/>
          <w:bCs/>
          <w:rPrChange w:id="594" w:author="Agate Publishing" w:date="2019-08-26T15:39:00Z">
            <w:rPr>
              <w:rFonts w:ascii="Times New Roman" w:hAnsi="Times New Roman" w:cs="Times New Roman"/>
              <w:bCs/>
            </w:rPr>
          </w:rPrChange>
        </w:rPr>
      </w:pPr>
    </w:p>
    <w:p w14:paraId="59354B3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9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96" w:author="Agate Publishing" w:date="2019-08-26T15:39:00Z">
            <w:rPr>
              <w:rFonts w:ascii="Times New Roman" w:eastAsia="Helvetica,dialog,Verdana,unifon" w:hAnsi="Times New Roman" w:cs="Times New Roman"/>
              <w:bCs/>
            </w:rPr>
          </w:rPrChange>
        </w:rPr>
        <w:lastRenderedPageBreak/>
        <w:t>AACSB: Analytical Thinking</w:t>
      </w:r>
    </w:p>
    <w:p w14:paraId="6C948C3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9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98" w:author="Agate Publishing" w:date="2019-08-26T15:39:00Z">
            <w:rPr>
              <w:rFonts w:ascii="Times New Roman" w:eastAsia="Helvetica,dialog,Verdana,unifon" w:hAnsi="Times New Roman" w:cs="Times New Roman"/>
              <w:bCs/>
            </w:rPr>
          </w:rPrChange>
        </w:rPr>
        <w:t>AICPA: BB Critical Thinking</w:t>
      </w:r>
    </w:p>
    <w:p w14:paraId="19D351F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9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00" w:author="Agate Publishing" w:date="2019-08-26T15:39:00Z">
            <w:rPr>
              <w:rFonts w:ascii="Times New Roman" w:eastAsia="Helvetica,dialog,Verdana,unifon" w:hAnsi="Times New Roman" w:cs="Times New Roman"/>
              <w:bCs/>
            </w:rPr>
          </w:rPrChange>
        </w:rPr>
        <w:t>AICPA: FN Measurement</w:t>
      </w:r>
    </w:p>
    <w:p w14:paraId="5AFCA86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02" w:author="Agate Publishing" w:date="2019-08-26T15:39:00Z">
            <w:rPr>
              <w:rFonts w:ascii="Times New Roman" w:eastAsia="Helvetica,dialog,Verdana,unifon" w:hAnsi="Times New Roman" w:cs="Times New Roman"/>
              <w:bCs/>
            </w:rPr>
          </w:rPrChange>
        </w:rPr>
        <w:t>Accessibility: Keyboard Navigation</w:t>
      </w:r>
    </w:p>
    <w:p w14:paraId="29D472C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0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04" w:author="Agate Publishing" w:date="2019-08-26T15:39:00Z">
            <w:rPr>
              <w:rFonts w:ascii="Times New Roman" w:eastAsia="Helvetica,dialog,Verdana,unifon" w:hAnsi="Times New Roman" w:cs="Times New Roman"/>
              <w:bCs/>
            </w:rPr>
          </w:rPrChange>
        </w:rPr>
        <w:t>Blooms: Remember</w:t>
      </w:r>
    </w:p>
    <w:p w14:paraId="5644C29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0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06" w:author="Agate Publishing" w:date="2019-08-26T15:39:00Z">
            <w:rPr>
              <w:rFonts w:ascii="Times New Roman" w:eastAsia="Helvetica,dialog,Verdana,unifon" w:hAnsi="Times New Roman" w:cs="Times New Roman"/>
              <w:bCs/>
            </w:rPr>
          </w:rPrChange>
        </w:rPr>
        <w:t>Difficulty: 1 Easy</w:t>
      </w:r>
    </w:p>
    <w:p w14:paraId="26EAFE5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0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08" w:author="Agate Publishing" w:date="2019-08-26T15:39:00Z">
            <w:rPr>
              <w:rFonts w:ascii="Times New Roman" w:eastAsia="Helvetica,dialog,Verdana,unifon" w:hAnsi="Times New Roman" w:cs="Times New Roman"/>
              <w:bCs/>
            </w:rPr>
          </w:rPrChange>
        </w:rPr>
        <w:t>Learning Objective: 20-09 Determine semivariable cost elements.</w:t>
      </w:r>
    </w:p>
    <w:p w14:paraId="202B37E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0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10" w:author="Agate Publishing" w:date="2019-08-26T15:39:00Z">
            <w:rPr>
              <w:rFonts w:ascii="Times New Roman" w:eastAsia="Helvetica,dialog,Verdana,unifon" w:hAnsi="Times New Roman" w:cs="Times New Roman"/>
              <w:bCs/>
            </w:rPr>
          </w:rPrChange>
        </w:rPr>
        <w:t>Topic: Determining Semivariable Cost Elements: The High-Low Method</w:t>
      </w:r>
    </w:p>
    <w:p w14:paraId="350B6D09"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611" w:author="Agate Publishing" w:date="2019-08-26T15:39:00Z">
            <w:rPr>
              <w:rFonts w:ascii="Times New Roman" w:eastAsia="Helvetica,dialog,Verdana,unifon" w:hAnsi="Times New Roman" w:cs="Times New Roman"/>
              <w:bCs/>
            </w:rPr>
          </w:rPrChange>
        </w:rPr>
      </w:pPr>
    </w:p>
    <w:p w14:paraId="1262B1E3"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612" w:author="Agate Publishing" w:date="2019-08-26T15:39:00Z">
            <w:rPr>
              <w:rFonts w:ascii="Times New Roman" w:eastAsia="Helvetica,dialog,Verdana,unifon" w:hAnsi="Times New Roman" w:cs="Times New Roman"/>
              <w:bCs/>
            </w:rPr>
          </w:rPrChange>
        </w:rPr>
      </w:pPr>
    </w:p>
    <w:p w14:paraId="6F4F0D1B"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6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14" w:author="Agate Publishing" w:date="2019-08-26T15:39:00Z">
            <w:rPr>
              <w:rFonts w:ascii="Times New Roman" w:eastAsia="Helvetica,dialog,Verdana,unifon" w:hAnsi="Times New Roman" w:cs="Times New Roman"/>
              <w:bCs/>
            </w:rPr>
          </w:rPrChange>
        </w:rPr>
        <w:t>25. In cost-volume-profit analysis, the number of units sold is assumed to be equal to the number of units produced.</w:t>
      </w:r>
    </w:p>
    <w:p w14:paraId="46B6B52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615" w:author="Agate Publishing" w:date="2019-08-26T15:39:00Z">
            <w:rPr>
              <w:rFonts w:ascii="Times New Roman" w:eastAsia="Helvetica,dialog,Verdana,unifon" w:hAnsi="Times New Roman" w:cs="Times New Roman"/>
              <w:bCs/>
            </w:rPr>
          </w:rPrChange>
        </w:rPr>
      </w:pPr>
    </w:p>
    <w:p w14:paraId="6A4F7140" w14:textId="77777777" w:rsidR="008C6CDC" w:rsidRPr="00063AAB" w:rsidRDefault="008C6CDC" w:rsidP="002217A9">
      <w:pPr>
        <w:widowControl w:val="0"/>
        <w:spacing w:after="0" w:line="240" w:lineRule="auto"/>
        <w:rPr>
          <w:rFonts w:ascii="Times New Roman" w:hAnsi="Times New Roman" w:cs="Times New Roman"/>
          <w:bCs/>
          <w:rPrChange w:id="61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617" w:author="Agate Publishing" w:date="2019-08-26T15:39:00Z">
            <w:rPr>
              <w:rFonts w:ascii="Times New Roman" w:eastAsia="Helvetica,dialog,Verdana,unifon" w:hAnsi="Times New Roman" w:cs="Times New Roman"/>
              <w:b/>
              <w:u w:val="single"/>
            </w:rPr>
          </w:rPrChange>
        </w:rPr>
        <w:t>TRUE</w:t>
      </w:r>
    </w:p>
    <w:p w14:paraId="04B8A249" w14:textId="77777777" w:rsidR="00C943C1" w:rsidRPr="00063AAB" w:rsidRDefault="00C943C1" w:rsidP="002217A9">
      <w:pPr>
        <w:widowControl w:val="0"/>
        <w:spacing w:after="0" w:line="240" w:lineRule="auto"/>
        <w:rPr>
          <w:rFonts w:ascii="Times New Roman" w:hAnsi="Times New Roman" w:cs="Times New Roman"/>
          <w:bCs/>
          <w:rPrChange w:id="618" w:author="Agate Publishing" w:date="2019-08-26T15:39:00Z">
            <w:rPr>
              <w:rFonts w:ascii="Times New Roman" w:hAnsi="Times New Roman" w:cs="Times New Roman"/>
              <w:bCs/>
            </w:rPr>
          </w:rPrChange>
        </w:rPr>
      </w:pPr>
    </w:p>
    <w:p w14:paraId="3A366B9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1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20" w:author="Agate Publishing" w:date="2019-08-26T15:39:00Z">
            <w:rPr>
              <w:rFonts w:ascii="Times New Roman" w:eastAsia="Helvetica,dialog,Verdana,unifon" w:hAnsi="Times New Roman" w:cs="Times New Roman"/>
              <w:bCs/>
            </w:rPr>
          </w:rPrChange>
        </w:rPr>
        <w:t>AACSB: Analytical Thinking</w:t>
      </w:r>
    </w:p>
    <w:p w14:paraId="54C9511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2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22" w:author="Agate Publishing" w:date="2019-08-26T15:39:00Z">
            <w:rPr>
              <w:rFonts w:ascii="Times New Roman" w:eastAsia="Helvetica,dialog,Verdana,unifon" w:hAnsi="Times New Roman" w:cs="Times New Roman"/>
              <w:bCs/>
            </w:rPr>
          </w:rPrChange>
        </w:rPr>
        <w:t>AICPA: BB Critical Thinking</w:t>
      </w:r>
    </w:p>
    <w:p w14:paraId="4A39FBF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2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24" w:author="Agate Publishing" w:date="2019-08-26T15:39:00Z">
            <w:rPr>
              <w:rFonts w:ascii="Times New Roman" w:eastAsia="Helvetica,dialog,Verdana,unifon" w:hAnsi="Times New Roman" w:cs="Times New Roman"/>
              <w:bCs/>
            </w:rPr>
          </w:rPrChange>
        </w:rPr>
        <w:t>AICPA: FN Measurement</w:t>
      </w:r>
    </w:p>
    <w:p w14:paraId="2D84D7B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2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26" w:author="Agate Publishing" w:date="2019-08-26T15:39:00Z">
            <w:rPr>
              <w:rFonts w:ascii="Times New Roman" w:eastAsia="Helvetica,dialog,Verdana,unifon" w:hAnsi="Times New Roman" w:cs="Times New Roman"/>
              <w:bCs/>
            </w:rPr>
          </w:rPrChange>
        </w:rPr>
        <w:t>Accessibility: Keyboard Navigation</w:t>
      </w:r>
    </w:p>
    <w:p w14:paraId="5C53D01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2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28" w:author="Agate Publishing" w:date="2019-08-26T15:39:00Z">
            <w:rPr>
              <w:rFonts w:ascii="Times New Roman" w:eastAsia="Helvetica,dialog,Verdana,unifon" w:hAnsi="Times New Roman" w:cs="Times New Roman"/>
              <w:bCs/>
            </w:rPr>
          </w:rPrChange>
        </w:rPr>
        <w:t>Blooms: Remember</w:t>
      </w:r>
    </w:p>
    <w:p w14:paraId="1663931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2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30" w:author="Agate Publishing" w:date="2019-08-26T15:39:00Z">
            <w:rPr>
              <w:rFonts w:ascii="Times New Roman" w:eastAsia="Helvetica,dialog,Verdana,unifon" w:hAnsi="Times New Roman" w:cs="Times New Roman"/>
              <w:bCs/>
            </w:rPr>
          </w:rPrChange>
        </w:rPr>
        <w:t>Difficulty: 1 Easy</w:t>
      </w:r>
    </w:p>
    <w:p w14:paraId="050EE02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3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32" w:author="Agate Publishing" w:date="2019-08-26T15:39:00Z">
            <w:rPr>
              <w:rFonts w:ascii="Times New Roman" w:eastAsia="Helvetica,dialog,Verdana,unifon" w:hAnsi="Times New Roman" w:cs="Times New Roman"/>
              <w:bCs/>
            </w:rPr>
          </w:rPrChange>
        </w:rPr>
        <w:t>Learning Objective: 20-09 Determine semivariable cost elements.</w:t>
      </w:r>
    </w:p>
    <w:p w14:paraId="26BA093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3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34" w:author="Agate Publishing" w:date="2019-08-26T15:39:00Z">
            <w:rPr>
              <w:rFonts w:ascii="Times New Roman" w:eastAsia="Helvetica,dialog,Verdana,unifon" w:hAnsi="Times New Roman" w:cs="Times New Roman"/>
              <w:bCs/>
            </w:rPr>
          </w:rPrChange>
        </w:rPr>
        <w:t>Topic: Determining Semivariable Cost Elements: The High-Low Method</w:t>
      </w:r>
    </w:p>
    <w:p w14:paraId="4A015787" w14:textId="77777777" w:rsidR="008C6CDC" w:rsidRPr="00063AAB" w:rsidRDefault="008C6CDC" w:rsidP="002217A9">
      <w:pPr>
        <w:widowControl w:val="0"/>
        <w:spacing w:after="0" w:line="240" w:lineRule="auto"/>
        <w:rPr>
          <w:rFonts w:ascii="Times New Roman" w:hAnsi="Times New Roman" w:cs="Times New Roman"/>
          <w:bCs/>
          <w:rPrChange w:id="635" w:author="Agate Publishing" w:date="2019-08-26T15:39:00Z">
            <w:rPr>
              <w:rFonts w:ascii="Times New Roman" w:hAnsi="Times New Roman" w:cs="Times New Roman"/>
              <w:bCs/>
            </w:rPr>
          </w:rPrChange>
        </w:rPr>
      </w:pPr>
    </w:p>
    <w:p w14:paraId="3087C53D" w14:textId="77777777" w:rsidR="00C943C1" w:rsidRPr="00063AAB" w:rsidRDefault="00C943C1" w:rsidP="002217A9">
      <w:pPr>
        <w:widowControl w:val="0"/>
        <w:spacing w:after="0" w:line="240" w:lineRule="auto"/>
        <w:rPr>
          <w:rFonts w:ascii="Times New Roman" w:hAnsi="Times New Roman" w:cs="Times New Roman"/>
          <w:bCs/>
          <w:rPrChange w:id="636" w:author="Agate Publishing" w:date="2019-08-26T15:39:00Z">
            <w:rPr>
              <w:rFonts w:ascii="Times New Roman" w:hAnsi="Times New Roman" w:cs="Times New Roman"/>
              <w:bCs/>
            </w:rPr>
          </w:rPrChange>
        </w:rPr>
      </w:pPr>
    </w:p>
    <w:p w14:paraId="63A67DEA" w14:textId="77777777" w:rsidR="00FF24F9" w:rsidRPr="00063AAB" w:rsidRDefault="00FF24F9" w:rsidP="002217A9">
      <w:pPr>
        <w:widowControl w:val="0"/>
        <w:spacing w:after="0" w:line="240" w:lineRule="auto"/>
        <w:rPr>
          <w:rFonts w:ascii="Times New Roman" w:eastAsia="Helvetica,dialog,Verdana,unifon" w:hAnsi="Times New Roman" w:cs="Times New Roman"/>
          <w:b/>
          <w:rPrChange w:id="637" w:author="Agate Publishing" w:date="2019-08-26T15:39:00Z">
            <w:rPr>
              <w:rFonts w:ascii="Times New Roman" w:eastAsia="Helvetica,dialog,Verdana,unifon" w:hAnsi="Times New Roman" w:cs="Times New Roman"/>
              <w:b/>
            </w:rPr>
          </w:rPrChange>
        </w:rPr>
      </w:pPr>
      <w:r w:rsidRPr="00063AAB">
        <w:rPr>
          <w:rFonts w:ascii="Times New Roman" w:eastAsia="Helvetica,dialog,Verdana,unifon" w:hAnsi="Times New Roman" w:cs="Times New Roman"/>
          <w:b/>
          <w:rPrChange w:id="638" w:author="Agate Publishing" w:date="2019-08-26T15:39:00Z">
            <w:rPr>
              <w:rFonts w:ascii="Times New Roman" w:eastAsia="Helvetica,dialog,Verdana,unifon" w:hAnsi="Times New Roman" w:cs="Times New Roman"/>
              <w:b/>
            </w:rPr>
          </w:rPrChange>
        </w:rPr>
        <w:t>Multiple Choice Questions</w:t>
      </w:r>
    </w:p>
    <w:p w14:paraId="05396229" w14:textId="77777777" w:rsidR="00FF24F9" w:rsidRPr="00063AAB" w:rsidRDefault="00FF24F9" w:rsidP="002217A9">
      <w:pPr>
        <w:widowControl w:val="0"/>
        <w:spacing w:after="0" w:line="240" w:lineRule="auto"/>
        <w:rPr>
          <w:ins w:id="639" w:author="Jeannie's Laptop" w:date="2019-07-22T16:49:00Z"/>
          <w:rFonts w:ascii="Times New Roman" w:eastAsia="Helvetica,dialog,Verdana,unifon" w:hAnsi="Times New Roman" w:cs="Times New Roman"/>
          <w:bCs/>
          <w:rPrChange w:id="640" w:author="Agate Publishing" w:date="2019-08-26T15:39:00Z">
            <w:rPr>
              <w:ins w:id="641" w:author="Jeannie's Laptop" w:date="2019-07-22T16:49:00Z"/>
              <w:rFonts w:ascii="Times New Roman" w:eastAsia="Helvetica,dialog,Verdana,unifon" w:hAnsi="Times New Roman" w:cs="Times New Roman"/>
              <w:bCs/>
            </w:rPr>
          </w:rPrChange>
        </w:rPr>
      </w:pPr>
    </w:p>
    <w:p w14:paraId="057784CE" w14:textId="77777777" w:rsidR="0053784C" w:rsidRPr="00063AAB" w:rsidRDefault="0053784C" w:rsidP="002217A9">
      <w:pPr>
        <w:widowControl w:val="0"/>
        <w:spacing w:after="0" w:line="240" w:lineRule="auto"/>
        <w:rPr>
          <w:rFonts w:ascii="Times New Roman" w:eastAsia="Helvetica,dialog,Verdana,unifon" w:hAnsi="Times New Roman" w:cs="Times New Roman"/>
          <w:bCs/>
          <w:rPrChange w:id="642" w:author="Agate Publishing" w:date="2019-08-26T15:39:00Z">
            <w:rPr>
              <w:rFonts w:ascii="Times New Roman" w:eastAsia="Helvetica,dialog,Verdana,unifon" w:hAnsi="Times New Roman" w:cs="Times New Roman"/>
              <w:bCs/>
            </w:rPr>
          </w:rPrChange>
        </w:rPr>
      </w:pPr>
    </w:p>
    <w:p w14:paraId="552E985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64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44" w:author="Agate Publishing" w:date="2019-08-26T15:39:00Z">
            <w:rPr>
              <w:rFonts w:ascii="Times New Roman" w:eastAsia="Helvetica,dialog,Verdana,unifon" w:hAnsi="Times New Roman" w:cs="Times New Roman"/>
              <w:bCs/>
            </w:rPr>
          </w:rPrChange>
        </w:rPr>
        <w:t>26. Which of the following is an example of a fixed cost for an airline?</w:t>
      </w:r>
    </w:p>
    <w:p w14:paraId="77983D9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645" w:author="Agate Publishing" w:date="2019-08-26T15:39:00Z">
            <w:rPr>
              <w:rFonts w:ascii="Times New Roman" w:eastAsia="Helvetica,dialog,Verdana,unifon" w:hAnsi="Times New Roman" w:cs="Times New Roman"/>
              <w:bCs/>
            </w:rPr>
          </w:rPrChange>
        </w:rPr>
      </w:pPr>
    </w:p>
    <w:p w14:paraId="267EC157" w14:textId="77777777" w:rsidR="008C6CDC" w:rsidRPr="00063AAB" w:rsidRDefault="008C6CDC" w:rsidP="002217A9">
      <w:pPr>
        <w:widowControl w:val="0"/>
        <w:spacing w:after="0" w:line="240" w:lineRule="auto"/>
        <w:rPr>
          <w:rFonts w:ascii="Times New Roman" w:hAnsi="Times New Roman" w:cs="Times New Roman"/>
          <w:bCs/>
          <w:rPrChange w:id="64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647"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648" w:author="Agate Publishing" w:date="2019-08-26T15:39:00Z">
            <w:rPr>
              <w:rFonts w:ascii="Times New Roman" w:eastAsia="Helvetica,dialog,Verdana,unifon" w:hAnsi="Times New Roman" w:cs="Times New Roman"/>
              <w:bCs/>
            </w:rPr>
          </w:rPrChange>
        </w:rPr>
        <w:t>. Depreciation on the corporate headquarters</w:t>
      </w:r>
    </w:p>
    <w:p w14:paraId="67CBDC2D" w14:textId="77777777" w:rsidR="008C6CDC" w:rsidRPr="00063AAB" w:rsidRDefault="008C6CDC" w:rsidP="002217A9">
      <w:pPr>
        <w:widowControl w:val="0"/>
        <w:spacing w:after="0" w:line="240" w:lineRule="auto"/>
        <w:rPr>
          <w:rFonts w:ascii="Times New Roman" w:hAnsi="Times New Roman" w:cs="Times New Roman"/>
          <w:bCs/>
          <w:rPrChange w:id="649" w:author="Agate Publishing" w:date="2019-08-26T15:39:00Z">
            <w:rPr>
              <w:rFonts w:ascii="Times New Roman" w:hAnsi="Times New Roman" w:cs="Times New Roman"/>
              <w:bCs/>
            </w:rPr>
          </w:rPrChange>
        </w:rPr>
      </w:pPr>
    </w:p>
    <w:p w14:paraId="12CAA5AF" w14:textId="77777777" w:rsidR="008C6CDC" w:rsidRPr="00063AAB" w:rsidRDefault="008C6CDC" w:rsidP="002217A9">
      <w:pPr>
        <w:widowControl w:val="0"/>
        <w:spacing w:after="0" w:line="240" w:lineRule="auto"/>
        <w:rPr>
          <w:rFonts w:ascii="Times New Roman" w:hAnsi="Times New Roman" w:cs="Times New Roman"/>
          <w:bCs/>
          <w:rPrChange w:id="65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651" w:author="Agate Publishing" w:date="2019-08-26T15:39:00Z">
            <w:rPr>
              <w:rFonts w:ascii="Times New Roman" w:eastAsia="Helvetica,dialog,Verdana,unifon" w:hAnsi="Times New Roman" w:cs="Times New Roman"/>
              <w:bCs/>
            </w:rPr>
          </w:rPrChange>
        </w:rPr>
        <w:t>B. Fuel costs</w:t>
      </w:r>
    </w:p>
    <w:p w14:paraId="0342DD4E" w14:textId="77777777" w:rsidR="008C6CDC" w:rsidRPr="00063AAB" w:rsidRDefault="008C6CDC" w:rsidP="002217A9">
      <w:pPr>
        <w:widowControl w:val="0"/>
        <w:spacing w:after="0" w:line="240" w:lineRule="auto"/>
        <w:rPr>
          <w:rFonts w:ascii="Times New Roman" w:hAnsi="Times New Roman" w:cs="Times New Roman"/>
          <w:bCs/>
          <w:rPrChange w:id="652" w:author="Agate Publishing" w:date="2019-08-26T15:39:00Z">
            <w:rPr>
              <w:rFonts w:ascii="Times New Roman" w:hAnsi="Times New Roman" w:cs="Times New Roman"/>
              <w:bCs/>
            </w:rPr>
          </w:rPrChange>
        </w:rPr>
      </w:pPr>
    </w:p>
    <w:p w14:paraId="3730ABB0" w14:textId="77777777" w:rsidR="008C6CDC" w:rsidRPr="00063AAB" w:rsidRDefault="008C6CDC" w:rsidP="002217A9">
      <w:pPr>
        <w:widowControl w:val="0"/>
        <w:spacing w:after="0" w:line="240" w:lineRule="auto"/>
        <w:rPr>
          <w:rFonts w:ascii="Times New Roman" w:hAnsi="Times New Roman" w:cs="Times New Roman"/>
          <w:bCs/>
          <w:rPrChange w:id="65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654" w:author="Agate Publishing" w:date="2019-08-26T15:39:00Z">
            <w:rPr>
              <w:rFonts w:ascii="Times New Roman" w:eastAsia="Helvetica,dialog,Verdana,unifon" w:hAnsi="Times New Roman" w:cs="Times New Roman"/>
              <w:bCs/>
            </w:rPr>
          </w:rPrChange>
        </w:rPr>
        <w:t>C. Income taxes expense</w:t>
      </w:r>
    </w:p>
    <w:p w14:paraId="61375B2D" w14:textId="77777777" w:rsidR="008C6CDC" w:rsidRPr="00063AAB" w:rsidRDefault="008C6CDC" w:rsidP="002217A9">
      <w:pPr>
        <w:widowControl w:val="0"/>
        <w:spacing w:after="0" w:line="240" w:lineRule="auto"/>
        <w:rPr>
          <w:rFonts w:ascii="Times New Roman" w:hAnsi="Times New Roman" w:cs="Times New Roman"/>
          <w:bCs/>
          <w:rPrChange w:id="655" w:author="Agate Publishing" w:date="2019-08-26T15:39:00Z">
            <w:rPr>
              <w:rFonts w:ascii="Times New Roman" w:hAnsi="Times New Roman" w:cs="Times New Roman"/>
              <w:bCs/>
            </w:rPr>
          </w:rPrChange>
        </w:rPr>
      </w:pPr>
    </w:p>
    <w:p w14:paraId="23B1AED5" w14:textId="77777777" w:rsidR="008C6CDC" w:rsidRPr="00063AAB" w:rsidRDefault="008C6CDC" w:rsidP="002217A9">
      <w:pPr>
        <w:widowControl w:val="0"/>
        <w:spacing w:after="0" w:line="240" w:lineRule="auto"/>
        <w:rPr>
          <w:rFonts w:ascii="Times New Roman" w:hAnsi="Times New Roman" w:cs="Times New Roman"/>
          <w:bCs/>
          <w:rPrChange w:id="65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657" w:author="Agate Publishing" w:date="2019-08-26T15:39:00Z">
            <w:rPr>
              <w:rFonts w:ascii="Times New Roman" w:eastAsia="Helvetica,dialog,Verdana,unifon" w:hAnsi="Times New Roman" w:cs="Times New Roman"/>
              <w:bCs/>
            </w:rPr>
          </w:rPrChange>
        </w:rPr>
        <w:t>D. Passengers' meals</w:t>
      </w:r>
    </w:p>
    <w:p w14:paraId="728CE0EA" w14:textId="77777777" w:rsidR="008C6CDC" w:rsidRPr="00063AAB" w:rsidRDefault="008C6CDC" w:rsidP="002217A9">
      <w:pPr>
        <w:widowControl w:val="0"/>
        <w:spacing w:after="0" w:line="240" w:lineRule="auto"/>
        <w:rPr>
          <w:rFonts w:ascii="Times New Roman" w:hAnsi="Times New Roman" w:cs="Times New Roman"/>
          <w:bCs/>
          <w:rPrChange w:id="658" w:author="Agate Publishing" w:date="2019-08-26T15:39:00Z">
            <w:rPr>
              <w:rFonts w:ascii="Times New Roman" w:hAnsi="Times New Roman" w:cs="Times New Roman"/>
              <w:bCs/>
            </w:rPr>
          </w:rPrChange>
        </w:rPr>
      </w:pPr>
    </w:p>
    <w:p w14:paraId="219D726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60" w:author="Agate Publishing" w:date="2019-08-26T15:39:00Z">
            <w:rPr>
              <w:rFonts w:ascii="Times New Roman" w:eastAsia="Helvetica,dialog,Verdana,unifon" w:hAnsi="Times New Roman" w:cs="Times New Roman"/>
              <w:bCs/>
            </w:rPr>
          </w:rPrChange>
        </w:rPr>
        <w:t>AACSB: Analytical Thinking</w:t>
      </w:r>
    </w:p>
    <w:p w14:paraId="303AF44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6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62" w:author="Agate Publishing" w:date="2019-08-26T15:39:00Z">
            <w:rPr>
              <w:rFonts w:ascii="Times New Roman" w:eastAsia="Helvetica,dialog,Verdana,unifon" w:hAnsi="Times New Roman" w:cs="Times New Roman"/>
              <w:bCs/>
            </w:rPr>
          </w:rPrChange>
        </w:rPr>
        <w:t>AICPA: BB Industry</w:t>
      </w:r>
    </w:p>
    <w:p w14:paraId="60BACC6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64" w:author="Agate Publishing" w:date="2019-08-26T15:39:00Z">
            <w:rPr>
              <w:rFonts w:ascii="Times New Roman" w:eastAsia="Helvetica,dialog,Verdana,unifon" w:hAnsi="Times New Roman" w:cs="Times New Roman"/>
              <w:bCs/>
            </w:rPr>
          </w:rPrChange>
        </w:rPr>
        <w:t>AICPA: FN Measurement</w:t>
      </w:r>
    </w:p>
    <w:p w14:paraId="79400EC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6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66" w:author="Agate Publishing" w:date="2019-08-26T15:39:00Z">
            <w:rPr>
              <w:rFonts w:ascii="Times New Roman" w:eastAsia="Helvetica,dialog,Verdana,unifon" w:hAnsi="Times New Roman" w:cs="Times New Roman"/>
              <w:bCs/>
            </w:rPr>
          </w:rPrChange>
        </w:rPr>
        <w:t>Accessibility: Keyboard Navigation</w:t>
      </w:r>
    </w:p>
    <w:p w14:paraId="29843BE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68" w:author="Agate Publishing" w:date="2019-08-26T15:39:00Z">
            <w:rPr>
              <w:rFonts w:ascii="Times New Roman" w:eastAsia="Helvetica,dialog,Verdana,unifon" w:hAnsi="Times New Roman" w:cs="Times New Roman"/>
              <w:bCs/>
            </w:rPr>
          </w:rPrChange>
        </w:rPr>
        <w:t>Blooms: Understand</w:t>
      </w:r>
    </w:p>
    <w:p w14:paraId="50FA71D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6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70" w:author="Agate Publishing" w:date="2019-08-26T15:39:00Z">
            <w:rPr>
              <w:rFonts w:ascii="Times New Roman" w:eastAsia="Helvetica,dialog,Verdana,unifon" w:hAnsi="Times New Roman" w:cs="Times New Roman"/>
              <w:bCs/>
            </w:rPr>
          </w:rPrChange>
        </w:rPr>
        <w:t>Difficulty: 2 Medium</w:t>
      </w:r>
    </w:p>
    <w:p w14:paraId="32EF3BE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7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72"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1ED9AFC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6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74" w:author="Agate Publishing" w:date="2019-08-26T15:39:00Z">
            <w:rPr>
              <w:rFonts w:ascii="Times New Roman" w:eastAsia="Helvetica,dialog,Verdana,unifon" w:hAnsi="Times New Roman" w:cs="Times New Roman"/>
              <w:bCs/>
            </w:rPr>
          </w:rPrChange>
        </w:rPr>
        <w:t>Topic: Cost-Volume Relationships</w:t>
      </w:r>
    </w:p>
    <w:p w14:paraId="20389113" w14:textId="77777777" w:rsidR="008C6CDC" w:rsidRPr="00063AAB" w:rsidRDefault="008C6CDC" w:rsidP="002217A9">
      <w:pPr>
        <w:widowControl w:val="0"/>
        <w:spacing w:after="0" w:line="240" w:lineRule="auto"/>
        <w:rPr>
          <w:rFonts w:ascii="Times New Roman" w:hAnsi="Times New Roman" w:cs="Times New Roman"/>
          <w:bCs/>
          <w:rPrChange w:id="675" w:author="Agate Publishing" w:date="2019-08-26T15:39:00Z">
            <w:rPr>
              <w:rFonts w:ascii="Times New Roman" w:hAnsi="Times New Roman" w:cs="Times New Roman"/>
              <w:bCs/>
            </w:rPr>
          </w:rPrChange>
        </w:rPr>
      </w:pPr>
    </w:p>
    <w:p w14:paraId="35225973" w14:textId="77777777" w:rsidR="00C943C1" w:rsidRPr="00063AAB" w:rsidRDefault="00C943C1" w:rsidP="002217A9">
      <w:pPr>
        <w:widowControl w:val="0"/>
        <w:spacing w:after="0" w:line="240" w:lineRule="auto"/>
        <w:rPr>
          <w:rFonts w:ascii="Times New Roman" w:hAnsi="Times New Roman" w:cs="Times New Roman"/>
          <w:bCs/>
          <w:rPrChange w:id="676" w:author="Agate Publishing" w:date="2019-08-26T15:39:00Z">
            <w:rPr>
              <w:rFonts w:ascii="Times New Roman" w:hAnsi="Times New Roman" w:cs="Times New Roman"/>
              <w:bCs/>
            </w:rPr>
          </w:rPrChange>
        </w:rPr>
      </w:pPr>
    </w:p>
    <w:p w14:paraId="01CE5890" w14:textId="1D8EB40C" w:rsidR="008C6CDC" w:rsidRPr="00063AAB" w:rsidRDefault="008C6CDC" w:rsidP="002217A9">
      <w:pPr>
        <w:widowControl w:val="0"/>
        <w:spacing w:after="0" w:line="240" w:lineRule="auto"/>
        <w:rPr>
          <w:rFonts w:ascii="Times New Roman" w:eastAsia="Helvetica,dialog,Verdana,unifon" w:hAnsi="Times New Roman" w:cs="Times New Roman"/>
          <w:bCs/>
          <w:rPrChange w:id="6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678" w:author="Agate Publishing" w:date="2019-08-26T15:39:00Z">
            <w:rPr>
              <w:rFonts w:ascii="Times New Roman" w:eastAsia="Helvetica,dialog,Verdana,unifon" w:hAnsi="Times New Roman" w:cs="Times New Roman"/>
              <w:bCs/>
            </w:rPr>
          </w:rPrChange>
        </w:rPr>
        <w:t xml:space="preserve">27. </w:t>
      </w:r>
      <w:del w:id="679" w:author="Jeannie's Laptop" w:date="2019-08-23T14:17:00Z">
        <w:r w:rsidRPr="00063AAB" w:rsidDel="00EF4EC3">
          <w:rPr>
            <w:rFonts w:ascii="Times New Roman" w:eastAsia="Helvetica,dialog,Verdana,unifon" w:hAnsi="Times New Roman" w:cs="Times New Roman"/>
            <w:bCs/>
            <w:rPrChange w:id="680" w:author="Agate Publishing" w:date="2019-08-26T15:39:00Z">
              <w:rPr>
                <w:rFonts w:ascii="Times New Roman" w:eastAsia="Helvetica,dialog,Verdana,unifon" w:hAnsi="Times New Roman" w:cs="Times New Roman"/>
                <w:bCs/>
              </w:rPr>
            </w:rPrChange>
          </w:rPr>
          <w:delText>A</w:delText>
        </w:r>
      </w:del>
      <w:ins w:id="681" w:author="Teressa Farough" w:date="2019-08-18T13:41:00Z">
        <w:del w:id="682" w:author="Jeannie's Laptop" w:date="2019-08-23T14:17:00Z">
          <w:r w:rsidR="00771F85" w:rsidRPr="00063AAB" w:rsidDel="00EF4EC3">
            <w:rPr>
              <w:rFonts w:ascii="Times New Roman" w:eastAsia="Helvetica,dialog,Verdana,unifon" w:hAnsi="Times New Roman" w:cs="Times New Roman"/>
              <w:bCs/>
              <w:rPrChange w:id="683" w:author="Agate Publishing" w:date="2019-08-26T15:39:00Z">
                <w:rPr>
                  <w:rFonts w:ascii="Times New Roman" w:eastAsia="Helvetica,dialog,Verdana,unifon" w:hAnsi="Times New Roman" w:cs="Times New Roman"/>
                  <w:bCs/>
                </w:rPr>
              </w:rPrChange>
            </w:rPr>
            <w:delText>n example of a</w:delText>
          </w:r>
        </w:del>
      </w:ins>
      <w:ins w:id="684" w:author="Jeannie's Laptop" w:date="2019-08-23T14:17:00Z">
        <w:r w:rsidR="00EF4EC3" w:rsidRPr="00063AAB">
          <w:rPr>
            <w:rFonts w:ascii="Times New Roman" w:eastAsia="Helvetica,dialog,Verdana,unifon" w:hAnsi="Times New Roman" w:cs="Times New Roman"/>
            <w:bCs/>
            <w:rPrChange w:id="685" w:author="Agate Publishing" w:date="2019-08-26T15:39:00Z">
              <w:rPr>
                <w:rFonts w:ascii="Times New Roman" w:eastAsia="Helvetica,dialog,Verdana,unifon" w:hAnsi="Times New Roman" w:cs="Times New Roman"/>
                <w:bCs/>
              </w:rPr>
            </w:rPrChange>
          </w:rPr>
          <w:t>F</w:t>
        </w:r>
      </w:ins>
      <w:del w:id="686" w:author="Jeannie's Laptop" w:date="2019-08-23T14:17:00Z">
        <w:r w:rsidRPr="00063AAB" w:rsidDel="00EF4EC3">
          <w:rPr>
            <w:rFonts w:ascii="Times New Roman" w:eastAsia="Helvetica,dialog,Verdana,unifon" w:hAnsi="Times New Roman" w:cs="Times New Roman"/>
            <w:bCs/>
            <w:rPrChange w:id="687" w:author="Agate Publishing" w:date="2019-08-26T15:39:00Z">
              <w:rPr>
                <w:rFonts w:ascii="Times New Roman" w:eastAsia="Helvetica,dialog,Verdana,unifon" w:hAnsi="Times New Roman" w:cs="Times New Roman"/>
                <w:bCs/>
              </w:rPr>
            </w:rPrChange>
          </w:rPr>
          <w:delText xml:space="preserve"> f</w:delText>
        </w:r>
      </w:del>
      <w:r w:rsidRPr="00063AAB">
        <w:rPr>
          <w:rFonts w:ascii="Times New Roman" w:eastAsia="Helvetica,dialog,Verdana,unifon" w:hAnsi="Times New Roman" w:cs="Times New Roman"/>
          <w:bCs/>
          <w:rPrChange w:id="688" w:author="Agate Publishing" w:date="2019-08-26T15:39:00Z">
            <w:rPr>
              <w:rFonts w:ascii="Times New Roman" w:eastAsia="Helvetica,dialog,Verdana,unifon" w:hAnsi="Times New Roman" w:cs="Times New Roman"/>
              <w:bCs/>
            </w:rPr>
          </w:rPrChange>
        </w:rPr>
        <w:t>ixed cost</w:t>
      </w:r>
      <w:ins w:id="689" w:author="Jeannie's Laptop" w:date="2019-08-23T14:17:00Z">
        <w:r w:rsidR="00EF4EC3" w:rsidRPr="00063AAB">
          <w:rPr>
            <w:rFonts w:ascii="Times New Roman" w:eastAsia="Helvetica,dialog,Verdana,unifon" w:hAnsi="Times New Roman" w:cs="Times New Roman"/>
            <w:bCs/>
            <w:rPrChange w:id="690" w:author="Agate Publishing" w:date="2019-08-26T15:39:00Z">
              <w:rPr>
                <w:rFonts w:ascii="Times New Roman" w:eastAsia="Helvetica,dialog,Verdana,unifon" w:hAnsi="Times New Roman" w:cs="Times New Roman"/>
                <w:bCs/>
              </w:rPr>
            </w:rPrChange>
          </w:rPr>
          <w:t>s</w:t>
        </w:r>
      </w:ins>
      <w:r w:rsidRPr="00063AAB">
        <w:rPr>
          <w:rFonts w:ascii="Times New Roman" w:eastAsia="Helvetica,dialog,Verdana,unifon" w:hAnsi="Times New Roman" w:cs="Times New Roman"/>
          <w:bCs/>
          <w:rPrChange w:id="691" w:author="Agate Publishing" w:date="2019-08-26T15:39:00Z">
            <w:rPr>
              <w:rFonts w:ascii="Times New Roman" w:eastAsia="Helvetica,dialog,Verdana,unifon" w:hAnsi="Times New Roman" w:cs="Times New Roman"/>
              <w:bCs/>
            </w:rPr>
          </w:rPrChange>
        </w:rPr>
        <w:t xml:space="preserve"> </w:t>
      </w:r>
      <w:del w:id="692" w:author="Jeannie's Laptop" w:date="2019-08-23T14:17:00Z">
        <w:r w:rsidRPr="00063AAB" w:rsidDel="00EF4EC3">
          <w:rPr>
            <w:rFonts w:ascii="Times New Roman" w:eastAsia="Helvetica,dialog,Verdana,unifon" w:hAnsi="Times New Roman" w:cs="Times New Roman"/>
            <w:bCs/>
            <w:rPrChange w:id="693" w:author="Agate Publishing" w:date="2019-08-26T15:39:00Z">
              <w:rPr>
                <w:rFonts w:ascii="Times New Roman" w:eastAsia="Helvetica,dialog,Verdana,unifon" w:hAnsi="Times New Roman" w:cs="Times New Roman"/>
                <w:bCs/>
              </w:rPr>
            </w:rPrChange>
          </w:rPr>
          <w:delText xml:space="preserve">may </w:delText>
        </w:r>
      </w:del>
      <w:ins w:id="694" w:author="Jeannie's Laptop" w:date="2019-08-23T14:17:00Z">
        <w:r w:rsidR="00EF4EC3" w:rsidRPr="00063AAB">
          <w:rPr>
            <w:rFonts w:ascii="Times New Roman" w:eastAsia="Helvetica,dialog,Verdana,unifon" w:hAnsi="Times New Roman" w:cs="Times New Roman"/>
            <w:bCs/>
            <w:rPrChange w:id="695" w:author="Agate Publishing" w:date="2019-08-26T15:39:00Z">
              <w:rPr>
                <w:rFonts w:ascii="Times New Roman" w:eastAsia="Helvetica,dialog,Verdana,unifon" w:hAnsi="Times New Roman" w:cs="Times New Roman"/>
                <w:bCs/>
              </w:rPr>
            </w:rPrChange>
          </w:rPr>
          <w:t xml:space="preserve">would </w:t>
        </w:r>
      </w:ins>
      <w:r w:rsidRPr="00063AAB">
        <w:rPr>
          <w:rFonts w:ascii="Times New Roman" w:eastAsia="Helvetica,dialog,Verdana,unifon" w:hAnsi="Times New Roman" w:cs="Times New Roman"/>
          <w:bCs/>
          <w:rPrChange w:id="696" w:author="Agate Publishing" w:date="2019-08-26T15:39:00Z">
            <w:rPr>
              <w:rFonts w:ascii="Times New Roman" w:eastAsia="Helvetica,dialog,Verdana,unifon" w:hAnsi="Times New Roman" w:cs="Times New Roman"/>
              <w:bCs/>
            </w:rPr>
          </w:rPrChange>
        </w:rPr>
        <w:t>include all of the following except:</w:t>
      </w:r>
    </w:p>
    <w:p w14:paraId="6428403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697" w:author="Agate Publishing" w:date="2019-08-26T15:39:00Z">
            <w:rPr>
              <w:rFonts w:ascii="Times New Roman" w:eastAsia="Helvetica,dialog,Verdana,unifon" w:hAnsi="Times New Roman" w:cs="Times New Roman"/>
              <w:bCs/>
            </w:rPr>
          </w:rPrChange>
        </w:rPr>
      </w:pPr>
    </w:p>
    <w:p w14:paraId="77353947" w14:textId="77777777" w:rsidR="008C6CDC" w:rsidRPr="00063AAB" w:rsidRDefault="008C6CDC" w:rsidP="002217A9">
      <w:pPr>
        <w:widowControl w:val="0"/>
        <w:spacing w:after="0" w:line="240" w:lineRule="auto"/>
        <w:rPr>
          <w:rFonts w:ascii="Times New Roman" w:hAnsi="Times New Roman" w:cs="Times New Roman"/>
          <w:bCs/>
          <w:rPrChange w:id="69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699" w:author="Agate Publishing" w:date="2019-08-26T15:39:00Z">
            <w:rPr>
              <w:rFonts w:ascii="Times New Roman" w:eastAsia="Helvetica,dialog,Verdana,unifon" w:hAnsi="Times New Roman" w:cs="Times New Roman"/>
              <w:bCs/>
            </w:rPr>
          </w:rPrChange>
        </w:rPr>
        <w:lastRenderedPageBreak/>
        <w:t>A. Rent for the warehouse.</w:t>
      </w:r>
    </w:p>
    <w:p w14:paraId="4FE356D2" w14:textId="77777777" w:rsidR="008C6CDC" w:rsidRPr="00063AAB" w:rsidRDefault="008C6CDC" w:rsidP="002217A9">
      <w:pPr>
        <w:widowControl w:val="0"/>
        <w:spacing w:after="0" w:line="240" w:lineRule="auto"/>
        <w:rPr>
          <w:rFonts w:ascii="Times New Roman" w:hAnsi="Times New Roman" w:cs="Times New Roman"/>
          <w:bCs/>
          <w:rPrChange w:id="700" w:author="Agate Publishing" w:date="2019-08-26T15:39:00Z">
            <w:rPr>
              <w:rFonts w:ascii="Times New Roman" w:hAnsi="Times New Roman" w:cs="Times New Roman"/>
              <w:bCs/>
            </w:rPr>
          </w:rPrChange>
        </w:rPr>
      </w:pPr>
    </w:p>
    <w:p w14:paraId="5F86A435" w14:textId="77777777" w:rsidR="008C6CDC" w:rsidRPr="00063AAB" w:rsidRDefault="008C6CDC" w:rsidP="002217A9">
      <w:pPr>
        <w:widowControl w:val="0"/>
        <w:spacing w:after="0" w:line="240" w:lineRule="auto"/>
        <w:rPr>
          <w:rFonts w:ascii="Times New Roman" w:hAnsi="Times New Roman" w:cs="Times New Roman"/>
          <w:bCs/>
          <w:rPrChange w:id="70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702" w:author="Agate Publishing" w:date="2019-08-26T15:39:00Z">
            <w:rPr>
              <w:rFonts w:ascii="Times New Roman" w:eastAsia="Helvetica,dialog,Verdana,unifon" w:hAnsi="Times New Roman" w:cs="Times New Roman"/>
              <w:bCs/>
            </w:rPr>
          </w:rPrChange>
        </w:rPr>
        <w:t>B. Annual salary of the CEO.</w:t>
      </w:r>
    </w:p>
    <w:p w14:paraId="4B567100" w14:textId="77777777" w:rsidR="008C6CDC" w:rsidRPr="00063AAB" w:rsidRDefault="008C6CDC" w:rsidP="002217A9">
      <w:pPr>
        <w:widowControl w:val="0"/>
        <w:spacing w:after="0" w:line="240" w:lineRule="auto"/>
        <w:rPr>
          <w:rFonts w:ascii="Times New Roman" w:hAnsi="Times New Roman" w:cs="Times New Roman"/>
          <w:bCs/>
          <w:rPrChange w:id="703" w:author="Agate Publishing" w:date="2019-08-26T15:39:00Z">
            <w:rPr>
              <w:rFonts w:ascii="Times New Roman" w:hAnsi="Times New Roman" w:cs="Times New Roman"/>
              <w:bCs/>
            </w:rPr>
          </w:rPrChange>
        </w:rPr>
      </w:pPr>
    </w:p>
    <w:p w14:paraId="4E39EE7B" w14:textId="77777777" w:rsidR="008C6CDC" w:rsidRPr="00063AAB" w:rsidRDefault="008C6CDC" w:rsidP="002217A9">
      <w:pPr>
        <w:widowControl w:val="0"/>
        <w:spacing w:after="0" w:line="240" w:lineRule="auto"/>
        <w:rPr>
          <w:rFonts w:ascii="Times New Roman" w:hAnsi="Times New Roman" w:cs="Times New Roman"/>
          <w:bCs/>
          <w:rPrChange w:id="70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705" w:author="Agate Publishing" w:date="2019-08-26T15:39:00Z">
            <w:rPr>
              <w:rFonts w:ascii="Times New Roman" w:eastAsia="Helvetica,dialog,Verdana,unifon" w:hAnsi="Times New Roman" w:cs="Times New Roman"/>
              <w:bCs/>
            </w:rPr>
          </w:rPrChange>
        </w:rPr>
        <w:t>C. Depreciation.</w:t>
      </w:r>
    </w:p>
    <w:p w14:paraId="1F7ECA97" w14:textId="77777777" w:rsidR="008C6CDC" w:rsidRPr="00063AAB" w:rsidRDefault="008C6CDC" w:rsidP="002217A9">
      <w:pPr>
        <w:widowControl w:val="0"/>
        <w:spacing w:after="0" w:line="240" w:lineRule="auto"/>
        <w:rPr>
          <w:rFonts w:ascii="Times New Roman" w:hAnsi="Times New Roman" w:cs="Times New Roman"/>
          <w:bCs/>
          <w:rPrChange w:id="706" w:author="Agate Publishing" w:date="2019-08-26T15:39:00Z">
            <w:rPr>
              <w:rFonts w:ascii="Times New Roman" w:hAnsi="Times New Roman" w:cs="Times New Roman"/>
              <w:bCs/>
            </w:rPr>
          </w:rPrChange>
        </w:rPr>
      </w:pPr>
    </w:p>
    <w:p w14:paraId="5E2EB787" w14:textId="77777777" w:rsidR="008C6CDC" w:rsidRPr="00063AAB" w:rsidRDefault="008C6CDC" w:rsidP="002217A9">
      <w:pPr>
        <w:widowControl w:val="0"/>
        <w:spacing w:after="0" w:line="240" w:lineRule="auto"/>
        <w:rPr>
          <w:rFonts w:ascii="Times New Roman" w:hAnsi="Times New Roman" w:cs="Times New Roman"/>
          <w:bCs/>
          <w:rPrChange w:id="70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708"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709" w:author="Agate Publishing" w:date="2019-08-26T15:39:00Z">
            <w:rPr>
              <w:rFonts w:ascii="Times New Roman" w:eastAsia="Helvetica,dialog,Verdana,unifon" w:hAnsi="Times New Roman" w:cs="Times New Roman"/>
              <w:bCs/>
            </w:rPr>
          </w:rPrChange>
        </w:rPr>
        <w:t>. Sales commission expense.</w:t>
      </w:r>
    </w:p>
    <w:p w14:paraId="4143AA7B" w14:textId="77777777" w:rsidR="008C6CDC" w:rsidRPr="00063AAB" w:rsidRDefault="008C6CDC" w:rsidP="002217A9">
      <w:pPr>
        <w:widowControl w:val="0"/>
        <w:spacing w:after="0" w:line="240" w:lineRule="auto"/>
        <w:rPr>
          <w:rFonts w:ascii="Times New Roman" w:hAnsi="Times New Roman" w:cs="Times New Roman"/>
          <w:bCs/>
          <w:rPrChange w:id="710" w:author="Agate Publishing" w:date="2019-08-26T15:39:00Z">
            <w:rPr>
              <w:rFonts w:ascii="Times New Roman" w:hAnsi="Times New Roman" w:cs="Times New Roman"/>
              <w:bCs/>
            </w:rPr>
          </w:rPrChange>
        </w:rPr>
      </w:pPr>
    </w:p>
    <w:p w14:paraId="5BF014D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12" w:author="Agate Publishing" w:date="2019-08-26T15:39:00Z">
            <w:rPr>
              <w:rFonts w:ascii="Times New Roman" w:eastAsia="Helvetica,dialog,Verdana,unifon" w:hAnsi="Times New Roman" w:cs="Times New Roman"/>
              <w:bCs/>
            </w:rPr>
          </w:rPrChange>
        </w:rPr>
        <w:t>AACSB: Analytical Thinking</w:t>
      </w:r>
    </w:p>
    <w:p w14:paraId="245D368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14" w:author="Agate Publishing" w:date="2019-08-26T15:39:00Z">
            <w:rPr>
              <w:rFonts w:ascii="Times New Roman" w:eastAsia="Helvetica,dialog,Verdana,unifon" w:hAnsi="Times New Roman" w:cs="Times New Roman"/>
              <w:bCs/>
            </w:rPr>
          </w:rPrChange>
        </w:rPr>
        <w:t>AICPA: BB Critical Thinking</w:t>
      </w:r>
    </w:p>
    <w:p w14:paraId="2700D30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1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16" w:author="Agate Publishing" w:date="2019-08-26T15:39:00Z">
            <w:rPr>
              <w:rFonts w:ascii="Times New Roman" w:eastAsia="Helvetica,dialog,Verdana,unifon" w:hAnsi="Times New Roman" w:cs="Times New Roman"/>
              <w:bCs/>
            </w:rPr>
          </w:rPrChange>
        </w:rPr>
        <w:t>AICPA: FN Measurement</w:t>
      </w:r>
    </w:p>
    <w:p w14:paraId="65AB5C3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1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18" w:author="Agate Publishing" w:date="2019-08-26T15:39:00Z">
            <w:rPr>
              <w:rFonts w:ascii="Times New Roman" w:eastAsia="Helvetica,dialog,Verdana,unifon" w:hAnsi="Times New Roman" w:cs="Times New Roman"/>
              <w:bCs/>
            </w:rPr>
          </w:rPrChange>
        </w:rPr>
        <w:t>Accessibility: Keyboard Navigation</w:t>
      </w:r>
    </w:p>
    <w:p w14:paraId="79FCE90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1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20" w:author="Agate Publishing" w:date="2019-08-26T15:39:00Z">
            <w:rPr>
              <w:rFonts w:ascii="Times New Roman" w:eastAsia="Helvetica,dialog,Verdana,unifon" w:hAnsi="Times New Roman" w:cs="Times New Roman"/>
              <w:bCs/>
            </w:rPr>
          </w:rPrChange>
        </w:rPr>
        <w:t>Blooms: Understand</w:t>
      </w:r>
    </w:p>
    <w:p w14:paraId="76842C2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2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22" w:author="Agate Publishing" w:date="2019-08-26T15:39:00Z">
            <w:rPr>
              <w:rFonts w:ascii="Times New Roman" w:eastAsia="Helvetica,dialog,Verdana,unifon" w:hAnsi="Times New Roman" w:cs="Times New Roman"/>
              <w:bCs/>
            </w:rPr>
          </w:rPrChange>
        </w:rPr>
        <w:t>Difficulty: 2 Medium</w:t>
      </w:r>
    </w:p>
    <w:p w14:paraId="479E84A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2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24"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27539BD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2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26" w:author="Agate Publishing" w:date="2019-08-26T15:39:00Z">
            <w:rPr>
              <w:rFonts w:ascii="Times New Roman" w:eastAsia="Helvetica,dialog,Verdana,unifon" w:hAnsi="Times New Roman" w:cs="Times New Roman"/>
              <w:bCs/>
            </w:rPr>
          </w:rPrChange>
        </w:rPr>
        <w:t>Topic: Cost-Volume Relationships</w:t>
      </w:r>
    </w:p>
    <w:p w14:paraId="4D8F32AB" w14:textId="77777777" w:rsidR="008C6CDC" w:rsidRPr="00063AAB" w:rsidRDefault="008C6CDC" w:rsidP="002217A9">
      <w:pPr>
        <w:widowControl w:val="0"/>
        <w:spacing w:after="0" w:line="240" w:lineRule="auto"/>
        <w:rPr>
          <w:rFonts w:ascii="Times New Roman" w:hAnsi="Times New Roman" w:cs="Times New Roman"/>
          <w:bCs/>
          <w:rPrChange w:id="727" w:author="Agate Publishing" w:date="2019-08-26T15:39:00Z">
            <w:rPr>
              <w:rFonts w:ascii="Times New Roman" w:hAnsi="Times New Roman" w:cs="Times New Roman"/>
              <w:bCs/>
            </w:rPr>
          </w:rPrChange>
        </w:rPr>
      </w:pPr>
    </w:p>
    <w:p w14:paraId="0997AB9B" w14:textId="77777777" w:rsidR="00C943C1" w:rsidRPr="00063AAB" w:rsidRDefault="00C943C1" w:rsidP="002217A9">
      <w:pPr>
        <w:widowControl w:val="0"/>
        <w:spacing w:after="0" w:line="240" w:lineRule="auto"/>
        <w:rPr>
          <w:rFonts w:ascii="Times New Roman" w:hAnsi="Times New Roman" w:cs="Times New Roman"/>
          <w:bCs/>
          <w:rPrChange w:id="728" w:author="Agate Publishing" w:date="2019-08-26T15:39:00Z">
            <w:rPr>
              <w:rFonts w:ascii="Times New Roman" w:hAnsi="Times New Roman" w:cs="Times New Roman"/>
              <w:bCs/>
            </w:rPr>
          </w:rPrChange>
        </w:rPr>
      </w:pPr>
    </w:p>
    <w:p w14:paraId="1A9F18DA" w14:textId="3CC3171A" w:rsidR="008C6CDC" w:rsidRPr="00063AAB" w:rsidRDefault="008C6CDC" w:rsidP="002217A9">
      <w:pPr>
        <w:widowControl w:val="0"/>
        <w:spacing w:after="0" w:line="240" w:lineRule="auto"/>
        <w:rPr>
          <w:rFonts w:ascii="Times New Roman" w:eastAsia="Helvetica,dialog,Verdana,unifon" w:hAnsi="Times New Roman" w:cs="Times New Roman"/>
          <w:bCs/>
          <w:rPrChange w:id="72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30" w:author="Agate Publishing" w:date="2019-08-26T15:39:00Z">
            <w:rPr>
              <w:rFonts w:ascii="Times New Roman" w:eastAsia="Helvetica,dialog,Verdana,unifon" w:hAnsi="Times New Roman" w:cs="Times New Roman"/>
              <w:bCs/>
            </w:rPr>
          </w:rPrChange>
        </w:rPr>
        <w:t xml:space="preserve">28. </w:t>
      </w:r>
      <w:ins w:id="731" w:author="Jeannie's Laptop" w:date="2019-08-23T14:17:00Z">
        <w:r w:rsidR="00EF4EC3" w:rsidRPr="00063AAB">
          <w:rPr>
            <w:rFonts w:ascii="Times New Roman" w:eastAsia="Helvetica,dialog,Verdana,unifon" w:hAnsi="Times New Roman" w:cs="Times New Roman"/>
            <w:bCs/>
            <w:rPrChange w:id="732" w:author="Agate Publishing" w:date="2019-08-26T15:39:00Z">
              <w:rPr>
                <w:rFonts w:ascii="Times New Roman" w:eastAsia="Helvetica,dialog,Verdana,unifon" w:hAnsi="Times New Roman" w:cs="Times New Roman"/>
                <w:bCs/>
              </w:rPr>
            </w:rPrChange>
          </w:rPr>
          <w:t>Which of th</w:t>
        </w:r>
      </w:ins>
      <w:ins w:id="733" w:author="Jeannie's Laptop" w:date="2019-08-23T14:18:00Z">
        <w:r w:rsidR="00EF4EC3" w:rsidRPr="00063AAB">
          <w:rPr>
            <w:rFonts w:ascii="Times New Roman" w:eastAsia="Helvetica,dialog,Verdana,unifon" w:hAnsi="Times New Roman" w:cs="Times New Roman"/>
            <w:bCs/>
            <w:rPrChange w:id="734" w:author="Agate Publishing" w:date="2019-08-26T15:39:00Z">
              <w:rPr>
                <w:rFonts w:ascii="Times New Roman" w:eastAsia="Helvetica,dialog,Verdana,unifon" w:hAnsi="Times New Roman" w:cs="Times New Roman"/>
                <w:bCs/>
              </w:rPr>
            </w:rPrChange>
          </w:rPr>
          <w:t xml:space="preserve">e following is typically </w:t>
        </w:r>
      </w:ins>
      <w:ins w:id="735" w:author="Teressa Farough" w:date="2019-08-18T13:41:00Z">
        <w:del w:id="736" w:author="Jeannie's Laptop" w:date="2019-08-23T14:18:00Z">
          <w:r w:rsidR="00771F85" w:rsidRPr="00063AAB" w:rsidDel="00EF4EC3">
            <w:rPr>
              <w:rFonts w:ascii="Times New Roman" w:eastAsia="Helvetica,dialog,Verdana,unifon" w:hAnsi="Times New Roman" w:cs="Times New Roman"/>
              <w:bCs/>
              <w:rPrChange w:id="737" w:author="Agate Publishing" w:date="2019-08-26T15:39:00Z">
                <w:rPr>
                  <w:rFonts w:ascii="Times New Roman" w:eastAsia="Helvetica,dialog,Verdana,unifon" w:hAnsi="Times New Roman" w:cs="Times New Roman"/>
                  <w:bCs/>
                </w:rPr>
              </w:rPrChange>
            </w:rPr>
            <w:delText>An examp</w:delText>
          </w:r>
        </w:del>
      </w:ins>
      <w:ins w:id="738" w:author="Teressa Farough" w:date="2019-08-18T13:42:00Z">
        <w:del w:id="739" w:author="Jeannie's Laptop" w:date="2019-08-23T14:18:00Z">
          <w:r w:rsidR="00771F85" w:rsidRPr="00063AAB" w:rsidDel="00EF4EC3">
            <w:rPr>
              <w:rFonts w:ascii="Times New Roman" w:eastAsia="Helvetica,dialog,Verdana,unifon" w:hAnsi="Times New Roman" w:cs="Times New Roman"/>
              <w:bCs/>
              <w:rPrChange w:id="740" w:author="Agate Publishing" w:date="2019-08-26T15:39:00Z">
                <w:rPr>
                  <w:rFonts w:ascii="Times New Roman" w:eastAsia="Helvetica,dialog,Verdana,unifon" w:hAnsi="Times New Roman" w:cs="Times New Roman"/>
                  <w:bCs/>
                </w:rPr>
              </w:rPrChange>
            </w:rPr>
            <w:delText xml:space="preserve">le of </w:delText>
          </w:r>
        </w:del>
        <w:r w:rsidR="00771F85" w:rsidRPr="00063AAB">
          <w:rPr>
            <w:rFonts w:ascii="Times New Roman" w:eastAsia="Helvetica,dialog,Verdana,unifon" w:hAnsi="Times New Roman" w:cs="Times New Roman"/>
            <w:bCs/>
            <w:rPrChange w:id="741" w:author="Agate Publishing" w:date="2019-08-26T15:39:00Z">
              <w:rPr>
                <w:rFonts w:ascii="Times New Roman" w:eastAsia="Helvetica,dialog,Verdana,unifon" w:hAnsi="Times New Roman" w:cs="Times New Roman"/>
                <w:bCs/>
              </w:rPr>
            </w:rPrChange>
          </w:rPr>
          <w:t xml:space="preserve">a </w:t>
        </w:r>
      </w:ins>
      <w:del w:id="742" w:author="Teressa Farough" w:date="2019-08-18T13:42:00Z">
        <w:r w:rsidRPr="00063AAB" w:rsidDel="00771F85">
          <w:rPr>
            <w:rFonts w:ascii="Times New Roman" w:eastAsia="Helvetica,dialog,Verdana,unifon" w:hAnsi="Times New Roman" w:cs="Times New Roman"/>
            <w:bCs/>
            <w:rPrChange w:id="743" w:author="Agate Publishing" w:date="2019-08-26T15:39:00Z">
              <w:rPr>
                <w:rFonts w:ascii="Times New Roman" w:eastAsia="Helvetica,dialog,Verdana,unifon" w:hAnsi="Times New Roman" w:cs="Times New Roman"/>
                <w:bCs/>
              </w:rPr>
            </w:rPrChange>
          </w:rPr>
          <w:delText xml:space="preserve">Variable </w:delText>
        </w:r>
      </w:del>
      <w:ins w:id="744" w:author="Teressa Farough" w:date="2019-08-18T13:42:00Z">
        <w:r w:rsidR="00771F85" w:rsidRPr="00063AAB">
          <w:rPr>
            <w:rFonts w:ascii="Times New Roman" w:eastAsia="Helvetica,dialog,Verdana,unifon" w:hAnsi="Times New Roman" w:cs="Times New Roman"/>
            <w:bCs/>
            <w:rPrChange w:id="745" w:author="Agate Publishing" w:date="2019-08-26T15:39:00Z">
              <w:rPr>
                <w:rFonts w:ascii="Times New Roman" w:eastAsia="Helvetica,dialog,Verdana,unifon" w:hAnsi="Times New Roman" w:cs="Times New Roman"/>
                <w:bCs/>
              </w:rPr>
            </w:rPrChange>
          </w:rPr>
          <w:t xml:space="preserve">variable </w:t>
        </w:r>
      </w:ins>
      <w:r w:rsidRPr="00063AAB">
        <w:rPr>
          <w:rFonts w:ascii="Times New Roman" w:eastAsia="Helvetica,dialog,Verdana,unifon" w:hAnsi="Times New Roman" w:cs="Times New Roman"/>
          <w:bCs/>
          <w:rPrChange w:id="746" w:author="Agate Publishing" w:date="2019-08-26T15:39:00Z">
            <w:rPr>
              <w:rFonts w:ascii="Times New Roman" w:eastAsia="Helvetica,dialog,Verdana,unifon" w:hAnsi="Times New Roman" w:cs="Times New Roman"/>
              <w:bCs/>
            </w:rPr>
          </w:rPrChange>
        </w:rPr>
        <w:t>cost</w:t>
      </w:r>
      <w:ins w:id="747" w:author="Jeannie's Laptop" w:date="2019-08-23T14:18:00Z">
        <w:r w:rsidR="00EF4EC3" w:rsidRPr="00063AAB">
          <w:rPr>
            <w:rFonts w:ascii="Times New Roman" w:eastAsia="Helvetica,dialog,Verdana,unifon" w:hAnsi="Times New Roman" w:cs="Times New Roman"/>
            <w:bCs/>
            <w:rPrChange w:id="748" w:author="Agate Publishing" w:date="2019-08-26T15:39:00Z">
              <w:rPr>
                <w:rFonts w:ascii="Times New Roman" w:eastAsia="Helvetica,dialog,Verdana,unifon" w:hAnsi="Times New Roman" w:cs="Times New Roman"/>
                <w:bCs/>
              </w:rPr>
            </w:rPrChange>
          </w:rPr>
          <w:t>?</w:t>
        </w:r>
      </w:ins>
      <w:del w:id="749" w:author="Teressa Farough" w:date="2019-08-18T13:42:00Z">
        <w:r w:rsidRPr="00063AAB" w:rsidDel="00771F85">
          <w:rPr>
            <w:rFonts w:ascii="Times New Roman" w:eastAsia="Helvetica,dialog,Verdana,unifon" w:hAnsi="Times New Roman" w:cs="Times New Roman"/>
            <w:bCs/>
            <w:rPrChange w:id="750" w:author="Agate Publishing" w:date="2019-08-26T15:39:00Z">
              <w:rPr>
                <w:rFonts w:ascii="Times New Roman" w:eastAsia="Helvetica,dialog,Verdana,unifon" w:hAnsi="Times New Roman" w:cs="Times New Roman"/>
                <w:bCs/>
              </w:rPr>
            </w:rPrChange>
          </w:rPr>
          <w:delText>s</w:delText>
        </w:r>
      </w:del>
      <w:del w:id="751" w:author="Jeannie's Laptop" w:date="2019-08-23T14:18:00Z">
        <w:r w:rsidRPr="00063AAB" w:rsidDel="00EF4EC3">
          <w:rPr>
            <w:rFonts w:ascii="Times New Roman" w:eastAsia="Helvetica,dialog,Verdana,unifon" w:hAnsi="Times New Roman" w:cs="Times New Roman"/>
            <w:bCs/>
            <w:rPrChange w:id="752" w:author="Agate Publishing" w:date="2019-08-26T15:39:00Z">
              <w:rPr>
                <w:rFonts w:ascii="Times New Roman" w:eastAsia="Helvetica,dialog,Verdana,unifon" w:hAnsi="Times New Roman" w:cs="Times New Roman"/>
                <w:bCs/>
              </w:rPr>
            </w:rPrChange>
          </w:rPr>
          <w:delText xml:space="preserve"> would include:</w:delText>
        </w:r>
      </w:del>
    </w:p>
    <w:p w14:paraId="648917D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753" w:author="Agate Publishing" w:date="2019-08-26T15:39:00Z">
            <w:rPr>
              <w:rFonts w:ascii="Times New Roman" w:eastAsia="Helvetica,dialog,Verdana,unifon" w:hAnsi="Times New Roman" w:cs="Times New Roman"/>
              <w:bCs/>
            </w:rPr>
          </w:rPrChange>
        </w:rPr>
      </w:pPr>
    </w:p>
    <w:p w14:paraId="7A659415" w14:textId="77777777" w:rsidR="008C6CDC" w:rsidRPr="00063AAB" w:rsidRDefault="008C6CDC" w:rsidP="002217A9">
      <w:pPr>
        <w:widowControl w:val="0"/>
        <w:spacing w:after="0" w:line="240" w:lineRule="auto"/>
        <w:rPr>
          <w:rFonts w:ascii="Times New Roman" w:hAnsi="Times New Roman" w:cs="Times New Roman"/>
          <w:bCs/>
          <w:rPrChange w:id="75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755" w:author="Agate Publishing" w:date="2019-08-26T15:39:00Z">
            <w:rPr>
              <w:rFonts w:ascii="Times New Roman" w:eastAsia="Helvetica,dialog,Verdana,unifon" w:hAnsi="Times New Roman" w:cs="Times New Roman"/>
              <w:bCs/>
            </w:rPr>
          </w:rPrChange>
        </w:rPr>
        <w:t>A. Insurance expense</w:t>
      </w:r>
      <w:del w:id="756" w:author="Jeannie's Laptop" w:date="2019-08-23T14:17:00Z">
        <w:r w:rsidRPr="00063AAB" w:rsidDel="00EF4EC3">
          <w:rPr>
            <w:rFonts w:ascii="Times New Roman" w:eastAsia="Helvetica,dialog,Verdana,unifon" w:hAnsi="Times New Roman" w:cs="Times New Roman"/>
            <w:bCs/>
            <w:rPrChange w:id="757" w:author="Agate Publishing" w:date="2019-08-26T15:39:00Z">
              <w:rPr>
                <w:rFonts w:ascii="Times New Roman" w:eastAsia="Helvetica,dialog,Verdana,unifon" w:hAnsi="Times New Roman" w:cs="Times New Roman"/>
                <w:bCs/>
              </w:rPr>
            </w:rPrChange>
          </w:rPr>
          <w:delText>.</w:delText>
        </w:r>
      </w:del>
    </w:p>
    <w:p w14:paraId="25EEF42C" w14:textId="77777777" w:rsidR="008C6CDC" w:rsidRPr="00063AAB" w:rsidRDefault="008C6CDC" w:rsidP="002217A9">
      <w:pPr>
        <w:widowControl w:val="0"/>
        <w:spacing w:after="0" w:line="240" w:lineRule="auto"/>
        <w:rPr>
          <w:rFonts w:ascii="Times New Roman" w:hAnsi="Times New Roman" w:cs="Times New Roman"/>
          <w:bCs/>
          <w:rPrChange w:id="758" w:author="Agate Publishing" w:date="2019-08-26T15:39:00Z">
            <w:rPr>
              <w:rFonts w:ascii="Times New Roman" w:hAnsi="Times New Roman" w:cs="Times New Roman"/>
              <w:bCs/>
            </w:rPr>
          </w:rPrChange>
        </w:rPr>
      </w:pPr>
    </w:p>
    <w:p w14:paraId="5B1A1047" w14:textId="77777777" w:rsidR="008C6CDC" w:rsidRPr="00063AAB" w:rsidRDefault="008C6CDC" w:rsidP="002217A9">
      <w:pPr>
        <w:widowControl w:val="0"/>
        <w:spacing w:after="0" w:line="240" w:lineRule="auto"/>
        <w:rPr>
          <w:rFonts w:ascii="Times New Roman" w:hAnsi="Times New Roman" w:cs="Times New Roman"/>
          <w:bCs/>
          <w:rPrChange w:id="75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760" w:author="Agate Publishing" w:date="2019-08-26T15:39:00Z">
            <w:rPr>
              <w:rFonts w:ascii="Times New Roman" w:eastAsia="Helvetica,dialog,Verdana,unifon" w:hAnsi="Times New Roman" w:cs="Times New Roman"/>
              <w:bCs/>
            </w:rPr>
          </w:rPrChange>
        </w:rPr>
        <w:t>B. Amortization expense</w:t>
      </w:r>
      <w:del w:id="761" w:author="Jeannie's Laptop" w:date="2019-08-23T14:17:00Z">
        <w:r w:rsidRPr="00063AAB" w:rsidDel="00EF4EC3">
          <w:rPr>
            <w:rFonts w:ascii="Times New Roman" w:eastAsia="Helvetica,dialog,Verdana,unifon" w:hAnsi="Times New Roman" w:cs="Times New Roman"/>
            <w:bCs/>
            <w:rPrChange w:id="762" w:author="Agate Publishing" w:date="2019-08-26T15:39:00Z">
              <w:rPr>
                <w:rFonts w:ascii="Times New Roman" w:eastAsia="Helvetica,dialog,Verdana,unifon" w:hAnsi="Times New Roman" w:cs="Times New Roman"/>
                <w:bCs/>
              </w:rPr>
            </w:rPrChange>
          </w:rPr>
          <w:delText>.</w:delText>
        </w:r>
      </w:del>
    </w:p>
    <w:p w14:paraId="11EF5AE6" w14:textId="77777777" w:rsidR="008C6CDC" w:rsidRPr="00063AAB" w:rsidRDefault="008C6CDC" w:rsidP="002217A9">
      <w:pPr>
        <w:widowControl w:val="0"/>
        <w:spacing w:after="0" w:line="240" w:lineRule="auto"/>
        <w:rPr>
          <w:rFonts w:ascii="Times New Roman" w:hAnsi="Times New Roman" w:cs="Times New Roman"/>
          <w:bCs/>
          <w:rPrChange w:id="763" w:author="Agate Publishing" w:date="2019-08-26T15:39:00Z">
            <w:rPr>
              <w:rFonts w:ascii="Times New Roman" w:hAnsi="Times New Roman" w:cs="Times New Roman"/>
              <w:bCs/>
            </w:rPr>
          </w:rPrChange>
        </w:rPr>
      </w:pPr>
    </w:p>
    <w:p w14:paraId="267EDAA2" w14:textId="77777777" w:rsidR="008C6CDC" w:rsidRPr="00063AAB" w:rsidRDefault="008C6CDC" w:rsidP="002217A9">
      <w:pPr>
        <w:widowControl w:val="0"/>
        <w:spacing w:after="0" w:line="240" w:lineRule="auto"/>
        <w:rPr>
          <w:rFonts w:ascii="Times New Roman" w:hAnsi="Times New Roman" w:cs="Times New Roman"/>
          <w:bCs/>
          <w:rPrChange w:id="76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765"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766" w:author="Agate Publishing" w:date="2019-08-26T15:39:00Z">
            <w:rPr>
              <w:rFonts w:ascii="Times New Roman" w:eastAsia="Helvetica,dialog,Verdana,unifon" w:hAnsi="Times New Roman" w:cs="Times New Roman"/>
              <w:bCs/>
            </w:rPr>
          </w:rPrChange>
        </w:rPr>
        <w:t>. Sales commission expense</w:t>
      </w:r>
      <w:del w:id="767" w:author="Jeannie's Laptop" w:date="2019-08-23T14:17:00Z">
        <w:r w:rsidRPr="00063AAB" w:rsidDel="00EF4EC3">
          <w:rPr>
            <w:rFonts w:ascii="Times New Roman" w:eastAsia="Helvetica,dialog,Verdana,unifon" w:hAnsi="Times New Roman" w:cs="Times New Roman"/>
            <w:bCs/>
            <w:rPrChange w:id="768" w:author="Agate Publishing" w:date="2019-08-26T15:39:00Z">
              <w:rPr>
                <w:rFonts w:ascii="Times New Roman" w:eastAsia="Helvetica,dialog,Verdana,unifon" w:hAnsi="Times New Roman" w:cs="Times New Roman"/>
                <w:bCs/>
              </w:rPr>
            </w:rPrChange>
          </w:rPr>
          <w:delText>.</w:delText>
        </w:r>
      </w:del>
    </w:p>
    <w:p w14:paraId="6B9651B7" w14:textId="77777777" w:rsidR="008C6CDC" w:rsidRPr="00063AAB" w:rsidRDefault="008C6CDC" w:rsidP="002217A9">
      <w:pPr>
        <w:widowControl w:val="0"/>
        <w:spacing w:after="0" w:line="240" w:lineRule="auto"/>
        <w:rPr>
          <w:rFonts w:ascii="Times New Roman" w:hAnsi="Times New Roman" w:cs="Times New Roman"/>
          <w:bCs/>
          <w:rPrChange w:id="769" w:author="Agate Publishing" w:date="2019-08-26T15:39:00Z">
            <w:rPr>
              <w:rFonts w:ascii="Times New Roman" w:hAnsi="Times New Roman" w:cs="Times New Roman"/>
              <w:bCs/>
            </w:rPr>
          </w:rPrChange>
        </w:rPr>
      </w:pPr>
    </w:p>
    <w:p w14:paraId="00C9C3A8" w14:textId="77777777" w:rsidR="008C6CDC" w:rsidRPr="00063AAB" w:rsidRDefault="008C6CDC" w:rsidP="002217A9">
      <w:pPr>
        <w:widowControl w:val="0"/>
        <w:spacing w:after="0" w:line="240" w:lineRule="auto"/>
        <w:rPr>
          <w:rFonts w:ascii="Times New Roman" w:hAnsi="Times New Roman" w:cs="Times New Roman"/>
          <w:bCs/>
          <w:rPrChange w:id="77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771" w:author="Agate Publishing" w:date="2019-08-26T15:39:00Z">
            <w:rPr>
              <w:rFonts w:ascii="Times New Roman" w:eastAsia="Helvetica,dialog,Verdana,unifon" w:hAnsi="Times New Roman" w:cs="Times New Roman"/>
              <w:bCs/>
            </w:rPr>
          </w:rPrChange>
        </w:rPr>
        <w:t>D. Executive salaries expense</w:t>
      </w:r>
      <w:del w:id="772" w:author="Jeannie's Laptop" w:date="2019-08-23T14:17:00Z">
        <w:r w:rsidRPr="00063AAB" w:rsidDel="00EF4EC3">
          <w:rPr>
            <w:rFonts w:ascii="Times New Roman" w:eastAsia="Helvetica,dialog,Verdana,unifon" w:hAnsi="Times New Roman" w:cs="Times New Roman"/>
            <w:bCs/>
            <w:rPrChange w:id="773" w:author="Agate Publishing" w:date="2019-08-26T15:39:00Z">
              <w:rPr>
                <w:rFonts w:ascii="Times New Roman" w:eastAsia="Helvetica,dialog,Verdana,unifon" w:hAnsi="Times New Roman" w:cs="Times New Roman"/>
                <w:bCs/>
              </w:rPr>
            </w:rPrChange>
          </w:rPr>
          <w:delText>.</w:delText>
        </w:r>
      </w:del>
    </w:p>
    <w:p w14:paraId="5763C657" w14:textId="77777777" w:rsidR="008C6CDC" w:rsidRPr="00063AAB" w:rsidRDefault="008C6CDC" w:rsidP="002217A9">
      <w:pPr>
        <w:widowControl w:val="0"/>
        <w:spacing w:after="0" w:line="240" w:lineRule="auto"/>
        <w:rPr>
          <w:rFonts w:ascii="Times New Roman" w:hAnsi="Times New Roman" w:cs="Times New Roman"/>
          <w:bCs/>
          <w:rPrChange w:id="774" w:author="Agate Publishing" w:date="2019-08-26T15:39:00Z">
            <w:rPr>
              <w:rFonts w:ascii="Times New Roman" w:hAnsi="Times New Roman" w:cs="Times New Roman"/>
              <w:bCs/>
            </w:rPr>
          </w:rPrChange>
        </w:rPr>
      </w:pPr>
    </w:p>
    <w:p w14:paraId="29BCEE4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76" w:author="Agate Publishing" w:date="2019-08-26T15:39:00Z">
            <w:rPr>
              <w:rFonts w:ascii="Times New Roman" w:eastAsia="Helvetica,dialog,Verdana,unifon" w:hAnsi="Times New Roman" w:cs="Times New Roman"/>
              <w:bCs/>
            </w:rPr>
          </w:rPrChange>
        </w:rPr>
        <w:t>AACSB: Analytical Thinking</w:t>
      </w:r>
    </w:p>
    <w:p w14:paraId="500E8DC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78" w:author="Agate Publishing" w:date="2019-08-26T15:39:00Z">
            <w:rPr>
              <w:rFonts w:ascii="Times New Roman" w:eastAsia="Helvetica,dialog,Verdana,unifon" w:hAnsi="Times New Roman" w:cs="Times New Roman"/>
              <w:bCs/>
            </w:rPr>
          </w:rPrChange>
        </w:rPr>
        <w:t>AICPA: BB Critical Thinking</w:t>
      </w:r>
    </w:p>
    <w:p w14:paraId="5961358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80" w:author="Agate Publishing" w:date="2019-08-26T15:39:00Z">
            <w:rPr>
              <w:rFonts w:ascii="Times New Roman" w:eastAsia="Helvetica,dialog,Verdana,unifon" w:hAnsi="Times New Roman" w:cs="Times New Roman"/>
              <w:bCs/>
            </w:rPr>
          </w:rPrChange>
        </w:rPr>
        <w:t>AICPA: FN Measurement</w:t>
      </w:r>
    </w:p>
    <w:p w14:paraId="014E4A2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82" w:author="Agate Publishing" w:date="2019-08-26T15:39:00Z">
            <w:rPr>
              <w:rFonts w:ascii="Times New Roman" w:eastAsia="Helvetica,dialog,Verdana,unifon" w:hAnsi="Times New Roman" w:cs="Times New Roman"/>
              <w:bCs/>
            </w:rPr>
          </w:rPrChange>
        </w:rPr>
        <w:t>Accessibility: Keyboard Navigation</w:t>
      </w:r>
    </w:p>
    <w:p w14:paraId="337FFED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8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84" w:author="Agate Publishing" w:date="2019-08-26T15:39:00Z">
            <w:rPr>
              <w:rFonts w:ascii="Times New Roman" w:eastAsia="Helvetica,dialog,Verdana,unifon" w:hAnsi="Times New Roman" w:cs="Times New Roman"/>
              <w:bCs/>
            </w:rPr>
          </w:rPrChange>
        </w:rPr>
        <w:t>Blooms: Understand</w:t>
      </w:r>
    </w:p>
    <w:p w14:paraId="5060E9F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86" w:author="Agate Publishing" w:date="2019-08-26T15:39:00Z">
            <w:rPr>
              <w:rFonts w:ascii="Times New Roman" w:eastAsia="Helvetica,dialog,Verdana,unifon" w:hAnsi="Times New Roman" w:cs="Times New Roman"/>
              <w:bCs/>
            </w:rPr>
          </w:rPrChange>
        </w:rPr>
        <w:t>Difficulty: 1 Easy</w:t>
      </w:r>
    </w:p>
    <w:p w14:paraId="30FD200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8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88"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79C2ACF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78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90" w:author="Agate Publishing" w:date="2019-08-26T15:39:00Z">
            <w:rPr>
              <w:rFonts w:ascii="Times New Roman" w:eastAsia="Helvetica,dialog,Verdana,unifon" w:hAnsi="Times New Roman" w:cs="Times New Roman"/>
              <w:bCs/>
            </w:rPr>
          </w:rPrChange>
        </w:rPr>
        <w:t>Topic: Cost-Volume Relationships</w:t>
      </w:r>
    </w:p>
    <w:p w14:paraId="3C728CAC"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791" w:author="Agate Publishing" w:date="2019-08-26T15:39:00Z">
            <w:rPr>
              <w:rFonts w:ascii="Times New Roman" w:eastAsia="Helvetica,dialog,Verdana,unifon" w:hAnsi="Times New Roman" w:cs="Times New Roman"/>
              <w:bCs/>
            </w:rPr>
          </w:rPrChange>
        </w:rPr>
      </w:pPr>
    </w:p>
    <w:p w14:paraId="118B6F97"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792" w:author="Agate Publishing" w:date="2019-08-26T15:39:00Z">
            <w:rPr>
              <w:rFonts w:ascii="Times New Roman" w:eastAsia="Helvetica,dialog,Verdana,unifon" w:hAnsi="Times New Roman" w:cs="Times New Roman"/>
              <w:bCs/>
            </w:rPr>
          </w:rPrChange>
        </w:rPr>
      </w:pPr>
    </w:p>
    <w:p w14:paraId="2D44A3D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79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794" w:author="Agate Publishing" w:date="2019-08-26T15:39:00Z">
            <w:rPr>
              <w:rFonts w:ascii="Times New Roman" w:eastAsia="Helvetica,dialog,Verdana,unifon" w:hAnsi="Times New Roman" w:cs="Times New Roman"/>
              <w:bCs/>
            </w:rPr>
          </w:rPrChange>
        </w:rPr>
        <w:t>29. Within the relevant range, fixed costs:</w:t>
      </w:r>
    </w:p>
    <w:p w14:paraId="3D4D1FA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795" w:author="Agate Publishing" w:date="2019-08-26T15:39:00Z">
            <w:rPr>
              <w:rFonts w:ascii="Times New Roman" w:eastAsia="Helvetica,dialog,Verdana,unifon" w:hAnsi="Times New Roman" w:cs="Times New Roman"/>
              <w:bCs/>
            </w:rPr>
          </w:rPrChange>
        </w:rPr>
      </w:pPr>
    </w:p>
    <w:p w14:paraId="52C33EC0" w14:textId="77777777" w:rsidR="008C6CDC" w:rsidRPr="00063AAB" w:rsidRDefault="008C6CDC" w:rsidP="002217A9">
      <w:pPr>
        <w:widowControl w:val="0"/>
        <w:spacing w:after="0" w:line="240" w:lineRule="auto"/>
        <w:rPr>
          <w:rFonts w:ascii="Times New Roman" w:hAnsi="Times New Roman" w:cs="Times New Roman"/>
          <w:bCs/>
          <w:rPrChange w:id="79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797" w:author="Agate Publishing" w:date="2019-08-26T15:39:00Z">
            <w:rPr>
              <w:rFonts w:ascii="Times New Roman" w:eastAsia="Helvetica,dialog,Verdana,unifon" w:hAnsi="Times New Roman" w:cs="Times New Roman"/>
              <w:bCs/>
            </w:rPr>
          </w:rPrChange>
        </w:rPr>
        <w:t>A. Fall as sales volume falls.</w:t>
      </w:r>
    </w:p>
    <w:p w14:paraId="274B2EBB" w14:textId="77777777" w:rsidR="008C6CDC" w:rsidRPr="00063AAB" w:rsidRDefault="008C6CDC" w:rsidP="002217A9">
      <w:pPr>
        <w:widowControl w:val="0"/>
        <w:spacing w:after="0" w:line="240" w:lineRule="auto"/>
        <w:rPr>
          <w:rFonts w:ascii="Times New Roman" w:hAnsi="Times New Roman" w:cs="Times New Roman"/>
          <w:bCs/>
          <w:rPrChange w:id="798" w:author="Agate Publishing" w:date="2019-08-26T15:39:00Z">
            <w:rPr>
              <w:rFonts w:ascii="Times New Roman" w:hAnsi="Times New Roman" w:cs="Times New Roman"/>
              <w:bCs/>
            </w:rPr>
          </w:rPrChange>
        </w:rPr>
      </w:pPr>
    </w:p>
    <w:p w14:paraId="0A4C93C1" w14:textId="77777777" w:rsidR="008C6CDC" w:rsidRPr="00063AAB" w:rsidRDefault="008C6CDC" w:rsidP="002217A9">
      <w:pPr>
        <w:widowControl w:val="0"/>
        <w:spacing w:after="0" w:line="240" w:lineRule="auto"/>
        <w:rPr>
          <w:rFonts w:ascii="Times New Roman" w:hAnsi="Times New Roman" w:cs="Times New Roman"/>
          <w:bCs/>
          <w:rPrChange w:id="79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800" w:author="Agate Publishing" w:date="2019-08-26T15:39:00Z">
            <w:rPr>
              <w:rFonts w:ascii="Times New Roman" w:eastAsia="Helvetica,dialog,Verdana,unifon" w:hAnsi="Times New Roman" w:cs="Times New Roman"/>
              <w:bCs/>
            </w:rPr>
          </w:rPrChange>
        </w:rPr>
        <w:t>B. Rise as sales volume rises.</w:t>
      </w:r>
    </w:p>
    <w:p w14:paraId="36CD0218" w14:textId="77777777" w:rsidR="008C6CDC" w:rsidRPr="00063AAB" w:rsidRDefault="008C6CDC" w:rsidP="002217A9">
      <w:pPr>
        <w:widowControl w:val="0"/>
        <w:spacing w:after="0" w:line="240" w:lineRule="auto"/>
        <w:rPr>
          <w:rFonts w:ascii="Times New Roman" w:hAnsi="Times New Roman" w:cs="Times New Roman"/>
          <w:bCs/>
          <w:rPrChange w:id="801" w:author="Agate Publishing" w:date="2019-08-26T15:39:00Z">
            <w:rPr>
              <w:rFonts w:ascii="Times New Roman" w:hAnsi="Times New Roman" w:cs="Times New Roman"/>
              <w:bCs/>
            </w:rPr>
          </w:rPrChange>
        </w:rPr>
      </w:pPr>
    </w:p>
    <w:p w14:paraId="71D62849" w14:textId="77777777" w:rsidR="008C6CDC" w:rsidRPr="00063AAB" w:rsidRDefault="008C6CDC" w:rsidP="002217A9">
      <w:pPr>
        <w:widowControl w:val="0"/>
        <w:spacing w:after="0" w:line="240" w:lineRule="auto"/>
        <w:rPr>
          <w:rFonts w:ascii="Times New Roman" w:hAnsi="Times New Roman" w:cs="Times New Roman"/>
          <w:bCs/>
          <w:rPrChange w:id="80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803" w:author="Agate Publishing" w:date="2019-08-26T15:39:00Z">
            <w:rPr>
              <w:rFonts w:ascii="Times New Roman" w:eastAsia="Helvetica,dialog,Verdana,unifon" w:hAnsi="Times New Roman" w:cs="Times New Roman"/>
              <w:bCs/>
            </w:rPr>
          </w:rPrChange>
        </w:rPr>
        <w:t>C. Rise as sales volume falls.</w:t>
      </w:r>
    </w:p>
    <w:p w14:paraId="3FD462FE" w14:textId="77777777" w:rsidR="008C6CDC" w:rsidRPr="00063AAB" w:rsidRDefault="008C6CDC" w:rsidP="002217A9">
      <w:pPr>
        <w:widowControl w:val="0"/>
        <w:spacing w:after="0" w:line="240" w:lineRule="auto"/>
        <w:rPr>
          <w:rFonts w:ascii="Times New Roman" w:hAnsi="Times New Roman" w:cs="Times New Roman"/>
          <w:bCs/>
          <w:rPrChange w:id="804" w:author="Agate Publishing" w:date="2019-08-26T15:39:00Z">
            <w:rPr>
              <w:rFonts w:ascii="Times New Roman" w:hAnsi="Times New Roman" w:cs="Times New Roman"/>
              <w:bCs/>
            </w:rPr>
          </w:rPrChange>
        </w:rPr>
      </w:pPr>
    </w:p>
    <w:p w14:paraId="51E68875" w14:textId="77777777" w:rsidR="008C6CDC" w:rsidRPr="00063AAB" w:rsidRDefault="008C6CDC" w:rsidP="002217A9">
      <w:pPr>
        <w:widowControl w:val="0"/>
        <w:spacing w:after="0" w:line="240" w:lineRule="auto"/>
        <w:rPr>
          <w:rFonts w:ascii="Times New Roman" w:hAnsi="Times New Roman" w:cs="Times New Roman"/>
          <w:bCs/>
          <w:rPrChange w:id="80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806"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807" w:author="Agate Publishing" w:date="2019-08-26T15:39:00Z">
            <w:rPr>
              <w:rFonts w:ascii="Times New Roman" w:eastAsia="Helvetica,dialog,Verdana,unifon" w:hAnsi="Times New Roman" w:cs="Times New Roman"/>
              <w:bCs/>
            </w:rPr>
          </w:rPrChange>
        </w:rPr>
        <w:t>. Remain steady when sales volume changes.</w:t>
      </w:r>
    </w:p>
    <w:p w14:paraId="140DD6B6" w14:textId="77777777" w:rsidR="008C6CDC" w:rsidRPr="00063AAB" w:rsidRDefault="008C6CDC" w:rsidP="002217A9">
      <w:pPr>
        <w:widowControl w:val="0"/>
        <w:spacing w:after="0" w:line="240" w:lineRule="auto"/>
        <w:rPr>
          <w:rFonts w:ascii="Times New Roman" w:hAnsi="Times New Roman" w:cs="Times New Roman"/>
          <w:bCs/>
          <w:rPrChange w:id="808" w:author="Agate Publishing" w:date="2019-08-26T15:39:00Z">
            <w:rPr>
              <w:rFonts w:ascii="Times New Roman" w:hAnsi="Times New Roman" w:cs="Times New Roman"/>
              <w:bCs/>
            </w:rPr>
          </w:rPrChange>
        </w:rPr>
      </w:pPr>
    </w:p>
    <w:p w14:paraId="71F2AE4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0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10" w:author="Agate Publishing" w:date="2019-08-26T15:39:00Z">
            <w:rPr>
              <w:rFonts w:ascii="Times New Roman" w:eastAsia="Helvetica,dialog,Verdana,unifon" w:hAnsi="Times New Roman" w:cs="Times New Roman"/>
              <w:bCs/>
            </w:rPr>
          </w:rPrChange>
        </w:rPr>
        <w:t>AACSB: Analytical Thinking</w:t>
      </w:r>
    </w:p>
    <w:p w14:paraId="0615A3E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12" w:author="Agate Publishing" w:date="2019-08-26T15:39:00Z">
            <w:rPr>
              <w:rFonts w:ascii="Times New Roman" w:eastAsia="Helvetica,dialog,Verdana,unifon" w:hAnsi="Times New Roman" w:cs="Times New Roman"/>
              <w:bCs/>
            </w:rPr>
          </w:rPrChange>
        </w:rPr>
        <w:lastRenderedPageBreak/>
        <w:t>AICPA: BB Critical Thinking</w:t>
      </w:r>
    </w:p>
    <w:p w14:paraId="073EA0E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14" w:author="Agate Publishing" w:date="2019-08-26T15:39:00Z">
            <w:rPr>
              <w:rFonts w:ascii="Times New Roman" w:eastAsia="Helvetica,dialog,Verdana,unifon" w:hAnsi="Times New Roman" w:cs="Times New Roman"/>
              <w:bCs/>
            </w:rPr>
          </w:rPrChange>
        </w:rPr>
        <w:t>AICPA: FN Measurement</w:t>
      </w:r>
    </w:p>
    <w:p w14:paraId="08B0782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1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16" w:author="Agate Publishing" w:date="2019-08-26T15:39:00Z">
            <w:rPr>
              <w:rFonts w:ascii="Times New Roman" w:eastAsia="Helvetica,dialog,Verdana,unifon" w:hAnsi="Times New Roman" w:cs="Times New Roman"/>
              <w:bCs/>
            </w:rPr>
          </w:rPrChange>
        </w:rPr>
        <w:t>Accessibility: Keyboard Navigation</w:t>
      </w:r>
    </w:p>
    <w:p w14:paraId="74FEDBD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1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18" w:author="Agate Publishing" w:date="2019-08-26T15:39:00Z">
            <w:rPr>
              <w:rFonts w:ascii="Times New Roman" w:eastAsia="Helvetica,dialog,Verdana,unifon" w:hAnsi="Times New Roman" w:cs="Times New Roman"/>
              <w:bCs/>
            </w:rPr>
          </w:rPrChange>
        </w:rPr>
        <w:t>Blooms: Understand</w:t>
      </w:r>
    </w:p>
    <w:p w14:paraId="7043C4B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1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20" w:author="Agate Publishing" w:date="2019-08-26T15:39:00Z">
            <w:rPr>
              <w:rFonts w:ascii="Times New Roman" w:eastAsia="Helvetica,dialog,Verdana,unifon" w:hAnsi="Times New Roman" w:cs="Times New Roman"/>
              <w:bCs/>
            </w:rPr>
          </w:rPrChange>
        </w:rPr>
        <w:t>Difficulty: 1 Easy</w:t>
      </w:r>
    </w:p>
    <w:p w14:paraId="72DF11A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2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22"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72B5E84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2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24" w:author="Agate Publishing" w:date="2019-08-26T15:39:00Z">
            <w:rPr>
              <w:rFonts w:ascii="Times New Roman" w:eastAsia="Helvetica,dialog,Verdana,unifon" w:hAnsi="Times New Roman" w:cs="Times New Roman"/>
              <w:bCs/>
            </w:rPr>
          </w:rPrChange>
        </w:rPr>
        <w:t>Topic: Cost-Volume Relationships</w:t>
      </w:r>
    </w:p>
    <w:p w14:paraId="479D8C57" w14:textId="77777777" w:rsidR="008C6CDC" w:rsidRPr="00063AAB" w:rsidRDefault="008C6CDC" w:rsidP="002217A9">
      <w:pPr>
        <w:widowControl w:val="0"/>
        <w:spacing w:after="0" w:line="240" w:lineRule="auto"/>
        <w:rPr>
          <w:rFonts w:ascii="Times New Roman" w:hAnsi="Times New Roman" w:cs="Times New Roman"/>
          <w:bCs/>
          <w:rPrChange w:id="825" w:author="Agate Publishing" w:date="2019-08-26T15:39:00Z">
            <w:rPr>
              <w:rFonts w:ascii="Times New Roman" w:hAnsi="Times New Roman" w:cs="Times New Roman"/>
              <w:bCs/>
            </w:rPr>
          </w:rPrChange>
        </w:rPr>
      </w:pPr>
    </w:p>
    <w:p w14:paraId="021DD2A1" w14:textId="77777777" w:rsidR="00C943C1" w:rsidRPr="00063AAB" w:rsidRDefault="00C943C1" w:rsidP="002217A9">
      <w:pPr>
        <w:widowControl w:val="0"/>
        <w:spacing w:after="0" w:line="240" w:lineRule="auto"/>
        <w:rPr>
          <w:rFonts w:ascii="Times New Roman" w:hAnsi="Times New Roman" w:cs="Times New Roman"/>
          <w:bCs/>
          <w:rPrChange w:id="826" w:author="Agate Publishing" w:date="2019-08-26T15:39:00Z">
            <w:rPr>
              <w:rFonts w:ascii="Times New Roman" w:hAnsi="Times New Roman" w:cs="Times New Roman"/>
              <w:bCs/>
            </w:rPr>
          </w:rPrChange>
        </w:rPr>
      </w:pPr>
    </w:p>
    <w:p w14:paraId="4D2628F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82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28" w:author="Agate Publishing" w:date="2019-08-26T15:39:00Z">
            <w:rPr>
              <w:rFonts w:ascii="Times New Roman" w:eastAsia="Helvetica,dialog,Verdana,unifon" w:hAnsi="Times New Roman" w:cs="Times New Roman"/>
              <w:bCs/>
            </w:rPr>
          </w:rPrChange>
        </w:rPr>
        <w:t>30. When volume increases, fixed cost per unit:</w:t>
      </w:r>
    </w:p>
    <w:p w14:paraId="4BFEEB65"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829" w:author="Agate Publishing" w:date="2019-08-26T15:39:00Z">
            <w:rPr>
              <w:rFonts w:ascii="Times New Roman" w:eastAsia="Helvetica,dialog,Verdana,unifon" w:hAnsi="Times New Roman" w:cs="Times New Roman"/>
              <w:bCs/>
            </w:rPr>
          </w:rPrChange>
        </w:rPr>
      </w:pPr>
    </w:p>
    <w:p w14:paraId="0D9953BE" w14:textId="77777777" w:rsidR="008C6CDC" w:rsidRPr="00063AAB" w:rsidRDefault="008C6CDC" w:rsidP="002217A9">
      <w:pPr>
        <w:widowControl w:val="0"/>
        <w:spacing w:after="0" w:line="240" w:lineRule="auto"/>
        <w:rPr>
          <w:rFonts w:ascii="Times New Roman" w:hAnsi="Times New Roman" w:cs="Times New Roman"/>
          <w:bCs/>
          <w:rPrChange w:id="83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831" w:author="Agate Publishing" w:date="2019-08-26T15:39:00Z">
            <w:rPr>
              <w:rFonts w:ascii="Times New Roman" w:eastAsia="Helvetica,dialog,Verdana,unifon" w:hAnsi="Times New Roman" w:cs="Times New Roman"/>
              <w:bCs/>
            </w:rPr>
          </w:rPrChange>
        </w:rPr>
        <w:t>A. Increases.</w:t>
      </w:r>
    </w:p>
    <w:p w14:paraId="4E2E4F87" w14:textId="77777777" w:rsidR="008C6CDC" w:rsidRPr="00063AAB" w:rsidRDefault="008C6CDC" w:rsidP="002217A9">
      <w:pPr>
        <w:widowControl w:val="0"/>
        <w:spacing w:after="0" w:line="240" w:lineRule="auto"/>
        <w:rPr>
          <w:rFonts w:ascii="Times New Roman" w:hAnsi="Times New Roman" w:cs="Times New Roman"/>
          <w:bCs/>
          <w:rPrChange w:id="832" w:author="Agate Publishing" w:date="2019-08-26T15:39:00Z">
            <w:rPr>
              <w:rFonts w:ascii="Times New Roman" w:hAnsi="Times New Roman" w:cs="Times New Roman"/>
              <w:bCs/>
            </w:rPr>
          </w:rPrChange>
        </w:rPr>
      </w:pPr>
    </w:p>
    <w:p w14:paraId="61ADCE06" w14:textId="77777777" w:rsidR="008C6CDC" w:rsidRPr="00063AAB" w:rsidRDefault="008C6CDC" w:rsidP="002217A9">
      <w:pPr>
        <w:widowControl w:val="0"/>
        <w:spacing w:after="0" w:line="240" w:lineRule="auto"/>
        <w:rPr>
          <w:rFonts w:ascii="Times New Roman" w:hAnsi="Times New Roman" w:cs="Times New Roman"/>
          <w:bCs/>
          <w:rPrChange w:id="83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834"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835" w:author="Agate Publishing" w:date="2019-08-26T15:39:00Z">
            <w:rPr>
              <w:rFonts w:ascii="Times New Roman" w:eastAsia="Helvetica,dialog,Verdana,unifon" w:hAnsi="Times New Roman" w:cs="Times New Roman"/>
              <w:bCs/>
            </w:rPr>
          </w:rPrChange>
        </w:rPr>
        <w:t>. Decreases.</w:t>
      </w:r>
    </w:p>
    <w:p w14:paraId="63C5B02B" w14:textId="77777777" w:rsidR="008C6CDC" w:rsidRPr="00063AAB" w:rsidRDefault="008C6CDC" w:rsidP="002217A9">
      <w:pPr>
        <w:widowControl w:val="0"/>
        <w:spacing w:after="0" w:line="240" w:lineRule="auto"/>
        <w:rPr>
          <w:rFonts w:ascii="Times New Roman" w:hAnsi="Times New Roman" w:cs="Times New Roman"/>
          <w:bCs/>
          <w:rPrChange w:id="836" w:author="Agate Publishing" w:date="2019-08-26T15:39:00Z">
            <w:rPr>
              <w:rFonts w:ascii="Times New Roman" w:hAnsi="Times New Roman" w:cs="Times New Roman"/>
              <w:bCs/>
            </w:rPr>
          </w:rPrChange>
        </w:rPr>
      </w:pPr>
    </w:p>
    <w:p w14:paraId="3204425B" w14:textId="77777777" w:rsidR="008C6CDC" w:rsidRPr="00063AAB" w:rsidRDefault="008C6CDC" w:rsidP="002217A9">
      <w:pPr>
        <w:widowControl w:val="0"/>
        <w:spacing w:after="0" w:line="240" w:lineRule="auto"/>
        <w:rPr>
          <w:rFonts w:ascii="Times New Roman" w:hAnsi="Times New Roman" w:cs="Times New Roman"/>
          <w:bCs/>
          <w:rPrChange w:id="83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838" w:author="Agate Publishing" w:date="2019-08-26T15:39:00Z">
            <w:rPr>
              <w:rFonts w:ascii="Times New Roman" w:eastAsia="Helvetica,dialog,Verdana,unifon" w:hAnsi="Times New Roman" w:cs="Times New Roman"/>
              <w:bCs/>
            </w:rPr>
          </w:rPrChange>
        </w:rPr>
        <w:t>C. Stays the same.</w:t>
      </w:r>
    </w:p>
    <w:p w14:paraId="687263A4" w14:textId="77777777" w:rsidR="008C6CDC" w:rsidRPr="00063AAB" w:rsidRDefault="008C6CDC" w:rsidP="002217A9">
      <w:pPr>
        <w:widowControl w:val="0"/>
        <w:spacing w:after="0" w:line="240" w:lineRule="auto"/>
        <w:rPr>
          <w:rFonts w:ascii="Times New Roman" w:hAnsi="Times New Roman" w:cs="Times New Roman"/>
          <w:bCs/>
          <w:rPrChange w:id="839" w:author="Agate Publishing" w:date="2019-08-26T15:39:00Z">
            <w:rPr>
              <w:rFonts w:ascii="Times New Roman" w:hAnsi="Times New Roman" w:cs="Times New Roman"/>
              <w:bCs/>
            </w:rPr>
          </w:rPrChange>
        </w:rPr>
      </w:pPr>
    </w:p>
    <w:p w14:paraId="07656878" w14:textId="77777777" w:rsidR="008C6CDC" w:rsidRPr="00063AAB" w:rsidRDefault="008C6CDC" w:rsidP="002217A9">
      <w:pPr>
        <w:widowControl w:val="0"/>
        <w:spacing w:after="0" w:line="240" w:lineRule="auto"/>
        <w:rPr>
          <w:rFonts w:ascii="Times New Roman" w:hAnsi="Times New Roman" w:cs="Times New Roman"/>
          <w:bCs/>
          <w:rPrChange w:id="84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841" w:author="Agate Publishing" w:date="2019-08-26T15:39:00Z">
            <w:rPr>
              <w:rFonts w:ascii="Times New Roman" w:eastAsia="Helvetica,dialog,Verdana,unifon" w:hAnsi="Times New Roman" w:cs="Times New Roman"/>
              <w:bCs/>
            </w:rPr>
          </w:rPrChange>
        </w:rPr>
        <w:t>D. Increases or decreases, depending upon the situation.</w:t>
      </w:r>
    </w:p>
    <w:p w14:paraId="5865678F" w14:textId="77777777" w:rsidR="008C6CDC" w:rsidRPr="00063AAB" w:rsidRDefault="008C6CDC" w:rsidP="002217A9">
      <w:pPr>
        <w:widowControl w:val="0"/>
        <w:spacing w:after="0" w:line="240" w:lineRule="auto"/>
        <w:rPr>
          <w:rFonts w:ascii="Times New Roman" w:hAnsi="Times New Roman" w:cs="Times New Roman"/>
          <w:bCs/>
          <w:rPrChange w:id="842" w:author="Agate Publishing" w:date="2019-08-26T15:39:00Z">
            <w:rPr>
              <w:rFonts w:ascii="Times New Roman" w:hAnsi="Times New Roman" w:cs="Times New Roman"/>
              <w:bCs/>
            </w:rPr>
          </w:rPrChange>
        </w:rPr>
      </w:pPr>
    </w:p>
    <w:p w14:paraId="4542B9F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4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44" w:author="Agate Publishing" w:date="2019-08-26T15:39:00Z">
            <w:rPr>
              <w:rFonts w:ascii="Times New Roman" w:eastAsia="Helvetica,dialog,Verdana,unifon" w:hAnsi="Times New Roman" w:cs="Times New Roman"/>
              <w:bCs/>
            </w:rPr>
          </w:rPrChange>
        </w:rPr>
        <w:t>AACSB: Analytical Thinking</w:t>
      </w:r>
    </w:p>
    <w:p w14:paraId="2BE5B4A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4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46" w:author="Agate Publishing" w:date="2019-08-26T15:39:00Z">
            <w:rPr>
              <w:rFonts w:ascii="Times New Roman" w:eastAsia="Helvetica,dialog,Verdana,unifon" w:hAnsi="Times New Roman" w:cs="Times New Roman"/>
              <w:bCs/>
            </w:rPr>
          </w:rPrChange>
        </w:rPr>
        <w:t>AICPA: BB Critical Thinking</w:t>
      </w:r>
    </w:p>
    <w:p w14:paraId="264FC4F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4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48" w:author="Agate Publishing" w:date="2019-08-26T15:39:00Z">
            <w:rPr>
              <w:rFonts w:ascii="Times New Roman" w:eastAsia="Helvetica,dialog,Verdana,unifon" w:hAnsi="Times New Roman" w:cs="Times New Roman"/>
              <w:bCs/>
            </w:rPr>
          </w:rPrChange>
        </w:rPr>
        <w:t>AICPA: FN Measurement</w:t>
      </w:r>
    </w:p>
    <w:p w14:paraId="5D449D0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50" w:author="Agate Publishing" w:date="2019-08-26T15:39:00Z">
            <w:rPr>
              <w:rFonts w:ascii="Times New Roman" w:eastAsia="Helvetica,dialog,Verdana,unifon" w:hAnsi="Times New Roman" w:cs="Times New Roman"/>
              <w:bCs/>
            </w:rPr>
          </w:rPrChange>
        </w:rPr>
        <w:t>Accessibility: Keyboard Navigation</w:t>
      </w:r>
    </w:p>
    <w:p w14:paraId="2C484F0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52" w:author="Agate Publishing" w:date="2019-08-26T15:39:00Z">
            <w:rPr>
              <w:rFonts w:ascii="Times New Roman" w:eastAsia="Helvetica,dialog,Verdana,unifon" w:hAnsi="Times New Roman" w:cs="Times New Roman"/>
              <w:bCs/>
            </w:rPr>
          </w:rPrChange>
        </w:rPr>
        <w:t>Blooms: Remember</w:t>
      </w:r>
    </w:p>
    <w:p w14:paraId="6D0CE90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54" w:author="Agate Publishing" w:date="2019-08-26T15:39:00Z">
            <w:rPr>
              <w:rFonts w:ascii="Times New Roman" w:eastAsia="Helvetica,dialog,Verdana,unifon" w:hAnsi="Times New Roman" w:cs="Times New Roman"/>
              <w:bCs/>
            </w:rPr>
          </w:rPrChange>
        </w:rPr>
        <w:t>Difficulty: 1 Easy</w:t>
      </w:r>
    </w:p>
    <w:p w14:paraId="2354ACC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56"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027606A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58" w:author="Agate Publishing" w:date="2019-08-26T15:39:00Z">
            <w:rPr>
              <w:rFonts w:ascii="Times New Roman" w:eastAsia="Helvetica,dialog,Verdana,unifon" w:hAnsi="Times New Roman" w:cs="Times New Roman"/>
              <w:bCs/>
            </w:rPr>
          </w:rPrChange>
        </w:rPr>
        <w:t>Topic: Cost-Volume Relationships</w:t>
      </w:r>
    </w:p>
    <w:p w14:paraId="04EAB1EE" w14:textId="77777777" w:rsidR="008C6CDC" w:rsidRPr="00063AAB" w:rsidRDefault="008C6CDC" w:rsidP="002217A9">
      <w:pPr>
        <w:widowControl w:val="0"/>
        <w:spacing w:after="0" w:line="240" w:lineRule="auto"/>
        <w:rPr>
          <w:rFonts w:ascii="Times New Roman" w:hAnsi="Times New Roman" w:cs="Times New Roman"/>
          <w:bCs/>
          <w:rPrChange w:id="859" w:author="Agate Publishing" w:date="2019-08-26T15:39:00Z">
            <w:rPr>
              <w:rFonts w:ascii="Times New Roman" w:hAnsi="Times New Roman" w:cs="Times New Roman"/>
              <w:bCs/>
            </w:rPr>
          </w:rPrChange>
        </w:rPr>
      </w:pPr>
    </w:p>
    <w:p w14:paraId="3AB8A8D7" w14:textId="77777777" w:rsidR="00C943C1" w:rsidRPr="00063AAB" w:rsidRDefault="00C943C1" w:rsidP="002217A9">
      <w:pPr>
        <w:widowControl w:val="0"/>
        <w:spacing w:after="0" w:line="240" w:lineRule="auto"/>
        <w:rPr>
          <w:rFonts w:ascii="Times New Roman" w:hAnsi="Times New Roman" w:cs="Times New Roman"/>
          <w:bCs/>
          <w:rPrChange w:id="860" w:author="Agate Publishing" w:date="2019-08-26T15:39:00Z">
            <w:rPr>
              <w:rFonts w:ascii="Times New Roman" w:hAnsi="Times New Roman" w:cs="Times New Roman"/>
              <w:bCs/>
            </w:rPr>
          </w:rPrChange>
        </w:rPr>
      </w:pPr>
    </w:p>
    <w:p w14:paraId="59322579"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86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62" w:author="Agate Publishing" w:date="2019-08-26T15:39:00Z">
            <w:rPr>
              <w:rFonts w:ascii="Times New Roman" w:eastAsia="Helvetica,dialog,Verdana,unifon" w:hAnsi="Times New Roman" w:cs="Times New Roman"/>
              <w:bCs/>
            </w:rPr>
          </w:rPrChange>
        </w:rPr>
        <w:t>31. A semivariable cost:</w:t>
      </w:r>
    </w:p>
    <w:p w14:paraId="73D47AA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863" w:author="Agate Publishing" w:date="2019-08-26T15:39:00Z">
            <w:rPr>
              <w:rFonts w:ascii="Times New Roman" w:eastAsia="Helvetica,dialog,Verdana,unifon" w:hAnsi="Times New Roman" w:cs="Times New Roman"/>
              <w:bCs/>
            </w:rPr>
          </w:rPrChange>
        </w:rPr>
      </w:pPr>
    </w:p>
    <w:p w14:paraId="397267DB" w14:textId="77777777" w:rsidR="008C6CDC" w:rsidRPr="00063AAB" w:rsidRDefault="008C6CDC" w:rsidP="002217A9">
      <w:pPr>
        <w:widowControl w:val="0"/>
        <w:spacing w:after="0" w:line="240" w:lineRule="auto"/>
        <w:rPr>
          <w:rFonts w:ascii="Times New Roman" w:hAnsi="Times New Roman" w:cs="Times New Roman"/>
          <w:bCs/>
          <w:rPrChange w:id="86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865" w:author="Agate Publishing" w:date="2019-08-26T15:39:00Z">
            <w:rPr>
              <w:rFonts w:ascii="Times New Roman" w:eastAsia="Helvetica,dialog,Verdana,unifon" w:hAnsi="Times New Roman" w:cs="Times New Roman"/>
              <w:bCs/>
            </w:rPr>
          </w:rPrChange>
        </w:rPr>
        <w:t>A. Increases and decreases directly and proportionately with changes in volume.</w:t>
      </w:r>
    </w:p>
    <w:p w14:paraId="75071AE4" w14:textId="77777777" w:rsidR="008C6CDC" w:rsidRPr="00063AAB" w:rsidRDefault="008C6CDC" w:rsidP="002217A9">
      <w:pPr>
        <w:widowControl w:val="0"/>
        <w:spacing w:after="0" w:line="240" w:lineRule="auto"/>
        <w:rPr>
          <w:rFonts w:ascii="Times New Roman" w:hAnsi="Times New Roman" w:cs="Times New Roman"/>
          <w:bCs/>
          <w:rPrChange w:id="866" w:author="Agate Publishing" w:date="2019-08-26T15:39:00Z">
            <w:rPr>
              <w:rFonts w:ascii="Times New Roman" w:hAnsi="Times New Roman" w:cs="Times New Roman"/>
              <w:bCs/>
            </w:rPr>
          </w:rPrChange>
        </w:rPr>
      </w:pPr>
    </w:p>
    <w:p w14:paraId="2C9F90F8" w14:textId="77777777" w:rsidR="008C6CDC" w:rsidRPr="00063AAB" w:rsidRDefault="008C6CDC" w:rsidP="002217A9">
      <w:pPr>
        <w:widowControl w:val="0"/>
        <w:spacing w:after="0" w:line="240" w:lineRule="auto"/>
        <w:rPr>
          <w:rFonts w:ascii="Times New Roman" w:hAnsi="Times New Roman" w:cs="Times New Roman"/>
          <w:bCs/>
          <w:rPrChange w:id="86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868"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869" w:author="Agate Publishing" w:date="2019-08-26T15:39:00Z">
            <w:rPr>
              <w:rFonts w:ascii="Times New Roman" w:eastAsia="Helvetica,dialog,Verdana,unifon" w:hAnsi="Times New Roman" w:cs="Times New Roman"/>
              <w:bCs/>
            </w:rPr>
          </w:rPrChange>
        </w:rPr>
        <w:t>. Changes in response to a change in volume, but not proportionately.</w:t>
      </w:r>
    </w:p>
    <w:p w14:paraId="0089428E" w14:textId="77777777" w:rsidR="008C6CDC" w:rsidRPr="00063AAB" w:rsidRDefault="008C6CDC" w:rsidP="002217A9">
      <w:pPr>
        <w:widowControl w:val="0"/>
        <w:spacing w:after="0" w:line="240" w:lineRule="auto"/>
        <w:rPr>
          <w:rFonts w:ascii="Times New Roman" w:hAnsi="Times New Roman" w:cs="Times New Roman"/>
          <w:bCs/>
          <w:rPrChange w:id="870" w:author="Agate Publishing" w:date="2019-08-26T15:39:00Z">
            <w:rPr>
              <w:rFonts w:ascii="Times New Roman" w:hAnsi="Times New Roman" w:cs="Times New Roman"/>
              <w:bCs/>
            </w:rPr>
          </w:rPrChange>
        </w:rPr>
      </w:pPr>
    </w:p>
    <w:p w14:paraId="2CCAE780" w14:textId="77777777" w:rsidR="008C6CDC" w:rsidRPr="00063AAB" w:rsidRDefault="008C6CDC" w:rsidP="002217A9">
      <w:pPr>
        <w:widowControl w:val="0"/>
        <w:spacing w:after="0" w:line="240" w:lineRule="auto"/>
        <w:rPr>
          <w:rFonts w:ascii="Times New Roman" w:hAnsi="Times New Roman" w:cs="Times New Roman"/>
          <w:bCs/>
          <w:rPrChange w:id="87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872" w:author="Agate Publishing" w:date="2019-08-26T15:39:00Z">
            <w:rPr>
              <w:rFonts w:ascii="Times New Roman" w:eastAsia="Helvetica,dialog,Verdana,unifon" w:hAnsi="Times New Roman" w:cs="Times New Roman"/>
              <w:bCs/>
            </w:rPr>
          </w:rPrChange>
        </w:rPr>
        <w:t>C. Increases if volume increases, but remains constant if volume decreases.</w:t>
      </w:r>
    </w:p>
    <w:p w14:paraId="7F1FEFE4" w14:textId="77777777" w:rsidR="008C6CDC" w:rsidRPr="00063AAB" w:rsidRDefault="008C6CDC" w:rsidP="002217A9">
      <w:pPr>
        <w:widowControl w:val="0"/>
        <w:spacing w:after="0" w:line="240" w:lineRule="auto"/>
        <w:rPr>
          <w:rFonts w:ascii="Times New Roman" w:hAnsi="Times New Roman" w:cs="Times New Roman"/>
          <w:bCs/>
          <w:rPrChange w:id="873" w:author="Agate Publishing" w:date="2019-08-26T15:39:00Z">
            <w:rPr>
              <w:rFonts w:ascii="Times New Roman" w:hAnsi="Times New Roman" w:cs="Times New Roman"/>
              <w:bCs/>
            </w:rPr>
          </w:rPrChange>
        </w:rPr>
      </w:pPr>
    </w:p>
    <w:p w14:paraId="0742F3BB" w14:textId="77777777" w:rsidR="008C6CDC" w:rsidRPr="00063AAB" w:rsidRDefault="008C6CDC" w:rsidP="002217A9">
      <w:pPr>
        <w:widowControl w:val="0"/>
        <w:spacing w:after="0" w:line="240" w:lineRule="auto"/>
        <w:rPr>
          <w:rFonts w:ascii="Times New Roman" w:hAnsi="Times New Roman" w:cs="Times New Roman"/>
          <w:bCs/>
          <w:rPrChange w:id="87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875" w:author="Agate Publishing" w:date="2019-08-26T15:39:00Z">
            <w:rPr>
              <w:rFonts w:ascii="Times New Roman" w:eastAsia="Helvetica,dialog,Verdana,unifon" w:hAnsi="Times New Roman" w:cs="Times New Roman"/>
              <w:bCs/>
            </w:rPr>
          </w:rPrChange>
        </w:rPr>
        <w:t>D. Changes inversely in response to a change in volume.</w:t>
      </w:r>
    </w:p>
    <w:p w14:paraId="2E8D0C66" w14:textId="77777777" w:rsidR="008C6CDC" w:rsidRPr="00063AAB" w:rsidRDefault="008C6CDC" w:rsidP="002217A9">
      <w:pPr>
        <w:widowControl w:val="0"/>
        <w:spacing w:after="0" w:line="240" w:lineRule="auto"/>
        <w:rPr>
          <w:rFonts w:ascii="Times New Roman" w:hAnsi="Times New Roman" w:cs="Times New Roman"/>
          <w:bCs/>
          <w:rPrChange w:id="876" w:author="Agate Publishing" w:date="2019-08-26T15:39:00Z">
            <w:rPr>
              <w:rFonts w:ascii="Times New Roman" w:hAnsi="Times New Roman" w:cs="Times New Roman"/>
              <w:bCs/>
            </w:rPr>
          </w:rPrChange>
        </w:rPr>
      </w:pPr>
    </w:p>
    <w:p w14:paraId="7421791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78" w:author="Agate Publishing" w:date="2019-08-26T15:39:00Z">
            <w:rPr>
              <w:rFonts w:ascii="Times New Roman" w:eastAsia="Helvetica,dialog,Verdana,unifon" w:hAnsi="Times New Roman" w:cs="Times New Roman"/>
              <w:bCs/>
            </w:rPr>
          </w:rPrChange>
        </w:rPr>
        <w:t>AACSB: Analytical Thinking</w:t>
      </w:r>
    </w:p>
    <w:p w14:paraId="433092D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80" w:author="Agate Publishing" w:date="2019-08-26T15:39:00Z">
            <w:rPr>
              <w:rFonts w:ascii="Times New Roman" w:eastAsia="Helvetica,dialog,Verdana,unifon" w:hAnsi="Times New Roman" w:cs="Times New Roman"/>
              <w:bCs/>
            </w:rPr>
          </w:rPrChange>
        </w:rPr>
        <w:t>AICPA: BB Critical Thinking</w:t>
      </w:r>
    </w:p>
    <w:p w14:paraId="397D662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82" w:author="Agate Publishing" w:date="2019-08-26T15:39:00Z">
            <w:rPr>
              <w:rFonts w:ascii="Times New Roman" w:eastAsia="Helvetica,dialog,Verdana,unifon" w:hAnsi="Times New Roman" w:cs="Times New Roman"/>
              <w:bCs/>
            </w:rPr>
          </w:rPrChange>
        </w:rPr>
        <w:t>AICPA: FN Measurement</w:t>
      </w:r>
    </w:p>
    <w:p w14:paraId="1AC55E5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8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84" w:author="Agate Publishing" w:date="2019-08-26T15:39:00Z">
            <w:rPr>
              <w:rFonts w:ascii="Times New Roman" w:eastAsia="Helvetica,dialog,Verdana,unifon" w:hAnsi="Times New Roman" w:cs="Times New Roman"/>
              <w:bCs/>
            </w:rPr>
          </w:rPrChange>
        </w:rPr>
        <w:t>Accessibility: Keyboard Navigation</w:t>
      </w:r>
    </w:p>
    <w:p w14:paraId="20C0AD2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86" w:author="Agate Publishing" w:date="2019-08-26T15:39:00Z">
            <w:rPr>
              <w:rFonts w:ascii="Times New Roman" w:eastAsia="Helvetica,dialog,Verdana,unifon" w:hAnsi="Times New Roman" w:cs="Times New Roman"/>
              <w:bCs/>
            </w:rPr>
          </w:rPrChange>
        </w:rPr>
        <w:t>Blooms: Remember</w:t>
      </w:r>
    </w:p>
    <w:p w14:paraId="1ABECB6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8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88" w:author="Agate Publishing" w:date="2019-08-26T15:39:00Z">
            <w:rPr>
              <w:rFonts w:ascii="Times New Roman" w:eastAsia="Helvetica,dialog,Verdana,unifon" w:hAnsi="Times New Roman" w:cs="Times New Roman"/>
              <w:bCs/>
            </w:rPr>
          </w:rPrChange>
        </w:rPr>
        <w:t>Difficulty: 1 Easy</w:t>
      </w:r>
    </w:p>
    <w:p w14:paraId="248E881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8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90" w:author="Agate Publishing" w:date="2019-08-26T15:39:00Z">
            <w:rPr>
              <w:rFonts w:ascii="Times New Roman" w:eastAsia="Helvetica,dialog,Verdana,unifon" w:hAnsi="Times New Roman" w:cs="Times New Roman"/>
              <w:bCs/>
            </w:rPr>
          </w:rPrChange>
        </w:rPr>
        <w:t>Learning Objective: 20-01 Explain how fixed, variable, and semivariable costs respond to changes in the volume of business activity.</w:t>
      </w:r>
    </w:p>
    <w:p w14:paraId="0B07810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89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92" w:author="Agate Publishing" w:date="2019-08-26T15:39:00Z">
            <w:rPr>
              <w:rFonts w:ascii="Times New Roman" w:eastAsia="Helvetica,dialog,Verdana,unifon" w:hAnsi="Times New Roman" w:cs="Times New Roman"/>
              <w:bCs/>
            </w:rPr>
          </w:rPrChange>
        </w:rPr>
        <w:t>Topic: Cost-Volume Relationships</w:t>
      </w:r>
    </w:p>
    <w:p w14:paraId="39ED6C2B" w14:textId="77777777" w:rsidR="008C6CDC" w:rsidRPr="00063AAB" w:rsidRDefault="008C6CDC" w:rsidP="002217A9">
      <w:pPr>
        <w:widowControl w:val="0"/>
        <w:spacing w:after="0" w:line="240" w:lineRule="auto"/>
        <w:rPr>
          <w:rFonts w:ascii="Times New Roman" w:hAnsi="Times New Roman" w:cs="Times New Roman"/>
          <w:bCs/>
          <w:rPrChange w:id="893" w:author="Agate Publishing" w:date="2019-08-26T15:39:00Z">
            <w:rPr>
              <w:rFonts w:ascii="Times New Roman" w:hAnsi="Times New Roman" w:cs="Times New Roman"/>
              <w:bCs/>
            </w:rPr>
          </w:rPrChange>
        </w:rPr>
      </w:pPr>
    </w:p>
    <w:p w14:paraId="645B6ECF" w14:textId="77777777" w:rsidR="00C943C1" w:rsidRPr="00063AAB" w:rsidRDefault="00C943C1" w:rsidP="002217A9">
      <w:pPr>
        <w:widowControl w:val="0"/>
        <w:spacing w:after="0" w:line="240" w:lineRule="auto"/>
        <w:rPr>
          <w:rFonts w:ascii="Times New Roman" w:hAnsi="Times New Roman" w:cs="Times New Roman"/>
          <w:bCs/>
          <w:rPrChange w:id="894" w:author="Agate Publishing" w:date="2019-08-26T15:39:00Z">
            <w:rPr>
              <w:rFonts w:ascii="Times New Roman" w:hAnsi="Times New Roman" w:cs="Times New Roman"/>
              <w:bCs/>
            </w:rPr>
          </w:rPrChange>
        </w:rPr>
      </w:pPr>
    </w:p>
    <w:p w14:paraId="22B6D61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89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896" w:author="Agate Publishing" w:date="2019-08-26T15:39:00Z">
            <w:rPr>
              <w:rFonts w:ascii="Times New Roman" w:eastAsia="Helvetica,dialog,Verdana,unifon" w:hAnsi="Times New Roman" w:cs="Times New Roman"/>
              <w:bCs/>
            </w:rPr>
          </w:rPrChange>
        </w:rPr>
        <w:t>32. A company's relevant range of production is:</w:t>
      </w:r>
    </w:p>
    <w:p w14:paraId="5B3FF07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897" w:author="Agate Publishing" w:date="2019-08-26T15:39:00Z">
            <w:rPr>
              <w:rFonts w:ascii="Times New Roman" w:eastAsia="Helvetica,dialog,Verdana,unifon" w:hAnsi="Times New Roman" w:cs="Times New Roman"/>
              <w:bCs/>
            </w:rPr>
          </w:rPrChange>
        </w:rPr>
      </w:pPr>
    </w:p>
    <w:p w14:paraId="3EF9FE32" w14:textId="77777777" w:rsidR="008C6CDC" w:rsidRPr="00063AAB" w:rsidRDefault="008C6CDC" w:rsidP="002217A9">
      <w:pPr>
        <w:widowControl w:val="0"/>
        <w:spacing w:after="0" w:line="240" w:lineRule="auto"/>
        <w:rPr>
          <w:rFonts w:ascii="Times New Roman" w:hAnsi="Times New Roman" w:cs="Times New Roman"/>
          <w:bCs/>
          <w:rPrChange w:id="89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899" w:author="Agate Publishing" w:date="2019-08-26T15:39:00Z">
            <w:rPr>
              <w:rFonts w:ascii="Times New Roman" w:eastAsia="Helvetica,dialog,Verdana,unifon" w:hAnsi="Times New Roman" w:cs="Times New Roman"/>
              <w:bCs/>
            </w:rPr>
          </w:rPrChange>
        </w:rPr>
        <w:t>A. The production range from zero to 100% of plant capacity.</w:t>
      </w:r>
    </w:p>
    <w:p w14:paraId="179997A3" w14:textId="77777777" w:rsidR="008C6CDC" w:rsidRPr="00063AAB" w:rsidRDefault="008C6CDC" w:rsidP="002217A9">
      <w:pPr>
        <w:widowControl w:val="0"/>
        <w:spacing w:after="0" w:line="240" w:lineRule="auto"/>
        <w:rPr>
          <w:rFonts w:ascii="Times New Roman" w:hAnsi="Times New Roman" w:cs="Times New Roman"/>
          <w:bCs/>
          <w:rPrChange w:id="900" w:author="Agate Publishing" w:date="2019-08-26T15:39:00Z">
            <w:rPr>
              <w:rFonts w:ascii="Times New Roman" w:hAnsi="Times New Roman" w:cs="Times New Roman"/>
              <w:bCs/>
            </w:rPr>
          </w:rPrChange>
        </w:rPr>
      </w:pPr>
    </w:p>
    <w:p w14:paraId="7A5B0906" w14:textId="77777777" w:rsidR="008C6CDC" w:rsidRPr="00063AAB" w:rsidRDefault="008C6CDC" w:rsidP="002217A9">
      <w:pPr>
        <w:widowControl w:val="0"/>
        <w:spacing w:after="0" w:line="240" w:lineRule="auto"/>
        <w:rPr>
          <w:rFonts w:ascii="Times New Roman" w:hAnsi="Times New Roman" w:cs="Times New Roman"/>
          <w:bCs/>
          <w:rPrChange w:id="90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902"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903" w:author="Agate Publishing" w:date="2019-08-26T15:39:00Z">
            <w:rPr>
              <w:rFonts w:ascii="Times New Roman" w:eastAsia="Helvetica,dialog,Verdana,unifon" w:hAnsi="Times New Roman" w:cs="Times New Roman"/>
              <w:bCs/>
            </w:rPr>
          </w:rPrChange>
        </w:rPr>
        <w:t>. The production range over which CVP assumptions are valid.</w:t>
      </w:r>
    </w:p>
    <w:p w14:paraId="11762FF5" w14:textId="77777777" w:rsidR="008C6CDC" w:rsidRPr="00063AAB" w:rsidRDefault="008C6CDC" w:rsidP="002217A9">
      <w:pPr>
        <w:widowControl w:val="0"/>
        <w:spacing w:after="0" w:line="240" w:lineRule="auto"/>
        <w:rPr>
          <w:rFonts w:ascii="Times New Roman" w:hAnsi="Times New Roman" w:cs="Times New Roman"/>
          <w:bCs/>
          <w:rPrChange w:id="904" w:author="Agate Publishing" w:date="2019-08-26T15:39:00Z">
            <w:rPr>
              <w:rFonts w:ascii="Times New Roman" w:hAnsi="Times New Roman" w:cs="Times New Roman"/>
              <w:bCs/>
            </w:rPr>
          </w:rPrChange>
        </w:rPr>
      </w:pPr>
    </w:p>
    <w:p w14:paraId="7E1A7862" w14:textId="77777777" w:rsidR="008C6CDC" w:rsidRPr="00063AAB" w:rsidRDefault="008C6CDC" w:rsidP="002217A9">
      <w:pPr>
        <w:widowControl w:val="0"/>
        <w:spacing w:after="0" w:line="240" w:lineRule="auto"/>
        <w:rPr>
          <w:rFonts w:ascii="Times New Roman" w:hAnsi="Times New Roman" w:cs="Times New Roman"/>
          <w:bCs/>
          <w:rPrChange w:id="90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906" w:author="Agate Publishing" w:date="2019-08-26T15:39:00Z">
            <w:rPr>
              <w:rFonts w:ascii="Times New Roman" w:eastAsia="Helvetica,dialog,Verdana,unifon" w:hAnsi="Times New Roman" w:cs="Times New Roman"/>
              <w:bCs/>
            </w:rPr>
          </w:rPrChange>
        </w:rPr>
        <w:t>C. The production range beyond the break-even point.</w:t>
      </w:r>
    </w:p>
    <w:p w14:paraId="58893226" w14:textId="77777777" w:rsidR="008C6CDC" w:rsidRPr="00063AAB" w:rsidRDefault="008C6CDC" w:rsidP="002217A9">
      <w:pPr>
        <w:widowControl w:val="0"/>
        <w:spacing w:after="0" w:line="240" w:lineRule="auto"/>
        <w:rPr>
          <w:rFonts w:ascii="Times New Roman" w:hAnsi="Times New Roman" w:cs="Times New Roman"/>
          <w:bCs/>
          <w:rPrChange w:id="907" w:author="Agate Publishing" w:date="2019-08-26T15:39:00Z">
            <w:rPr>
              <w:rFonts w:ascii="Times New Roman" w:hAnsi="Times New Roman" w:cs="Times New Roman"/>
              <w:bCs/>
            </w:rPr>
          </w:rPrChange>
        </w:rPr>
      </w:pPr>
    </w:p>
    <w:p w14:paraId="2255C109" w14:textId="77777777" w:rsidR="008C6CDC" w:rsidRPr="00063AAB" w:rsidRDefault="008C6CDC" w:rsidP="002217A9">
      <w:pPr>
        <w:widowControl w:val="0"/>
        <w:spacing w:after="0" w:line="240" w:lineRule="auto"/>
        <w:rPr>
          <w:rFonts w:ascii="Times New Roman" w:hAnsi="Times New Roman" w:cs="Times New Roman"/>
          <w:bCs/>
          <w:rPrChange w:id="90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909" w:author="Agate Publishing" w:date="2019-08-26T15:39:00Z">
            <w:rPr>
              <w:rFonts w:ascii="Times New Roman" w:eastAsia="Helvetica,dialog,Verdana,unifon" w:hAnsi="Times New Roman" w:cs="Times New Roman"/>
              <w:bCs/>
            </w:rPr>
          </w:rPrChange>
        </w:rPr>
        <w:t>D. The production range that covers fixed but not variable costs.</w:t>
      </w:r>
    </w:p>
    <w:p w14:paraId="4EDB38F5" w14:textId="77777777" w:rsidR="008C6CDC" w:rsidRPr="00063AAB" w:rsidRDefault="008C6CDC" w:rsidP="002217A9">
      <w:pPr>
        <w:widowControl w:val="0"/>
        <w:spacing w:after="0" w:line="240" w:lineRule="auto"/>
        <w:rPr>
          <w:rFonts w:ascii="Times New Roman" w:hAnsi="Times New Roman" w:cs="Times New Roman"/>
          <w:bCs/>
          <w:rPrChange w:id="910" w:author="Agate Publishing" w:date="2019-08-26T15:39:00Z">
            <w:rPr>
              <w:rFonts w:ascii="Times New Roman" w:hAnsi="Times New Roman" w:cs="Times New Roman"/>
              <w:bCs/>
            </w:rPr>
          </w:rPrChange>
        </w:rPr>
      </w:pPr>
    </w:p>
    <w:p w14:paraId="4B24DBC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12" w:author="Agate Publishing" w:date="2019-08-26T15:39:00Z">
            <w:rPr>
              <w:rFonts w:ascii="Times New Roman" w:eastAsia="Helvetica,dialog,Verdana,unifon" w:hAnsi="Times New Roman" w:cs="Times New Roman"/>
              <w:bCs/>
            </w:rPr>
          </w:rPrChange>
        </w:rPr>
        <w:t>AACSB: Analytical Thinking</w:t>
      </w:r>
    </w:p>
    <w:p w14:paraId="60114EA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14" w:author="Agate Publishing" w:date="2019-08-26T15:39:00Z">
            <w:rPr>
              <w:rFonts w:ascii="Times New Roman" w:eastAsia="Helvetica,dialog,Verdana,unifon" w:hAnsi="Times New Roman" w:cs="Times New Roman"/>
              <w:bCs/>
            </w:rPr>
          </w:rPrChange>
        </w:rPr>
        <w:t>AICPA: BB Critical Thinking</w:t>
      </w:r>
    </w:p>
    <w:p w14:paraId="1302DD7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1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16" w:author="Agate Publishing" w:date="2019-08-26T15:39:00Z">
            <w:rPr>
              <w:rFonts w:ascii="Times New Roman" w:eastAsia="Helvetica,dialog,Verdana,unifon" w:hAnsi="Times New Roman" w:cs="Times New Roman"/>
              <w:bCs/>
            </w:rPr>
          </w:rPrChange>
        </w:rPr>
        <w:t>AICPA: FN Measurement</w:t>
      </w:r>
    </w:p>
    <w:p w14:paraId="6FF8048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1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18" w:author="Agate Publishing" w:date="2019-08-26T15:39:00Z">
            <w:rPr>
              <w:rFonts w:ascii="Times New Roman" w:eastAsia="Helvetica,dialog,Verdana,unifon" w:hAnsi="Times New Roman" w:cs="Times New Roman"/>
              <w:bCs/>
            </w:rPr>
          </w:rPrChange>
        </w:rPr>
        <w:t>Accessibility: Keyboard Navigation</w:t>
      </w:r>
    </w:p>
    <w:p w14:paraId="18D2ECD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1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20" w:author="Agate Publishing" w:date="2019-08-26T15:39:00Z">
            <w:rPr>
              <w:rFonts w:ascii="Times New Roman" w:eastAsia="Helvetica,dialog,Verdana,unifon" w:hAnsi="Times New Roman" w:cs="Times New Roman"/>
              <w:bCs/>
            </w:rPr>
          </w:rPrChange>
        </w:rPr>
        <w:t>Blooms: Understand</w:t>
      </w:r>
    </w:p>
    <w:p w14:paraId="6ED4AB5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2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22" w:author="Agate Publishing" w:date="2019-08-26T15:39:00Z">
            <w:rPr>
              <w:rFonts w:ascii="Times New Roman" w:eastAsia="Helvetica,dialog,Verdana,unifon" w:hAnsi="Times New Roman" w:cs="Times New Roman"/>
              <w:bCs/>
            </w:rPr>
          </w:rPrChange>
        </w:rPr>
        <w:t>Difficulty: 2 Medium</w:t>
      </w:r>
    </w:p>
    <w:p w14:paraId="6FBD8A5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2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24" w:author="Agate Publishing" w:date="2019-08-26T15:39:00Z">
            <w:rPr>
              <w:rFonts w:ascii="Times New Roman" w:eastAsia="Helvetica,dialog,Verdana,unifon" w:hAnsi="Times New Roman" w:cs="Times New Roman"/>
              <w:bCs/>
            </w:rPr>
          </w:rPrChange>
        </w:rPr>
        <w:t>Learning Objective: 20-02 Explain how economies of scale can reduce unit costs.</w:t>
      </w:r>
    </w:p>
    <w:p w14:paraId="5570D06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2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26" w:author="Agate Publishing" w:date="2019-08-26T15:39:00Z">
            <w:rPr>
              <w:rFonts w:ascii="Times New Roman" w:eastAsia="Helvetica,dialog,Verdana,unifon" w:hAnsi="Times New Roman" w:cs="Times New Roman"/>
              <w:bCs/>
            </w:rPr>
          </w:rPrChange>
        </w:rPr>
        <w:t>Topic: Economies of Scale</w:t>
      </w:r>
    </w:p>
    <w:p w14:paraId="63F793B9"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927" w:author="Agate Publishing" w:date="2019-08-26T15:39:00Z">
            <w:rPr>
              <w:rFonts w:ascii="Times New Roman" w:eastAsia="Helvetica,dialog,Verdana,unifon" w:hAnsi="Times New Roman" w:cs="Times New Roman"/>
              <w:bCs/>
            </w:rPr>
          </w:rPrChange>
        </w:rPr>
      </w:pPr>
    </w:p>
    <w:p w14:paraId="2BEB02AA"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928" w:author="Agate Publishing" w:date="2019-08-26T15:39:00Z">
            <w:rPr>
              <w:rFonts w:ascii="Times New Roman" w:eastAsia="Helvetica,dialog,Verdana,unifon" w:hAnsi="Times New Roman" w:cs="Times New Roman"/>
              <w:bCs/>
            </w:rPr>
          </w:rPrChange>
        </w:rPr>
      </w:pPr>
    </w:p>
    <w:p w14:paraId="71D2012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92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30" w:author="Agate Publishing" w:date="2019-08-26T15:39:00Z">
            <w:rPr>
              <w:rFonts w:ascii="Times New Roman" w:eastAsia="Helvetica,dialog,Verdana,unifon" w:hAnsi="Times New Roman" w:cs="Times New Roman"/>
              <w:bCs/>
            </w:rPr>
          </w:rPrChange>
        </w:rPr>
        <w:t>33. In cost-volume-profit analysis, income tax expense:</w:t>
      </w:r>
    </w:p>
    <w:p w14:paraId="20834DB9"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931" w:author="Agate Publishing" w:date="2019-08-26T15:39:00Z">
            <w:rPr>
              <w:rFonts w:ascii="Times New Roman" w:eastAsia="Helvetica,dialog,Verdana,unifon" w:hAnsi="Times New Roman" w:cs="Times New Roman"/>
              <w:bCs/>
            </w:rPr>
          </w:rPrChange>
        </w:rPr>
      </w:pPr>
    </w:p>
    <w:p w14:paraId="68498527" w14:textId="77777777" w:rsidR="008C6CDC" w:rsidRPr="00063AAB" w:rsidRDefault="008C6CDC" w:rsidP="002217A9">
      <w:pPr>
        <w:widowControl w:val="0"/>
        <w:spacing w:after="0" w:line="240" w:lineRule="auto"/>
        <w:rPr>
          <w:rFonts w:ascii="Times New Roman" w:hAnsi="Times New Roman" w:cs="Times New Roman"/>
          <w:bCs/>
          <w:rPrChange w:id="93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933" w:author="Agate Publishing" w:date="2019-08-26T15:39:00Z">
            <w:rPr>
              <w:rFonts w:ascii="Times New Roman" w:eastAsia="Helvetica,dialog,Verdana,unifon" w:hAnsi="Times New Roman" w:cs="Times New Roman"/>
              <w:bCs/>
            </w:rPr>
          </w:rPrChange>
        </w:rPr>
        <w:t>A. Is included among the monthly operating expenses as a variable cost.</w:t>
      </w:r>
    </w:p>
    <w:p w14:paraId="678605ED" w14:textId="77777777" w:rsidR="008C6CDC" w:rsidRPr="00063AAB" w:rsidRDefault="008C6CDC" w:rsidP="002217A9">
      <w:pPr>
        <w:widowControl w:val="0"/>
        <w:spacing w:after="0" w:line="240" w:lineRule="auto"/>
        <w:rPr>
          <w:rFonts w:ascii="Times New Roman" w:hAnsi="Times New Roman" w:cs="Times New Roman"/>
          <w:bCs/>
          <w:rPrChange w:id="934" w:author="Agate Publishing" w:date="2019-08-26T15:39:00Z">
            <w:rPr>
              <w:rFonts w:ascii="Times New Roman" w:hAnsi="Times New Roman" w:cs="Times New Roman"/>
              <w:bCs/>
            </w:rPr>
          </w:rPrChange>
        </w:rPr>
      </w:pPr>
    </w:p>
    <w:p w14:paraId="1B9E505B" w14:textId="77777777" w:rsidR="008C6CDC" w:rsidRPr="00063AAB" w:rsidRDefault="008C6CDC" w:rsidP="002217A9">
      <w:pPr>
        <w:widowControl w:val="0"/>
        <w:spacing w:after="0" w:line="240" w:lineRule="auto"/>
        <w:rPr>
          <w:rFonts w:ascii="Times New Roman" w:hAnsi="Times New Roman" w:cs="Times New Roman"/>
          <w:bCs/>
          <w:rPrChange w:id="93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936" w:author="Agate Publishing" w:date="2019-08-26T15:39:00Z">
            <w:rPr>
              <w:rFonts w:ascii="Times New Roman" w:eastAsia="Helvetica,dialog,Verdana,unifon" w:hAnsi="Times New Roman" w:cs="Times New Roman"/>
              <w:bCs/>
            </w:rPr>
          </w:rPrChange>
        </w:rPr>
        <w:t>B. Is considered a fixed cost of doing business.</w:t>
      </w:r>
    </w:p>
    <w:p w14:paraId="237D852F" w14:textId="77777777" w:rsidR="008C6CDC" w:rsidRPr="00063AAB" w:rsidRDefault="008C6CDC" w:rsidP="002217A9">
      <w:pPr>
        <w:widowControl w:val="0"/>
        <w:spacing w:after="0" w:line="240" w:lineRule="auto"/>
        <w:rPr>
          <w:rFonts w:ascii="Times New Roman" w:hAnsi="Times New Roman" w:cs="Times New Roman"/>
          <w:bCs/>
          <w:rPrChange w:id="937" w:author="Agate Publishing" w:date="2019-08-26T15:39:00Z">
            <w:rPr>
              <w:rFonts w:ascii="Times New Roman" w:hAnsi="Times New Roman" w:cs="Times New Roman"/>
              <w:bCs/>
            </w:rPr>
          </w:rPrChange>
        </w:rPr>
      </w:pPr>
    </w:p>
    <w:p w14:paraId="216B128D" w14:textId="77777777" w:rsidR="008C6CDC" w:rsidRPr="00063AAB" w:rsidRDefault="008C6CDC" w:rsidP="002217A9">
      <w:pPr>
        <w:widowControl w:val="0"/>
        <w:spacing w:after="0" w:line="240" w:lineRule="auto"/>
        <w:rPr>
          <w:rFonts w:ascii="Times New Roman" w:hAnsi="Times New Roman" w:cs="Times New Roman"/>
          <w:bCs/>
          <w:rPrChange w:id="93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939" w:author="Agate Publishing" w:date="2019-08-26T15:39:00Z">
            <w:rPr>
              <w:rFonts w:ascii="Times New Roman" w:eastAsia="Helvetica,dialog,Verdana,unifon" w:hAnsi="Times New Roman" w:cs="Times New Roman"/>
              <w:bCs/>
            </w:rPr>
          </w:rPrChange>
        </w:rPr>
        <w:t>C. Is treated as a semivariable cost that is partially dependent upon sales volume.</w:t>
      </w:r>
    </w:p>
    <w:p w14:paraId="23B360B9" w14:textId="77777777" w:rsidR="008C6CDC" w:rsidRPr="00063AAB" w:rsidRDefault="008C6CDC" w:rsidP="002217A9">
      <w:pPr>
        <w:widowControl w:val="0"/>
        <w:spacing w:after="0" w:line="240" w:lineRule="auto"/>
        <w:rPr>
          <w:rFonts w:ascii="Times New Roman" w:hAnsi="Times New Roman" w:cs="Times New Roman"/>
          <w:bCs/>
          <w:rPrChange w:id="940" w:author="Agate Publishing" w:date="2019-08-26T15:39:00Z">
            <w:rPr>
              <w:rFonts w:ascii="Times New Roman" w:hAnsi="Times New Roman" w:cs="Times New Roman"/>
              <w:bCs/>
            </w:rPr>
          </w:rPrChange>
        </w:rPr>
      </w:pPr>
    </w:p>
    <w:p w14:paraId="33926735" w14:textId="77777777" w:rsidR="008C6CDC" w:rsidRPr="00063AAB" w:rsidRDefault="008C6CDC" w:rsidP="002217A9">
      <w:pPr>
        <w:widowControl w:val="0"/>
        <w:spacing w:after="0" w:line="240" w:lineRule="auto"/>
        <w:rPr>
          <w:rFonts w:ascii="Times New Roman" w:hAnsi="Times New Roman" w:cs="Times New Roman"/>
          <w:bCs/>
          <w:rPrChange w:id="94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942"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943" w:author="Agate Publishing" w:date="2019-08-26T15:39:00Z">
            <w:rPr>
              <w:rFonts w:ascii="Times New Roman" w:eastAsia="Helvetica,dialog,Verdana,unifon" w:hAnsi="Times New Roman" w:cs="Times New Roman"/>
              <w:bCs/>
            </w:rPr>
          </w:rPrChange>
        </w:rPr>
        <w:t>. Is generally ignored.</w:t>
      </w:r>
    </w:p>
    <w:p w14:paraId="128E3978" w14:textId="77777777" w:rsidR="008C6CDC" w:rsidRPr="00063AAB" w:rsidRDefault="008C6CDC" w:rsidP="002217A9">
      <w:pPr>
        <w:widowControl w:val="0"/>
        <w:spacing w:after="0" w:line="240" w:lineRule="auto"/>
        <w:rPr>
          <w:rFonts w:ascii="Times New Roman" w:hAnsi="Times New Roman" w:cs="Times New Roman"/>
          <w:bCs/>
          <w:rPrChange w:id="944" w:author="Agate Publishing" w:date="2019-08-26T15:39:00Z">
            <w:rPr>
              <w:rFonts w:ascii="Times New Roman" w:hAnsi="Times New Roman" w:cs="Times New Roman"/>
              <w:bCs/>
            </w:rPr>
          </w:rPrChange>
        </w:rPr>
      </w:pPr>
    </w:p>
    <w:p w14:paraId="753F629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4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46" w:author="Agate Publishing" w:date="2019-08-26T15:39:00Z">
            <w:rPr>
              <w:rFonts w:ascii="Times New Roman" w:eastAsia="Helvetica,dialog,Verdana,unifon" w:hAnsi="Times New Roman" w:cs="Times New Roman"/>
              <w:bCs/>
            </w:rPr>
          </w:rPrChange>
        </w:rPr>
        <w:t>AACSB: Analytical Thinking</w:t>
      </w:r>
    </w:p>
    <w:p w14:paraId="1BB55AC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4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48" w:author="Agate Publishing" w:date="2019-08-26T15:39:00Z">
            <w:rPr>
              <w:rFonts w:ascii="Times New Roman" w:eastAsia="Helvetica,dialog,Verdana,unifon" w:hAnsi="Times New Roman" w:cs="Times New Roman"/>
              <w:bCs/>
            </w:rPr>
          </w:rPrChange>
        </w:rPr>
        <w:t>AICPA: BB Critical Thinking</w:t>
      </w:r>
    </w:p>
    <w:p w14:paraId="1769235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50" w:author="Agate Publishing" w:date="2019-08-26T15:39:00Z">
            <w:rPr>
              <w:rFonts w:ascii="Times New Roman" w:eastAsia="Helvetica,dialog,Verdana,unifon" w:hAnsi="Times New Roman" w:cs="Times New Roman"/>
              <w:bCs/>
            </w:rPr>
          </w:rPrChange>
        </w:rPr>
        <w:t>AICPA: FN Measurement</w:t>
      </w:r>
    </w:p>
    <w:p w14:paraId="377DBBA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52" w:author="Agate Publishing" w:date="2019-08-26T15:39:00Z">
            <w:rPr>
              <w:rFonts w:ascii="Times New Roman" w:eastAsia="Helvetica,dialog,Verdana,unifon" w:hAnsi="Times New Roman" w:cs="Times New Roman"/>
              <w:bCs/>
            </w:rPr>
          </w:rPrChange>
        </w:rPr>
        <w:t>Accessibility: Keyboard Navigation</w:t>
      </w:r>
    </w:p>
    <w:p w14:paraId="6D943FC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54" w:author="Agate Publishing" w:date="2019-08-26T15:39:00Z">
            <w:rPr>
              <w:rFonts w:ascii="Times New Roman" w:eastAsia="Helvetica,dialog,Verdana,unifon" w:hAnsi="Times New Roman" w:cs="Times New Roman"/>
              <w:bCs/>
            </w:rPr>
          </w:rPrChange>
        </w:rPr>
        <w:t>Blooms: Remember</w:t>
      </w:r>
    </w:p>
    <w:p w14:paraId="6B6037F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56" w:author="Agate Publishing" w:date="2019-08-26T15:39:00Z">
            <w:rPr>
              <w:rFonts w:ascii="Times New Roman" w:eastAsia="Helvetica,dialog,Verdana,unifon" w:hAnsi="Times New Roman" w:cs="Times New Roman"/>
              <w:bCs/>
            </w:rPr>
          </w:rPrChange>
        </w:rPr>
        <w:t>Difficulty: 2 Medium</w:t>
      </w:r>
    </w:p>
    <w:p w14:paraId="654F19A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58" w:author="Agate Publishing" w:date="2019-08-26T15:39:00Z">
            <w:rPr>
              <w:rFonts w:ascii="Times New Roman" w:eastAsia="Helvetica,dialog,Verdana,unifon" w:hAnsi="Times New Roman" w:cs="Times New Roman"/>
              <w:bCs/>
            </w:rPr>
          </w:rPrChange>
        </w:rPr>
        <w:t>Learning Objective: 20-03 Prepare a cost-volume-profit graph.</w:t>
      </w:r>
    </w:p>
    <w:p w14:paraId="2697F44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60" w:author="Agate Publishing" w:date="2019-08-26T15:39:00Z">
            <w:rPr>
              <w:rFonts w:ascii="Times New Roman" w:eastAsia="Helvetica,dialog,Verdana,unifon" w:hAnsi="Times New Roman" w:cs="Times New Roman"/>
              <w:bCs/>
            </w:rPr>
          </w:rPrChange>
        </w:rPr>
        <w:t>Topic: Preparing and Using a Cost-Volume-Profit Graph</w:t>
      </w:r>
    </w:p>
    <w:p w14:paraId="2E844FF8" w14:textId="77777777" w:rsidR="008C6CDC" w:rsidRPr="00063AAB" w:rsidRDefault="008C6CDC" w:rsidP="002217A9">
      <w:pPr>
        <w:widowControl w:val="0"/>
        <w:spacing w:after="0" w:line="240" w:lineRule="auto"/>
        <w:rPr>
          <w:rFonts w:ascii="Times New Roman" w:hAnsi="Times New Roman" w:cs="Times New Roman"/>
          <w:bCs/>
          <w:rPrChange w:id="961" w:author="Agate Publishing" w:date="2019-08-26T15:39:00Z">
            <w:rPr>
              <w:rFonts w:ascii="Times New Roman" w:hAnsi="Times New Roman" w:cs="Times New Roman"/>
              <w:bCs/>
            </w:rPr>
          </w:rPrChange>
        </w:rPr>
      </w:pPr>
    </w:p>
    <w:p w14:paraId="24FCABB2" w14:textId="77777777" w:rsidR="00C943C1" w:rsidRPr="00063AAB" w:rsidRDefault="00C943C1" w:rsidP="002217A9">
      <w:pPr>
        <w:widowControl w:val="0"/>
        <w:spacing w:after="0" w:line="240" w:lineRule="auto"/>
        <w:rPr>
          <w:rFonts w:ascii="Times New Roman" w:hAnsi="Times New Roman" w:cs="Times New Roman"/>
          <w:bCs/>
          <w:rPrChange w:id="962" w:author="Agate Publishing" w:date="2019-08-26T15:39:00Z">
            <w:rPr>
              <w:rFonts w:ascii="Times New Roman" w:hAnsi="Times New Roman" w:cs="Times New Roman"/>
              <w:bCs/>
            </w:rPr>
          </w:rPrChange>
        </w:rPr>
      </w:pPr>
    </w:p>
    <w:p w14:paraId="0C5393E6"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9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64" w:author="Agate Publishing" w:date="2019-08-26T15:39:00Z">
            <w:rPr>
              <w:rFonts w:ascii="Times New Roman" w:eastAsia="Helvetica,dialog,Verdana,unifon" w:hAnsi="Times New Roman" w:cs="Times New Roman"/>
              <w:bCs/>
            </w:rPr>
          </w:rPrChange>
        </w:rPr>
        <w:t>34. The break-even point in a cost-volume-profit graph is always found:</w:t>
      </w:r>
    </w:p>
    <w:p w14:paraId="7D5D95E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965" w:author="Agate Publishing" w:date="2019-08-26T15:39:00Z">
            <w:rPr>
              <w:rFonts w:ascii="Times New Roman" w:eastAsia="Helvetica,dialog,Verdana,unifon" w:hAnsi="Times New Roman" w:cs="Times New Roman"/>
              <w:bCs/>
            </w:rPr>
          </w:rPrChange>
        </w:rPr>
      </w:pPr>
    </w:p>
    <w:p w14:paraId="0A4D87DB" w14:textId="77777777" w:rsidR="008C6CDC" w:rsidRPr="00063AAB" w:rsidRDefault="008C6CDC" w:rsidP="002217A9">
      <w:pPr>
        <w:widowControl w:val="0"/>
        <w:spacing w:after="0" w:line="240" w:lineRule="auto"/>
        <w:rPr>
          <w:rFonts w:ascii="Times New Roman" w:hAnsi="Times New Roman" w:cs="Times New Roman"/>
          <w:bCs/>
          <w:rPrChange w:id="96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967" w:author="Agate Publishing" w:date="2019-08-26T15:39:00Z">
            <w:rPr>
              <w:rFonts w:ascii="Times New Roman" w:eastAsia="Helvetica,dialog,Verdana,unifon" w:hAnsi="Times New Roman" w:cs="Times New Roman"/>
              <w:bCs/>
            </w:rPr>
          </w:rPrChange>
        </w:rPr>
        <w:t>A. At 50% of full capacity.</w:t>
      </w:r>
    </w:p>
    <w:p w14:paraId="5B619F9E" w14:textId="77777777" w:rsidR="008C6CDC" w:rsidRPr="00063AAB" w:rsidRDefault="008C6CDC" w:rsidP="002217A9">
      <w:pPr>
        <w:widowControl w:val="0"/>
        <w:spacing w:after="0" w:line="240" w:lineRule="auto"/>
        <w:rPr>
          <w:rFonts w:ascii="Times New Roman" w:hAnsi="Times New Roman" w:cs="Times New Roman"/>
          <w:bCs/>
          <w:rPrChange w:id="968" w:author="Agate Publishing" w:date="2019-08-26T15:39:00Z">
            <w:rPr>
              <w:rFonts w:ascii="Times New Roman" w:hAnsi="Times New Roman" w:cs="Times New Roman"/>
              <w:bCs/>
            </w:rPr>
          </w:rPrChange>
        </w:rPr>
      </w:pPr>
    </w:p>
    <w:p w14:paraId="4B35600B" w14:textId="77777777" w:rsidR="008C6CDC" w:rsidRPr="00063AAB" w:rsidRDefault="008C6CDC" w:rsidP="002217A9">
      <w:pPr>
        <w:widowControl w:val="0"/>
        <w:spacing w:after="0" w:line="240" w:lineRule="auto"/>
        <w:rPr>
          <w:rFonts w:ascii="Times New Roman" w:hAnsi="Times New Roman" w:cs="Times New Roman"/>
          <w:bCs/>
          <w:rPrChange w:id="96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970" w:author="Agate Publishing" w:date="2019-08-26T15:39:00Z">
            <w:rPr>
              <w:rFonts w:ascii="Times New Roman" w:eastAsia="Helvetica,dialog,Verdana,unifon" w:hAnsi="Times New Roman" w:cs="Times New Roman"/>
              <w:bCs/>
            </w:rPr>
          </w:rPrChange>
        </w:rPr>
        <w:t>B. At the sales volume resulting in the lowest average unit cost.</w:t>
      </w:r>
    </w:p>
    <w:p w14:paraId="59B25232" w14:textId="77777777" w:rsidR="008C6CDC" w:rsidRPr="00063AAB" w:rsidRDefault="008C6CDC" w:rsidP="002217A9">
      <w:pPr>
        <w:widowControl w:val="0"/>
        <w:spacing w:after="0" w:line="240" w:lineRule="auto"/>
        <w:rPr>
          <w:rFonts w:ascii="Times New Roman" w:hAnsi="Times New Roman" w:cs="Times New Roman"/>
          <w:bCs/>
          <w:rPrChange w:id="971" w:author="Agate Publishing" w:date="2019-08-26T15:39:00Z">
            <w:rPr>
              <w:rFonts w:ascii="Times New Roman" w:hAnsi="Times New Roman" w:cs="Times New Roman"/>
              <w:bCs/>
            </w:rPr>
          </w:rPrChange>
        </w:rPr>
      </w:pPr>
    </w:p>
    <w:p w14:paraId="29083DF4" w14:textId="77777777" w:rsidR="008C6CDC" w:rsidRPr="00063AAB" w:rsidRDefault="008C6CDC" w:rsidP="002217A9">
      <w:pPr>
        <w:widowControl w:val="0"/>
        <w:spacing w:after="0" w:line="240" w:lineRule="auto"/>
        <w:rPr>
          <w:rFonts w:ascii="Times New Roman" w:hAnsi="Times New Roman" w:cs="Times New Roman"/>
          <w:bCs/>
          <w:rPrChange w:id="97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973" w:author="Agate Publishing" w:date="2019-08-26T15:39:00Z">
            <w:rPr>
              <w:rFonts w:ascii="Times New Roman" w:eastAsia="Helvetica,dialog,Verdana,unifon" w:hAnsi="Times New Roman" w:cs="Times New Roman"/>
              <w:bCs/>
            </w:rPr>
          </w:rPrChange>
        </w:rPr>
        <w:t>C. At the volume at which total revenue equals total variable costs.</w:t>
      </w:r>
    </w:p>
    <w:p w14:paraId="3C3D81CC" w14:textId="77777777" w:rsidR="008C6CDC" w:rsidRPr="00063AAB" w:rsidRDefault="008C6CDC" w:rsidP="002217A9">
      <w:pPr>
        <w:widowControl w:val="0"/>
        <w:spacing w:after="0" w:line="240" w:lineRule="auto"/>
        <w:rPr>
          <w:rFonts w:ascii="Times New Roman" w:hAnsi="Times New Roman" w:cs="Times New Roman"/>
          <w:bCs/>
          <w:rPrChange w:id="974" w:author="Agate Publishing" w:date="2019-08-26T15:39:00Z">
            <w:rPr>
              <w:rFonts w:ascii="Times New Roman" w:hAnsi="Times New Roman" w:cs="Times New Roman"/>
              <w:bCs/>
            </w:rPr>
          </w:rPrChange>
        </w:rPr>
      </w:pPr>
    </w:p>
    <w:p w14:paraId="1EA945E1" w14:textId="77777777" w:rsidR="008C6CDC" w:rsidRPr="00063AAB" w:rsidRDefault="008C6CDC" w:rsidP="002217A9">
      <w:pPr>
        <w:widowControl w:val="0"/>
        <w:spacing w:after="0" w:line="240" w:lineRule="auto"/>
        <w:rPr>
          <w:rFonts w:ascii="Times New Roman" w:hAnsi="Times New Roman" w:cs="Times New Roman"/>
          <w:bCs/>
          <w:rPrChange w:id="97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976"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977" w:author="Agate Publishing" w:date="2019-08-26T15:39:00Z">
            <w:rPr>
              <w:rFonts w:ascii="Times New Roman" w:eastAsia="Helvetica,dialog,Verdana,unifon" w:hAnsi="Times New Roman" w:cs="Times New Roman"/>
              <w:bCs/>
            </w:rPr>
          </w:rPrChange>
        </w:rPr>
        <w:t>. At the volume at which total revenue equals total fixed costs plus total variable costs.</w:t>
      </w:r>
    </w:p>
    <w:p w14:paraId="5EEA8940" w14:textId="77777777" w:rsidR="008C6CDC" w:rsidRPr="00063AAB" w:rsidRDefault="008C6CDC" w:rsidP="002217A9">
      <w:pPr>
        <w:widowControl w:val="0"/>
        <w:spacing w:after="0" w:line="240" w:lineRule="auto"/>
        <w:rPr>
          <w:rFonts w:ascii="Times New Roman" w:hAnsi="Times New Roman" w:cs="Times New Roman"/>
          <w:bCs/>
          <w:rPrChange w:id="978" w:author="Agate Publishing" w:date="2019-08-26T15:39:00Z">
            <w:rPr>
              <w:rFonts w:ascii="Times New Roman" w:hAnsi="Times New Roman" w:cs="Times New Roman"/>
              <w:bCs/>
            </w:rPr>
          </w:rPrChange>
        </w:rPr>
      </w:pPr>
    </w:p>
    <w:p w14:paraId="66A0452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80" w:author="Agate Publishing" w:date="2019-08-26T15:39:00Z">
            <w:rPr>
              <w:rFonts w:ascii="Times New Roman" w:eastAsia="Helvetica,dialog,Verdana,unifon" w:hAnsi="Times New Roman" w:cs="Times New Roman"/>
              <w:bCs/>
            </w:rPr>
          </w:rPrChange>
        </w:rPr>
        <w:lastRenderedPageBreak/>
        <w:t>AACSB: Analytical Thinking</w:t>
      </w:r>
    </w:p>
    <w:p w14:paraId="2D89A80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82" w:author="Agate Publishing" w:date="2019-08-26T15:39:00Z">
            <w:rPr>
              <w:rFonts w:ascii="Times New Roman" w:eastAsia="Helvetica,dialog,Verdana,unifon" w:hAnsi="Times New Roman" w:cs="Times New Roman"/>
              <w:bCs/>
            </w:rPr>
          </w:rPrChange>
        </w:rPr>
        <w:t>AICPA: BB Critical Thinking</w:t>
      </w:r>
    </w:p>
    <w:p w14:paraId="150023F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8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84" w:author="Agate Publishing" w:date="2019-08-26T15:39:00Z">
            <w:rPr>
              <w:rFonts w:ascii="Times New Roman" w:eastAsia="Helvetica,dialog,Verdana,unifon" w:hAnsi="Times New Roman" w:cs="Times New Roman"/>
              <w:bCs/>
            </w:rPr>
          </w:rPrChange>
        </w:rPr>
        <w:t>AICPA: FN Measurement</w:t>
      </w:r>
    </w:p>
    <w:p w14:paraId="41703AC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86" w:author="Agate Publishing" w:date="2019-08-26T15:39:00Z">
            <w:rPr>
              <w:rFonts w:ascii="Times New Roman" w:eastAsia="Helvetica,dialog,Verdana,unifon" w:hAnsi="Times New Roman" w:cs="Times New Roman"/>
              <w:bCs/>
            </w:rPr>
          </w:rPrChange>
        </w:rPr>
        <w:t>Accessibility: Keyboard Navigation</w:t>
      </w:r>
    </w:p>
    <w:p w14:paraId="098CD1A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8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88" w:author="Agate Publishing" w:date="2019-08-26T15:39:00Z">
            <w:rPr>
              <w:rFonts w:ascii="Times New Roman" w:eastAsia="Helvetica,dialog,Verdana,unifon" w:hAnsi="Times New Roman" w:cs="Times New Roman"/>
              <w:bCs/>
            </w:rPr>
          </w:rPrChange>
        </w:rPr>
        <w:t>Blooms: Understand</w:t>
      </w:r>
    </w:p>
    <w:p w14:paraId="7A53747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8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90" w:author="Agate Publishing" w:date="2019-08-26T15:39:00Z">
            <w:rPr>
              <w:rFonts w:ascii="Times New Roman" w:eastAsia="Helvetica,dialog,Verdana,unifon" w:hAnsi="Times New Roman" w:cs="Times New Roman"/>
              <w:bCs/>
            </w:rPr>
          </w:rPrChange>
        </w:rPr>
        <w:t>Difficulty: 2 Medium</w:t>
      </w:r>
    </w:p>
    <w:p w14:paraId="6EA8DF8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9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92" w:author="Agate Publishing" w:date="2019-08-26T15:39:00Z">
            <w:rPr>
              <w:rFonts w:ascii="Times New Roman" w:eastAsia="Helvetica,dialog,Verdana,unifon" w:hAnsi="Times New Roman" w:cs="Times New Roman"/>
              <w:bCs/>
            </w:rPr>
          </w:rPrChange>
        </w:rPr>
        <w:t>Learning Objective: 20-03 Prepare a cost-volume-profit graph.</w:t>
      </w:r>
    </w:p>
    <w:p w14:paraId="5F947BF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99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94" w:author="Agate Publishing" w:date="2019-08-26T15:39:00Z">
            <w:rPr>
              <w:rFonts w:ascii="Times New Roman" w:eastAsia="Helvetica,dialog,Verdana,unifon" w:hAnsi="Times New Roman" w:cs="Times New Roman"/>
              <w:bCs/>
            </w:rPr>
          </w:rPrChange>
        </w:rPr>
        <w:t>Topic: Preparing and Using a Cost-Volume-Profit Graph</w:t>
      </w:r>
    </w:p>
    <w:p w14:paraId="5E655E11" w14:textId="77777777" w:rsidR="008C6CDC" w:rsidRPr="00063AAB" w:rsidRDefault="008C6CDC" w:rsidP="002217A9">
      <w:pPr>
        <w:widowControl w:val="0"/>
        <w:spacing w:after="0" w:line="240" w:lineRule="auto"/>
        <w:rPr>
          <w:rFonts w:ascii="Times New Roman" w:hAnsi="Times New Roman" w:cs="Times New Roman"/>
          <w:bCs/>
          <w:rPrChange w:id="995" w:author="Agate Publishing" w:date="2019-08-26T15:39:00Z">
            <w:rPr>
              <w:rFonts w:ascii="Times New Roman" w:hAnsi="Times New Roman" w:cs="Times New Roman"/>
              <w:bCs/>
            </w:rPr>
          </w:rPrChange>
        </w:rPr>
      </w:pPr>
    </w:p>
    <w:p w14:paraId="71D6A51D" w14:textId="77777777" w:rsidR="00C943C1" w:rsidRPr="00063AAB" w:rsidRDefault="00C943C1" w:rsidP="002217A9">
      <w:pPr>
        <w:widowControl w:val="0"/>
        <w:spacing w:after="0" w:line="240" w:lineRule="auto"/>
        <w:rPr>
          <w:rFonts w:ascii="Times New Roman" w:hAnsi="Times New Roman" w:cs="Times New Roman"/>
          <w:bCs/>
          <w:rPrChange w:id="996" w:author="Agate Publishing" w:date="2019-08-26T15:39:00Z">
            <w:rPr>
              <w:rFonts w:ascii="Times New Roman" w:hAnsi="Times New Roman" w:cs="Times New Roman"/>
              <w:bCs/>
            </w:rPr>
          </w:rPrChange>
        </w:rPr>
      </w:pPr>
    </w:p>
    <w:p w14:paraId="52893BC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99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998" w:author="Agate Publishing" w:date="2019-08-26T15:39:00Z">
            <w:rPr>
              <w:rFonts w:ascii="Times New Roman" w:eastAsia="Helvetica,dialog,Verdana,unifon" w:hAnsi="Times New Roman" w:cs="Times New Roman"/>
              <w:bCs/>
            </w:rPr>
          </w:rPrChange>
        </w:rPr>
        <w:t>35. Management expects total sales of $40 million, a margin of safety of $10 million, and a contribution margin ratio of 45%. Which of the following estimated amounts is not consistent with this information?</w:t>
      </w:r>
    </w:p>
    <w:p w14:paraId="75C80175"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999" w:author="Agate Publishing" w:date="2019-08-26T15:39:00Z">
            <w:rPr>
              <w:rFonts w:ascii="Times New Roman" w:eastAsia="Helvetica,dialog,Verdana,unifon" w:hAnsi="Times New Roman" w:cs="Times New Roman"/>
              <w:bCs/>
            </w:rPr>
          </w:rPrChange>
        </w:rPr>
      </w:pPr>
    </w:p>
    <w:p w14:paraId="14ECEB7B" w14:textId="77777777" w:rsidR="008C6CDC" w:rsidRPr="00063AAB" w:rsidRDefault="008C6CDC" w:rsidP="002217A9">
      <w:pPr>
        <w:widowControl w:val="0"/>
        <w:spacing w:after="0" w:line="240" w:lineRule="auto"/>
        <w:rPr>
          <w:rFonts w:ascii="Times New Roman" w:hAnsi="Times New Roman" w:cs="Times New Roman"/>
          <w:bCs/>
          <w:rPrChange w:id="100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001" w:author="Agate Publishing" w:date="2019-08-26T15:39:00Z">
            <w:rPr>
              <w:rFonts w:ascii="Times New Roman" w:eastAsia="Helvetica,dialog,Verdana,unifon" w:hAnsi="Times New Roman" w:cs="Times New Roman"/>
              <w:bCs/>
            </w:rPr>
          </w:rPrChange>
        </w:rPr>
        <w:t>A. Variable costs, $22 million</w:t>
      </w:r>
    </w:p>
    <w:p w14:paraId="60127877" w14:textId="77777777" w:rsidR="008C6CDC" w:rsidRPr="00063AAB" w:rsidRDefault="008C6CDC" w:rsidP="002217A9">
      <w:pPr>
        <w:widowControl w:val="0"/>
        <w:spacing w:after="0" w:line="240" w:lineRule="auto"/>
        <w:rPr>
          <w:rFonts w:ascii="Times New Roman" w:hAnsi="Times New Roman" w:cs="Times New Roman"/>
          <w:bCs/>
          <w:rPrChange w:id="1002" w:author="Agate Publishing" w:date="2019-08-26T15:39:00Z">
            <w:rPr>
              <w:rFonts w:ascii="Times New Roman" w:hAnsi="Times New Roman" w:cs="Times New Roman"/>
              <w:bCs/>
            </w:rPr>
          </w:rPrChange>
        </w:rPr>
      </w:pPr>
    </w:p>
    <w:p w14:paraId="3FA46292" w14:textId="77777777" w:rsidR="008C6CDC" w:rsidRPr="00063AAB" w:rsidRDefault="008C6CDC" w:rsidP="002217A9">
      <w:pPr>
        <w:widowControl w:val="0"/>
        <w:spacing w:after="0" w:line="240" w:lineRule="auto"/>
        <w:rPr>
          <w:rFonts w:ascii="Times New Roman" w:hAnsi="Times New Roman" w:cs="Times New Roman"/>
          <w:bCs/>
          <w:rPrChange w:id="100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004" w:author="Agate Publishing" w:date="2019-08-26T15:39:00Z">
            <w:rPr>
              <w:rFonts w:ascii="Times New Roman" w:eastAsia="Helvetica,dialog,Verdana,unifon" w:hAnsi="Times New Roman" w:cs="Times New Roman"/>
              <w:bCs/>
            </w:rPr>
          </w:rPrChange>
        </w:rPr>
        <w:t>B. Fixed costs, $13.5 million</w:t>
      </w:r>
    </w:p>
    <w:p w14:paraId="20663FC0" w14:textId="77777777" w:rsidR="008C6CDC" w:rsidRPr="00063AAB" w:rsidRDefault="008C6CDC" w:rsidP="002217A9">
      <w:pPr>
        <w:widowControl w:val="0"/>
        <w:spacing w:after="0" w:line="240" w:lineRule="auto"/>
        <w:rPr>
          <w:rFonts w:ascii="Times New Roman" w:hAnsi="Times New Roman" w:cs="Times New Roman"/>
          <w:bCs/>
          <w:rPrChange w:id="1005" w:author="Agate Publishing" w:date="2019-08-26T15:39:00Z">
            <w:rPr>
              <w:rFonts w:ascii="Times New Roman" w:hAnsi="Times New Roman" w:cs="Times New Roman"/>
              <w:bCs/>
            </w:rPr>
          </w:rPrChange>
        </w:rPr>
      </w:pPr>
    </w:p>
    <w:p w14:paraId="0DA871E2" w14:textId="77777777" w:rsidR="008C6CDC" w:rsidRPr="00063AAB" w:rsidRDefault="008C6CDC" w:rsidP="002217A9">
      <w:pPr>
        <w:widowControl w:val="0"/>
        <w:spacing w:after="0" w:line="240" w:lineRule="auto"/>
        <w:rPr>
          <w:rFonts w:ascii="Times New Roman" w:hAnsi="Times New Roman" w:cs="Times New Roman"/>
          <w:bCs/>
          <w:rPrChange w:id="100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007"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1008" w:author="Agate Publishing" w:date="2019-08-26T15:39:00Z">
            <w:rPr>
              <w:rFonts w:ascii="Times New Roman" w:eastAsia="Helvetica,dialog,Verdana,unifon" w:hAnsi="Times New Roman" w:cs="Times New Roman"/>
              <w:bCs/>
            </w:rPr>
          </w:rPrChange>
        </w:rPr>
        <w:t>. Operating income, $6 million</w:t>
      </w:r>
    </w:p>
    <w:p w14:paraId="1225A95F" w14:textId="77777777" w:rsidR="008C6CDC" w:rsidRPr="00063AAB" w:rsidRDefault="008C6CDC" w:rsidP="002217A9">
      <w:pPr>
        <w:widowControl w:val="0"/>
        <w:spacing w:after="0" w:line="240" w:lineRule="auto"/>
        <w:rPr>
          <w:rFonts w:ascii="Times New Roman" w:hAnsi="Times New Roman" w:cs="Times New Roman"/>
          <w:bCs/>
          <w:rPrChange w:id="1009" w:author="Agate Publishing" w:date="2019-08-26T15:39:00Z">
            <w:rPr>
              <w:rFonts w:ascii="Times New Roman" w:hAnsi="Times New Roman" w:cs="Times New Roman"/>
              <w:bCs/>
            </w:rPr>
          </w:rPrChange>
        </w:rPr>
      </w:pPr>
    </w:p>
    <w:p w14:paraId="49DF52D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01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11" w:author="Agate Publishing" w:date="2019-08-26T15:39:00Z">
            <w:rPr>
              <w:rFonts w:ascii="Times New Roman" w:eastAsia="Helvetica,dialog,Verdana,unifon" w:hAnsi="Times New Roman" w:cs="Times New Roman"/>
              <w:bCs/>
            </w:rPr>
          </w:rPrChange>
        </w:rPr>
        <w:t>D. Break-even sales volume, $30 million</w:t>
      </w:r>
    </w:p>
    <w:p w14:paraId="1778E356" w14:textId="77777777" w:rsidR="00FF24F9" w:rsidRPr="00063AAB" w:rsidRDefault="00FF24F9" w:rsidP="002217A9">
      <w:pPr>
        <w:widowControl w:val="0"/>
        <w:spacing w:after="0" w:line="240" w:lineRule="auto"/>
        <w:rPr>
          <w:rFonts w:ascii="Times New Roman" w:hAnsi="Times New Roman" w:cs="Times New Roman"/>
          <w:bCs/>
          <w:rPrChange w:id="1012" w:author="Agate Publishing" w:date="2019-08-26T15:39:00Z">
            <w:rPr>
              <w:rFonts w:ascii="Times New Roman" w:hAnsi="Times New Roman" w:cs="Times New Roman"/>
              <w:bCs/>
            </w:rPr>
          </w:rPrChange>
        </w:rPr>
      </w:pPr>
    </w:p>
    <w:p w14:paraId="4C384A27" w14:textId="77777777" w:rsidR="00DB0220" w:rsidRPr="00063AAB" w:rsidRDefault="00DB0220" w:rsidP="002217A9">
      <w:pPr>
        <w:widowControl w:val="0"/>
        <w:spacing w:after="0" w:line="240" w:lineRule="auto"/>
        <w:rPr>
          <w:ins w:id="1013" w:author="Jeannie's Laptop" w:date="2019-07-23T12:31:00Z"/>
          <w:rFonts w:ascii="Times New Roman" w:eastAsia="Helvetica,dialog,Verdana,unifon" w:hAnsi="Times New Roman" w:cs="Times New Roman"/>
          <w:bCs/>
          <w:rPrChange w:id="1014" w:author="Agate Publishing" w:date="2019-08-26T15:39:00Z">
            <w:rPr>
              <w:ins w:id="1015" w:author="Jeannie's Laptop" w:date="2019-07-23T12:31:00Z"/>
              <w:rFonts w:ascii="Times New Roman" w:eastAsia="Helvetica,dialog,Verdana,unifon" w:hAnsi="Times New Roman" w:cs="Times New Roman"/>
              <w:bCs/>
            </w:rPr>
          </w:rPrChange>
        </w:rPr>
      </w:pPr>
      <w:ins w:id="1016" w:author="Jeannie's Laptop" w:date="2019-07-23T12:31:00Z">
        <w:r w:rsidRPr="00063AAB">
          <w:rPr>
            <w:rFonts w:ascii="Times New Roman" w:eastAsia="Helvetica,dialog,Verdana,unifon" w:hAnsi="Times New Roman" w:cs="Times New Roman"/>
            <w:bCs/>
            <w:rPrChange w:id="1017" w:author="Agate Publishing" w:date="2019-08-26T15:39:00Z">
              <w:rPr>
                <w:rFonts w:ascii="Times New Roman" w:eastAsia="Helvetica,dialog,Verdana,unifon" w:hAnsi="Times New Roman" w:cs="Times New Roman"/>
                <w:bCs/>
              </w:rPr>
            </w:rPrChange>
          </w:rPr>
          <w:t>Feedback:</w:t>
        </w:r>
      </w:ins>
    </w:p>
    <w:p w14:paraId="13B611B1" w14:textId="2C6B131F" w:rsidR="008C6CDC" w:rsidRPr="00063AAB" w:rsidRDefault="008C6CDC" w:rsidP="002217A9">
      <w:pPr>
        <w:widowControl w:val="0"/>
        <w:spacing w:after="0" w:line="240" w:lineRule="auto"/>
        <w:rPr>
          <w:rFonts w:ascii="Times New Roman" w:hAnsi="Times New Roman" w:cs="Times New Roman"/>
          <w:bCs/>
          <w:rPrChange w:id="101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019" w:author="Agate Publishing" w:date="2019-08-26T15:39:00Z">
            <w:rPr>
              <w:rFonts w:ascii="Times New Roman" w:eastAsia="Helvetica,dialog,Verdana,unifon" w:hAnsi="Times New Roman" w:cs="Times New Roman"/>
              <w:bCs/>
            </w:rPr>
          </w:rPrChange>
        </w:rPr>
        <w:t xml:space="preserve">Variable costs = $40,000,000 </w:t>
      </w:r>
      <w:ins w:id="1020" w:author="Agate Publishing" w:date="2019-08-26T14:40:00Z">
        <w:r w:rsidR="009971C0" w:rsidRPr="00063AAB">
          <w:rPr>
            <w:rFonts w:ascii="Times New Roman" w:eastAsia="Helvetica,dialog,Verdana,unifon" w:hAnsi="Times New Roman" w:cs="Times New Roman"/>
            <w:bCs/>
            <w:rPrChange w:id="1021" w:author="Agate Publishing" w:date="2019-08-26T15:39:00Z">
              <w:rPr>
                <w:rFonts w:ascii="Times New Roman" w:eastAsia="Helvetica,dialog,Verdana,unifon" w:hAnsi="Times New Roman" w:cs="Times New Roman"/>
                <w:bCs/>
              </w:rPr>
            </w:rPrChange>
          </w:rPr>
          <w:t>−</w:t>
        </w:r>
      </w:ins>
      <w:del w:id="1022" w:author="Agate Publishing" w:date="2019-08-26T14:40:00Z">
        <w:r w:rsidRPr="00063AAB" w:rsidDel="009971C0">
          <w:rPr>
            <w:rFonts w:ascii="Times New Roman" w:eastAsia="Helvetica,dialog,Verdana,unifon" w:hAnsi="Times New Roman" w:cs="Times New Roman"/>
            <w:bCs/>
            <w:rPrChange w:id="1023"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1024" w:author="Agate Publishing" w:date="2019-08-26T15:39:00Z">
            <w:rPr>
              <w:rFonts w:ascii="Times New Roman" w:eastAsia="Helvetica,dialog,Verdana,unifon" w:hAnsi="Times New Roman" w:cs="Times New Roman"/>
              <w:bCs/>
            </w:rPr>
          </w:rPrChange>
        </w:rPr>
        <w:t xml:space="preserve"> ($40,000,000 × 0.45) = $22,000,000</w:t>
      </w:r>
    </w:p>
    <w:p w14:paraId="4AD176A9" w14:textId="77777777" w:rsidR="008C6CDC" w:rsidRPr="00063AAB" w:rsidRDefault="008C6CDC" w:rsidP="002217A9">
      <w:pPr>
        <w:widowControl w:val="0"/>
        <w:spacing w:after="0" w:line="240" w:lineRule="auto"/>
        <w:rPr>
          <w:rFonts w:ascii="Times New Roman" w:hAnsi="Times New Roman" w:cs="Times New Roman"/>
          <w:bCs/>
          <w:rPrChange w:id="102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026" w:author="Agate Publishing" w:date="2019-08-26T15:39:00Z">
            <w:rPr>
              <w:rFonts w:ascii="Times New Roman" w:eastAsia="Helvetica,dialog,Verdana,unifon" w:hAnsi="Times New Roman" w:cs="Times New Roman"/>
              <w:bCs/>
            </w:rPr>
          </w:rPrChange>
        </w:rPr>
        <w:t>Fixed costs = $30,000,000 × 0.45 = $13,500,000</w:t>
      </w:r>
    </w:p>
    <w:p w14:paraId="60C2168C" w14:textId="3ACD3C80" w:rsidR="008C6CDC" w:rsidRPr="00063AAB" w:rsidRDefault="008C6CDC" w:rsidP="002217A9">
      <w:pPr>
        <w:widowControl w:val="0"/>
        <w:spacing w:after="0" w:line="240" w:lineRule="auto"/>
        <w:rPr>
          <w:rFonts w:ascii="Times New Roman" w:hAnsi="Times New Roman" w:cs="Times New Roman"/>
          <w:bCs/>
          <w:rPrChange w:id="102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028" w:author="Agate Publishing" w:date="2019-08-26T15:39:00Z">
            <w:rPr>
              <w:rFonts w:ascii="Times New Roman" w:eastAsia="Helvetica,dialog,Verdana,unifon" w:hAnsi="Times New Roman" w:cs="Times New Roman"/>
              <w:bCs/>
            </w:rPr>
          </w:rPrChange>
        </w:rPr>
        <w:t xml:space="preserve">Break-even sales volume = $40,000,000 </w:t>
      </w:r>
      <w:ins w:id="1029" w:author="Agate Publishing" w:date="2019-08-26T14:40:00Z">
        <w:r w:rsidR="009971C0" w:rsidRPr="00063AAB">
          <w:rPr>
            <w:rFonts w:ascii="Times New Roman" w:eastAsia="Helvetica,dialog,Verdana,unifon" w:hAnsi="Times New Roman" w:cs="Times New Roman"/>
            <w:bCs/>
            <w:rPrChange w:id="1030" w:author="Agate Publishing" w:date="2019-08-26T15:39:00Z">
              <w:rPr>
                <w:rFonts w:ascii="Times New Roman" w:eastAsia="Helvetica,dialog,Verdana,unifon" w:hAnsi="Times New Roman" w:cs="Times New Roman"/>
                <w:bCs/>
              </w:rPr>
            </w:rPrChange>
          </w:rPr>
          <w:t>−</w:t>
        </w:r>
      </w:ins>
      <w:del w:id="1031" w:author="Agate Publishing" w:date="2019-08-26T14:40:00Z">
        <w:r w:rsidRPr="00063AAB" w:rsidDel="009971C0">
          <w:rPr>
            <w:rFonts w:ascii="Times New Roman" w:eastAsia="Helvetica,dialog,Verdana,unifon" w:hAnsi="Times New Roman" w:cs="Times New Roman"/>
            <w:bCs/>
            <w:rPrChange w:id="1032"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1033" w:author="Agate Publishing" w:date="2019-08-26T15:39:00Z">
            <w:rPr>
              <w:rFonts w:ascii="Times New Roman" w:eastAsia="Helvetica,dialog,Verdana,unifon" w:hAnsi="Times New Roman" w:cs="Times New Roman"/>
              <w:bCs/>
            </w:rPr>
          </w:rPrChange>
        </w:rPr>
        <w:t xml:space="preserve"> $10,000,000 = $30,000,000</w:t>
      </w:r>
    </w:p>
    <w:p w14:paraId="10E7DAF2" w14:textId="77777777" w:rsidR="008C6CDC" w:rsidRPr="00063AAB" w:rsidRDefault="008C6CDC" w:rsidP="002217A9">
      <w:pPr>
        <w:widowControl w:val="0"/>
        <w:spacing w:after="0" w:line="240" w:lineRule="auto"/>
        <w:rPr>
          <w:rFonts w:ascii="Times New Roman" w:hAnsi="Times New Roman" w:cs="Times New Roman"/>
          <w:bCs/>
          <w:rPrChange w:id="103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035" w:author="Agate Publishing" w:date="2019-08-26T15:39:00Z">
            <w:rPr>
              <w:rFonts w:ascii="Times New Roman" w:eastAsia="Helvetica,dialog,Verdana,unifon" w:hAnsi="Times New Roman" w:cs="Times New Roman"/>
              <w:bCs/>
            </w:rPr>
          </w:rPrChange>
        </w:rPr>
        <w:t>Only Operating income is not consistent ($4,500,000).</w:t>
      </w:r>
    </w:p>
    <w:p w14:paraId="29C7207A" w14:textId="77777777" w:rsidR="008C6CDC" w:rsidRPr="00063AAB" w:rsidRDefault="008C6CDC" w:rsidP="002217A9">
      <w:pPr>
        <w:widowControl w:val="0"/>
        <w:spacing w:after="0" w:line="240" w:lineRule="auto"/>
        <w:rPr>
          <w:rFonts w:ascii="Times New Roman" w:hAnsi="Times New Roman" w:cs="Times New Roman"/>
          <w:bCs/>
          <w:rPrChange w:id="1036" w:author="Agate Publishing" w:date="2019-08-26T15:39:00Z">
            <w:rPr>
              <w:rFonts w:ascii="Times New Roman" w:hAnsi="Times New Roman" w:cs="Times New Roman"/>
              <w:bCs/>
            </w:rPr>
          </w:rPrChange>
        </w:rPr>
      </w:pPr>
    </w:p>
    <w:p w14:paraId="5735A26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3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38" w:author="Agate Publishing" w:date="2019-08-26T15:39:00Z">
            <w:rPr>
              <w:rFonts w:ascii="Times New Roman" w:eastAsia="Helvetica,dialog,Verdana,unifon" w:hAnsi="Times New Roman" w:cs="Times New Roman"/>
              <w:bCs/>
            </w:rPr>
          </w:rPrChange>
        </w:rPr>
        <w:t>AACSB: Analytical Thinking</w:t>
      </w:r>
    </w:p>
    <w:p w14:paraId="3FA3A76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3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40" w:author="Agate Publishing" w:date="2019-08-26T15:39:00Z">
            <w:rPr>
              <w:rFonts w:ascii="Times New Roman" w:eastAsia="Helvetica,dialog,Verdana,unifon" w:hAnsi="Times New Roman" w:cs="Times New Roman"/>
              <w:bCs/>
            </w:rPr>
          </w:rPrChange>
        </w:rPr>
        <w:t>AICPA: BB Critical Thinking</w:t>
      </w:r>
    </w:p>
    <w:p w14:paraId="0459E26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4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42" w:author="Agate Publishing" w:date="2019-08-26T15:39:00Z">
            <w:rPr>
              <w:rFonts w:ascii="Times New Roman" w:eastAsia="Helvetica,dialog,Verdana,unifon" w:hAnsi="Times New Roman" w:cs="Times New Roman"/>
              <w:bCs/>
            </w:rPr>
          </w:rPrChange>
        </w:rPr>
        <w:t>AICPA: FN Measurement</w:t>
      </w:r>
    </w:p>
    <w:p w14:paraId="0750386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4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44" w:author="Agate Publishing" w:date="2019-08-26T15:39:00Z">
            <w:rPr>
              <w:rFonts w:ascii="Times New Roman" w:eastAsia="Helvetica,dialog,Verdana,unifon" w:hAnsi="Times New Roman" w:cs="Times New Roman"/>
              <w:bCs/>
            </w:rPr>
          </w:rPrChange>
        </w:rPr>
        <w:t>Accessibility: Keyboard Navigation</w:t>
      </w:r>
    </w:p>
    <w:p w14:paraId="2B919CB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4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46" w:author="Agate Publishing" w:date="2019-08-26T15:39:00Z">
            <w:rPr>
              <w:rFonts w:ascii="Times New Roman" w:eastAsia="Helvetica,dialog,Verdana,unifon" w:hAnsi="Times New Roman" w:cs="Times New Roman"/>
              <w:bCs/>
            </w:rPr>
          </w:rPrChange>
        </w:rPr>
        <w:t>Blooms: Analyze</w:t>
      </w:r>
    </w:p>
    <w:p w14:paraId="0C3600A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4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48" w:author="Agate Publishing" w:date="2019-08-26T15:39:00Z">
            <w:rPr>
              <w:rFonts w:ascii="Times New Roman" w:eastAsia="Helvetica,dialog,Verdana,unifon" w:hAnsi="Times New Roman" w:cs="Times New Roman"/>
              <w:bCs/>
            </w:rPr>
          </w:rPrChange>
        </w:rPr>
        <w:t>Difficulty: 3 Hard</w:t>
      </w:r>
    </w:p>
    <w:p w14:paraId="0EC30CC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50" w:author="Agate Publishing" w:date="2019-08-26T15:39:00Z">
            <w:rPr>
              <w:rFonts w:ascii="Times New Roman" w:eastAsia="Helvetica,dialog,Verdana,unifon" w:hAnsi="Times New Roman" w:cs="Times New Roman"/>
              <w:bCs/>
            </w:rPr>
          </w:rPrChange>
        </w:rPr>
        <w:t>Learning Objective: 20-03 Prepare a cost-volume-profit graph.</w:t>
      </w:r>
    </w:p>
    <w:p w14:paraId="6BCD5A5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52"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4010DDE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54"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5A4A3491" w14:textId="77777777" w:rsidR="00D47C08" w:rsidRPr="00063AAB" w:rsidRDefault="00D47C08" w:rsidP="00D47C08">
      <w:pPr>
        <w:widowControl w:val="0"/>
        <w:spacing w:after="0" w:line="240" w:lineRule="auto"/>
        <w:rPr>
          <w:rFonts w:ascii="Times New Roman" w:eastAsia="Helvetica,dialog,Verdana,unifon" w:hAnsi="Times New Roman" w:cs="Times New Roman"/>
          <w:bCs/>
          <w:rPrChange w:id="10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56" w:author="Agate Publishing" w:date="2019-08-26T15:39:00Z">
            <w:rPr>
              <w:rFonts w:ascii="Times New Roman" w:eastAsia="Helvetica,dialog,Verdana,unifon" w:hAnsi="Times New Roman" w:cs="Times New Roman"/>
              <w:bCs/>
            </w:rPr>
          </w:rPrChange>
        </w:rPr>
        <w:t>Topic: Preparing and Using a Cost-Volume-Profit Graph</w:t>
      </w:r>
    </w:p>
    <w:p w14:paraId="621ED13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58" w:author="Agate Publishing" w:date="2019-08-26T15:39:00Z">
            <w:rPr>
              <w:rFonts w:ascii="Times New Roman" w:eastAsia="Helvetica,dialog,Verdana,unifon" w:hAnsi="Times New Roman" w:cs="Times New Roman"/>
              <w:bCs/>
            </w:rPr>
          </w:rPrChange>
        </w:rPr>
        <w:t>Topic: Contribution Margin: A Key Relationship</w:t>
      </w:r>
    </w:p>
    <w:p w14:paraId="534C4DE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60" w:author="Agate Publishing" w:date="2019-08-26T15:39:00Z">
            <w:rPr>
              <w:rFonts w:ascii="Times New Roman" w:eastAsia="Helvetica,dialog,Verdana,unifon" w:hAnsi="Times New Roman" w:cs="Times New Roman"/>
              <w:bCs/>
            </w:rPr>
          </w:rPrChange>
        </w:rPr>
        <w:t>Topic: How Many Units Must We Sell?</w:t>
      </w:r>
    </w:p>
    <w:p w14:paraId="4F22B0A6" w14:textId="77777777" w:rsidR="008C6CDC" w:rsidRPr="00063AAB" w:rsidRDefault="008C6CDC" w:rsidP="002217A9">
      <w:pPr>
        <w:widowControl w:val="0"/>
        <w:spacing w:after="0" w:line="240" w:lineRule="auto"/>
        <w:rPr>
          <w:rFonts w:ascii="Times New Roman" w:hAnsi="Times New Roman" w:cs="Times New Roman"/>
          <w:bCs/>
          <w:rPrChange w:id="1061" w:author="Agate Publishing" w:date="2019-08-26T15:39:00Z">
            <w:rPr>
              <w:rFonts w:ascii="Times New Roman" w:hAnsi="Times New Roman" w:cs="Times New Roman"/>
              <w:bCs/>
            </w:rPr>
          </w:rPrChange>
        </w:rPr>
      </w:pPr>
    </w:p>
    <w:p w14:paraId="00DFA4C1" w14:textId="77777777" w:rsidR="00C943C1" w:rsidRPr="00063AAB" w:rsidRDefault="00C943C1" w:rsidP="002217A9">
      <w:pPr>
        <w:widowControl w:val="0"/>
        <w:spacing w:after="0" w:line="240" w:lineRule="auto"/>
        <w:rPr>
          <w:rFonts w:ascii="Times New Roman" w:hAnsi="Times New Roman" w:cs="Times New Roman"/>
          <w:bCs/>
          <w:rPrChange w:id="1062" w:author="Agate Publishing" w:date="2019-08-26T15:39:00Z">
            <w:rPr>
              <w:rFonts w:ascii="Times New Roman" w:hAnsi="Times New Roman" w:cs="Times New Roman"/>
              <w:bCs/>
            </w:rPr>
          </w:rPrChange>
        </w:rPr>
      </w:pPr>
    </w:p>
    <w:p w14:paraId="1EC0286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0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64" w:author="Agate Publishing" w:date="2019-08-26T15:39:00Z">
            <w:rPr>
              <w:rFonts w:ascii="Times New Roman" w:eastAsia="Helvetica,dialog,Verdana,unifon" w:hAnsi="Times New Roman" w:cs="Times New Roman"/>
              <w:bCs/>
            </w:rPr>
          </w:rPrChange>
        </w:rPr>
        <w:t>36. How will a company's contribution margin be affected by an investment in equipment that increases fixed costs in order to achieve a reduction in direct labor cost?</w:t>
      </w:r>
    </w:p>
    <w:p w14:paraId="4CDBACC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065" w:author="Agate Publishing" w:date="2019-08-26T15:39:00Z">
            <w:rPr>
              <w:rFonts w:ascii="Times New Roman" w:eastAsia="Helvetica,dialog,Verdana,unifon" w:hAnsi="Times New Roman" w:cs="Times New Roman"/>
              <w:bCs/>
            </w:rPr>
          </w:rPrChange>
        </w:rPr>
      </w:pPr>
    </w:p>
    <w:p w14:paraId="2280F33A" w14:textId="77777777" w:rsidR="008C6CDC" w:rsidRPr="00063AAB" w:rsidRDefault="008C6CDC" w:rsidP="002217A9">
      <w:pPr>
        <w:widowControl w:val="0"/>
        <w:spacing w:after="0" w:line="240" w:lineRule="auto"/>
        <w:rPr>
          <w:rFonts w:ascii="Times New Roman" w:hAnsi="Times New Roman" w:cs="Times New Roman"/>
          <w:bCs/>
          <w:rPrChange w:id="106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067"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1068" w:author="Agate Publishing" w:date="2019-08-26T15:39:00Z">
            <w:rPr>
              <w:rFonts w:ascii="Times New Roman" w:eastAsia="Helvetica,dialog,Verdana,unifon" w:hAnsi="Times New Roman" w:cs="Times New Roman"/>
              <w:bCs/>
            </w:rPr>
          </w:rPrChange>
        </w:rPr>
        <w:t>. Contribution margin will increase.</w:t>
      </w:r>
    </w:p>
    <w:p w14:paraId="47FFC373" w14:textId="77777777" w:rsidR="008C6CDC" w:rsidRPr="00063AAB" w:rsidRDefault="008C6CDC" w:rsidP="002217A9">
      <w:pPr>
        <w:widowControl w:val="0"/>
        <w:spacing w:after="0" w:line="240" w:lineRule="auto"/>
        <w:rPr>
          <w:rFonts w:ascii="Times New Roman" w:hAnsi="Times New Roman" w:cs="Times New Roman"/>
          <w:bCs/>
          <w:rPrChange w:id="1069" w:author="Agate Publishing" w:date="2019-08-26T15:39:00Z">
            <w:rPr>
              <w:rFonts w:ascii="Times New Roman" w:hAnsi="Times New Roman" w:cs="Times New Roman"/>
              <w:bCs/>
            </w:rPr>
          </w:rPrChange>
        </w:rPr>
      </w:pPr>
    </w:p>
    <w:p w14:paraId="39F9E247" w14:textId="77777777" w:rsidR="008C6CDC" w:rsidRPr="00063AAB" w:rsidRDefault="008C6CDC" w:rsidP="002217A9">
      <w:pPr>
        <w:widowControl w:val="0"/>
        <w:spacing w:after="0" w:line="240" w:lineRule="auto"/>
        <w:rPr>
          <w:rFonts w:ascii="Times New Roman" w:hAnsi="Times New Roman" w:cs="Times New Roman"/>
          <w:bCs/>
          <w:rPrChange w:id="107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071" w:author="Agate Publishing" w:date="2019-08-26T15:39:00Z">
            <w:rPr>
              <w:rFonts w:ascii="Times New Roman" w:eastAsia="Helvetica,dialog,Verdana,unifon" w:hAnsi="Times New Roman" w:cs="Times New Roman"/>
              <w:bCs/>
            </w:rPr>
          </w:rPrChange>
        </w:rPr>
        <w:t>B. Contribution margin will fall.</w:t>
      </w:r>
    </w:p>
    <w:p w14:paraId="426A8CEB" w14:textId="77777777" w:rsidR="008C6CDC" w:rsidRPr="00063AAB" w:rsidRDefault="008C6CDC" w:rsidP="002217A9">
      <w:pPr>
        <w:widowControl w:val="0"/>
        <w:spacing w:after="0" w:line="240" w:lineRule="auto"/>
        <w:rPr>
          <w:rFonts w:ascii="Times New Roman" w:hAnsi="Times New Roman" w:cs="Times New Roman"/>
          <w:bCs/>
          <w:rPrChange w:id="1072" w:author="Agate Publishing" w:date="2019-08-26T15:39:00Z">
            <w:rPr>
              <w:rFonts w:ascii="Times New Roman" w:hAnsi="Times New Roman" w:cs="Times New Roman"/>
              <w:bCs/>
            </w:rPr>
          </w:rPrChange>
        </w:rPr>
      </w:pPr>
    </w:p>
    <w:p w14:paraId="0CACE605" w14:textId="77777777" w:rsidR="008C6CDC" w:rsidRPr="00063AAB" w:rsidRDefault="008C6CDC" w:rsidP="002217A9">
      <w:pPr>
        <w:widowControl w:val="0"/>
        <w:spacing w:after="0" w:line="240" w:lineRule="auto"/>
        <w:rPr>
          <w:rFonts w:ascii="Times New Roman" w:hAnsi="Times New Roman" w:cs="Times New Roman"/>
          <w:bCs/>
          <w:rPrChange w:id="107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074" w:author="Agate Publishing" w:date="2019-08-26T15:39:00Z">
            <w:rPr>
              <w:rFonts w:ascii="Times New Roman" w:eastAsia="Helvetica,dialog,Verdana,unifon" w:hAnsi="Times New Roman" w:cs="Times New Roman"/>
              <w:bCs/>
            </w:rPr>
          </w:rPrChange>
        </w:rPr>
        <w:t>C. Contribution margin will either increase or decrease depending on the relative magnitudes of the changes in fixed and variable costs.</w:t>
      </w:r>
    </w:p>
    <w:p w14:paraId="60010EB4" w14:textId="77777777" w:rsidR="008C6CDC" w:rsidRPr="00063AAB" w:rsidRDefault="008C6CDC" w:rsidP="002217A9">
      <w:pPr>
        <w:widowControl w:val="0"/>
        <w:spacing w:after="0" w:line="240" w:lineRule="auto"/>
        <w:rPr>
          <w:rFonts w:ascii="Times New Roman" w:hAnsi="Times New Roman" w:cs="Times New Roman"/>
          <w:bCs/>
          <w:rPrChange w:id="1075" w:author="Agate Publishing" w:date="2019-08-26T15:39:00Z">
            <w:rPr>
              <w:rFonts w:ascii="Times New Roman" w:hAnsi="Times New Roman" w:cs="Times New Roman"/>
              <w:bCs/>
            </w:rPr>
          </w:rPrChange>
        </w:rPr>
      </w:pPr>
    </w:p>
    <w:p w14:paraId="239DF4C5" w14:textId="77777777" w:rsidR="008C6CDC" w:rsidRPr="00063AAB" w:rsidRDefault="008C6CDC" w:rsidP="002217A9">
      <w:pPr>
        <w:widowControl w:val="0"/>
        <w:spacing w:after="0" w:line="240" w:lineRule="auto"/>
        <w:rPr>
          <w:rFonts w:ascii="Times New Roman" w:hAnsi="Times New Roman" w:cs="Times New Roman"/>
          <w:bCs/>
          <w:rPrChange w:id="107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077" w:author="Agate Publishing" w:date="2019-08-26T15:39:00Z">
            <w:rPr>
              <w:rFonts w:ascii="Times New Roman" w:eastAsia="Helvetica,dialog,Verdana,unifon" w:hAnsi="Times New Roman" w:cs="Times New Roman"/>
              <w:bCs/>
            </w:rPr>
          </w:rPrChange>
        </w:rPr>
        <w:t>D. Contribution margin will remain the same.</w:t>
      </w:r>
    </w:p>
    <w:p w14:paraId="7DC3FA30" w14:textId="77777777" w:rsidR="008C6CDC" w:rsidRPr="00063AAB" w:rsidRDefault="008C6CDC" w:rsidP="002217A9">
      <w:pPr>
        <w:widowControl w:val="0"/>
        <w:spacing w:after="0" w:line="240" w:lineRule="auto"/>
        <w:rPr>
          <w:rFonts w:ascii="Times New Roman" w:hAnsi="Times New Roman" w:cs="Times New Roman"/>
          <w:bCs/>
          <w:rPrChange w:id="1078" w:author="Agate Publishing" w:date="2019-08-26T15:39:00Z">
            <w:rPr>
              <w:rFonts w:ascii="Times New Roman" w:hAnsi="Times New Roman" w:cs="Times New Roman"/>
              <w:bCs/>
            </w:rPr>
          </w:rPrChange>
        </w:rPr>
      </w:pPr>
    </w:p>
    <w:p w14:paraId="6261EE5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80" w:author="Agate Publishing" w:date="2019-08-26T15:39:00Z">
            <w:rPr>
              <w:rFonts w:ascii="Times New Roman" w:eastAsia="Helvetica,dialog,Verdana,unifon" w:hAnsi="Times New Roman" w:cs="Times New Roman"/>
              <w:bCs/>
            </w:rPr>
          </w:rPrChange>
        </w:rPr>
        <w:t>AACSB: Analytical Thinking</w:t>
      </w:r>
    </w:p>
    <w:p w14:paraId="6202210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82" w:author="Agate Publishing" w:date="2019-08-26T15:39:00Z">
            <w:rPr>
              <w:rFonts w:ascii="Times New Roman" w:eastAsia="Helvetica,dialog,Verdana,unifon" w:hAnsi="Times New Roman" w:cs="Times New Roman"/>
              <w:bCs/>
            </w:rPr>
          </w:rPrChange>
        </w:rPr>
        <w:t>AICPA: BB Critical Thinking</w:t>
      </w:r>
    </w:p>
    <w:p w14:paraId="06BAE39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8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84" w:author="Agate Publishing" w:date="2019-08-26T15:39:00Z">
            <w:rPr>
              <w:rFonts w:ascii="Times New Roman" w:eastAsia="Helvetica,dialog,Verdana,unifon" w:hAnsi="Times New Roman" w:cs="Times New Roman"/>
              <w:bCs/>
            </w:rPr>
          </w:rPrChange>
        </w:rPr>
        <w:t>AICPA: FN Measurement</w:t>
      </w:r>
    </w:p>
    <w:p w14:paraId="4AB8DE1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86" w:author="Agate Publishing" w:date="2019-08-26T15:39:00Z">
            <w:rPr>
              <w:rFonts w:ascii="Times New Roman" w:eastAsia="Helvetica,dialog,Verdana,unifon" w:hAnsi="Times New Roman" w:cs="Times New Roman"/>
              <w:bCs/>
            </w:rPr>
          </w:rPrChange>
        </w:rPr>
        <w:t>Accessibility: Keyboard Navigation</w:t>
      </w:r>
    </w:p>
    <w:p w14:paraId="312DA6F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8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88" w:author="Agate Publishing" w:date="2019-08-26T15:39:00Z">
            <w:rPr>
              <w:rFonts w:ascii="Times New Roman" w:eastAsia="Helvetica,dialog,Verdana,unifon" w:hAnsi="Times New Roman" w:cs="Times New Roman"/>
              <w:bCs/>
            </w:rPr>
          </w:rPrChange>
        </w:rPr>
        <w:t>Blooms: Understand</w:t>
      </w:r>
    </w:p>
    <w:p w14:paraId="3F6C61C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8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90" w:author="Agate Publishing" w:date="2019-08-26T15:39:00Z">
            <w:rPr>
              <w:rFonts w:ascii="Times New Roman" w:eastAsia="Helvetica,dialog,Verdana,unifon" w:hAnsi="Times New Roman" w:cs="Times New Roman"/>
              <w:bCs/>
            </w:rPr>
          </w:rPrChange>
        </w:rPr>
        <w:t>Difficulty: 2 Medium</w:t>
      </w:r>
    </w:p>
    <w:p w14:paraId="3BEFBA4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9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92"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76CAFFD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09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94" w:author="Agate Publishing" w:date="2019-08-26T15:39:00Z">
            <w:rPr>
              <w:rFonts w:ascii="Times New Roman" w:eastAsia="Helvetica,dialog,Verdana,unifon" w:hAnsi="Times New Roman" w:cs="Times New Roman"/>
              <w:bCs/>
            </w:rPr>
          </w:rPrChange>
        </w:rPr>
        <w:t>Topic: Contribution Margin: A Key Relationship</w:t>
      </w:r>
    </w:p>
    <w:p w14:paraId="64C62CE7" w14:textId="77777777" w:rsidR="008C6CDC" w:rsidRPr="00063AAB" w:rsidRDefault="008C6CDC" w:rsidP="002217A9">
      <w:pPr>
        <w:widowControl w:val="0"/>
        <w:spacing w:after="0" w:line="240" w:lineRule="auto"/>
        <w:rPr>
          <w:rFonts w:ascii="Times New Roman" w:hAnsi="Times New Roman" w:cs="Times New Roman"/>
          <w:bCs/>
          <w:rPrChange w:id="1095" w:author="Agate Publishing" w:date="2019-08-26T15:39:00Z">
            <w:rPr>
              <w:rFonts w:ascii="Times New Roman" w:hAnsi="Times New Roman" w:cs="Times New Roman"/>
              <w:bCs/>
            </w:rPr>
          </w:rPrChange>
        </w:rPr>
      </w:pPr>
    </w:p>
    <w:p w14:paraId="21B58A8A" w14:textId="77777777" w:rsidR="00C943C1" w:rsidRPr="00063AAB" w:rsidRDefault="00C943C1" w:rsidP="002217A9">
      <w:pPr>
        <w:widowControl w:val="0"/>
        <w:spacing w:after="0" w:line="240" w:lineRule="auto"/>
        <w:rPr>
          <w:rFonts w:ascii="Times New Roman" w:hAnsi="Times New Roman" w:cs="Times New Roman"/>
          <w:bCs/>
          <w:rPrChange w:id="1096" w:author="Agate Publishing" w:date="2019-08-26T15:39:00Z">
            <w:rPr>
              <w:rFonts w:ascii="Times New Roman" w:hAnsi="Times New Roman" w:cs="Times New Roman"/>
              <w:bCs/>
            </w:rPr>
          </w:rPrChange>
        </w:rPr>
      </w:pPr>
    </w:p>
    <w:p w14:paraId="4C9083D5"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09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098" w:author="Agate Publishing" w:date="2019-08-26T15:39:00Z">
            <w:rPr>
              <w:rFonts w:ascii="Times New Roman" w:eastAsia="Helvetica,dialog,Verdana,unifon" w:hAnsi="Times New Roman" w:cs="Times New Roman"/>
              <w:bCs/>
            </w:rPr>
          </w:rPrChange>
        </w:rPr>
        <w:t>37. A 45% contribution margin ratio means that:</w:t>
      </w:r>
    </w:p>
    <w:p w14:paraId="5F1E68F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099" w:author="Agate Publishing" w:date="2019-08-26T15:39:00Z">
            <w:rPr>
              <w:rFonts w:ascii="Times New Roman" w:eastAsia="Helvetica,dialog,Verdana,unifon" w:hAnsi="Times New Roman" w:cs="Times New Roman"/>
              <w:bCs/>
            </w:rPr>
          </w:rPrChange>
        </w:rPr>
      </w:pPr>
    </w:p>
    <w:p w14:paraId="2CAD4C08" w14:textId="77777777" w:rsidR="008C6CDC" w:rsidRPr="00063AAB" w:rsidRDefault="008C6CDC" w:rsidP="002217A9">
      <w:pPr>
        <w:widowControl w:val="0"/>
        <w:spacing w:after="0" w:line="240" w:lineRule="auto"/>
        <w:rPr>
          <w:rFonts w:ascii="Times New Roman" w:hAnsi="Times New Roman" w:cs="Times New Roman"/>
          <w:bCs/>
          <w:rPrChange w:id="110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101" w:author="Agate Publishing" w:date="2019-08-26T15:39:00Z">
            <w:rPr>
              <w:rFonts w:ascii="Times New Roman" w:eastAsia="Helvetica,dialog,Verdana,unifon" w:hAnsi="Times New Roman" w:cs="Times New Roman"/>
              <w:bCs/>
            </w:rPr>
          </w:rPrChange>
        </w:rPr>
        <w:t>A. The company should contribute 45% of its operating income to qualified charities for maximum tax benefits.</w:t>
      </w:r>
    </w:p>
    <w:p w14:paraId="0F4A9E42" w14:textId="77777777" w:rsidR="008C6CDC" w:rsidRPr="00063AAB" w:rsidRDefault="008C6CDC" w:rsidP="002217A9">
      <w:pPr>
        <w:widowControl w:val="0"/>
        <w:spacing w:after="0" w:line="240" w:lineRule="auto"/>
        <w:rPr>
          <w:rFonts w:ascii="Times New Roman" w:hAnsi="Times New Roman" w:cs="Times New Roman"/>
          <w:bCs/>
          <w:rPrChange w:id="1102" w:author="Agate Publishing" w:date="2019-08-26T15:39:00Z">
            <w:rPr>
              <w:rFonts w:ascii="Times New Roman" w:hAnsi="Times New Roman" w:cs="Times New Roman"/>
              <w:bCs/>
            </w:rPr>
          </w:rPrChange>
        </w:rPr>
      </w:pPr>
    </w:p>
    <w:p w14:paraId="3CA60B2A" w14:textId="77777777" w:rsidR="008C6CDC" w:rsidRPr="00063AAB" w:rsidRDefault="008C6CDC" w:rsidP="002217A9">
      <w:pPr>
        <w:widowControl w:val="0"/>
        <w:spacing w:after="0" w:line="240" w:lineRule="auto"/>
        <w:rPr>
          <w:rFonts w:ascii="Times New Roman" w:hAnsi="Times New Roman" w:cs="Times New Roman"/>
          <w:bCs/>
          <w:rPrChange w:id="110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104" w:author="Agate Publishing" w:date="2019-08-26T15:39:00Z">
            <w:rPr>
              <w:rFonts w:ascii="Times New Roman" w:eastAsia="Helvetica,dialog,Verdana,unifon" w:hAnsi="Times New Roman" w:cs="Times New Roman"/>
              <w:bCs/>
            </w:rPr>
          </w:rPrChange>
        </w:rPr>
        <w:t>B. 55% of the company's revenue is consumed by fixed and variable costs.</w:t>
      </w:r>
    </w:p>
    <w:p w14:paraId="49072525" w14:textId="77777777" w:rsidR="008C6CDC" w:rsidRPr="00063AAB" w:rsidRDefault="008C6CDC" w:rsidP="002217A9">
      <w:pPr>
        <w:widowControl w:val="0"/>
        <w:spacing w:after="0" w:line="240" w:lineRule="auto"/>
        <w:rPr>
          <w:rFonts w:ascii="Times New Roman" w:hAnsi="Times New Roman" w:cs="Times New Roman"/>
          <w:bCs/>
          <w:rPrChange w:id="1105" w:author="Agate Publishing" w:date="2019-08-26T15:39:00Z">
            <w:rPr>
              <w:rFonts w:ascii="Times New Roman" w:hAnsi="Times New Roman" w:cs="Times New Roman"/>
              <w:bCs/>
            </w:rPr>
          </w:rPrChange>
        </w:rPr>
      </w:pPr>
    </w:p>
    <w:p w14:paraId="3228E2F2" w14:textId="77777777" w:rsidR="008C6CDC" w:rsidRPr="00063AAB" w:rsidRDefault="008C6CDC" w:rsidP="002217A9">
      <w:pPr>
        <w:widowControl w:val="0"/>
        <w:spacing w:after="0" w:line="240" w:lineRule="auto"/>
        <w:rPr>
          <w:rFonts w:ascii="Times New Roman" w:hAnsi="Times New Roman" w:cs="Times New Roman"/>
          <w:bCs/>
          <w:rPrChange w:id="110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107" w:author="Agate Publishing" w:date="2019-08-26T15:39:00Z">
            <w:rPr>
              <w:rFonts w:ascii="Times New Roman" w:eastAsia="Helvetica,dialog,Verdana,unifon" w:hAnsi="Times New Roman" w:cs="Times New Roman"/>
              <w:bCs/>
            </w:rPr>
          </w:rPrChange>
        </w:rPr>
        <w:t>C. The company's revenue has increased by 45% during the current accounting period.</w:t>
      </w:r>
    </w:p>
    <w:p w14:paraId="659723F8" w14:textId="77777777" w:rsidR="008C6CDC" w:rsidRPr="00063AAB" w:rsidRDefault="008C6CDC" w:rsidP="002217A9">
      <w:pPr>
        <w:widowControl w:val="0"/>
        <w:spacing w:after="0" w:line="240" w:lineRule="auto"/>
        <w:rPr>
          <w:rFonts w:ascii="Times New Roman" w:hAnsi="Times New Roman" w:cs="Times New Roman"/>
          <w:bCs/>
          <w:rPrChange w:id="1108" w:author="Agate Publishing" w:date="2019-08-26T15:39:00Z">
            <w:rPr>
              <w:rFonts w:ascii="Times New Roman" w:hAnsi="Times New Roman" w:cs="Times New Roman"/>
              <w:bCs/>
            </w:rPr>
          </w:rPrChange>
        </w:rPr>
      </w:pPr>
    </w:p>
    <w:p w14:paraId="724BDAED" w14:textId="77777777" w:rsidR="008C6CDC" w:rsidRPr="00063AAB" w:rsidRDefault="008C6CDC" w:rsidP="002217A9">
      <w:pPr>
        <w:widowControl w:val="0"/>
        <w:spacing w:after="0" w:line="240" w:lineRule="auto"/>
        <w:rPr>
          <w:rFonts w:ascii="Times New Roman" w:hAnsi="Times New Roman" w:cs="Times New Roman"/>
          <w:bCs/>
          <w:rPrChange w:id="110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110"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1111" w:author="Agate Publishing" w:date="2019-08-26T15:39:00Z">
            <w:rPr>
              <w:rFonts w:ascii="Times New Roman" w:eastAsia="Helvetica,dialog,Verdana,unifon" w:hAnsi="Times New Roman" w:cs="Times New Roman"/>
              <w:bCs/>
            </w:rPr>
          </w:rPrChange>
        </w:rPr>
        <w:t>. 45% of the company's revenue is available to cover fixed costs and to contribute toward operating income.</w:t>
      </w:r>
    </w:p>
    <w:p w14:paraId="631A9D46" w14:textId="77777777" w:rsidR="008C6CDC" w:rsidRPr="00063AAB" w:rsidRDefault="008C6CDC" w:rsidP="002217A9">
      <w:pPr>
        <w:widowControl w:val="0"/>
        <w:spacing w:after="0" w:line="240" w:lineRule="auto"/>
        <w:rPr>
          <w:rFonts w:ascii="Times New Roman" w:hAnsi="Times New Roman" w:cs="Times New Roman"/>
          <w:bCs/>
          <w:rPrChange w:id="1112" w:author="Agate Publishing" w:date="2019-08-26T15:39:00Z">
            <w:rPr>
              <w:rFonts w:ascii="Times New Roman" w:hAnsi="Times New Roman" w:cs="Times New Roman"/>
              <w:bCs/>
            </w:rPr>
          </w:rPrChange>
        </w:rPr>
      </w:pPr>
    </w:p>
    <w:p w14:paraId="0F1064E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14" w:author="Agate Publishing" w:date="2019-08-26T15:39:00Z">
            <w:rPr>
              <w:rFonts w:ascii="Times New Roman" w:eastAsia="Helvetica,dialog,Verdana,unifon" w:hAnsi="Times New Roman" w:cs="Times New Roman"/>
              <w:bCs/>
            </w:rPr>
          </w:rPrChange>
        </w:rPr>
        <w:t>AACSB: Analytical Thinking</w:t>
      </w:r>
    </w:p>
    <w:p w14:paraId="02FC40B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1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16" w:author="Agate Publishing" w:date="2019-08-26T15:39:00Z">
            <w:rPr>
              <w:rFonts w:ascii="Times New Roman" w:eastAsia="Helvetica,dialog,Verdana,unifon" w:hAnsi="Times New Roman" w:cs="Times New Roman"/>
              <w:bCs/>
            </w:rPr>
          </w:rPrChange>
        </w:rPr>
        <w:t>AICPA: BB Critical Thinking</w:t>
      </w:r>
    </w:p>
    <w:p w14:paraId="224BB94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1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18" w:author="Agate Publishing" w:date="2019-08-26T15:39:00Z">
            <w:rPr>
              <w:rFonts w:ascii="Times New Roman" w:eastAsia="Helvetica,dialog,Verdana,unifon" w:hAnsi="Times New Roman" w:cs="Times New Roman"/>
              <w:bCs/>
            </w:rPr>
          </w:rPrChange>
        </w:rPr>
        <w:t>AICPA: FN Measurement</w:t>
      </w:r>
    </w:p>
    <w:p w14:paraId="4E0F718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1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20" w:author="Agate Publishing" w:date="2019-08-26T15:39:00Z">
            <w:rPr>
              <w:rFonts w:ascii="Times New Roman" w:eastAsia="Helvetica,dialog,Verdana,unifon" w:hAnsi="Times New Roman" w:cs="Times New Roman"/>
              <w:bCs/>
            </w:rPr>
          </w:rPrChange>
        </w:rPr>
        <w:t>Accessibility: Keyboard Navigation</w:t>
      </w:r>
    </w:p>
    <w:p w14:paraId="4182E9E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2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22" w:author="Agate Publishing" w:date="2019-08-26T15:39:00Z">
            <w:rPr>
              <w:rFonts w:ascii="Times New Roman" w:eastAsia="Helvetica,dialog,Verdana,unifon" w:hAnsi="Times New Roman" w:cs="Times New Roman"/>
              <w:bCs/>
            </w:rPr>
          </w:rPrChange>
        </w:rPr>
        <w:t>Blooms: Understand</w:t>
      </w:r>
    </w:p>
    <w:p w14:paraId="56546D6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2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24" w:author="Agate Publishing" w:date="2019-08-26T15:39:00Z">
            <w:rPr>
              <w:rFonts w:ascii="Times New Roman" w:eastAsia="Helvetica,dialog,Verdana,unifon" w:hAnsi="Times New Roman" w:cs="Times New Roman"/>
              <w:bCs/>
            </w:rPr>
          </w:rPrChange>
        </w:rPr>
        <w:t>Difficulty: 2 Medium</w:t>
      </w:r>
    </w:p>
    <w:p w14:paraId="7FF504F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2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26"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75CD6D8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2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28" w:author="Agate Publishing" w:date="2019-08-26T15:39:00Z">
            <w:rPr>
              <w:rFonts w:ascii="Times New Roman" w:eastAsia="Helvetica,dialog,Verdana,unifon" w:hAnsi="Times New Roman" w:cs="Times New Roman"/>
              <w:bCs/>
            </w:rPr>
          </w:rPrChange>
        </w:rPr>
        <w:t>Topic: Contribution Margin: A Key Relationship</w:t>
      </w:r>
    </w:p>
    <w:p w14:paraId="64F075A4" w14:textId="77777777" w:rsidR="008C6CDC" w:rsidRPr="00063AAB" w:rsidRDefault="008C6CDC" w:rsidP="002217A9">
      <w:pPr>
        <w:widowControl w:val="0"/>
        <w:spacing w:after="0" w:line="240" w:lineRule="auto"/>
        <w:rPr>
          <w:rFonts w:ascii="Times New Roman" w:hAnsi="Times New Roman" w:cs="Times New Roman"/>
          <w:bCs/>
          <w:rPrChange w:id="1129" w:author="Agate Publishing" w:date="2019-08-26T15:39:00Z">
            <w:rPr>
              <w:rFonts w:ascii="Times New Roman" w:hAnsi="Times New Roman" w:cs="Times New Roman"/>
              <w:bCs/>
            </w:rPr>
          </w:rPrChange>
        </w:rPr>
      </w:pPr>
    </w:p>
    <w:p w14:paraId="77DDF010" w14:textId="77777777" w:rsidR="00C943C1" w:rsidRPr="00063AAB" w:rsidRDefault="00C943C1" w:rsidP="002217A9">
      <w:pPr>
        <w:widowControl w:val="0"/>
        <w:spacing w:after="0" w:line="240" w:lineRule="auto"/>
        <w:rPr>
          <w:rFonts w:ascii="Times New Roman" w:hAnsi="Times New Roman" w:cs="Times New Roman"/>
          <w:bCs/>
          <w:rPrChange w:id="1130" w:author="Agate Publishing" w:date="2019-08-26T15:39:00Z">
            <w:rPr>
              <w:rFonts w:ascii="Times New Roman" w:hAnsi="Times New Roman" w:cs="Times New Roman"/>
              <w:bCs/>
            </w:rPr>
          </w:rPrChange>
        </w:rPr>
      </w:pPr>
    </w:p>
    <w:p w14:paraId="184F8DB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13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32" w:author="Agate Publishing" w:date="2019-08-26T15:39:00Z">
            <w:rPr>
              <w:rFonts w:ascii="Times New Roman" w:eastAsia="Helvetica,dialog,Verdana,unifon" w:hAnsi="Times New Roman" w:cs="Times New Roman"/>
              <w:bCs/>
            </w:rPr>
          </w:rPrChange>
        </w:rPr>
        <w:t>38. The contribution margin ratio is expressed as:</w:t>
      </w:r>
    </w:p>
    <w:p w14:paraId="3EFBD77B"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133" w:author="Agate Publishing" w:date="2019-08-26T15:39:00Z">
            <w:rPr>
              <w:rFonts w:ascii="Times New Roman" w:eastAsia="Helvetica,dialog,Verdana,unifon" w:hAnsi="Times New Roman" w:cs="Times New Roman"/>
              <w:bCs/>
            </w:rPr>
          </w:rPrChange>
        </w:rPr>
      </w:pPr>
    </w:p>
    <w:p w14:paraId="5E866026" w14:textId="77777777" w:rsidR="008C6CDC" w:rsidRPr="00063AAB" w:rsidRDefault="008C6CDC" w:rsidP="002217A9">
      <w:pPr>
        <w:widowControl w:val="0"/>
        <w:spacing w:after="0" w:line="240" w:lineRule="auto"/>
        <w:rPr>
          <w:rFonts w:ascii="Times New Roman" w:hAnsi="Times New Roman" w:cs="Times New Roman"/>
          <w:bCs/>
          <w:rPrChange w:id="113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135"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1136" w:author="Agate Publishing" w:date="2019-08-26T15:39:00Z">
            <w:rPr>
              <w:rFonts w:ascii="Times New Roman" w:eastAsia="Helvetica,dialog,Verdana,unifon" w:hAnsi="Times New Roman" w:cs="Times New Roman"/>
              <w:bCs/>
            </w:rPr>
          </w:rPrChange>
        </w:rPr>
        <w:t>. A percentage of revenue.</w:t>
      </w:r>
    </w:p>
    <w:p w14:paraId="6423832B" w14:textId="77777777" w:rsidR="008C6CDC" w:rsidRPr="00063AAB" w:rsidRDefault="008C6CDC" w:rsidP="002217A9">
      <w:pPr>
        <w:widowControl w:val="0"/>
        <w:spacing w:after="0" w:line="240" w:lineRule="auto"/>
        <w:rPr>
          <w:rFonts w:ascii="Times New Roman" w:hAnsi="Times New Roman" w:cs="Times New Roman"/>
          <w:bCs/>
          <w:rPrChange w:id="1137" w:author="Agate Publishing" w:date="2019-08-26T15:39:00Z">
            <w:rPr>
              <w:rFonts w:ascii="Times New Roman" w:hAnsi="Times New Roman" w:cs="Times New Roman"/>
              <w:bCs/>
            </w:rPr>
          </w:rPrChange>
        </w:rPr>
      </w:pPr>
    </w:p>
    <w:p w14:paraId="416C0201" w14:textId="77777777" w:rsidR="008C6CDC" w:rsidRPr="00063AAB" w:rsidRDefault="008C6CDC" w:rsidP="002217A9">
      <w:pPr>
        <w:widowControl w:val="0"/>
        <w:spacing w:after="0" w:line="240" w:lineRule="auto"/>
        <w:rPr>
          <w:rFonts w:ascii="Times New Roman" w:hAnsi="Times New Roman" w:cs="Times New Roman"/>
          <w:bCs/>
          <w:rPrChange w:id="113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139" w:author="Agate Publishing" w:date="2019-08-26T15:39:00Z">
            <w:rPr>
              <w:rFonts w:ascii="Times New Roman" w:eastAsia="Helvetica,dialog,Verdana,unifon" w:hAnsi="Times New Roman" w:cs="Times New Roman"/>
              <w:bCs/>
            </w:rPr>
          </w:rPrChange>
        </w:rPr>
        <w:t>B. A total dollar amount for the period.</w:t>
      </w:r>
    </w:p>
    <w:p w14:paraId="6795C417" w14:textId="77777777" w:rsidR="008C6CDC" w:rsidRPr="00063AAB" w:rsidRDefault="008C6CDC" w:rsidP="002217A9">
      <w:pPr>
        <w:widowControl w:val="0"/>
        <w:spacing w:after="0" w:line="240" w:lineRule="auto"/>
        <w:rPr>
          <w:rFonts w:ascii="Times New Roman" w:hAnsi="Times New Roman" w:cs="Times New Roman"/>
          <w:bCs/>
          <w:rPrChange w:id="1140" w:author="Agate Publishing" w:date="2019-08-26T15:39:00Z">
            <w:rPr>
              <w:rFonts w:ascii="Times New Roman" w:hAnsi="Times New Roman" w:cs="Times New Roman"/>
              <w:bCs/>
            </w:rPr>
          </w:rPrChange>
        </w:rPr>
      </w:pPr>
    </w:p>
    <w:p w14:paraId="77909D7D" w14:textId="77777777" w:rsidR="008C6CDC" w:rsidRPr="00063AAB" w:rsidRDefault="008C6CDC" w:rsidP="002217A9">
      <w:pPr>
        <w:widowControl w:val="0"/>
        <w:spacing w:after="0" w:line="240" w:lineRule="auto"/>
        <w:rPr>
          <w:rFonts w:ascii="Times New Roman" w:hAnsi="Times New Roman" w:cs="Times New Roman"/>
          <w:bCs/>
          <w:rPrChange w:id="1141" w:author="Agate Publishing" w:date="2019-08-26T15:39:00Z">
            <w:rPr>
              <w:rFonts w:ascii="Times New Roman" w:hAnsi="Times New Roman" w:cs="Times New Roman"/>
              <w:bCs/>
              <w:lang w:val="it-IT"/>
            </w:rPr>
          </w:rPrChange>
        </w:rPr>
      </w:pPr>
      <w:r w:rsidRPr="00063AAB">
        <w:rPr>
          <w:rFonts w:ascii="Times New Roman" w:eastAsia="Helvetica,dialog,Verdana,unifon" w:hAnsi="Times New Roman" w:cs="Times New Roman"/>
          <w:bCs/>
          <w:rPrChange w:id="1142" w:author="Agate Publishing" w:date="2019-08-26T15:39:00Z">
            <w:rPr>
              <w:rFonts w:ascii="Times New Roman" w:eastAsia="Helvetica,dialog,Verdana,unifon" w:hAnsi="Times New Roman" w:cs="Times New Roman"/>
              <w:bCs/>
              <w:lang w:val="it-IT"/>
            </w:rPr>
          </w:rPrChange>
        </w:rPr>
        <w:t>C. A contribution margin per unit.</w:t>
      </w:r>
    </w:p>
    <w:p w14:paraId="01F6BD46" w14:textId="77777777" w:rsidR="008C6CDC" w:rsidRPr="00063AAB" w:rsidRDefault="008C6CDC" w:rsidP="002217A9">
      <w:pPr>
        <w:widowControl w:val="0"/>
        <w:spacing w:after="0" w:line="240" w:lineRule="auto"/>
        <w:rPr>
          <w:rFonts w:ascii="Times New Roman" w:hAnsi="Times New Roman" w:cs="Times New Roman"/>
          <w:bCs/>
          <w:rPrChange w:id="1143" w:author="Agate Publishing" w:date="2019-08-26T15:39:00Z">
            <w:rPr>
              <w:rFonts w:ascii="Times New Roman" w:hAnsi="Times New Roman" w:cs="Times New Roman"/>
              <w:bCs/>
              <w:lang w:val="it-IT"/>
            </w:rPr>
          </w:rPrChange>
        </w:rPr>
      </w:pPr>
    </w:p>
    <w:p w14:paraId="71C7D974"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
        <w:t>D. Total contribution margin amount.</w:t>
      </w:r>
    </w:p>
    <w:p w14:paraId="1AEE2BBC" w14:textId="77777777" w:rsidR="008C6CDC" w:rsidRPr="00063AAB" w:rsidRDefault="008C6CDC" w:rsidP="002217A9">
      <w:pPr>
        <w:widowControl w:val="0"/>
        <w:spacing w:after="0" w:line="240" w:lineRule="auto"/>
        <w:rPr>
          <w:rFonts w:ascii="Times New Roman" w:hAnsi="Times New Roman" w:cs="Times New Roman"/>
          <w:bCs/>
          <w:rPrChange w:id="1144" w:author="Agate Publishing" w:date="2019-08-26T15:39:00Z">
            <w:rPr>
              <w:rFonts w:ascii="Times New Roman" w:hAnsi="Times New Roman" w:cs="Times New Roman"/>
              <w:bCs/>
            </w:rPr>
          </w:rPrChange>
        </w:rPr>
      </w:pPr>
    </w:p>
    <w:p w14:paraId="3E1087C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4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46" w:author="Agate Publishing" w:date="2019-08-26T15:39:00Z">
            <w:rPr>
              <w:rFonts w:ascii="Times New Roman" w:eastAsia="Helvetica,dialog,Verdana,unifon" w:hAnsi="Times New Roman" w:cs="Times New Roman"/>
              <w:bCs/>
            </w:rPr>
          </w:rPrChange>
        </w:rPr>
        <w:t>AACSB: Analytical Thinking</w:t>
      </w:r>
    </w:p>
    <w:p w14:paraId="1B35341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4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48" w:author="Agate Publishing" w:date="2019-08-26T15:39:00Z">
            <w:rPr>
              <w:rFonts w:ascii="Times New Roman" w:eastAsia="Helvetica,dialog,Verdana,unifon" w:hAnsi="Times New Roman" w:cs="Times New Roman"/>
              <w:bCs/>
            </w:rPr>
          </w:rPrChange>
        </w:rPr>
        <w:t>AICPA: BB Critical Thinking</w:t>
      </w:r>
    </w:p>
    <w:p w14:paraId="631BE73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50" w:author="Agate Publishing" w:date="2019-08-26T15:39:00Z">
            <w:rPr>
              <w:rFonts w:ascii="Times New Roman" w:eastAsia="Helvetica,dialog,Verdana,unifon" w:hAnsi="Times New Roman" w:cs="Times New Roman"/>
              <w:bCs/>
            </w:rPr>
          </w:rPrChange>
        </w:rPr>
        <w:t>AICPA: FN Measurement</w:t>
      </w:r>
    </w:p>
    <w:p w14:paraId="4081FDC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52" w:author="Agate Publishing" w:date="2019-08-26T15:39:00Z">
            <w:rPr>
              <w:rFonts w:ascii="Times New Roman" w:eastAsia="Helvetica,dialog,Verdana,unifon" w:hAnsi="Times New Roman" w:cs="Times New Roman"/>
              <w:bCs/>
            </w:rPr>
          </w:rPrChange>
        </w:rPr>
        <w:t>Accessibility: Keyboard Navigation</w:t>
      </w:r>
    </w:p>
    <w:p w14:paraId="55F26CA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54" w:author="Agate Publishing" w:date="2019-08-26T15:39:00Z">
            <w:rPr>
              <w:rFonts w:ascii="Times New Roman" w:eastAsia="Helvetica,dialog,Verdana,unifon" w:hAnsi="Times New Roman" w:cs="Times New Roman"/>
              <w:bCs/>
            </w:rPr>
          </w:rPrChange>
        </w:rPr>
        <w:t>Blooms: Remember</w:t>
      </w:r>
    </w:p>
    <w:p w14:paraId="503E171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56" w:author="Agate Publishing" w:date="2019-08-26T15:39:00Z">
            <w:rPr>
              <w:rFonts w:ascii="Times New Roman" w:eastAsia="Helvetica,dialog,Verdana,unifon" w:hAnsi="Times New Roman" w:cs="Times New Roman"/>
              <w:bCs/>
            </w:rPr>
          </w:rPrChange>
        </w:rPr>
        <w:t>Difficulty: 1 Easy</w:t>
      </w:r>
    </w:p>
    <w:p w14:paraId="79085C1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58" w:author="Agate Publishing" w:date="2019-08-26T15:39:00Z">
            <w:rPr>
              <w:rFonts w:ascii="Times New Roman" w:eastAsia="Helvetica,dialog,Verdana,unifon" w:hAnsi="Times New Roman" w:cs="Times New Roman"/>
              <w:bCs/>
            </w:rPr>
          </w:rPrChange>
        </w:rPr>
        <w:lastRenderedPageBreak/>
        <w:t>Learning Objective: 20-04 Compute contribution margin and explain its usefulness.</w:t>
      </w:r>
    </w:p>
    <w:p w14:paraId="50C2BC6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60" w:author="Agate Publishing" w:date="2019-08-26T15:39:00Z">
            <w:rPr>
              <w:rFonts w:ascii="Times New Roman" w:eastAsia="Helvetica,dialog,Verdana,unifon" w:hAnsi="Times New Roman" w:cs="Times New Roman"/>
              <w:bCs/>
            </w:rPr>
          </w:rPrChange>
        </w:rPr>
        <w:t>Topic: Contribution Margin: A Key Relationship</w:t>
      </w:r>
    </w:p>
    <w:p w14:paraId="59C346B0" w14:textId="77777777" w:rsidR="008C6CDC" w:rsidRPr="00063AAB" w:rsidRDefault="008C6CDC" w:rsidP="002217A9">
      <w:pPr>
        <w:widowControl w:val="0"/>
        <w:spacing w:after="0" w:line="240" w:lineRule="auto"/>
        <w:rPr>
          <w:rFonts w:ascii="Times New Roman" w:hAnsi="Times New Roman" w:cs="Times New Roman"/>
          <w:bCs/>
          <w:rPrChange w:id="1161" w:author="Agate Publishing" w:date="2019-08-26T15:39:00Z">
            <w:rPr>
              <w:rFonts w:ascii="Times New Roman" w:hAnsi="Times New Roman" w:cs="Times New Roman"/>
              <w:bCs/>
            </w:rPr>
          </w:rPrChange>
        </w:rPr>
      </w:pPr>
    </w:p>
    <w:p w14:paraId="337BA468" w14:textId="77777777" w:rsidR="00C943C1" w:rsidRPr="00063AAB" w:rsidRDefault="00C943C1" w:rsidP="002217A9">
      <w:pPr>
        <w:widowControl w:val="0"/>
        <w:spacing w:after="0" w:line="240" w:lineRule="auto"/>
        <w:rPr>
          <w:rFonts w:ascii="Times New Roman" w:hAnsi="Times New Roman" w:cs="Times New Roman"/>
          <w:bCs/>
          <w:rPrChange w:id="1162" w:author="Agate Publishing" w:date="2019-08-26T15:39:00Z">
            <w:rPr>
              <w:rFonts w:ascii="Times New Roman" w:hAnsi="Times New Roman" w:cs="Times New Roman"/>
              <w:bCs/>
            </w:rPr>
          </w:rPrChange>
        </w:rPr>
      </w:pPr>
    </w:p>
    <w:p w14:paraId="295EF4C9"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1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64" w:author="Agate Publishing" w:date="2019-08-26T15:39:00Z">
            <w:rPr>
              <w:rFonts w:ascii="Times New Roman" w:eastAsia="Helvetica,dialog,Verdana,unifon" w:hAnsi="Times New Roman" w:cs="Times New Roman"/>
              <w:bCs/>
            </w:rPr>
          </w:rPrChange>
        </w:rPr>
        <w:t>39. A company with monthly revenue of $120,000, variable costs of $50,000, and fixed costs of $40,000 has a contribution margin of:</w:t>
      </w:r>
    </w:p>
    <w:p w14:paraId="3AE1960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165" w:author="Agate Publishing" w:date="2019-08-26T15:39:00Z">
            <w:rPr>
              <w:rFonts w:ascii="Times New Roman" w:eastAsia="Helvetica,dialog,Verdana,unifon" w:hAnsi="Times New Roman" w:cs="Times New Roman"/>
              <w:bCs/>
            </w:rPr>
          </w:rPrChange>
        </w:rPr>
      </w:pPr>
    </w:p>
    <w:p w14:paraId="7B45E15C" w14:textId="77777777" w:rsidR="008C6CDC" w:rsidRPr="00063AAB" w:rsidRDefault="008C6CDC" w:rsidP="002217A9">
      <w:pPr>
        <w:widowControl w:val="0"/>
        <w:spacing w:after="0" w:line="240" w:lineRule="auto"/>
        <w:rPr>
          <w:rFonts w:ascii="Times New Roman" w:hAnsi="Times New Roman" w:cs="Times New Roman"/>
          <w:bCs/>
          <w:rPrChange w:id="116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167" w:author="Agate Publishing" w:date="2019-08-26T15:39:00Z">
            <w:rPr>
              <w:rFonts w:ascii="Times New Roman" w:eastAsia="Helvetica,dialog,Verdana,unifon" w:hAnsi="Times New Roman" w:cs="Times New Roman"/>
              <w:bCs/>
            </w:rPr>
          </w:rPrChange>
        </w:rPr>
        <w:t>A. $90,000.</w:t>
      </w:r>
    </w:p>
    <w:p w14:paraId="42E37D8F" w14:textId="77777777" w:rsidR="008C6CDC" w:rsidRPr="00063AAB" w:rsidRDefault="008C6CDC" w:rsidP="002217A9">
      <w:pPr>
        <w:widowControl w:val="0"/>
        <w:spacing w:after="0" w:line="240" w:lineRule="auto"/>
        <w:rPr>
          <w:rFonts w:ascii="Times New Roman" w:hAnsi="Times New Roman" w:cs="Times New Roman"/>
          <w:bCs/>
          <w:rPrChange w:id="1168" w:author="Agate Publishing" w:date="2019-08-26T15:39:00Z">
            <w:rPr>
              <w:rFonts w:ascii="Times New Roman" w:hAnsi="Times New Roman" w:cs="Times New Roman"/>
              <w:bCs/>
            </w:rPr>
          </w:rPrChange>
        </w:rPr>
      </w:pPr>
    </w:p>
    <w:p w14:paraId="2C54A999" w14:textId="77777777" w:rsidR="008C6CDC" w:rsidRPr="00063AAB" w:rsidRDefault="008C6CDC" w:rsidP="002217A9">
      <w:pPr>
        <w:widowControl w:val="0"/>
        <w:spacing w:after="0" w:line="240" w:lineRule="auto"/>
        <w:rPr>
          <w:rFonts w:ascii="Times New Roman" w:hAnsi="Times New Roman" w:cs="Times New Roman"/>
          <w:bCs/>
          <w:rPrChange w:id="116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170" w:author="Agate Publishing" w:date="2019-08-26T15:39:00Z">
            <w:rPr>
              <w:rFonts w:ascii="Times New Roman" w:eastAsia="Helvetica,dialog,Verdana,unifon" w:hAnsi="Times New Roman" w:cs="Times New Roman"/>
              <w:bCs/>
            </w:rPr>
          </w:rPrChange>
        </w:rPr>
        <w:t>B. $80,000.</w:t>
      </w:r>
    </w:p>
    <w:p w14:paraId="46FB1378" w14:textId="77777777" w:rsidR="008C6CDC" w:rsidRPr="00063AAB" w:rsidRDefault="008C6CDC" w:rsidP="002217A9">
      <w:pPr>
        <w:widowControl w:val="0"/>
        <w:spacing w:after="0" w:line="240" w:lineRule="auto"/>
        <w:rPr>
          <w:rFonts w:ascii="Times New Roman" w:hAnsi="Times New Roman" w:cs="Times New Roman"/>
          <w:bCs/>
          <w:rPrChange w:id="1171" w:author="Agate Publishing" w:date="2019-08-26T15:39:00Z">
            <w:rPr>
              <w:rFonts w:ascii="Times New Roman" w:hAnsi="Times New Roman" w:cs="Times New Roman"/>
              <w:bCs/>
            </w:rPr>
          </w:rPrChange>
        </w:rPr>
      </w:pPr>
    </w:p>
    <w:p w14:paraId="2926C7F9" w14:textId="77777777" w:rsidR="008C6CDC" w:rsidRPr="00063AAB" w:rsidRDefault="008C6CDC" w:rsidP="002217A9">
      <w:pPr>
        <w:widowControl w:val="0"/>
        <w:spacing w:after="0" w:line="240" w:lineRule="auto"/>
        <w:rPr>
          <w:rFonts w:ascii="Times New Roman" w:hAnsi="Times New Roman" w:cs="Times New Roman"/>
          <w:bCs/>
          <w:rPrChange w:id="117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173"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1174" w:author="Agate Publishing" w:date="2019-08-26T15:39:00Z">
            <w:rPr>
              <w:rFonts w:ascii="Times New Roman" w:eastAsia="Helvetica,dialog,Verdana,unifon" w:hAnsi="Times New Roman" w:cs="Times New Roman"/>
              <w:bCs/>
            </w:rPr>
          </w:rPrChange>
        </w:rPr>
        <w:t>. $70,000.</w:t>
      </w:r>
    </w:p>
    <w:p w14:paraId="4FD26C14" w14:textId="77777777" w:rsidR="008C6CDC" w:rsidRPr="00063AAB" w:rsidRDefault="008C6CDC" w:rsidP="002217A9">
      <w:pPr>
        <w:widowControl w:val="0"/>
        <w:spacing w:after="0" w:line="240" w:lineRule="auto"/>
        <w:rPr>
          <w:rFonts w:ascii="Times New Roman" w:hAnsi="Times New Roman" w:cs="Times New Roman"/>
          <w:bCs/>
          <w:rPrChange w:id="1175" w:author="Agate Publishing" w:date="2019-08-26T15:39:00Z">
            <w:rPr>
              <w:rFonts w:ascii="Times New Roman" w:hAnsi="Times New Roman" w:cs="Times New Roman"/>
              <w:bCs/>
            </w:rPr>
          </w:rPrChange>
        </w:rPr>
      </w:pPr>
    </w:p>
    <w:p w14:paraId="5689263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17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77" w:author="Agate Publishing" w:date="2019-08-26T15:39:00Z">
            <w:rPr>
              <w:rFonts w:ascii="Times New Roman" w:eastAsia="Helvetica,dialog,Verdana,unifon" w:hAnsi="Times New Roman" w:cs="Times New Roman"/>
              <w:bCs/>
            </w:rPr>
          </w:rPrChange>
        </w:rPr>
        <w:t>D. $30,000.</w:t>
      </w:r>
    </w:p>
    <w:p w14:paraId="4B5D7ACC" w14:textId="77777777" w:rsidR="00DB0220" w:rsidRPr="00063AAB" w:rsidRDefault="00DB0220" w:rsidP="00DB0220">
      <w:pPr>
        <w:widowControl w:val="0"/>
        <w:spacing w:after="0" w:line="240" w:lineRule="auto"/>
        <w:rPr>
          <w:ins w:id="1178" w:author="Jeannie's Laptop" w:date="2019-07-23T12:31:00Z"/>
          <w:rFonts w:ascii="Times New Roman" w:hAnsi="Times New Roman" w:cs="Times New Roman"/>
          <w:bCs/>
          <w:rPrChange w:id="1179" w:author="Agate Publishing" w:date="2019-08-26T15:39:00Z">
            <w:rPr>
              <w:ins w:id="1180" w:author="Jeannie's Laptop" w:date="2019-07-23T12:31:00Z"/>
              <w:rFonts w:ascii="Times New Roman" w:hAnsi="Times New Roman" w:cs="Times New Roman"/>
              <w:bCs/>
            </w:rPr>
          </w:rPrChange>
        </w:rPr>
      </w:pPr>
      <w:bookmarkStart w:id="1181" w:name="_Hlk14777542"/>
    </w:p>
    <w:p w14:paraId="668AE0FE" w14:textId="3BC2DAD8" w:rsidR="00FF24F9" w:rsidRPr="00063AAB" w:rsidDel="00DB0220" w:rsidRDefault="00DB0220" w:rsidP="002217A9">
      <w:pPr>
        <w:widowControl w:val="0"/>
        <w:spacing w:after="0" w:line="240" w:lineRule="auto"/>
        <w:rPr>
          <w:del w:id="1182" w:author="Jeannie's Laptop" w:date="2019-07-23T12:31:00Z"/>
          <w:rFonts w:ascii="Times New Roman" w:eastAsia="Helvetica,dialog,Verdana,unifon" w:hAnsi="Times New Roman" w:cs="Times New Roman"/>
          <w:bCs/>
          <w:rPrChange w:id="1183" w:author="Agate Publishing" w:date="2019-08-26T15:39:00Z">
            <w:rPr>
              <w:del w:id="1184" w:author="Jeannie's Laptop" w:date="2019-07-23T12:31:00Z"/>
              <w:rFonts w:ascii="Times New Roman" w:eastAsia="Helvetica,dialog,Verdana,unifon" w:hAnsi="Times New Roman" w:cs="Times New Roman"/>
              <w:bCs/>
            </w:rPr>
          </w:rPrChange>
        </w:rPr>
      </w:pPr>
      <w:ins w:id="1185" w:author="Jeannie's Laptop" w:date="2019-07-23T12:31:00Z">
        <w:r w:rsidRPr="00063AAB">
          <w:rPr>
            <w:rFonts w:ascii="Times New Roman" w:eastAsia="Helvetica,dialog,Verdana,unifon" w:hAnsi="Times New Roman" w:cs="Times New Roman"/>
            <w:bCs/>
            <w:rPrChange w:id="1186" w:author="Agate Publishing" w:date="2019-08-26T15:39:00Z">
              <w:rPr>
                <w:rFonts w:ascii="Times New Roman" w:eastAsia="Helvetica,dialog,Verdana,unifon" w:hAnsi="Times New Roman" w:cs="Times New Roman"/>
                <w:bCs/>
              </w:rPr>
            </w:rPrChange>
          </w:rPr>
          <w:t>Feedback:</w:t>
        </w:r>
      </w:ins>
    </w:p>
    <w:p w14:paraId="3D525C85" w14:textId="77777777" w:rsidR="00DB0220" w:rsidRPr="00063AAB" w:rsidRDefault="00DB0220" w:rsidP="00DB0220">
      <w:pPr>
        <w:widowControl w:val="0"/>
        <w:spacing w:after="0" w:line="240" w:lineRule="auto"/>
        <w:rPr>
          <w:ins w:id="1187" w:author="Jeannie's Laptop" w:date="2019-07-23T12:31:00Z"/>
          <w:rFonts w:ascii="Times New Roman" w:hAnsi="Times New Roman" w:cs="Times New Roman"/>
          <w:bCs/>
          <w:rPrChange w:id="1188" w:author="Agate Publishing" w:date="2019-08-26T15:39:00Z">
            <w:rPr>
              <w:ins w:id="1189" w:author="Jeannie's Laptop" w:date="2019-07-23T12:31:00Z"/>
              <w:rFonts w:ascii="Times New Roman" w:hAnsi="Times New Roman" w:cs="Times New Roman"/>
              <w:bCs/>
            </w:rPr>
          </w:rPrChange>
        </w:rPr>
      </w:pPr>
    </w:p>
    <w:bookmarkEnd w:id="1181"/>
    <w:p w14:paraId="78E65D24" w14:textId="22BDCC5D" w:rsidR="008C6CDC" w:rsidRPr="00063AAB" w:rsidRDefault="008C6CDC" w:rsidP="002217A9">
      <w:pPr>
        <w:widowControl w:val="0"/>
        <w:spacing w:after="0" w:line="240" w:lineRule="auto"/>
        <w:rPr>
          <w:rFonts w:ascii="Times New Roman" w:hAnsi="Times New Roman" w:cs="Times New Roman"/>
          <w:bCs/>
          <w:rPrChange w:id="119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191" w:author="Agate Publishing" w:date="2019-08-26T15:39:00Z">
            <w:rPr>
              <w:rFonts w:ascii="Times New Roman" w:eastAsia="Helvetica,dialog,Verdana,unifon" w:hAnsi="Times New Roman" w:cs="Times New Roman"/>
              <w:bCs/>
            </w:rPr>
          </w:rPrChange>
        </w:rPr>
        <w:t xml:space="preserve">$120,000 </w:t>
      </w:r>
      <w:ins w:id="1192" w:author="Agate Publishing" w:date="2019-08-26T14:42:00Z">
        <w:r w:rsidR="009971C0" w:rsidRPr="00063AAB">
          <w:rPr>
            <w:rFonts w:ascii="Times New Roman" w:eastAsia="Helvetica,dialog,Verdana,unifon" w:hAnsi="Times New Roman" w:cs="Times New Roman"/>
            <w:bCs/>
            <w:rPrChange w:id="1193" w:author="Agate Publishing" w:date="2019-08-26T15:39:00Z">
              <w:rPr>
                <w:rFonts w:ascii="Times New Roman" w:eastAsia="Helvetica,dialog,Verdana,unifon" w:hAnsi="Times New Roman" w:cs="Times New Roman"/>
                <w:bCs/>
              </w:rPr>
            </w:rPrChange>
          </w:rPr>
          <w:t>−</w:t>
        </w:r>
      </w:ins>
      <w:del w:id="1194" w:author="Agate Publishing" w:date="2019-08-26T14:42:00Z">
        <w:r w:rsidRPr="00063AAB" w:rsidDel="009971C0">
          <w:rPr>
            <w:rFonts w:ascii="Times New Roman" w:eastAsia="Helvetica,dialog,Verdana,unifon" w:hAnsi="Times New Roman" w:cs="Times New Roman"/>
            <w:bCs/>
            <w:rPrChange w:id="1195"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1196" w:author="Agate Publishing" w:date="2019-08-26T15:39:00Z">
            <w:rPr>
              <w:rFonts w:ascii="Times New Roman" w:eastAsia="Helvetica,dialog,Verdana,unifon" w:hAnsi="Times New Roman" w:cs="Times New Roman"/>
              <w:bCs/>
            </w:rPr>
          </w:rPrChange>
        </w:rPr>
        <w:t xml:space="preserve"> $50,000 = $70,000</w:t>
      </w:r>
    </w:p>
    <w:p w14:paraId="38902B5C" w14:textId="77777777" w:rsidR="008C6CDC" w:rsidRPr="00063AAB" w:rsidRDefault="008C6CDC" w:rsidP="002217A9">
      <w:pPr>
        <w:widowControl w:val="0"/>
        <w:spacing w:after="0" w:line="240" w:lineRule="auto"/>
        <w:rPr>
          <w:rFonts w:ascii="Times New Roman" w:hAnsi="Times New Roman" w:cs="Times New Roman"/>
          <w:bCs/>
          <w:rPrChange w:id="1197" w:author="Agate Publishing" w:date="2019-08-26T15:39:00Z">
            <w:rPr>
              <w:rFonts w:ascii="Times New Roman" w:hAnsi="Times New Roman" w:cs="Times New Roman"/>
              <w:bCs/>
            </w:rPr>
          </w:rPrChange>
        </w:rPr>
      </w:pPr>
    </w:p>
    <w:p w14:paraId="0DDC36E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19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199" w:author="Agate Publishing" w:date="2019-08-26T15:39:00Z">
            <w:rPr>
              <w:rFonts w:ascii="Times New Roman" w:eastAsia="Helvetica,dialog,Verdana,unifon" w:hAnsi="Times New Roman" w:cs="Times New Roman"/>
              <w:bCs/>
            </w:rPr>
          </w:rPrChange>
        </w:rPr>
        <w:t>AACSB: Analytical Thinking</w:t>
      </w:r>
    </w:p>
    <w:p w14:paraId="5431E9A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01" w:author="Agate Publishing" w:date="2019-08-26T15:39:00Z">
            <w:rPr>
              <w:rFonts w:ascii="Times New Roman" w:eastAsia="Helvetica,dialog,Verdana,unifon" w:hAnsi="Times New Roman" w:cs="Times New Roman"/>
              <w:bCs/>
            </w:rPr>
          </w:rPrChange>
        </w:rPr>
        <w:t>AICPA: BB Critical Thinking</w:t>
      </w:r>
    </w:p>
    <w:p w14:paraId="19DE2B1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0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03" w:author="Agate Publishing" w:date="2019-08-26T15:39:00Z">
            <w:rPr>
              <w:rFonts w:ascii="Times New Roman" w:eastAsia="Helvetica,dialog,Verdana,unifon" w:hAnsi="Times New Roman" w:cs="Times New Roman"/>
              <w:bCs/>
            </w:rPr>
          </w:rPrChange>
        </w:rPr>
        <w:t>AICPA: FN Measurement</w:t>
      </w:r>
    </w:p>
    <w:p w14:paraId="7B28401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0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05" w:author="Agate Publishing" w:date="2019-08-26T15:39:00Z">
            <w:rPr>
              <w:rFonts w:ascii="Times New Roman" w:eastAsia="Helvetica,dialog,Verdana,unifon" w:hAnsi="Times New Roman" w:cs="Times New Roman"/>
              <w:bCs/>
            </w:rPr>
          </w:rPrChange>
        </w:rPr>
        <w:t>Accessibility: Keyboard Navigation</w:t>
      </w:r>
    </w:p>
    <w:p w14:paraId="522F7C4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0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07" w:author="Agate Publishing" w:date="2019-08-26T15:39:00Z">
            <w:rPr>
              <w:rFonts w:ascii="Times New Roman" w:eastAsia="Helvetica,dialog,Verdana,unifon" w:hAnsi="Times New Roman" w:cs="Times New Roman"/>
              <w:bCs/>
            </w:rPr>
          </w:rPrChange>
        </w:rPr>
        <w:t>Blooms: Apply</w:t>
      </w:r>
    </w:p>
    <w:p w14:paraId="02C0C75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0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09" w:author="Agate Publishing" w:date="2019-08-26T15:39:00Z">
            <w:rPr>
              <w:rFonts w:ascii="Times New Roman" w:eastAsia="Helvetica,dialog,Verdana,unifon" w:hAnsi="Times New Roman" w:cs="Times New Roman"/>
              <w:bCs/>
            </w:rPr>
          </w:rPrChange>
        </w:rPr>
        <w:t>Difficulty: 2 Medium</w:t>
      </w:r>
    </w:p>
    <w:p w14:paraId="38ABB92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1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11"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2EEC077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13" w:author="Agate Publishing" w:date="2019-08-26T15:39:00Z">
            <w:rPr>
              <w:rFonts w:ascii="Times New Roman" w:eastAsia="Helvetica,dialog,Verdana,unifon" w:hAnsi="Times New Roman" w:cs="Times New Roman"/>
              <w:bCs/>
            </w:rPr>
          </w:rPrChange>
        </w:rPr>
        <w:t>Topic: Contribution Margin: A Key Relationship</w:t>
      </w:r>
    </w:p>
    <w:p w14:paraId="2FE7EE80" w14:textId="77777777" w:rsidR="008C6CDC" w:rsidRPr="00063AAB" w:rsidRDefault="008C6CDC" w:rsidP="002217A9">
      <w:pPr>
        <w:widowControl w:val="0"/>
        <w:spacing w:after="0" w:line="240" w:lineRule="auto"/>
        <w:rPr>
          <w:rFonts w:ascii="Times New Roman" w:hAnsi="Times New Roman" w:cs="Times New Roman"/>
          <w:bCs/>
          <w:rPrChange w:id="1214" w:author="Agate Publishing" w:date="2019-08-26T15:39:00Z">
            <w:rPr>
              <w:rFonts w:ascii="Times New Roman" w:hAnsi="Times New Roman" w:cs="Times New Roman"/>
              <w:bCs/>
            </w:rPr>
          </w:rPrChange>
        </w:rPr>
      </w:pPr>
    </w:p>
    <w:p w14:paraId="6FB55ECB" w14:textId="77777777" w:rsidR="00C943C1" w:rsidRPr="00063AAB" w:rsidRDefault="00C943C1" w:rsidP="002217A9">
      <w:pPr>
        <w:widowControl w:val="0"/>
        <w:spacing w:after="0" w:line="240" w:lineRule="auto"/>
        <w:rPr>
          <w:rFonts w:ascii="Times New Roman" w:hAnsi="Times New Roman" w:cs="Times New Roman"/>
          <w:bCs/>
          <w:rPrChange w:id="1215" w:author="Agate Publishing" w:date="2019-08-26T15:39:00Z">
            <w:rPr>
              <w:rFonts w:ascii="Times New Roman" w:hAnsi="Times New Roman" w:cs="Times New Roman"/>
              <w:bCs/>
            </w:rPr>
          </w:rPrChange>
        </w:rPr>
      </w:pPr>
    </w:p>
    <w:p w14:paraId="1C0277B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21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17" w:author="Agate Publishing" w:date="2019-08-26T15:39:00Z">
            <w:rPr>
              <w:rFonts w:ascii="Times New Roman" w:eastAsia="Helvetica,dialog,Verdana,unifon" w:hAnsi="Times New Roman" w:cs="Times New Roman"/>
              <w:bCs/>
            </w:rPr>
          </w:rPrChange>
        </w:rPr>
        <w:t>40. A company with monthly fixed costs of $170,000 expects to earn monthly operating income of $25,000 by selling 6,500 units per month. What is the company's expected unit contribution margin?</w:t>
      </w:r>
    </w:p>
    <w:p w14:paraId="25B7D64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218" w:author="Agate Publishing" w:date="2019-08-26T15:39:00Z">
            <w:rPr>
              <w:rFonts w:ascii="Times New Roman" w:eastAsia="Helvetica,dialog,Verdana,unifon" w:hAnsi="Times New Roman" w:cs="Times New Roman"/>
              <w:bCs/>
            </w:rPr>
          </w:rPrChange>
        </w:rPr>
      </w:pPr>
    </w:p>
    <w:p w14:paraId="18A4A5CF" w14:textId="77777777" w:rsidR="008C6CDC" w:rsidRPr="00063AAB" w:rsidRDefault="008C6CDC" w:rsidP="002217A9">
      <w:pPr>
        <w:widowControl w:val="0"/>
        <w:spacing w:after="0" w:line="240" w:lineRule="auto"/>
        <w:rPr>
          <w:rFonts w:ascii="Times New Roman" w:hAnsi="Times New Roman" w:cs="Times New Roman"/>
          <w:bCs/>
          <w:rPrChange w:id="121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220"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1221" w:author="Agate Publishing" w:date="2019-08-26T15:39:00Z">
            <w:rPr>
              <w:rFonts w:ascii="Times New Roman" w:eastAsia="Helvetica,dialog,Verdana,unifon" w:hAnsi="Times New Roman" w:cs="Times New Roman"/>
              <w:bCs/>
            </w:rPr>
          </w:rPrChange>
        </w:rPr>
        <w:t>. $30 per unit</w:t>
      </w:r>
    </w:p>
    <w:p w14:paraId="7F79B044" w14:textId="77777777" w:rsidR="008C6CDC" w:rsidRPr="00063AAB" w:rsidRDefault="008C6CDC" w:rsidP="002217A9">
      <w:pPr>
        <w:widowControl w:val="0"/>
        <w:spacing w:after="0" w:line="240" w:lineRule="auto"/>
        <w:rPr>
          <w:rFonts w:ascii="Times New Roman" w:hAnsi="Times New Roman" w:cs="Times New Roman"/>
          <w:bCs/>
          <w:rPrChange w:id="1222" w:author="Agate Publishing" w:date="2019-08-26T15:39:00Z">
            <w:rPr>
              <w:rFonts w:ascii="Times New Roman" w:hAnsi="Times New Roman" w:cs="Times New Roman"/>
              <w:bCs/>
            </w:rPr>
          </w:rPrChange>
        </w:rPr>
      </w:pPr>
    </w:p>
    <w:p w14:paraId="7A6C1823" w14:textId="77777777" w:rsidR="008C6CDC" w:rsidRPr="00063AAB" w:rsidRDefault="008C6CDC" w:rsidP="002217A9">
      <w:pPr>
        <w:widowControl w:val="0"/>
        <w:spacing w:after="0" w:line="240" w:lineRule="auto"/>
        <w:rPr>
          <w:rFonts w:ascii="Times New Roman" w:hAnsi="Times New Roman" w:cs="Times New Roman"/>
          <w:bCs/>
          <w:rPrChange w:id="1223" w:author="Agate Publishing" w:date="2019-08-26T15:39:00Z">
            <w:rPr>
              <w:rFonts w:ascii="Times New Roman" w:hAnsi="Times New Roman" w:cs="Times New Roman"/>
              <w:bCs/>
              <w:lang w:val="it-IT"/>
            </w:rPr>
          </w:rPrChange>
        </w:rPr>
      </w:pPr>
      <w:r w:rsidRPr="00063AAB">
        <w:rPr>
          <w:rFonts w:ascii="Times New Roman" w:eastAsia="Helvetica,dialog,Verdana,unifon" w:hAnsi="Times New Roman" w:cs="Times New Roman"/>
          <w:bCs/>
          <w:rPrChange w:id="1224" w:author="Agate Publishing" w:date="2019-08-26T15:39:00Z">
            <w:rPr>
              <w:rFonts w:ascii="Times New Roman" w:eastAsia="Helvetica,dialog,Verdana,unifon" w:hAnsi="Times New Roman" w:cs="Times New Roman"/>
              <w:bCs/>
              <w:lang w:val="it-IT"/>
            </w:rPr>
          </w:rPrChange>
        </w:rPr>
        <w:t>B. $26 per unit</w:t>
      </w:r>
    </w:p>
    <w:p w14:paraId="1FE6E53D" w14:textId="77777777" w:rsidR="008C6CDC" w:rsidRPr="00063AAB" w:rsidRDefault="008C6CDC" w:rsidP="002217A9">
      <w:pPr>
        <w:widowControl w:val="0"/>
        <w:spacing w:after="0" w:line="240" w:lineRule="auto"/>
        <w:rPr>
          <w:rFonts w:ascii="Times New Roman" w:hAnsi="Times New Roman" w:cs="Times New Roman"/>
          <w:bCs/>
          <w:rPrChange w:id="1225" w:author="Agate Publishing" w:date="2019-08-26T15:39:00Z">
            <w:rPr>
              <w:rFonts w:ascii="Times New Roman" w:hAnsi="Times New Roman" w:cs="Times New Roman"/>
              <w:bCs/>
              <w:lang w:val="it-IT"/>
            </w:rPr>
          </w:rPrChange>
        </w:rPr>
      </w:pPr>
    </w:p>
    <w:p w14:paraId="77F505A3" w14:textId="77777777" w:rsidR="008C6CDC" w:rsidRPr="00063AAB" w:rsidRDefault="008C6CDC" w:rsidP="002217A9">
      <w:pPr>
        <w:widowControl w:val="0"/>
        <w:spacing w:after="0" w:line="240" w:lineRule="auto"/>
        <w:rPr>
          <w:rFonts w:ascii="Times New Roman" w:hAnsi="Times New Roman" w:cs="Times New Roman"/>
          <w:bCs/>
          <w:rPrChange w:id="1226" w:author="Agate Publishing" w:date="2019-08-26T15:39:00Z">
            <w:rPr>
              <w:rFonts w:ascii="Times New Roman" w:hAnsi="Times New Roman" w:cs="Times New Roman"/>
              <w:bCs/>
              <w:lang w:val="it-IT"/>
            </w:rPr>
          </w:rPrChange>
        </w:rPr>
      </w:pPr>
      <w:r w:rsidRPr="00063AAB">
        <w:rPr>
          <w:rFonts w:ascii="Times New Roman" w:eastAsia="Helvetica,dialog,Verdana,unifon" w:hAnsi="Times New Roman" w:cs="Times New Roman"/>
          <w:bCs/>
          <w:rPrChange w:id="1227" w:author="Agate Publishing" w:date="2019-08-26T15:39:00Z">
            <w:rPr>
              <w:rFonts w:ascii="Times New Roman" w:eastAsia="Helvetica,dialog,Verdana,unifon" w:hAnsi="Times New Roman" w:cs="Times New Roman"/>
              <w:bCs/>
              <w:lang w:val="it-IT"/>
            </w:rPr>
          </w:rPrChange>
        </w:rPr>
        <w:t>C. $22 per unit</w:t>
      </w:r>
    </w:p>
    <w:p w14:paraId="0DE62C10" w14:textId="77777777" w:rsidR="008C6CDC" w:rsidRPr="00063AAB" w:rsidRDefault="008C6CDC" w:rsidP="002217A9">
      <w:pPr>
        <w:widowControl w:val="0"/>
        <w:spacing w:after="0" w:line="240" w:lineRule="auto"/>
        <w:rPr>
          <w:rFonts w:ascii="Times New Roman" w:hAnsi="Times New Roman" w:cs="Times New Roman"/>
          <w:bCs/>
          <w:rPrChange w:id="1228" w:author="Agate Publishing" w:date="2019-08-26T15:39:00Z">
            <w:rPr>
              <w:rFonts w:ascii="Times New Roman" w:hAnsi="Times New Roman" w:cs="Times New Roman"/>
              <w:bCs/>
              <w:lang w:val="it-IT"/>
            </w:rPr>
          </w:rPrChange>
        </w:rPr>
      </w:pPr>
    </w:p>
    <w:p w14:paraId="52352060"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
        <w:t>D. The information given is insufficient to determine unit contribution margin.</w:t>
      </w:r>
    </w:p>
    <w:p w14:paraId="1A8AF888" w14:textId="77777777" w:rsidR="00DB0220" w:rsidRPr="00063AAB" w:rsidRDefault="00DB0220" w:rsidP="00DB0220">
      <w:pPr>
        <w:widowControl w:val="0"/>
        <w:spacing w:after="0" w:line="240" w:lineRule="auto"/>
        <w:rPr>
          <w:ins w:id="1229" w:author="Jeannie's Laptop" w:date="2019-07-23T12:31:00Z"/>
          <w:rFonts w:ascii="Times New Roman" w:hAnsi="Times New Roman" w:cs="Times New Roman"/>
          <w:bCs/>
        </w:rPr>
      </w:pPr>
    </w:p>
    <w:p w14:paraId="606D3AF8" w14:textId="77777777" w:rsidR="00DB0220" w:rsidRPr="00063AAB" w:rsidRDefault="00DB0220" w:rsidP="00DB0220">
      <w:pPr>
        <w:widowControl w:val="0"/>
        <w:spacing w:after="0" w:line="240" w:lineRule="auto"/>
        <w:rPr>
          <w:ins w:id="1230" w:author="Jeannie's Laptop" w:date="2019-07-23T12:31:00Z"/>
          <w:rFonts w:ascii="Times New Roman" w:hAnsi="Times New Roman" w:cs="Times New Roman"/>
          <w:bCs/>
          <w:rPrChange w:id="1231" w:author="Agate Publishing" w:date="2019-08-26T15:39:00Z">
            <w:rPr>
              <w:ins w:id="1232" w:author="Jeannie's Laptop" w:date="2019-07-23T12:31:00Z"/>
              <w:rFonts w:ascii="Times New Roman" w:hAnsi="Times New Roman" w:cs="Times New Roman"/>
              <w:bCs/>
            </w:rPr>
          </w:rPrChange>
        </w:rPr>
      </w:pPr>
      <w:ins w:id="1233" w:author="Jeannie's Laptop" w:date="2019-07-23T12:31:00Z">
        <w:r w:rsidRPr="00063AAB">
          <w:rPr>
            <w:rFonts w:ascii="Times New Roman" w:eastAsia="Helvetica,dialog,Verdana,unifon" w:hAnsi="Times New Roman" w:cs="Times New Roman"/>
            <w:bCs/>
            <w:rPrChange w:id="1234" w:author="Agate Publishing" w:date="2019-08-26T15:39:00Z">
              <w:rPr>
                <w:rFonts w:ascii="Times New Roman" w:eastAsia="Helvetica,dialog,Verdana,unifon" w:hAnsi="Times New Roman" w:cs="Times New Roman"/>
                <w:bCs/>
              </w:rPr>
            </w:rPrChange>
          </w:rPr>
          <w:t>Feedback:</w:t>
        </w:r>
      </w:ins>
    </w:p>
    <w:p w14:paraId="5B27F66A" w14:textId="7235F1D2" w:rsidR="00FF24F9" w:rsidRPr="00063AAB" w:rsidDel="00DB0220" w:rsidRDefault="00FF24F9" w:rsidP="002217A9">
      <w:pPr>
        <w:widowControl w:val="0"/>
        <w:spacing w:after="0" w:line="240" w:lineRule="auto"/>
        <w:rPr>
          <w:del w:id="1235" w:author="Jeannie's Laptop" w:date="2019-07-23T12:31:00Z"/>
          <w:rFonts w:ascii="Times New Roman" w:eastAsia="Helvetica,dialog,Verdana,unifon" w:hAnsi="Times New Roman" w:cs="Times New Roman"/>
          <w:bCs/>
          <w:rPrChange w:id="1236" w:author="Agate Publishing" w:date="2019-08-26T15:39:00Z">
            <w:rPr>
              <w:del w:id="1237" w:author="Jeannie's Laptop" w:date="2019-07-23T12:31:00Z"/>
              <w:rFonts w:ascii="Times New Roman" w:eastAsia="Helvetica,dialog,Verdana,unifon" w:hAnsi="Times New Roman" w:cs="Times New Roman"/>
              <w:bCs/>
            </w:rPr>
          </w:rPrChange>
        </w:rPr>
      </w:pPr>
    </w:p>
    <w:p w14:paraId="27251DCC" w14:textId="77777777" w:rsidR="008C6CDC" w:rsidRPr="00063AAB" w:rsidRDefault="008C6CDC" w:rsidP="002217A9">
      <w:pPr>
        <w:widowControl w:val="0"/>
        <w:spacing w:after="0" w:line="240" w:lineRule="auto"/>
        <w:rPr>
          <w:rFonts w:ascii="Times New Roman" w:hAnsi="Times New Roman" w:cs="Times New Roman"/>
          <w:bCs/>
          <w:rPrChange w:id="123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239" w:author="Agate Publishing" w:date="2019-08-26T15:39:00Z">
            <w:rPr>
              <w:rFonts w:ascii="Times New Roman" w:eastAsia="Helvetica,dialog,Verdana,unifon" w:hAnsi="Times New Roman" w:cs="Times New Roman"/>
              <w:bCs/>
            </w:rPr>
          </w:rPrChange>
        </w:rPr>
        <w:t>$170,000 + $25,000 = 6,500 × CM; CM = $30</w:t>
      </w:r>
    </w:p>
    <w:p w14:paraId="55F4D40E" w14:textId="77777777" w:rsidR="008C6CDC" w:rsidRPr="00063AAB" w:rsidRDefault="008C6CDC" w:rsidP="002217A9">
      <w:pPr>
        <w:widowControl w:val="0"/>
        <w:spacing w:after="0" w:line="240" w:lineRule="auto"/>
        <w:rPr>
          <w:rFonts w:ascii="Times New Roman" w:hAnsi="Times New Roman" w:cs="Times New Roman"/>
          <w:bCs/>
          <w:rPrChange w:id="1240" w:author="Agate Publishing" w:date="2019-08-26T15:39:00Z">
            <w:rPr>
              <w:rFonts w:ascii="Times New Roman" w:hAnsi="Times New Roman" w:cs="Times New Roman"/>
              <w:bCs/>
            </w:rPr>
          </w:rPrChange>
        </w:rPr>
      </w:pPr>
    </w:p>
    <w:p w14:paraId="2C77F8B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4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42" w:author="Agate Publishing" w:date="2019-08-26T15:39:00Z">
            <w:rPr>
              <w:rFonts w:ascii="Times New Roman" w:eastAsia="Helvetica,dialog,Verdana,unifon" w:hAnsi="Times New Roman" w:cs="Times New Roman"/>
              <w:bCs/>
            </w:rPr>
          </w:rPrChange>
        </w:rPr>
        <w:t>AACSB: Analytical Thinking</w:t>
      </w:r>
    </w:p>
    <w:p w14:paraId="118DB0A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4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44" w:author="Agate Publishing" w:date="2019-08-26T15:39:00Z">
            <w:rPr>
              <w:rFonts w:ascii="Times New Roman" w:eastAsia="Helvetica,dialog,Verdana,unifon" w:hAnsi="Times New Roman" w:cs="Times New Roman"/>
              <w:bCs/>
            </w:rPr>
          </w:rPrChange>
        </w:rPr>
        <w:t>AICPA: BB Critical Thinking</w:t>
      </w:r>
    </w:p>
    <w:p w14:paraId="03BF535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4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46" w:author="Agate Publishing" w:date="2019-08-26T15:39:00Z">
            <w:rPr>
              <w:rFonts w:ascii="Times New Roman" w:eastAsia="Helvetica,dialog,Verdana,unifon" w:hAnsi="Times New Roman" w:cs="Times New Roman"/>
              <w:bCs/>
            </w:rPr>
          </w:rPrChange>
        </w:rPr>
        <w:t>AICPA: FN Measurement</w:t>
      </w:r>
    </w:p>
    <w:p w14:paraId="5DECBB1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4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48" w:author="Agate Publishing" w:date="2019-08-26T15:39:00Z">
            <w:rPr>
              <w:rFonts w:ascii="Times New Roman" w:eastAsia="Helvetica,dialog,Verdana,unifon" w:hAnsi="Times New Roman" w:cs="Times New Roman"/>
              <w:bCs/>
            </w:rPr>
          </w:rPrChange>
        </w:rPr>
        <w:t>Accessibility: Keyboard Navigation</w:t>
      </w:r>
    </w:p>
    <w:p w14:paraId="5DD2720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50" w:author="Agate Publishing" w:date="2019-08-26T15:39:00Z">
            <w:rPr>
              <w:rFonts w:ascii="Times New Roman" w:eastAsia="Helvetica,dialog,Verdana,unifon" w:hAnsi="Times New Roman" w:cs="Times New Roman"/>
              <w:bCs/>
            </w:rPr>
          </w:rPrChange>
        </w:rPr>
        <w:t>Blooms: Apply</w:t>
      </w:r>
    </w:p>
    <w:p w14:paraId="6D6DE02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52" w:author="Agate Publishing" w:date="2019-08-26T15:39:00Z">
            <w:rPr>
              <w:rFonts w:ascii="Times New Roman" w:eastAsia="Helvetica,dialog,Verdana,unifon" w:hAnsi="Times New Roman" w:cs="Times New Roman"/>
              <w:bCs/>
            </w:rPr>
          </w:rPrChange>
        </w:rPr>
        <w:t>Difficulty: 2 Medium</w:t>
      </w:r>
    </w:p>
    <w:p w14:paraId="2B3DB91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54"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79F2C81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56" w:author="Agate Publishing" w:date="2019-08-26T15:39:00Z">
            <w:rPr>
              <w:rFonts w:ascii="Times New Roman" w:eastAsia="Helvetica,dialog,Verdana,unifon" w:hAnsi="Times New Roman" w:cs="Times New Roman"/>
              <w:bCs/>
            </w:rPr>
          </w:rPrChange>
        </w:rPr>
        <w:t>Topic: Contribution Margin: A Key Relationship</w:t>
      </w:r>
    </w:p>
    <w:p w14:paraId="71F2727E" w14:textId="77777777" w:rsidR="008C6CDC" w:rsidRPr="00063AAB" w:rsidRDefault="008C6CDC" w:rsidP="002217A9">
      <w:pPr>
        <w:widowControl w:val="0"/>
        <w:spacing w:after="0" w:line="240" w:lineRule="auto"/>
        <w:rPr>
          <w:rFonts w:ascii="Times New Roman" w:hAnsi="Times New Roman" w:cs="Times New Roman"/>
          <w:bCs/>
          <w:rPrChange w:id="1257" w:author="Agate Publishing" w:date="2019-08-26T15:39:00Z">
            <w:rPr>
              <w:rFonts w:ascii="Times New Roman" w:hAnsi="Times New Roman" w:cs="Times New Roman"/>
              <w:bCs/>
            </w:rPr>
          </w:rPrChange>
        </w:rPr>
      </w:pPr>
    </w:p>
    <w:p w14:paraId="7D1F33B2" w14:textId="77777777" w:rsidR="00C943C1" w:rsidRPr="00063AAB" w:rsidRDefault="00C943C1" w:rsidP="002217A9">
      <w:pPr>
        <w:widowControl w:val="0"/>
        <w:spacing w:after="0" w:line="240" w:lineRule="auto"/>
        <w:rPr>
          <w:rFonts w:ascii="Times New Roman" w:hAnsi="Times New Roman" w:cs="Times New Roman"/>
          <w:bCs/>
          <w:rPrChange w:id="1258" w:author="Agate Publishing" w:date="2019-08-26T15:39:00Z">
            <w:rPr>
              <w:rFonts w:ascii="Times New Roman" w:hAnsi="Times New Roman" w:cs="Times New Roman"/>
              <w:bCs/>
            </w:rPr>
          </w:rPrChange>
        </w:rPr>
      </w:pPr>
    </w:p>
    <w:p w14:paraId="310F317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2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60" w:author="Agate Publishing" w:date="2019-08-26T15:39:00Z">
            <w:rPr>
              <w:rFonts w:ascii="Times New Roman" w:eastAsia="Helvetica,dialog,Verdana,unifon" w:hAnsi="Times New Roman" w:cs="Times New Roman"/>
              <w:bCs/>
            </w:rPr>
          </w:rPrChange>
        </w:rPr>
        <w:t>41. If the monthly sales volume required to break even is $190,000 and monthly fixed costs are $55,900, the contribution margin ratio is closest to:</w:t>
      </w:r>
    </w:p>
    <w:p w14:paraId="2EE9A189"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261" w:author="Agate Publishing" w:date="2019-08-26T15:39:00Z">
            <w:rPr>
              <w:rFonts w:ascii="Times New Roman" w:eastAsia="Helvetica,dialog,Verdana,unifon" w:hAnsi="Times New Roman" w:cs="Times New Roman"/>
              <w:bCs/>
            </w:rPr>
          </w:rPrChange>
        </w:rPr>
      </w:pPr>
    </w:p>
    <w:p w14:paraId="53E6CF8C" w14:textId="77777777" w:rsidR="008C6CDC" w:rsidRPr="00063AAB" w:rsidRDefault="008C6CDC" w:rsidP="002217A9">
      <w:pPr>
        <w:widowControl w:val="0"/>
        <w:spacing w:after="0" w:line="240" w:lineRule="auto"/>
        <w:rPr>
          <w:rFonts w:ascii="Times New Roman" w:hAnsi="Times New Roman" w:cs="Times New Roman"/>
          <w:bCs/>
          <w:rPrChange w:id="126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263"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1264" w:author="Agate Publishing" w:date="2019-08-26T15:39:00Z">
            <w:rPr>
              <w:rFonts w:ascii="Times New Roman" w:eastAsia="Helvetica,dialog,Verdana,unifon" w:hAnsi="Times New Roman" w:cs="Times New Roman"/>
              <w:bCs/>
            </w:rPr>
          </w:rPrChange>
        </w:rPr>
        <w:t>. 29%.</w:t>
      </w:r>
    </w:p>
    <w:p w14:paraId="58B51256" w14:textId="77777777" w:rsidR="008C6CDC" w:rsidRPr="00063AAB" w:rsidRDefault="008C6CDC" w:rsidP="002217A9">
      <w:pPr>
        <w:widowControl w:val="0"/>
        <w:spacing w:after="0" w:line="240" w:lineRule="auto"/>
        <w:rPr>
          <w:rFonts w:ascii="Times New Roman" w:hAnsi="Times New Roman" w:cs="Times New Roman"/>
          <w:bCs/>
          <w:rPrChange w:id="1265" w:author="Agate Publishing" w:date="2019-08-26T15:39:00Z">
            <w:rPr>
              <w:rFonts w:ascii="Times New Roman" w:hAnsi="Times New Roman" w:cs="Times New Roman"/>
              <w:bCs/>
            </w:rPr>
          </w:rPrChange>
        </w:rPr>
      </w:pPr>
    </w:p>
    <w:p w14:paraId="358D5D56" w14:textId="77777777" w:rsidR="008C6CDC" w:rsidRPr="00063AAB" w:rsidRDefault="008C6CDC" w:rsidP="002217A9">
      <w:pPr>
        <w:widowControl w:val="0"/>
        <w:spacing w:after="0" w:line="240" w:lineRule="auto"/>
        <w:rPr>
          <w:rFonts w:ascii="Times New Roman" w:hAnsi="Times New Roman" w:cs="Times New Roman"/>
          <w:bCs/>
          <w:rPrChange w:id="126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267" w:author="Agate Publishing" w:date="2019-08-26T15:39:00Z">
            <w:rPr>
              <w:rFonts w:ascii="Times New Roman" w:eastAsia="Helvetica,dialog,Verdana,unifon" w:hAnsi="Times New Roman" w:cs="Times New Roman"/>
              <w:bCs/>
            </w:rPr>
          </w:rPrChange>
        </w:rPr>
        <w:t>B. 71%.</w:t>
      </w:r>
    </w:p>
    <w:p w14:paraId="0B427BE5" w14:textId="77777777" w:rsidR="008C6CDC" w:rsidRPr="00063AAB" w:rsidRDefault="008C6CDC" w:rsidP="002217A9">
      <w:pPr>
        <w:widowControl w:val="0"/>
        <w:spacing w:after="0" w:line="240" w:lineRule="auto"/>
        <w:rPr>
          <w:rFonts w:ascii="Times New Roman" w:hAnsi="Times New Roman" w:cs="Times New Roman"/>
          <w:bCs/>
          <w:rPrChange w:id="1268" w:author="Agate Publishing" w:date="2019-08-26T15:39:00Z">
            <w:rPr>
              <w:rFonts w:ascii="Times New Roman" w:hAnsi="Times New Roman" w:cs="Times New Roman"/>
              <w:bCs/>
            </w:rPr>
          </w:rPrChange>
        </w:rPr>
      </w:pPr>
    </w:p>
    <w:p w14:paraId="1097B6E4" w14:textId="77777777" w:rsidR="008C6CDC" w:rsidRPr="00063AAB" w:rsidRDefault="008C6CDC" w:rsidP="002217A9">
      <w:pPr>
        <w:widowControl w:val="0"/>
        <w:spacing w:after="0" w:line="240" w:lineRule="auto"/>
        <w:rPr>
          <w:rFonts w:ascii="Times New Roman" w:hAnsi="Times New Roman" w:cs="Times New Roman"/>
          <w:bCs/>
          <w:rPrChange w:id="126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270" w:author="Agate Publishing" w:date="2019-08-26T15:39:00Z">
            <w:rPr>
              <w:rFonts w:ascii="Times New Roman" w:eastAsia="Helvetica,dialog,Verdana,unifon" w:hAnsi="Times New Roman" w:cs="Times New Roman"/>
              <w:bCs/>
            </w:rPr>
          </w:rPrChange>
        </w:rPr>
        <w:t>C. 23%.</w:t>
      </w:r>
    </w:p>
    <w:p w14:paraId="2750133C" w14:textId="77777777" w:rsidR="008C6CDC" w:rsidRPr="00063AAB" w:rsidRDefault="008C6CDC" w:rsidP="002217A9">
      <w:pPr>
        <w:widowControl w:val="0"/>
        <w:spacing w:after="0" w:line="240" w:lineRule="auto"/>
        <w:rPr>
          <w:rFonts w:ascii="Times New Roman" w:hAnsi="Times New Roman" w:cs="Times New Roman"/>
          <w:bCs/>
          <w:rPrChange w:id="1271" w:author="Agate Publishing" w:date="2019-08-26T15:39:00Z">
            <w:rPr>
              <w:rFonts w:ascii="Times New Roman" w:hAnsi="Times New Roman" w:cs="Times New Roman"/>
              <w:bCs/>
            </w:rPr>
          </w:rPrChange>
        </w:rPr>
      </w:pPr>
    </w:p>
    <w:p w14:paraId="45FEA66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27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73" w:author="Agate Publishing" w:date="2019-08-26T15:39:00Z">
            <w:rPr>
              <w:rFonts w:ascii="Times New Roman" w:eastAsia="Helvetica,dialog,Verdana,unifon" w:hAnsi="Times New Roman" w:cs="Times New Roman"/>
              <w:bCs/>
            </w:rPr>
          </w:rPrChange>
        </w:rPr>
        <w:t>D. 340%.</w:t>
      </w:r>
    </w:p>
    <w:p w14:paraId="63AEC59C" w14:textId="77777777" w:rsidR="00DB0220" w:rsidRPr="00063AAB" w:rsidRDefault="00DB0220" w:rsidP="00DB0220">
      <w:pPr>
        <w:widowControl w:val="0"/>
        <w:spacing w:after="0" w:line="240" w:lineRule="auto"/>
        <w:rPr>
          <w:ins w:id="1274" w:author="Jeannie's Laptop" w:date="2019-07-23T12:31:00Z"/>
          <w:rFonts w:ascii="Times New Roman" w:hAnsi="Times New Roman" w:cs="Times New Roman"/>
          <w:bCs/>
          <w:rPrChange w:id="1275" w:author="Agate Publishing" w:date="2019-08-26T15:39:00Z">
            <w:rPr>
              <w:ins w:id="1276" w:author="Jeannie's Laptop" w:date="2019-07-23T12:31:00Z"/>
              <w:rFonts w:ascii="Times New Roman" w:hAnsi="Times New Roman" w:cs="Times New Roman"/>
              <w:bCs/>
            </w:rPr>
          </w:rPrChange>
        </w:rPr>
      </w:pPr>
    </w:p>
    <w:p w14:paraId="42DFF060" w14:textId="77777777" w:rsidR="00DB0220" w:rsidRPr="00063AAB" w:rsidRDefault="00DB0220" w:rsidP="00DB0220">
      <w:pPr>
        <w:widowControl w:val="0"/>
        <w:spacing w:after="0" w:line="240" w:lineRule="auto"/>
        <w:rPr>
          <w:ins w:id="1277" w:author="Jeannie's Laptop" w:date="2019-07-23T12:31:00Z"/>
          <w:rFonts w:ascii="Times New Roman" w:hAnsi="Times New Roman" w:cs="Times New Roman"/>
          <w:bCs/>
          <w:rPrChange w:id="1278" w:author="Agate Publishing" w:date="2019-08-26T15:39:00Z">
            <w:rPr>
              <w:ins w:id="1279" w:author="Jeannie's Laptop" w:date="2019-07-23T12:31:00Z"/>
              <w:rFonts w:ascii="Times New Roman" w:hAnsi="Times New Roman" w:cs="Times New Roman"/>
              <w:bCs/>
            </w:rPr>
          </w:rPrChange>
        </w:rPr>
      </w:pPr>
      <w:ins w:id="1280" w:author="Jeannie's Laptop" w:date="2019-07-23T12:31:00Z">
        <w:r w:rsidRPr="00063AAB">
          <w:rPr>
            <w:rFonts w:ascii="Times New Roman" w:eastAsia="Helvetica,dialog,Verdana,unifon" w:hAnsi="Times New Roman" w:cs="Times New Roman"/>
            <w:bCs/>
            <w:rPrChange w:id="1281" w:author="Agate Publishing" w:date="2019-08-26T15:39:00Z">
              <w:rPr>
                <w:rFonts w:ascii="Times New Roman" w:eastAsia="Helvetica,dialog,Verdana,unifon" w:hAnsi="Times New Roman" w:cs="Times New Roman"/>
                <w:bCs/>
              </w:rPr>
            </w:rPrChange>
          </w:rPr>
          <w:t>Feedback:</w:t>
        </w:r>
      </w:ins>
    </w:p>
    <w:p w14:paraId="5543CEA8" w14:textId="701B5592" w:rsidR="00FF24F9" w:rsidRPr="00063AAB" w:rsidDel="00DB0220" w:rsidRDefault="00FF24F9" w:rsidP="002217A9">
      <w:pPr>
        <w:widowControl w:val="0"/>
        <w:spacing w:after="0" w:line="240" w:lineRule="auto"/>
        <w:rPr>
          <w:del w:id="1282" w:author="Jeannie's Laptop" w:date="2019-07-23T12:31:00Z"/>
          <w:rFonts w:ascii="Times New Roman" w:hAnsi="Times New Roman" w:cs="Times New Roman"/>
          <w:bCs/>
          <w:rPrChange w:id="1283" w:author="Agate Publishing" w:date="2019-08-26T15:39:00Z">
            <w:rPr>
              <w:del w:id="1284" w:author="Jeannie's Laptop" w:date="2019-07-23T12:31:00Z"/>
              <w:rFonts w:ascii="Times New Roman" w:hAnsi="Times New Roman" w:cs="Times New Roman"/>
              <w:bCs/>
            </w:rPr>
          </w:rPrChange>
        </w:rPr>
      </w:pPr>
    </w:p>
    <w:p w14:paraId="255BF72C" w14:textId="77777777" w:rsidR="008C6CDC" w:rsidRPr="00063AAB" w:rsidRDefault="008C6CDC" w:rsidP="002217A9">
      <w:pPr>
        <w:widowControl w:val="0"/>
        <w:spacing w:after="0" w:line="240" w:lineRule="auto"/>
        <w:rPr>
          <w:rFonts w:ascii="Times New Roman" w:hAnsi="Times New Roman" w:cs="Times New Roman"/>
          <w:bCs/>
          <w:rPrChange w:id="128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286" w:author="Agate Publishing" w:date="2019-08-26T15:39:00Z">
            <w:rPr>
              <w:rFonts w:ascii="Times New Roman" w:eastAsia="Helvetica,dialog,Verdana,unifon" w:hAnsi="Times New Roman" w:cs="Times New Roman"/>
              <w:bCs/>
            </w:rPr>
          </w:rPrChange>
        </w:rPr>
        <w:t>$190,000 × CM = $55,900; CM = 29%</w:t>
      </w:r>
    </w:p>
    <w:p w14:paraId="54261B4A" w14:textId="77777777" w:rsidR="008C6CDC" w:rsidRPr="00063AAB" w:rsidRDefault="008C6CDC" w:rsidP="002217A9">
      <w:pPr>
        <w:widowControl w:val="0"/>
        <w:spacing w:after="0" w:line="240" w:lineRule="auto"/>
        <w:rPr>
          <w:rFonts w:ascii="Times New Roman" w:hAnsi="Times New Roman" w:cs="Times New Roman"/>
          <w:bCs/>
          <w:rPrChange w:id="1287" w:author="Agate Publishing" w:date="2019-08-26T15:39:00Z">
            <w:rPr>
              <w:rFonts w:ascii="Times New Roman" w:hAnsi="Times New Roman" w:cs="Times New Roman"/>
              <w:bCs/>
            </w:rPr>
          </w:rPrChange>
        </w:rPr>
      </w:pPr>
    </w:p>
    <w:p w14:paraId="54F1CA9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8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89" w:author="Agate Publishing" w:date="2019-08-26T15:39:00Z">
            <w:rPr>
              <w:rFonts w:ascii="Times New Roman" w:eastAsia="Helvetica,dialog,Verdana,unifon" w:hAnsi="Times New Roman" w:cs="Times New Roman"/>
              <w:bCs/>
            </w:rPr>
          </w:rPrChange>
        </w:rPr>
        <w:t>AACSB: Analytical Thinking</w:t>
      </w:r>
    </w:p>
    <w:p w14:paraId="5AF5BB2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9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91" w:author="Agate Publishing" w:date="2019-08-26T15:39:00Z">
            <w:rPr>
              <w:rFonts w:ascii="Times New Roman" w:eastAsia="Helvetica,dialog,Verdana,unifon" w:hAnsi="Times New Roman" w:cs="Times New Roman"/>
              <w:bCs/>
            </w:rPr>
          </w:rPrChange>
        </w:rPr>
        <w:t>AICPA: BB Critical Thinking</w:t>
      </w:r>
    </w:p>
    <w:p w14:paraId="2018A44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9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93" w:author="Agate Publishing" w:date="2019-08-26T15:39:00Z">
            <w:rPr>
              <w:rFonts w:ascii="Times New Roman" w:eastAsia="Helvetica,dialog,Verdana,unifon" w:hAnsi="Times New Roman" w:cs="Times New Roman"/>
              <w:bCs/>
            </w:rPr>
          </w:rPrChange>
        </w:rPr>
        <w:t>AICPA: FN Measurement</w:t>
      </w:r>
    </w:p>
    <w:p w14:paraId="6C62EF9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9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95" w:author="Agate Publishing" w:date="2019-08-26T15:39:00Z">
            <w:rPr>
              <w:rFonts w:ascii="Times New Roman" w:eastAsia="Helvetica,dialog,Verdana,unifon" w:hAnsi="Times New Roman" w:cs="Times New Roman"/>
              <w:bCs/>
            </w:rPr>
          </w:rPrChange>
        </w:rPr>
        <w:t>Accessibility: Keyboard Navigation</w:t>
      </w:r>
    </w:p>
    <w:p w14:paraId="2A8F403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9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97" w:author="Agate Publishing" w:date="2019-08-26T15:39:00Z">
            <w:rPr>
              <w:rFonts w:ascii="Times New Roman" w:eastAsia="Helvetica,dialog,Verdana,unifon" w:hAnsi="Times New Roman" w:cs="Times New Roman"/>
              <w:bCs/>
            </w:rPr>
          </w:rPrChange>
        </w:rPr>
        <w:t>Blooms: Analyze</w:t>
      </w:r>
    </w:p>
    <w:p w14:paraId="54A034B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29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299" w:author="Agate Publishing" w:date="2019-08-26T15:39:00Z">
            <w:rPr>
              <w:rFonts w:ascii="Times New Roman" w:eastAsia="Helvetica,dialog,Verdana,unifon" w:hAnsi="Times New Roman" w:cs="Times New Roman"/>
              <w:bCs/>
            </w:rPr>
          </w:rPrChange>
        </w:rPr>
        <w:t>Difficulty: 2 Medium</w:t>
      </w:r>
    </w:p>
    <w:p w14:paraId="2112E7B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01"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6D4FF06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0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03" w:author="Agate Publishing" w:date="2019-08-26T15:39:00Z">
            <w:rPr>
              <w:rFonts w:ascii="Times New Roman" w:eastAsia="Helvetica,dialog,Verdana,unifon" w:hAnsi="Times New Roman" w:cs="Times New Roman"/>
              <w:bCs/>
            </w:rPr>
          </w:rPrChange>
        </w:rPr>
        <w:t>Topic: Contribution Margin: A Key Relationship</w:t>
      </w:r>
    </w:p>
    <w:p w14:paraId="2EC79875" w14:textId="77777777" w:rsidR="008C6CDC" w:rsidRPr="00063AAB" w:rsidRDefault="008C6CDC" w:rsidP="002217A9">
      <w:pPr>
        <w:widowControl w:val="0"/>
        <w:spacing w:after="0" w:line="240" w:lineRule="auto"/>
        <w:rPr>
          <w:rFonts w:ascii="Times New Roman" w:hAnsi="Times New Roman" w:cs="Times New Roman"/>
          <w:bCs/>
          <w:rPrChange w:id="1304" w:author="Agate Publishing" w:date="2019-08-26T15:39:00Z">
            <w:rPr>
              <w:rFonts w:ascii="Times New Roman" w:hAnsi="Times New Roman" w:cs="Times New Roman"/>
              <w:bCs/>
            </w:rPr>
          </w:rPrChange>
        </w:rPr>
      </w:pPr>
    </w:p>
    <w:p w14:paraId="3A309AF1" w14:textId="77777777" w:rsidR="00C943C1" w:rsidRPr="00063AAB" w:rsidRDefault="00C943C1" w:rsidP="002217A9">
      <w:pPr>
        <w:widowControl w:val="0"/>
        <w:spacing w:after="0" w:line="240" w:lineRule="auto"/>
        <w:rPr>
          <w:rFonts w:ascii="Times New Roman" w:hAnsi="Times New Roman" w:cs="Times New Roman"/>
          <w:bCs/>
          <w:rPrChange w:id="1305" w:author="Agate Publishing" w:date="2019-08-26T15:39:00Z">
            <w:rPr>
              <w:rFonts w:ascii="Times New Roman" w:hAnsi="Times New Roman" w:cs="Times New Roman"/>
              <w:bCs/>
            </w:rPr>
          </w:rPrChange>
        </w:rPr>
      </w:pPr>
    </w:p>
    <w:p w14:paraId="75B4F29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30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07" w:author="Agate Publishing" w:date="2019-08-26T15:39:00Z">
            <w:rPr>
              <w:rFonts w:ascii="Times New Roman" w:eastAsia="Helvetica,dialog,Verdana,unifon" w:hAnsi="Times New Roman" w:cs="Times New Roman"/>
              <w:bCs/>
            </w:rPr>
          </w:rPrChange>
        </w:rPr>
        <w:t>42. If the unit sales price is $12, variable costs are $6 per unit and fixed costs are $26,000 what is the contribution margin ratio per unit?</w:t>
      </w:r>
    </w:p>
    <w:p w14:paraId="39CC031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308" w:author="Agate Publishing" w:date="2019-08-26T15:39:00Z">
            <w:rPr>
              <w:rFonts w:ascii="Times New Roman" w:eastAsia="Helvetica,dialog,Verdana,unifon" w:hAnsi="Times New Roman" w:cs="Times New Roman"/>
              <w:bCs/>
            </w:rPr>
          </w:rPrChange>
        </w:rPr>
      </w:pPr>
    </w:p>
    <w:p w14:paraId="629F8104" w14:textId="77777777" w:rsidR="008C6CDC" w:rsidRPr="00063AAB" w:rsidRDefault="008C6CDC" w:rsidP="002217A9">
      <w:pPr>
        <w:widowControl w:val="0"/>
        <w:spacing w:after="0" w:line="240" w:lineRule="auto"/>
        <w:rPr>
          <w:rFonts w:ascii="Times New Roman" w:hAnsi="Times New Roman" w:cs="Times New Roman"/>
          <w:bCs/>
          <w:rPrChange w:id="130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310" w:author="Agate Publishing" w:date="2019-08-26T15:39:00Z">
            <w:rPr>
              <w:rFonts w:ascii="Times New Roman" w:eastAsia="Helvetica,dialog,Verdana,unifon" w:hAnsi="Times New Roman" w:cs="Times New Roman"/>
              <w:bCs/>
            </w:rPr>
          </w:rPrChange>
        </w:rPr>
        <w:t>A. 40%</w:t>
      </w:r>
    </w:p>
    <w:p w14:paraId="1C25535E" w14:textId="77777777" w:rsidR="008C6CDC" w:rsidRPr="00063AAB" w:rsidRDefault="008C6CDC" w:rsidP="002217A9">
      <w:pPr>
        <w:widowControl w:val="0"/>
        <w:spacing w:after="0" w:line="240" w:lineRule="auto"/>
        <w:rPr>
          <w:rFonts w:ascii="Times New Roman" w:hAnsi="Times New Roman" w:cs="Times New Roman"/>
          <w:bCs/>
          <w:rPrChange w:id="1311" w:author="Agate Publishing" w:date="2019-08-26T15:39:00Z">
            <w:rPr>
              <w:rFonts w:ascii="Times New Roman" w:hAnsi="Times New Roman" w:cs="Times New Roman"/>
              <w:bCs/>
            </w:rPr>
          </w:rPrChange>
        </w:rPr>
      </w:pPr>
    </w:p>
    <w:p w14:paraId="5EFBF99D" w14:textId="77777777" w:rsidR="008C6CDC" w:rsidRPr="00063AAB" w:rsidRDefault="008C6CDC" w:rsidP="002217A9">
      <w:pPr>
        <w:widowControl w:val="0"/>
        <w:spacing w:after="0" w:line="240" w:lineRule="auto"/>
        <w:rPr>
          <w:rFonts w:ascii="Times New Roman" w:hAnsi="Times New Roman" w:cs="Times New Roman"/>
          <w:bCs/>
          <w:rPrChange w:id="131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313"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1314" w:author="Agate Publishing" w:date="2019-08-26T15:39:00Z">
            <w:rPr>
              <w:rFonts w:ascii="Times New Roman" w:eastAsia="Helvetica,dialog,Verdana,unifon" w:hAnsi="Times New Roman" w:cs="Times New Roman"/>
              <w:bCs/>
            </w:rPr>
          </w:rPrChange>
        </w:rPr>
        <w:t>. 50%</w:t>
      </w:r>
    </w:p>
    <w:p w14:paraId="03A3EC48" w14:textId="77777777" w:rsidR="008C6CDC" w:rsidRPr="00063AAB" w:rsidRDefault="008C6CDC" w:rsidP="002217A9">
      <w:pPr>
        <w:widowControl w:val="0"/>
        <w:spacing w:after="0" w:line="240" w:lineRule="auto"/>
        <w:rPr>
          <w:rFonts w:ascii="Times New Roman" w:hAnsi="Times New Roman" w:cs="Times New Roman"/>
          <w:bCs/>
          <w:rPrChange w:id="1315" w:author="Agate Publishing" w:date="2019-08-26T15:39:00Z">
            <w:rPr>
              <w:rFonts w:ascii="Times New Roman" w:hAnsi="Times New Roman" w:cs="Times New Roman"/>
              <w:bCs/>
            </w:rPr>
          </w:rPrChange>
        </w:rPr>
      </w:pPr>
    </w:p>
    <w:p w14:paraId="42AC3D61" w14:textId="77777777" w:rsidR="008C6CDC" w:rsidRPr="00063AAB" w:rsidRDefault="008C6CDC" w:rsidP="002217A9">
      <w:pPr>
        <w:widowControl w:val="0"/>
        <w:spacing w:after="0" w:line="240" w:lineRule="auto"/>
        <w:rPr>
          <w:rFonts w:ascii="Times New Roman" w:hAnsi="Times New Roman" w:cs="Times New Roman"/>
          <w:bCs/>
          <w:rPrChange w:id="131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317" w:author="Agate Publishing" w:date="2019-08-26T15:39:00Z">
            <w:rPr>
              <w:rFonts w:ascii="Times New Roman" w:eastAsia="Helvetica,dialog,Verdana,unifon" w:hAnsi="Times New Roman" w:cs="Times New Roman"/>
              <w:bCs/>
            </w:rPr>
          </w:rPrChange>
        </w:rPr>
        <w:t>C. 60%</w:t>
      </w:r>
    </w:p>
    <w:p w14:paraId="64BB870E" w14:textId="77777777" w:rsidR="008C6CDC" w:rsidRPr="00063AAB" w:rsidRDefault="008C6CDC" w:rsidP="002217A9">
      <w:pPr>
        <w:widowControl w:val="0"/>
        <w:spacing w:after="0" w:line="240" w:lineRule="auto"/>
        <w:rPr>
          <w:rFonts w:ascii="Times New Roman" w:hAnsi="Times New Roman" w:cs="Times New Roman"/>
          <w:bCs/>
          <w:rPrChange w:id="1318" w:author="Agate Publishing" w:date="2019-08-26T15:39:00Z">
            <w:rPr>
              <w:rFonts w:ascii="Times New Roman" w:hAnsi="Times New Roman" w:cs="Times New Roman"/>
              <w:bCs/>
            </w:rPr>
          </w:rPrChange>
        </w:rPr>
      </w:pPr>
    </w:p>
    <w:p w14:paraId="0939159B"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31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20" w:author="Agate Publishing" w:date="2019-08-26T15:39:00Z">
            <w:rPr>
              <w:rFonts w:ascii="Times New Roman" w:eastAsia="Helvetica,dialog,Verdana,unifon" w:hAnsi="Times New Roman" w:cs="Times New Roman"/>
              <w:bCs/>
            </w:rPr>
          </w:rPrChange>
        </w:rPr>
        <w:t>D. 70%</w:t>
      </w:r>
    </w:p>
    <w:p w14:paraId="528A0663" w14:textId="77777777" w:rsidR="00DB0220" w:rsidRPr="00063AAB" w:rsidRDefault="00DB0220" w:rsidP="00DB0220">
      <w:pPr>
        <w:widowControl w:val="0"/>
        <w:spacing w:after="0" w:line="240" w:lineRule="auto"/>
        <w:rPr>
          <w:ins w:id="1321" w:author="Jeannie's Laptop" w:date="2019-07-23T12:31:00Z"/>
          <w:rFonts w:ascii="Times New Roman" w:hAnsi="Times New Roman" w:cs="Times New Roman"/>
          <w:bCs/>
          <w:rPrChange w:id="1322" w:author="Agate Publishing" w:date="2019-08-26T15:39:00Z">
            <w:rPr>
              <w:ins w:id="1323" w:author="Jeannie's Laptop" w:date="2019-07-23T12:31:00Z"/>
              <w:rFonts w:ascii="Times New Roman" w:hAnsi="Times New Roman" w:cs="Times New Roman"/>
              <w:bCs/>
            </w:rPr>
          </w:rPrChange>
        </w:rPr>
      </w:pPr>
    </w:p>
    <w:p w14:paraId="1423F077" w14:textId="77777777" w:rsidR="00DB0220" w:rsidRPr="00063AAB" w:rsidRDefault="00DB0220" w:rsidP="00DB0220">
      <w:pPr>
        <w:widowControl w:val="0"/>
        <w:spacing w:after="0" w:line="240" w:lineRule="auto"/>
        <w:rPr>
          <w:ins w:id="1324" w:author="Jeannie's Laptop" w:date="2019-07-23T12:31:00Z"/>
          <w:rFonts w:ascii="Times New Roman" w:hAnsi="Times New Roman" w:cs="Times New Roman"/>
          <w:bCs/>
          <w:rPrChange w:id="1325" w:author="Agate Publishing" w:date="2019-08-26T15:39:00Z">
            <w:rPr>
              <w:ins w:id="1326" w:author="Jeannie's Laptop" w:date="2019-07-23T12:31:00Z"/>
              <w:rFonts w:ascii="Times New Roman" w:hAnsi="Times New Roman" w:cs="Times New Roman"/>
              <w:bCs/>
            </w:rPr>
          </w:rPrChange>
        </w:rPr>
      </w:pPr>
      <w:ins w:id="1327" w:author="Jeannie's Laptop" w:date="2019-07-23T12:31:00Z">
        <w:r w:rsidRPr="00063AAB">
          <w:rPr>
            <w:rFonts w:ascii="Times New Roman" w:eastAsia="Helvetica,dialog,Verdana,unifon" w:hAnsi="Times New Roman" w:cs="Times New Roman"/>
            <w:bCs/>
            <w:rPrChange w:id="1328" w:author="Agate Publishing" w:date="2019-08-26T15:39:00Z">
              <w:rPr>
                <w:rFonts w:ascii="Times New Roman" w:eastAsia="Helvetica,dialog,Verdana,unifon" w:hAnsi="Times New Roman" w:cs="Times New Roman"/>
                <w:bCs/>
              </w:rPr>
            </w:rPrChange>
          </w:rPr>
          <w:t>Feedback:</w:t>
        </w:r>
      </w:ins>
    </w:p>
    <w:p w14:paraId="6DFE95E6" w14:textId="61F36C2E" w:rsidR="00FF24F9" w:rsidRPr="00063AAB" w:rsidDel="00DB0220" w:rsidRDefault="00FF24F9" w:rsidP="002217A9">
      <w:pPr>
        <w:widowControl w:val="0"/>
        <w:spacing w:after="0" w:line="240" w:lineRule="auto"/>
        <w:rPr>
          <w:del w:id="1329" w:author="Jeannie's Laptop" w:date="2019-07-23T12:31:00Z"/>
          <w:rFonts w:ascii="Times New Roman" w:hAnsi="Times New Roman" w:cs="Times New Roman"/>
          <w:bCs/>
          <w:rPrChange w:id="1330" w:author="Agate Publishing" w:date="2019-08-26T15:39:00Z">
            <w:rPr>
              <w:del w:id="1331" w:author="Jeannie's Laptop" w:date="2019-07-23T12:31:00Z"/>
              <w:rFonts w:ascii="Times New Roman" w:hAnsi="Times New Roman" w:cs="Times New Roman"/>
              <w:bCs/>
            </w:rPr>
          </w:rPrChange>
        </w:rPr>
      </w:pPr>
    </w:p>
    <w:p w14:paraId="5AC99A67" w14:textId="029CFEC2" w:rsidR="008C6CDC" w:rsidRPr="00063AAB" w:rsidRDefault="008C6CDC" w:rsidP="002217A9">
      <w:pPr>
        <w:widowControl w:val="0"/>
        <w:spacing w:after="0" w:line="240" w:lineRule="auto"/>
        <w:rPr>
          <w:rFonts w:ascii="Times New Roman" w:hAnsi="Times New Roman" w:cs="Times New Roman"/>
          <w:bCs/>
          <w:rPrChange w:id="133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333" w:author="Agate Publishing" w:date="2019-08-26T15:39:00Z">
            <w:rPr>
              <w:rFonts w:ascii="Times New Roman" w:eastAsia="Helvetica,dialog,Verdana,unifon" w:hAnsi="Times New Roman" w:cs="Times New Roman"/>
              <w:bCs/>
            </w:rPr>
          </w:rPrChange>
        </w:rPr>
        <w:t xml:space="preserve">($12 </w:t>
      </w:r>
      <w:ins w:id="1334" w:author="Agate Publishing" w:date="2019-08-26T14:44:00Z">
        <w:r w:rsidR="009971C0" w:rsidRPr="00063AAB">
          <w:rPr>
            <w:rFonts w:ascii="Times New Roman" w:eastAsia="Helvetica,dialog,Verdana,unifon" w:hAnsi="Times New Roman" w:cs="Times New Roman"/>
            <w:bCs/>
            <w:rPrChange w:id="1335" w:author="Agate Publishing" w:date="2019-08-26T15:39:00Z">
              <w:rPr>
                <w:rFonts w:ascii="Times New Roman" w:eastAsia="Helvetica,dialog,Verdana,unifon" w:hAnsi="Times New Roman" w:cs="Times New Roman"/>
                <w:bCs/>
              </w:rPr>
            </w:rPrChange>
          </w:rPr>
          <w:t>−</w:t>
        </w:r>
      </w:ins>
      <w:del w:id="1336" w:author="Agate Publishing" w:date="2019-08-26T14:44:00Z">
        <w:r w:rsidRPr="00063AAB" w:rsidDel="009971C0">
          <w:rPr>
            <w:rFonts w:ascii="Times New Roman" w:eastAsia="Helvetica,dialog,Verdana,unifon" w:hAnsi="Times New Roman" w:cs="Times New Roman"/>
            <w:bCs/>
            <w:rPrChange w:id="1337"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1338" w:author="Agate Publishing" w:date="2019-08-26T15:39:00Z">
            <w:rPr>
              <w:rFonts w:ascii="Times New Roman" w:eastAsia="Helvetica,dialog,Verdana,unifon" w:hAnsi="Times New Roman" w:cs="Times New Roman"/>
              <w:bCs/>
            </w:rPr>
          </w:rPrChange>
        </w:rPr>
        <w:t xml:space="preserve"> $6) ÷ $12 = 50%</w:t>
      </w:r>
    </w:p>
    <w:p w14:paraId="03355962" w14:textId="77777777" w:rsidR="008C6CDC" w:rsidRPr="00063AAB" w:rsidRDefault="008C6CDC" w:rsidP="002217A9">
      <w:pPr>
        <w:widowControl w:val="0"/>
        <w:spacing w:after="0" w:line="240" w:lineRule="auto"/>
        <w:rPr>
          <w:rFonts w:ascii="Times New Roman" w:hAnsi="Times New Roman" w:cs="Times New Roman"/>
          <w:bCs/>
          <w:rPrChange w:id="1339" w:author="Agate Publishing" w:date="2019-08-26T15:39:00Z">
            <w:rPr>
              <w:rFonts w:ascii="Times New Roman" w:hAnsi="Times New Roman" w:cs="Times New Roman"/>
              <w:bCs/>
            </w:rPr>
          </w:rPrChange>
        </w:rPr>
      </w:pPr>
    </w:p>
    <w:p w14:paraId="30B2B0A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4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41" w:author="Agate Publishing" w:date="2019-08-26T15:39:00Z">
            <w:rPr>
              <w:rFonts w:ascii="Times New Roman" w:eastAsia="Helvetica,dialog,Verdana,unifon" w:hAnsi="Times New Roman" w:cs="Times New Roman"/>
              <w:bCs/>
            </w:rPr>
          </w:rPrChange>
        </w:rPr>
        <w:t>AACSB: Analytical Thinking</w:t>
      </w:r>
    </w:p>
    <w:p w14:paraId="523015B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4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43" w:author="Agate Publishing" w:date="2019-08-26T15:39:00Z">
            <w:rPr>
              <w:rFonts w:ascii="Times New Roman" w:eastAsia="Helvetica,dialog,Verdana,unifon" w:hAnsi="Times New Roman" w:cs="Times New Roman"/>
              <w:bCs/>
            </w:rPr>
          </w:rPrChange>
        </w:rPr>
        <w:t>AICPA: BB Critical Thinking</w:t>
      </w:r>
    </w:p>
    <w:p w14:paraId="19BEFC6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4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45" w:author="Agate Publishing" w:date="2019-08-26T15:39:00Z">
            <w:rPr>
              <w:rFonts w:ascii="Times New Roman" w:eastAsia="Helvetica,dialog,Verdana,unifon" w:hAnsi="Times New Roman" w:cs="Times New Roman"/>
              <w:bCs/>
            </w:rPr>
          </w:rPrChange>
        </w:rPr>
        <w:t>AICPA: FN Measurement</w:t>
      </w:r>
    </w:p>
    <w:p w14:paraId="4EE5E83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4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47" w:author="Agate Publishing" w:date="2019-08-26T15:39:00Z">
            <w:rPr>
              <w:rFonts w:ascii="Times New Roman" w:eastAsia="Helvetica,dialog,Verdana,unifon" w:hAnsi="Times New Roman" w:cs="Times New Roman"/>
              <w:bCs/>
            </w:rPr>
          </w:rPrChange>
        </w:rPr>
        <w:t>Accessibility: Keyboard Navigation</w:t>
      </w:r>
    </w:p>
    <w:p w14:paraId="650A55E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4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49" w:author="Agate Publishing" w:date="2019-08-26T15:39:00Z">
            <w:rPr>
              <w:rFonts w:ascii="Times New Roman" w:eastAsia="Helvetica,dialog,Verdana,unifon" w:hAnsi="Times New Roman" w:cs="Times New Roman"/>
              <w:bCs/>
            </w:rPr>
          </w:rPrChange>
        </w:rPr>
        <w:t>Blooms: Apply</w:t>
      </w:r>
    </w:p>
    <w:p w14:paraId="588F5E0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5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51" w:author="Agate Publishing" w:date="2019-08-26T15:39:00Z">
            <w:rPr>
              <w:rFonts w:ascii="Times New Roman" w:eastAsia="Helvetica,dialog,Verdana,unifon" w:hAnsi="Times New Roman" w:cs="Times New Roman"/>
              <w:bCs/>
            </w:rPr>
          </w:rPrChange>
        </w:rPr>
        <w:t>Difficulty: 2 Medium</w:t>
      </w:r>
    </w:p>
    <w:p w14:paraId="0F17393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5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53"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08F9CFF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5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55" w:author="Agate Publishing" w:date="2019-08-26T15:39:00Z">
            <w:rPr>
              <w:rFonts w:ascii="Times New Roman" w:eastAsia="Helvetica,dialog,Verdana,unifon" w:hAnsi="Times New Roman" w:cs="Times New Roman"/>
              <w:bCs/>
            </w:rPr>
          </w:rPrChange>
        </w:rPr>
        <w:t>Topic: Contribution Margin: A Key Relationship</w:t>
      </w:r>
    </w:p>
    <w:p w14:paraId="72AAFA6F" w14:textId="77777777" w:rsidR="008C6CDC" w:rsidRPr="00063AAB" w:rsidRDefault="008C6CDC" w:rsidP="002217A9">
      <w:pPr>
        <w:widowControl w:val="0"/>
        <w:spacing w:after="0" w:line="240" w:lineRule="auto"/>
        <w:rPr>
          <w:rFonts w:ascii="Times New Roman" w:hAnsi="Times New Roman" w:cs="Times New Roman"/>
          <w:bCs/>
          <w:rPrChange w:id="1356" w:author="Agate Publishing" w:date="2019-08-26T15:39:00Z">
            <w:rPr>
              <w:rFonts w:ascii="Times New Roman" w:hAnsi="Times New Roman" w:cs="Times New Roman"/>
              <w:bCs/>
            </w:rPr>
          </w:rPrChange>
        </w:rPr>
      </w:pPr>
    </w:p>
    <w:p w14:paraId="245662C5" w14:textId="77777777" w:rsidR="00C943C1" w:rsidRPr="00063AAB" w:rsidRDefault="00C943C1" w:rsidP="002217A9">
      <w:pPr>
        <w:widowControl w:val="0"/>
        <w:spacing w:after="0" w:line="240" w:lineRule="auto"/>
        <w:rPr>
          <w:rFonts w:ascii="Times New Roman" w:hAnsi="Times New Roman" w:cs="Times New Roman"/>
          <w:bCs/>
          <w:rPrChange w:id="1357" w:author="Agate Publishing" w:date="2019-08-26T15:39:00Z">
            <w:rPr>
              <w:rFonts w:ascii="Times New Roman" w:hAnsi="Times New Roman" w:cs="Times New Roman"/>
              <w:bCs/>
            </w:rPr>
          </w:rPrChange>
        </w:rPr>
      </w:pPr>
    </w:p>
    <w:p w14:paraId="2117EF8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3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59" w:author="Agate Publishing" w:date="2019-08-26T15:39:00Z">
            <w:rPr>
              <w:rFonts w:ascii="Times New Roman" w:eastAsia="Helvetica,dialog,Verdana,unifon" w:hAnsi="Times New Roman" w:cs="Times New Roman"/>
              <w:bCs/>
            </w:rPr>
          </w:rPrChange>
        </w:rPr>
        <w:t>43. A company's most profitable products are often those which:</w:t>
      </w:r>
    </w:p>
    <w:p w14:paraId="2E4C6D8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360" w:author="Agate Publishing" w:date="2019-08-26T15:39:00Z">
            <w:rPr>
              <w:rFonts w:ascii="Times New Roman" w:eastAsia="Helvetica,dialog,Verdana,unifon" w:hAnsi="Times New Roman" w:cs="Times New Roman"/>
              <w:bCs/>
            </w:rPr>
          </w:rPrChange>
        </w:rPr>
      </w:pPr>
    </w:p>
    <w:p w14:paraId="45128DF6" w14:textId="77777777" w:rsidR="008C6CDC" w:rsidRPr="00063AAB" w:rsidRDefault="008C6CDC" w:rsidP="002217A9">
      <w:pPr>
        <w:widowControl w:val="0"/>
        <w:spacing w:after="0" w:line="240" w:lineRule="auto"/>
        <w:rPr>
          <w:rFonts w:ascii="Times New Roman" w:hAnsi="Times New Roman" w:cs="Times New Roman"/>
          <w:bCs/>
          <w:rPrChange w:id="136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362" w:author="Agate Publishing" w:date="2019-08-26T15:39:00Z">
            <w:rPr>
              <w:rFonts w:ascii="Times New Roman" w:eastAsia="Helvetica,dialog,Verdana,unifon" w:hAnsi="Times New Roman" w:cs="Times New Roman"/>
              <w:b/>
              <w:u w:val="single"/>
            </w:rPr>
          </w:rPrChange>
        </w:rPr>
        <w:lastRenderedPageBreak/>
        <w:t>A</w:t>
      </w:r>
      <w:r w:rsidRPr="00063AAB">
        <w:rPr>
          <w:rFonts w:ascii="Times New Roman" w:eastAsia="Helvetica,dialog,Verdana,unifon" w:hAnsi="Times New Roman" w:cs="Times New Roman"/>
          <w:bCs/>
          <w:rPrChange w:id="1363" w:author="Agate Publishing" w:date="2019-08-26T15:39:00Z">
            <w:rPr>
              <w:rFonts w:ascii="Times New Roman" w:eastAsia="Helvetica,dialog,Verdana,unifon" w:hAnsi="Times New Roman" w:cs="Times New Roman"/>
              <w:bCs/>
            </w:rPr>
          </w:rPrChange>
        </w:rPr>
        <w:t>. Have the highest contribution margin ratios and the highest sales volumes.</w:t>
      </w:r>
    </w:p>
    <w:p w14:paraId="73DCFFDD" w14:textId="77777777" w:rsidR="008C6CDC" w:rsidRPr="00063AAB" w:rsidRDefault="008C6CDC" w:rsidP="002217A9">
      <w:pPr>
        <w:widowControl w:val="0"/>
        <w:spacing w:after="0" w:line="240" w:lineRule="auto"/>
        <w:rPr>
          <w:rFonts w:ascii="Times New Roman" w:hAnsi="Times New Roman" w:cs="Times New Roman"/>
          <w:bCs/>
          <w:rPrChange w:id="1364" w:author="Agate Publishing" w:date="2019-08-26T15:39:00Z">
            <w:rPr>
              <w:rFonts w:ascii="Times New Roman" w:hAnsi="Times New Roman" w:cs="Times New Roman"/>
              <w:bCs/>
            </w:rPr>
          </w:rPrChange>
        </w:rPr>
      </w:pPr>
    </w:p>
    <w:p w14:paraId="0050B7E7" w14:textId="77777777" w:rsidR="008C6CDC" w:rsidRPr="00063AAB" w:rsidRDefault="008C6CDC" w:rsidP="002217A9">
      <w:pPr>
        <w:widowControl w:val="0"/>
        <w:spacing w:after="0" w:line="240" w:lineRule="auto"/>
        <w:rPr>
          <w:rFonts w:ascii="Times New Roman" w:hAnsi="Times New Roman" w:cs="Times New Roman"/>
          <w:bCs/>
          <w:rPrChange w:id="136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366" w:author="Agate Publishing" w:date="2019-08-26T15:39:00Z">
            <w:rPr>
              <w:rFonts w:ascii="Times New Roman" w:eastAsia="Helvetica,dialog,Verdana,unifon" w:hAnsi="Times New Roman" w:cs="Times New Roman"/>
              <w:bCs/>
            </w:rPr>
          </w:rPrChange>
        </w:rPr>
        <w:t>B. Have the highest contribution margin ratios and the lowest sales volumes.</w:t>
      </w:r>
    </w:p>
    <w:p w14:paraId="33ABBAB6" w14:textId="77777777" w:rsidR="008C6CDC" w:rsidRPr="00063AAB" w:rsidRDefault="008C6CDC" w:rsidP="002217A9">
      <w:pPr>
        <w:widowControl w:val="0"/>
        <w:spacing w:after="0" w:line="240" w:lineRule="auto"/>
        <w:rPr>
          <w:rFonts w:ascii="Times New Roman" w:hAnsi="Times New Roman" w:cs="Times New Roman"/>
          <w:bCs/>
          <w:rPrChange w:id="1367" w:author="Agate Publishing" w:date="2019-08-26T15:39:00Z">
            <w:rPr>
              <w:rFonts w:ascii="Times New Roman" w:hAnsi="Times New Roman" w:cs="Times New Roman"/>
              <w:bCs/>
            </w:rPr>
          </w:rPrChange>
        </w:rPr>
      </w:pPr>
    </w:p>
    <w:p w14:paraId="5E26AEE2" w14:textId="77777777" w:rsidR="008C6CDC" w:rsidRPr="00063AAB" w:rsidRDefault="008C6CDC" w:rsidP="002217A9">
      <w:pPr>
        <w:widowControl w:val="0"/>
        <w:spacing w:after="0" w:line="240" w:lineRule="auto"/>
        <w:rPr>
          <w:rFonts w:ascii="Times New Roman" w:hAnsi="Times New Roman" w:cs="Times New Roman"/>
          <w:bCs/>
          <w:rPrChange w:id="136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369" w:author="Agate Publishing" w:date="2019-08-26T15:39:00Z">
            <w:rPr>
              <w:rFonts w:ascii="Times New Roman" w:eastAsia="Helvetica,dialog,Verdana,unifon" w:hAnsi="Times New Roman" w:cs="Times New Roman"/>
              <w:bCs/>
            </w:rPr>
          </w:rPrChange>
        </w:rPr>
        <w:t>C. Have the lowest contribution margin ratios and the highest sales volumes.</w:t>
      </w:r>
    </w:p>
    <w:p w14:paraId="0D10095E" w14:textId="77777777" w:rsidR="008C6CDC" w:rsidRPr="00063AAB" w:rsidRDefault="008C6CDC" w:rsidP="002217A9">
      <w:pPr>
        <w:widowControl w:val="0"/>
        <w:spacing w:after="0" w:line="240" w:lineRule="auto"/>
        <w:rPr>
          <w:rFonts w:ascii="Times New Roman" w:hAnsi="Times New Roman" w:cs="Times New Roman"/>
          <w:bCs/>
          <w:rPrChange w:id="1370" w:author="Agate Publishing" w:date="2019-08-26T15:39:00Z">
            <w:rPr>
              <w:rFonts w:ascii="Times New Roman" w:hAnsi="Times New Roman" w:cs="Times New Roman"/>
              <w:bCs/>
            </w:rPr>
          </w:rPrChange>
        </w:rPr>
      </w:pPr>
    </w:p>
    <w:p w14:paraId="3B4418E4" w14:textId="77777777" w:rsidR="008C6CDC" w:rsidRPr="00063AAB" w:rsidRDefault="008C6CDC" w:rsidP="002217A9">
      <w:pPr>
        <w:widowControl w:val="0"/>
        <w:spacing w:after="0" w:line="240" w:lineRule="auto"/>
        <w:rPr>
          <w:rFonts w:ascii="Times New Roman" w:hAnsi="Times New Roman" w:cs="Times New Roman"/>
          <w:bCs/>
          <w:rPrChange w:id="137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372" w:author="Agate Publishing" w:date="2019-08-26T15:39:00Z">
            <w:rPr>
              <w:rFonts w:ascii="Times New Roman" w:eastAsia="Helvetica,dialog,Verdana,unifon" w:hAnsi="Times New Roman" w:cs="Times New Roman"/>
              <w:bCs/>
            </w:rPr>
          </w:rPrChange>
        </w:rPr>
        <w:t>D. Have the lowest contribution margin ratios and the lowest sales volumes.</w:t>
      </w:r>
    </w:p>
    <w:p w14:paraId="3E7BB014" w14:textId="77777777" w:rsidR="008C6CDC" w:rsidRPr="00063AAB" w:rsidRDefault="008C6CDC" w:rsidP="002217A9">
      <w:pPr>
        <w:widowControl w:val="0"/>
        <w:spacing w:after="0" w:line="240" w:lineRule="auto"/>
        <w:rPr>
          <w:rFonts w:ascii="Times New Roman" w:hAnsi="Times New Roman" w:cs="Times New Roman"/>
          <w:bCs/>
          <w:rPrChange w:id="1373" w:author="Agate Publishing" w:date="2019-08-26T15:39:00Z">
            <w:rPr>
              <w:rFonts w:ascii="Times New Roman" w:hAnsi="Times New Roman" w:cs="Times New Roman"/>
              <w:bCs/>
            </w:rPr>
          </w:rPrChange>
        </w:rPr>
      </w:pPr>
    </w:p>
    <w:p w14:paraId="2A1ED38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7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75" w:author="Agate Publishing" w:date="2019-08-26T15:39:00Z">
            <w:rPr>
              <w:rFonts w:ascii="Times New Roman" w:eastAsia="Helvetica,dialog,Verdana,unifon" w:hAnsi="Times New Roman" w:cs="Times New Roman"/>
              <w:bCs/>
            </w:rPr>
          </w:rPrChange>
        </w:rPr>
        <w:t>AACSB: Analytical Thinking</w:t>
      </w:r>
    </w:p>
    <w:p w14:paraId="7BA5708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7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77" w:author="Agate Publishing" w:date="2019-08-26T15:39:00Z">
            <w:rPr>
              <w:rFonts w:ascii="Times New Roman" w:eastAsia="Helvetica,dialog,Verdana,unifon" w:hAnsi="Times New Roman" w:cs="Times New Roman"/>
              <w:bCs/>
            </w:rPr>
          </w:rPrChange>
        </w:rPr>
        <w:t>AICPA: BB Critical Thinking</w:t>
      </w:r>
    </w:p>
    <w:p w14:paraId="14D9E0E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7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79" w:author="Agate Publishing" w:date="2019-08-26T15:39:00Z">
            <w:rPr>
              <w:rFonts w:ascii="Times New Roman" w:eastAsia="Helvetica,dialog,Verdana,unifon" w:hAnsi="Times New Roman" w:cs="Times New Roman"/>
              <w:bCs/>
            </w:rPr>
          </w:rPrChange>
        </w:rPr>
        <w:t>AICPA: FN Measurement</w:t>
      </w:r>
    </w:p>
    <w:p w14:paraId="0594CD5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8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81" w:author="Agate Publishing" w:date="2019-08-26T15:39:00Z">
            <w:rPr>
              <w:rFonts w:ascii="Times New Roman" w:eastAsia="Helvetica,dialog,Verdana,unifon" w:hAnsi="Times New Roman" w:cs="Times New Roman"/>
              <w:bCs/>
            </w:rPr>
          </w:rPrChange>
        </w:rPr>
        <w:t>Accessibility: Keyboard Navigation</w:t>
      </w:r>
    </w:p>
    <w:p w14:paraId="38954B0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8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83" w:author="Agate Publishing" w:date="2019-08-26T15:39:00Z">
            <w:rPr>
              <w:rFonts w:ascii="Times New Roman" w:eastAsia="Helvetica,dialog,Verdana,unifon" w:hAnsi="Times New Roman" w:cs="Times New Roman"/>
              <w:bCs/>
            </w:rPr>
          </w:rPrChange>
        </w:rPr>
        <w:t>Blooms: Understand</w:t>
      </w:r>
    </w:p>
    <w:p w14:paraId="526C4AF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8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85" w:author="Agate Publishing" w:date="2019-08-26T15:39:00Z">
            <w:rPr>
              <w:rFonts w:ascii="Times New Roman" w:eastAsia="Helvetica,dialog,Verdana,unifon" w:hAnsi="Times New Roman" w:cs="Times New Roman"/>
              <w:bCs/>
            </w:rPr>
          </w:rPrChange>
        </w:rPr>
        <w:t>Difficulty: 2 Medium</w:t>
      </w:r>
    </w:p>
    <w:p w14:paraId="1F85F15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8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87"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7088E5E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38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89" w:author="Agate Publishing" w:date="2019-08-26T15:39:00Z">
            <w:rPr>
              <w:rFonts w:ascii="Times New Roman" w:eastAsia="Helvetica,dialog,Verdana,unifon" w:hAnsi="Times New Roman" w:cs="Times New Roman"/>
              <w:bCs/>
            </w:rPr>
          </w:rPrChange>
        </w:rPr>
        <w:t>Topic: Contribution Margin: A Key Relationship</w:t>
      </w:r>
    </w:p>
    <w:p w14:paraId="4EE9CC4D"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1390" w:author="Agate Publishing" w:date="2019-08-26T15:39:00Z">
            <w:rPr>
              <w:rFonts w:ascii="Times New Roman" w:eastAsia="Helvetica,dialog,Verdana,unifon" w:hAnsi="Times New Roman" w:cs="Times New Roman"/>
              <w:bCs/>
            </w:rPr>
          </w:rPrChange>
        </w:rPr>
      </w:pPr>
    </w:p>
    <w:p w14:paraId="7A4F9517"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1391" w:author="Agate Publishing" w:date="2019-08-26T15:39:00Z">
            <w:rPr>
              <w:rFonts w:ascii="Times New Roman" w:eastAsia="Helvetica,dialog,Verdana,unifon" w:hAnsi="Times New Roman" w:cs="Times New Roman"/>
              <w:bCs/>
            </w:rPr>
          </w:rPrChange>
        </w:rPr>
      </w:pPr>
    </w:p>
    <w:p w14:paraId="5A177B8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39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393" w:author="Agate Publishing" w:date="2019-08-26T15:39:00Z">
            <w:rPr>
              <w:rFonts w:ascii="Times New Roman" w:eastAsia="Helvetica,dialog,Verdana,unifon" w:hAnsi="Times New Roman" w:cs="Times New Roman"/>
              <w:bCs/>
            </w:rPr>
          </w:rPrChange>
        </w:rPr>
        <w:t>44. Millar Company produces a single product that it sells for $89 a unit. If the fixed costs of manufacturing and selling the product are $68,400 a month and the variable costs are $57 a unit, which of the below is correct?</w:t>
      </w:r>
    </w:p>
    <w:p w14:paraId="51E9F049"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394" w:author="Agate Publishing" w:date="2019-08-26T15:39:00Z">
            <w:rPr>
              <w:rFonts w:ascii="Times New Roman" w:eastAsia="Helvetica,dialog,Verdana,unifon" w:hAnsi="Times New Roman" w:cs="Times New Roman"/>
              <w:bCs/>
            </w:rPr>
          </w:rPrChange>
        </w:rPr>
      </w:pPr>
    </w:p>
    <w:p w14:paraId="16B3F3FE" w14:textId="77777777" w:rsidR="008C6CDC" w:rsidRPr="00063AAB" w:rsidRDefault="008C6CDC" w:rsidP="002217A9">
      <w:pPr>
        <w:widowControl w:val="0"/>
        <w:spacing w:after="0" w:line="240" w:lineRule="auto"/>
        <w:rPr>
          <w:rFonts w:ascii="Times New Roman" w:hAnsi="Times New Roman" w:cs="Times New Roman"/>
          <w:bCs/>
          <w:rPrChange w:id="139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396" w:author="Agate Publishing" w:date="2019-08-26T15:39:00Z">
            <w:rPr>
              <w:rFonts w:ascii="Times New Roman" w:eastAsia="Helvetica,dialog,Verdana,unifon" w:hAnsi="Times New Roman" w:cs="Times New Roman"/>
              <w:bCs/>
            </w:rPr>
          </w:rPrChange>
        </w:rPr>
        <w:t>A. The fixed costs amount to $32 per unit at any level of output within a relevant volume range.</w:t>
      </w:r>
    </w:p>
    <w:p w14:paraId="10A41817" w14:textId="77777777" w:rsidR="008C6CDC" w:rsidRPr="00063AAB" w:rsidRDefault="008C6CDC" w:rsidP="002217A9">
      <w:pPr>
        <w:widowControl w:val="0"/>
        <w:spacing w:after="0" w:line="240" w:lineRule="auto"/>
        <w:rPr>
          <w:rFonts w:ascii="Times New Roman" w:hAnsi="Times New Roman" w:cs="Times New Roman"/>
          <w:bCs/>
          <w:rPrChange w:id="1397" w:author="Agate Publishing" w:date="2019-08-26T15:39:00Z">
            <w:rPr>
              <w:rFonts w:ascii="Times New Roman" w:hAnsi="Times New Roman" w:cs="Times New Roman"/>
              <w:bCs/>
            </w:rPr>
          </w:rPrChange>
        </w:rPr>
      </w:pPr>
    </w:p>
    <w:p w14:paraId="023CE268" w14:textId="77777777" w:rsidR="008C6CDC" w:rsidRPr="00063AAB" w:rsidRDefault="008C6CDC" w:rsidP="002217A9">
      <w:pPr>
        <w:widowControl w:val="0"/>
        <w:spacing w:after="0" w:line="240" w:lineRule="auto"/>
        <w:rPr>
          <w:rFonts w:ascii="Times New Roman" w:hAnsi="Times New Roman" w:cs="Times New Roman"/>
          <w:bCs/>
          <w:rPrChange w:id="139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399" w:author="Agate Publishing" w:date="2019-08-26T15:39:00Z">
            <w:rPr>
              <w:rFonts w:ascii="Times New Roman" w:eastAsia="Helvetica,dialog,Verdana,unifon" w:hAnsi="Times New Roman" w:cs="Times New Roman"/>
              <w:bCs/>
            </w:rPr>
          </w:rPrChange>
        </w:rPr>
        <w:t>B. The company will break even with a sales volume of $68,400 a month.</w:t>
      </w:r>
    </w:p>
    <w:p w14:paraId="74C65E29" w14:textId="77777777" w:rsidR="008C6CDC" w:rsidRPr="00063AAB" w:rsidRDefault="008C6CDC" w:rsidP="002217A9">
      <w:pPr>
        <w:widowControl w:val="0"/>
        <w:spacing w:after="0" w:line="240" w:lineRule="auto"/>
        <w:rPr>
          <w:rFonts w:ascii="Times New Roman" w:hAnsi="Times New Roman" w:cs="Times New Roman"/>
          <w:bCs/>
          <w:rPrChange w:id="1400" w:author="Agate Publishing" w:date="2019-08-26T15:39:00Z">
            <w:rPr>
              <w:rFonts w:ascii="Times New Roman" w:hAnsi="Times New Roman" w:cs="Times New Roman"/>
              <w:bCs/>
            </w:rPr>
          </w:rPrChange>
        </w:rPr>
      </w:pPr>
    </w:p>
    <w:p w14:paraId="79173571" w14:textId="77777777" w:rsidR="008C6CDC" w:rsidRPr="00063AAB" w:rsidRDefault="008C6CDC" w:rsidP="002217A9">
      <w:pPr>
        <w:widowControl w:val="0"/>
        <w:spacing w:after="0" w:line="240" w:lineRule="auto"/>
        <w:rPr>
          <w:rFonts w:ascii="Times New Roman" w:hAnsi="Times New Roman" w:cs="Times New Roman"/>
          <w:bCs/>
          <w:rPrChange w:id="140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402" w:author="Agate Publishing" w:date="2019-08-26T15:39:00Z">
            <w:rPr>
              <w:rFonts w:ascii="Times New Roman" w:eastAsia="Helvetica,dialog,Verdana,unifon" w:hAnsi="Times New Roman" w:cs="Times New Roman"/>
              <w:bCs/>
            </w:rPr>
          </w:rPrChange>
        </w:rPr>
        <w:t>C. An increase in sales volume above $68,400 a month will cause an increase in fixed costs.</w:t>
      </w:r>
    </w:p>
    <w:p w14:paraId="0A6A2C36" w14:textId="77777777" w:rsidR="008C6CDC" w:rsidRPr="00063AAB" w:rsidRDefault="008C6CDC" w:rsidP="002217A9">
      <w:pPr>
        <w:widowControl w:val="0"/>
        <w:spacing w:after="0" w:line="240" w:lineRule="auto"/>
        <w:rPr>
          <w:rFonts w:ascii="Times New Roman" w:hAnsi="Times New Roman" w:cs="Times New Roman"/>
          <w:bCs/>
          <w:rPrChange w:id="1403" w:author="Agate Publishing" w:date="2019-08-26T15:39:00Z">
            <w:rPr>
              <w:rFonts w:ascii="Times New Roman" w:hAnsi="Times New Roman" w:cs="Times New Roman"/>
              <w:bCs/>
            </w:rPr>
          </w:rPrChange>
        </w:rPr>
      </w:pPr>
    </w:p>
    <w:p w14:paraId="262EC65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40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1405"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1406" w:author="Agate Publishing" w:date="2019-08-26T15:39:00Z">
            <w:rPr>
              <w:rFonts w:ascii="Times New Roman" w:eastAsia="Helvetica,dialog,Verdana,unifon" w:hAnsi="Times New Roman" w:cs="Times New Roman"/>
              <w:bCs/>
            </w:rPr>
          </w:rPrChange>
        </w:rPr>
        <w:t>. The contribution margin per unit of product is $32.</w:t>
      </w:r>
    </w:p>
    <w:p w14:paraId="1FD966B3" w14:textId="77777777" w:rsidR="00DB0220" w:rsidRPr="00063AAB" w:rsidRDefault="00DB0220" w:rsidP="00DB0220">
      <w:pPr>
        <w:widowControl w:val="0"/>
        <w:spacing w:after="0" w:line="240" w:lineRule="auto"/>
        <w:rPr>
          <w:ins w:id="1407" w:author="Jeannie's Laptop" w:date="2019-07-23T12:31:00Z"/>
          <w:rFonts w:ascii="Times New Roman" w:hAnsi="Times New Roman" w:cs="Times New Roman"/>
          <w:bCs/>
          <w:rPrChange w:id="1408" w:author="Agate Publishing" w:date="2019-08-26T15:39:00Z">
            <w:rPr>
              <w:ins w:id="1409" w:author="Jeannie's Laptop" w:date="2019-07-23T12:31:00Z"/>
              <w:rFonts w:ascii="Times New Roman" w:hAnsi="Times New Roman" w:cs="Times New Roman"/>
              <w:bCs/>
            </w:rPr>
          </w:rPrChange>
        </w:rPr>
      </w:pPr>
    </w:p>
    <w:p w14:paraId="7245B133" w14:textId="77777777" w:rsidR="00DB0220" w:rsidRPr="00063AAB" w:rsidRDefault="00DB0220" w:rsidP="00DB0220">
      <w:pPr>
        <w:widowControl w:val="0"/>
        <w:spacing w:after="0" w:line="240" w:lineRule="auto"/>
        <w:rPr>
          <w:ins w:id="1410" w:author="Jeannie's Laptop" w:date="2019-07-23T12:31:00Z"/>
          <w:rFonts w:ascii="Times New Roman" w:hAnsi="Times New Roman" w:cs="Times New Roman"/>
          <w:bCs/>
          <w:rPrChange w:id="1411" w:author="Agate Publishing" w:date="2019-08-26T15:39:00Z">
            <w:rPr>
              <w:ins w:id="1412" w:author="Jeannie's Laptop" w:date="2019-07-23T12:31:00Z"/>
              <w:rFonts w:ascii="Times New Roman" w:hAnsi="Times New Roman" w:cs="Times New Roman"/>
              <w:bCs/>
            </w:rPr>
          </w:rPrChange>
        </w:rPr>
      </w:pPr>
      <w:ins w:id="1413" w:author="Jeannie's Laptop" w:date="2019-07-23T12:31:00Z">
        <w:r w:rsidRPr="00063AAB">
          <w:rPr>
            <w:rFonts w:ascii="Times New Roman" w:eastAsia="Helvetica,dialog,Verdana,unifon" w:hAnsi="Times New Roman" w:cs="Times New Roman"/>
            <w:bCs/>
            <w:rPrChange w:id="1414" w:author="Agate Publishing" w:date="2019-08-26T15:39:00Z">
              <w:rPr>
                <w:rFonts w:ascii="Times New Roman" w:eastAsia="Helvetica,dialog,Verdana,unifon" w:hAnsi="Times New Roman" w:cs="Times New Roman"/>
                <w:bCs/>
              </w:rPr>
            </w:rPrChange>
          </w:rPr>
          <w:t>Feedback:</w:t>
        </w:r>
      </w:ins>
    </w:p>
    <w:p w14:paraId="6B7BF6AE" w14:textId="0F71E7E1" w:rsidR="00FF24F9" w:rsidRPr="00063AAB" w:rsidDel="00DB0220" w:rsidRDefault="00FF24F9" w:rsidP="002217A9">
      <w:pPr>
        <w:widowControl w:val="0"/>
        <w:spacing w:after="0" w:line="240" w:lineRule="auto"/>
        <w:rPr>
          <w:del w:id="1415" w:author="Jeannie's Laptop" w:date="2019-07-23T12:31:00Z"/>
          <w:rFonts w:ascii="Times New Roman" w:hAnsi="Times New Roman" w:cs="Times New Roman"/>
          <w:bCs/>
          <w:rPrChange w:id="1416" w:author="Agate Publishing" w:date="2019-08-26T15:39:00Z">
            <w:rPr>
              <w:del w:id="1417" w:author="Jeannie's Laptop" w:date="2019-07-23T12:31:00Z"/>
              <w:rFonts w:ascii="Times New Roman" w:hAnsi="Times New Roman" w:cs="Times New Roman"/>
              <w:bCs/>
            </w:rPr>
          </w:rPrChange>
        </w:rPr>
      </w:pPr>
    </w:p>
    <w:p w14:paraId="0DB373D0" w14:textId="2217F052" w:rsidR="008C6CDC" w:rsidRPr="00063AAB" w:rsidRDefault="008C6CDC" w:rsidP="002217A9">
      <w:pPr>
        <w:widowControl w:val="0"/>
        <w:spacing w:after="0" w:line="240" w:lineRule="auto"/>
        <w:rPr>
          <w:rFonts w:ascii="Times New Roman" w:hAnsi="Times New Roman" w:cs="Times New Roman"/>
          <w:bCs/>
          <w:rPrChange w:id="141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419" w:author="Agate Publishing" w:date="2019-08-26T15:39:00Z">
            <w:rPr>
              <w:rFonts w:ascii="Times New Roman" w:eastAsia="Helvetica,dialog,Verdana,unifon" w:hAnsi="Times New Roman" w:cs="Times New Roman"/>
              <w:bCs/>
            </w:rPr>
          </w:rPrChange>
        </w:rPr>
        <w:t xml:space="preserve">$89 </w:t>
      </w:r>
      <w:ins w:id="1420" w:author="Agate Publishing" w:date="2019-08-26T14:45:00Z">
        <w:r w:rsidR="009971C0" w:rsidRPr="00063AAB">
          <w:rPr>
            <w:rFonts w:ascii="Times New Roman" w:eastAsia="Helvetica,dialog,Verdana,unifon" w:hAnsi="Times New Roman" w:cs="Times New Roman"/>
            <w:bCs/>
            <w:rPrChange w:id="1421" w:author="Agate Publishing" w:date="2019-08-26T15:39:00Z">
              <w:rPr>
                <w:rFonts w:ascii="Times New Roman" w:eastAsia="Helvetica,dialog,Verdana,unifon" w:hAnsi="Times New Roman" w:cs="Times New Roman"/>
                <w:bCs/>
              </w:rPr>
            </w:rPrChange>
          </w:rPr>
          <w:t>−</w:t>
        </w:r>
      </w:ins>
      <w:del w:id="1422" w:author="Agate Publishing" w:date="2019-08-26T14:45:00Z">
        <w:r w:rsidRPr="00063AAB" w:rsidDel="009971C0">
          <w:rPr>
            <w:rFonts w:ascii="Times New Roman" w:eastAsia="Helvetica,dialog,Verdana,unifon" w:hAnsi="Times New Roman" w:cs="Times New Roman"/>
            <w:bCs/>
            <w:rPrChange w:id="1423"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1424" w:author="Agate Publishing" w:date="2019-08-26T15:39:00Z">
            <w:rPr>
              <w:rFonts w:ascii="Times New Roman" w:eastAsia="Helvetica,dialog,Verdana,unifon" w:hAnsi="Times New Roman" w:cs="Times New Roman"/>
              <w:bCs/>
            </w:rPr>
          </w:rPrChange>
        </w:rPr>
        <w:t xml:space="preserve"> $57 = $32</w:t>
      </w:r>
    </w:p>
    <w:p w14:paraId="386EBD1E" w14:textId="77777777" w:rsidR="008C6CDC" w:rsidRPr="00063AAB" w:rsidRDefault="008C6CDC" w:rsidP="002217A9">
      <w:pPr>
        <w:widowControl w:val="0"/>
        <w:spacing w:after="0" w:line="240" w:lineRule="auto"/>
        <w:rPr>
          <w:rFonts w:ascii="Times New Roman" w:hAnsi="Times New Roman" w:cs="Times New Roman"/>
          <w:bCs/>
          <w:rPrChange w:id="1425" w:author="Agate Publishing" w:date="2019-08-26T15:39:00Z">
            <w:rPr>
              <w:rFonts w:ascii="Times New Roman" w:hAnsi="Times New Roman" w:cs="Times New Roman"/>
              <w:bCs/>
            </w:rPr>
          </w:rPrChange>
        </w:rPr>
      </w:pPr>
    </w:p>
    <w:p w14:paraId="0B59F77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2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27" w:author="Agate Publishing" w:date="2019-08-26T15:39:00Z">
            <w:rPr>
              <w:rFonts w:ascii="Times New Roman" w:eastAsia="Helvetica,dialog,Verdana,unifon" w:hAnsi="Times New Roman" w:cs="Times New Roman"/>
              <w:bCs/>
            </w:rPr>
          </w:rPrChange>
        </w:rPr>
        <w:t>AACSB: Analytical Thinking</w:t>
      </w:r>
    </w:p>
    <w:p w14:paraId="1577B30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2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29" w:author="Agate Publishing" w:date="2019-08-26T15:39:00Z">
            <w:rPr>
              <w:rFonts w:ascii="Times New Roman" w:eastAsia="Helvetica,dialog,Verdana,unifon" w:hAnsi="Times New Roman" w:cs="Times New Roman"/>
              <w:bCs/>
            </w:rPr>
          </w:rPrChange>
        </w:rPr>
        <w:t>AICPA: BB Critical Thinking</w:t>
      </w:r>
    </w:p>
    <w:p w14:paraId="2C1CC84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3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31" w:author="Agate Publishing" w:date="2019-08-26T15:39:00Z">
            <w:rPr>
              <w:rFonts w:ascii="Times New Roman" w:eastAsia="Helvetica,dialog,Verdana,unifon" w:hAnsi="Times New Roman" w:cs="Times New Roman"/>
              <w:bCs/>
            </w:rPr>
          </w:rPrChange>
        </w:rPr>
        <w:t>AICPA: FN Measurement</w:t>
      </w:r>
    </w:p>
    <w:p w14:paraId="673B008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3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33" w:author="Agate Publishing" w:date="2019-08-26T15:39:00Z">
            <w:rPr>
              <w:rFonts w:ascii="Times New Roman" w:eastAsia="Helvetica,dialog,Verdana,unifon" w:hAnsi="Times New Roman" w:cs="Times New Roman"/>
              <w:bCs/>
            </w:rPr>
          </w:rPrChange>
        </w:rPr>
        <w:t>Accessibility: Keyboard Navigation</w:t>
      </w:r>
    </w:p>
    <w:p w14:paraId="5D8F837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3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35" w:author="Agate Publishing" w:date="2019-08-26T15:39:00Z">
            <w:rPr>
              <w:rFonts w:ascii="Times New Roman" w:eastAsia="Helvetica,dialog,Verdana,unifon" w:hAnsi="Times New Roman" w:cs="Times New Roman"/>
              <w:bCs/>
            </w:rPr>
          </w:rPrChange>
        </w:rPr>
        <w:t>Blooms: Analyze</w:t>
      </w:r>
    </w:p>
    <w:p w14:paraId="65B28EC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3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37" w:author="Agate Publishing" w:date="2019-08-26T15:39:00Z">
            <w:rPr>
              <w:rFonts w:ascii="Times New Roman" w:eastAsia="Helvetica,dialog,Verdana,unifon" w:hAnsi="Times New Roman" w:cs="Times New Roman"/>
              <w:bCs/>
            </w:rPr>
          </w:rPrChange>
        </w:rPr>
        <w:t>Difficulty: 3 Hard</w:t>
      </w:r>
    </w:p>
    <w:p w14:paraId="0E1CEE8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3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39"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06F81A7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4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41" w:author="Agate Publishing" w:date="2019-08-26T15:39:00Z">
            <w:rPr>
              <w:rFonts w:ascii="Times New Roman" w:eastAsia="Helvetica,dialog,Verdana,unifon" w:hAnsi="Times New Roman" w:cs="Times New Roman"/>
              <w:bCs/>
            </w:rPr>
          </w:rPrChange>
        </w:rPr>
        <w:t>Topic: Contribution Margin: A Key Relationship</w:t>
      </w:r>
    </w:p>
    <w:p w14:paraId="771B59FB" w14:textId="77777777" w:rsidR="008C6CDC" w:rsidRPr="00063AAB" w:rsidRDefault="008C6CDC" w:rsidP="002217A9">
      <w:pPr>
        <w:widowControl w:val="0"/>
        <w:spacing w:after="0" w:line="240" w:lineRule="auto"/>
        <w:rPr>
          <w:rFonts w:ascii="Times New Roman" w:hAnsi="Times New Roman" w:cs="Times New Roman"/>
          <w:bCs/>
          <w:rPrChange w:id="1442" w:author="Agate Publishing" w:date="2019-08-26T15:39:00Z">
            <w:rPr>
              <w:rFonts w:ascii="Times New Roman" w:hAnsi="Times New Roman" w:cs="Times New Roman"/>
              <w:bCs/>
            </w:rPr>
          </w:rPrChange>
        </w:rPr>
      </w:pPr>
    </w:p>
    <w:p w14:paraId="6F57F8D4" w14:textId="77777777" w:rsidR="00C943C1" w:rsidRPr="00063AAB" w:rsidRDefault="00C943C1" w:rsidP="002217A9">
      <w:pPr>
        <w:widowControl w:val="0"/>
        <w:spacing w:after="0" w:line="240" w:lineRule="auto"/>
        <w:rPr>
          <w:rFonts w:ascii="Times New Roman" w:hAnsi="Times New Roman" w:cs="Times New Roman"/>
          <w:bCs/>
          <w:rPrChange w:id="1443" w:author="Agate Publishing" w:date="2019-08-26T15:39:00Z">
            <w:rPr>
              <w:rFonts w:ascii="Times New Roman" w:hAnsi="Times New Roman" w:cs="Times New Roman"/>
              <w:bCs/>
            </w:rPr>
          </w:rPrChange>
        </w:rPr>
      </w:pPr>
    </w:p>
    <w:p w14:paraId="1CF1C69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44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45" w:author="Agate Publishing" w:date="2019-08-26T15:39:00Z">
            <w:rPr>
              <w:rFonts w:ascii="Times New Roman" w:eastAsia="Helvetica,dialog,Verdana,unifon" w:hAnsi="Times New Roman" w:cs="Times New Roman"/>
              <w:bCs/>
            </w:rPr>
          </w:rPrChange>
        </w:rPr>
        <w:t>45. In comparison to selling a product with a low contribution margin ratio, selling a product with a high contribution margin ratio always:</w:t>
      </w:r>
    </w:p>
    <w:p w14:paraId="025C662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446" w:author="Agate Publishing" w:date="2019-08-26T15:39:00Z">
            <w:rPr>
              <w:rFonts w:ascii="Times New Roman" w:eastAsia="Helvetica,dialog,Verdana,unifon" w:hAnsi="Times New Roman" w:cs="Times New Roman"/>
              <w:bCs/>
            </w:rPr>
          </w:rPrChange>
        </w:rPr>
      </w:pPr>
    </w:p>
    <w:p w14:paraId="2DC78ABC" w14:textId="77777777" w:rsidR="008C6CDC" w:rsidRPr="00063AAB" w:rsidRDefault="008C6CDC" w:rsidP="002217A9">
      <w:pPr>
        <w:widowControl w:val="0"/>
        <w:spacing w:after="0" w:line="240" w:lineRule="auto"/>
        <w:rPr>
          <w:rFonts w:ascii="Times New Roman" w:hAnsi="Times New Roman" w:cs="Times New Roman"/>
          <w:bCs/>
          <w:rPrChange w:id="144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448"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1449" w:author="Agate Publishing" w:date="2019-08-26T15:39:00Z">
            <w:rPr>
              <w:rFonts w:ascii="Times New Roman" w:eastAsia="Helvetica,dialog,Verdana,unifon" w:hAnsi="Times New Roman" w:cs="Times New Roman"/>
              <w:bCs/>
            </w:rPr>
          </w:rPrChange>
        </w:rPr>
        <w:t>. Requires less dollar sales volume to cover a given level of fixed costs.</w:t>
      </w:r>
    </w:p>
    <w:p w14:paraId="5B221A5A" w14:textId="77777777" w:rsidR="008C6CDC" w:rsidRPr="00063AAB" w:rsidRDefault="008C6CDC" w:rsidP="002217A9">
      <w:pPr>
        <w:widowControl w:val="0"/>
        <w:spacing w:after="0" w:line="240" w:lineRule="auto"/>
        <w:rPr>
          <w:rFonts w:ascii="Times New Roman" w:hAnsi="Times New Roman" w:cs="Times New Roman"/>
          <w:bCs/>
          <w:rPrChange w:id="1450" w:author="Agate Publishing" w:date="2019-08-26T15:39:00Z">
            <w:rPr>
              <w:rFonts w:ascii="Times New Roman" w:hAnsi="Times New Roman" w:cs="Times New Roman"/>
              <w:bCs/>
            </w:rPr>
          </w:rPrChange>
        </w:rPr>
      </w:pPr>
    </w:p>
    <w:p w14:paraId="4659C730" w14:textId="77777777" w:rsidR="008C6CDC" w:rsidRPr="00063AAB" w:rsidRDefault="008C6CDC" w:rsidP="002217A9">
      <w:pPr>
        <w:widowControl w:val="0"/>
        <w:spacing w:after="0" w:line="240" w:lineRule="auto"/>
        <w:rPr>
          <w:rFonts w:ascii="Times New Roman" w:hAnsi="Times New Roman" w:cs="Times New Roman"/>
          <w:bCs/>
          <w:rPrChange w:id="145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452" w:author="Agate Publishing" w:date="2019-08-26T15:39:00Z">
            <w:rPr>
              <w:rFonts w:ascii="Times New Roman" w:eastAsia="Helvetica,dialog,Verdana,unifon" w:hAnsi="Times New Roman" w:cs="Times New Roman"/>
              <w:bCs/>
            </w:rPr>
          </w:rPrChange>
        </w:rPr>
        <w:t>B. Results in a greater margin of safety.</w:t>
      </w:r>
    </w:p>
    <w:p w14:paraId="7D3B43C4" w14:textId="77777777" w:rsidR="008C6CDC" w:rsidRPr="00063AAB" w:rsidRDefault="008C6CDC" w:rsidP="002217A9">
      <w:pPr>
        <w:widowControl w:val="0"/>
        <w:spacing w:after="0" w:line="240" w:lineRule="auto"/>
        <w:rPr>
          <w:rFonts w:ascii="Times New Roman" w:hAnsi="Times New Roman" w:cs="Times New Roman"/>
          <w:bCs/>
          <w:rPrChange w:id="1453" w:author="Agate Publishing" w:date="2019-08-26T15:39:00Z">
            <w:rPr>
              <w:rFonts w:ascii="Times New Roman" w:hAnsi="Times New Roman" w:cs="Times New Roman"/>
              <w:bCs/>
            </w:rPr>
          </w:rPrChange>
        </w:rPr>
      </w:pPr>
    </w:p>
    <w:p w14:paraId="65A3B368" w14:textId="77777777" w:rsidR="008C6CDC" w:rsidRPr="00063AAB" w:rsidRDefault="008C6CDC" w:rsidP="002217A9">
      <w:pPr>
        <w:widowControl w:val="0"/>
        <w:spacing w:after="0" w:line="240" w:lineRule="auto"/>
        <w:rPr>
          <w:rFonts w:ascii="Times New Roman" w:hAnsi="Times New Roman" w:cs="Times New Roman"/>
          <w:bCs/>
          <w:rPrChange w:id="145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455" w:author="Agate Publishing" w:date="2019-08-26T15:39:00Z">
            <w:rPr>
              <w:rFonts w:ascii="Times New Roman" w:eastAsia="Helvetica,dialog,Verdana,unifon" w:hAnsi="Times New Roman" w:cs="Times New Roman"/>
              <w:bCs/>
            </w:rPr>
          </w:rPrChange>
        </w:rPr>
        <w:t>C. Results in higher operating income.</w:t>
      </w:r>
    </w:p>
    <w:p w14:paraId="54268AB3" w14:textId="77777777" w:rsidR="008C6CDC" w:rsidRPr="00063AAB" w:rsidRDefault="008C6CDC" w:rsidP="002217A9">
      <w:pPr>
        <w:widowControl w:val="0"/>
        <w:spacing w:after="0" w:line="240" w:lineRule="auto"/>
        <w:rPr>
          <w:rFonts w:ascii="Times New Roman" w:hAnsi="Times New Roman" w:cs="Times New Roman"/>
          <w:bCs/>
          <w:rPrChange w:id="1456" w:author="Agate Publishing" w:date="2019-08-26T15:39:00Z">
            <w:rPr>
              <w:rFonts w:ascii="Times New Roman" w:hAnsi="Times New Roman" w:cs="Times New Roman"/>
              <w:bCs/>
            </w:rPr>
          </w:rPrChange>
        </w:rPr>
      </w:pPr>
    </w:p>
    <w:p w14:paraId="65A3E0C6" w14:textId="77777777" w:rsidR="008C6CDC" w:rsidRPr="00063AAB" w:rsidRDefault="008C6CDC" w:rsidP="002217A9">
      <w:pPr>
        <w:widowControl w:val="0"/>
        <w:spacing w:after="0" w:line="240" w:lineRule="auto"/>
        <w:rPr>
          <w:rFonts w:ascii="Times New Roman" w:hAnsi="Times New Roman" w:cs="Times New Roman"/>
          <w:bCs/>
          <w:rPrChange w:id="145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458" w:author="Agate Publishing" w:date="2019-08-26T15:39:00Z">
            <w:rPr>
              <w:rFonts w:ascii="Times New Roman" w:eastAsia="Helvetica,dialog,Verdana,unifon" w:hAnsi="Times New Roman" w:cs="Times New Roman"/>
              <w:bCs/>
            </w:rPr>
          </w:rPrChange>
        </w:rPr>
        <w:t>D. Results in a higher contribution margin per unit sold.</w:t>
      </w:r>
    </w:p>
    <w:p w14:paraId="5AF2ED69" w14:textId="77777777" w:rsidR="008C6CDC" w:rsidRPr="00063AAB" w:rsidRDefault="008C6CDC" w:rsidP="002217A9">
      <w:pPr>
        <w:widowControl w:val="0"/>
        <w:spacing w:after="0" w:line="240" w:lineRule="auto"/>
        <w:rPr>
          <w:rFonts w:ascii="Times New Roman" w:hAnsi="Times New Roman" w:cs="Times New Roman"/>
          <w:bCs/>
          <w:rPrChange w:id="1459" w:author="Agate Publishing" w:date="2019-08-26T15:39:00Z">
            <w:rPr>
              <w:rFonts w:ascii="Times New Roman" w:hAnsi="Times New Roman" w:cs="Times New Roman"/>
              <w:bCs/>
            </w:rPr>
          </w:rPrChange>
        </w:rPr>
      </w:pPr>
    </w:p>
    <w:p w14:paraId="348ABB0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6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61" w:author="Agate Publishing" w:date="2019-08-26T15:39:00Z">
            <w:rPr>
              <w:rFonts w:ascii="Times New Roman" w:eastAsia="Helvetica,dialog,Verdana,unifon" w:hAnsi="Times New Roman" w:cs="Times New Roman"/>
              <w:bCs/>
            </w:rPr>
          </w:rPrChange>
        </w:rPr>
        <w:t>AACSB: Analytical Thinking</w:t>
      </w:r>
    </w:p>
    <w:p w14:paraId="4936966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6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63" w:author="Agate Publishing" w:date="2019-08-26T15:39:00Z">
            <w:rPr>
              <w:rFonts w:ascii="Times New Roman" w:eastAsia="Helvetica,dialog,Verdana,unifon" w:hAnsi="Times New Roman" w:cs="Times New Roman"/>
              <w:bCs/>
            </w:rPr>
          </w:rPrChange>
        </w:rPr>
        <w:t>AICPA: BB Critical Thinking</w:t>
      </w:r>
    </w:p>
    <w:p w14:paraId="4E34952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6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65" w:author="Agate Publishing" w:date="2019-08-26T15:39:00Z">
            <w:rPr>
              <w:rFonts w:ascii="Times New Roman" w:eastAsia="Helvetica,dialog,Verdana,unifon" w:hAnsi="Times New Roman" w:cs="Times New Roman"/>
              <w:bCs/>
            </w:rPr>
          </w:rPrChange>
        </w:rPr>
        <w:t>AICPA: FN Measurement</w:t>
      </w:r>
    </w:p>
    <w:p w14:paraId="5249F72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67" w:author="Agate Publishing" w:date="2019-08-26T15:39:00Z">
            <w:rPr>
              <w:rFonts w:ascii="Times New Roman" w:eastAsia="Helvetica,dialog,Verdana,unifon" w:hAnsi="Times New Roman" w:cs="Times New Roman"/>
              <w:bCs/>
            </w:rPr>
          </w:rPrChange>
        </w:rPr>
        <w:t>Accessibility: Keyboard Navigation</w:t>
      </w:r>
    </w:p>
    <w:p w14:paraId="7A9C00D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6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69" w:author="Agate Publishing" w:date="2019-08-26T15:39:00Z">
            <w:rPr>
              <w:rFonts w:ascii="Times New Roman" w:eastAsia="Helvetica,dialog,Verdana,unifon" w:hAnsi="Times New Roman" w:cs="Times New Roman"/>
              <w:bCs/>
            </w:rPr>
          </w:rPrChange>
        </w:rPr>
        <w:t>Blooms: Understand</w:t>
      </w:r>
    </w:p>
    <w:p w14:paraId="4DD9183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7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71" w:author="Agate Publishing" w:date="2019-08-26T15:39:00Z">
            <w:rPr>
              <w:rFonts w:ascii="Times New Roman" w:eastAsia="Helvetica,dialog,Verdana,unifon" w:hAnsi="Times New Roman" w:cs="Times New Roman"/>
              <w:bCs/>
            </w:rPr>
          </w:rPrChange>
        </w:rPr>
        <w:t>Difficulty: 2 Medium</w:t>
      </w:r>
    </w:p>
    <w:p w14:paraId="1C83B7C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7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73"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042EEC9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7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75" w:author="Agate Publishing" w:date="2019-08-26T15:39:00Z">
            <w:rPr>
              <w:rFonts w:ascii="Times New Roman" w:eastAsia="Helvetica,dialog,Verdana,unifon" w:hAnsi="Times New Roman" w:cs="Times New Roman"/>
              <w:bCs/>
            </w:rPr>
          </w:rPrChange>
        </w:rPr>
        <w:t>Topic: Contribution Margin: A Key Relationship</w:t>
      </w:r>
    </w:p>
    <w:p w14:paraId="17366041" w14:textId="77777777" w:rsidR="008C6CDC" w:rsidRPr="00063AAB" w:rsidRDefault="008C6CDC" w:rsidP="002217A9">
      <w:pPr>
        <w:widowControl w:val="0"/>
        <w:spacing w:after="0" w:line="240" w:lineRule="auto"/>
        <w:rPr>
          <w:rFonts w:ascii="Times New Roman" w:hAnsi="Times New Roman" w:cs="Times New Roman"/>
          <w:bCs/>
          <w:rPrChange w:id="1476" w:author="Agate Publishing" w:date="2019-08-26T15:39:00Z">
            <w:rPr>
              <w:rFonts w:ascii="Times New Roman" w:hAnsi="Times New Roman" w:cs="Times New Roman"/>
              <w:bCs/>
            </w:rPr>
          </w:rPrChange>
        </w:rPr>
      </w:pPr>
    </w:p>
    <w:p w14:paraId="1C174E78" w14:textId="77777777" w:rsidR="00C943C1" w:rsidRPr="00063AAB" w:rsidRDefault="00C943C1" w:rsidP="002217A9">
      <w:pPr>
        <w:widowControl w:val="0"/>
        <w:spacing w:after="0" w:line="240" w:lineRule="auto"/>
        <w:rPr>
          <w:rFonts w:ascii="Times New Roman" w:hAnsi="Times New Roman" w:cs="Times New Roman"/>
          <w:bCs/>
          <w:rPrChange w:id="1477" w:author="Agate Publishing" w:date="2019-08-26T15:39:00Z">
            <w:rPr>
              <w:rFonts w:ascii="Times New Roman" w:hAnsi="Times New Roman" w:cs="Times New Roman"/>
              <w:bCs/>
            </w:rPr>
          </w:rPrChange>
        </w:rPr>
      </w:pPr>
    </w:p>
    <w:p w14:paraId="452A158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47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79" w:author="Agate Publishing" w:date="2019-08-26T15:39:00Z">
            <w:rPr>
              <w:rFonts w:ascii="Times New Roman" w:eastAsia="Helvetica,dialog,Verdana,unifon" w:hAnsi="Times New Roman" w:cs="Times New Roman"/>
              <w:bCs/>
            </w:rPr>
          </w:rPrChange>
        </w:rPr>
        <w:t>46. The contribution margin ratio is computed as:</w:t>
      </w:r>
    </w:p>
    <w:p w14:paraId="7A89B8C2"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480" w:author="Agate Publishing" w:date="2019-08-26T15:39:00Z">
            <w:rPr>
              <w:rFonts w:ascii="Times New Roman" w:eastAsia="Helvetica,dialog,Verdana,unifon" w:hAnsi="Times New Roman" w:cs="Times New Roman"/>
              <w:bCs/>
            </w:rPr>
          </w:rPrChange>
        </w:rPr>
      </w:pPr>
    </w:p>
    <w:p w14:paraId="1081D1F5" w14:textId="77777777" w:rsidR="008C6CDC" w:rsidRPr="00063AAB" w:rsidRDefault="008C6CDC" w:rsidP="002217A9">
      <w:pPr>
        <w:widowControl w:val="0"/>
        <w:spacing w:after="0" w:line="240" w:lineRule="auto"/>
        <w:rPr>
          <w:rFonts w:ascii="Times New Roman" w:hAnsi="Times New Roman" w:cs="Times New Roman"/>
          <w:bCs/>
          <w:rPrChange w:id="148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482"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1483" w:author="Agate Publishing" w:date="2019-08-26T15:39:00Z">
            <w:rPr>
              <w:rFonts w:ascii="Times New Roman" w:eastAsia="Helvetica,dialog,Verdana,unifon" w:hAnsi="Times New Roman" w:cs="Times New Roman"/>
              <w:bCs/>
            </w:rPr>
          </w:rPrChange>
        </w:rPr>
        <w:t>. Sales minus variable costs, divided by sales.</w:t>
      </w:r>
    </w:p>
    <w:p w14:paraId="5F6051A2" w14:textId="77777777" w:rsidR="008C6CDC" w:rsidRPr="00063AAB" w:rsidRDefault="008C6CDC" w:rsidP="002217A9">
      <w:pPr>
        <w:widowControl w:val="0"/>
        <w:spacing w:after="0" w:line="240" w:lineRule="auto"/>
        <w:rPr>
          <w:rFonts w:ascii="Times New Roman" w:hAnsi="Times New Roman" w:cs="Times New Roman"/>
          <w:bCs/>
          <w:rPrChange w:id="1484" w:author="Agate Publishing" w:date="2019-08-26T15:39:00Z">
            <w:rPr>
              <w:rFonts w:ascii="Times New Roman" w:hAnsi="Times New Roman" w:cs="Times New Roman"/>
              <w:bCs/>
            </w:rPr>
          </w:rPrChange>
        </w:rPr>
      </w:pPr>
    </w:p>
    <w:p w14:paraId="0D28A572" w14:textId="77777777" w:rsidR="008C6CDC" w:rsidRPr="00063AAB" w:rsidRDefault="008C6CDC" w:rsidP="002217A9">
      <w:pPr>
        <w:widowControl w:val="0"/>
        <w:spacing w:after="0" w:line="240" w:lineRule="auto"/>
        <w:rPr>
          <w:rFonts w:ascii="Times New Roman" w:hAnsi="Times New Roman" w:cs="Times New Roman"/>
          <w:bCs/>
          <w:rPrChange w:id="148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486" w:author="Agate Publishing" w:date="2019-08-26T15:39:00Z">
            <w:rPr>
              <w:rFonts w:ascii="Times New Roman" w:eastAsia="Helvetica,dialog,Verdana,unifon" w:hAnsi="Times New Roman" w:cs="Times New Roman"/>
              <w:bCs/>
            </w:rPr>
          </w:rPrChange>
        </w:rPr>
        <w:t>B. Fixed costs plus variable costs, divided by sales.</w:t>
      </w:r>
    </w:p>
    <w:p w14:paraId="6B5FC7F9" w14:textId="77777777" w:rsidR="008C6CDC" w:rsidRPr="00063AAB" w:rsidRDefault="008C6CDC" w:rsidP="002217A9">
      <w:pPr>
        <w:widowControl w:val="0"/>
        <w:spacing w:after="0" w:line="240" w:lineRule="auto"/>
        <w:rPr>
          <w:rFonts w:ascii="Times New Roman" w:hAnsi="Times New Roman" w:cs="Times New Roman"/>
          <w:bCs/>
          <w:rPrChange w:id="1487" w:author="Agate Publishing" w:date="2019-08-26T15:39:00Z">
            <w:rPr>
              <w:rFonts w:ascii="Times New Roman" w:hAnsi="Times New Roman" w:cs="Times New Roman"/>
              <w:bCs/>
            </w:rPr>
          </w:rPrChange>
        </w:rPr>
      </w:pPr>
    </w:p>
    <w:p w14:paraId="54879930" w14:textId="77777777" w:rsidR="008C6CDC" w:rsidRPr="00063AAB" w:rsidRDefault="008C6CDC" w:rsidP="002217A9">
      <w:pPr>
        <w:widowControl w:val="0"/>
        <w:spacing w:after="0" w:line="240" w:lineRule="auto"/>
        <w:rPr>
          <w:rFonts w:ascii="Times New Roman" w:hAnsi="Times New Roman" w:cs="Times New Roman"/>
          <w:bCs/>
          <w:rPrChange w:id="148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489" w:author="Agate Publishing" w:date="2019-08-26T15:39:00Z">
            <w:rPr>
              <w:rFonts w:ascii="Times New Roman" w:eastAsia="Helvetica,dialog,Verdana,unifon" w:hAnsi="Times New Roman" w:cs="Times New Roman"/>
              <w:bCs/>
            </w:rPr>
          </w:rPrChange>
        </w:rPr>
        <w:t>C. Sales minus fixed costs, divided by sales.</w:t>
      </w:r>
    </w:p>
    <w:p w14:paraId="710C987B" w14:textId="77777777" w:rsidR="008C6CDC" w:rsidRPr="00063AAB" w:rsidRDefault="008C6CDC" w:rsidP="002217A9">
      <w:pPr>
        <w:widowControl w:val="0"/>
        <w:spacing w:after="0" w:line="240" w:lineRule="auto"/>
        <w:rPr>
          <w:rFonts w:ascii="Times New Roman" w:hAnsi="Times New Roman" w:cs="Times New Roman"/>
          <w:bCs/>
          <w:rPrChange w:id="1490" w:author="Agate Publishing" w:date="2019-08-26T15:39:00Z">
            <w:rPr>
              <w:rFonts w:ascii="Times New Roman" w:hAnsi="Times New Roman" w:cs="Times New Roman"/>
              <w:bCs/>
            </w:rPr>
          </w:rPrChange>
        </w:rPr>
      </w:pPr>
    </w:p>
    <w:p w14:paraId="0B42A2EB" w14:textId="77777777" w:rsidR="008C6CDC" w:rsidRPr="00063AAB" w:rsidRDefault="008C6CDC" w:rsidP="002217A9">
      <w:pPr>
        <w:widowControl w:val="0"/>
        <w:spacing w:after="0" w:line="240" w:lineRule="auto"/>
        <w:rPr>
          <w:rFonts w:ascii="Times New Roman" w:hAnsi="Times New Roman" w:cs="Times New Roman"/>
          <w:bCs/>
          <w:rPrChange w:id="149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492" w:author="Agate Publishing" w:date="2019-08-26T15:39:00Z">
            <w:rPr>
              <w:rFonts w:ascii="Times New Roman" w:eastAsia="Helvetica,dialog,Verdana,unifon" w:hAnsi="Times New Roman" w:cs="Times New Roman"/>
              <w:bCs/>
            </w:rPr>
          </w:rPrChange>
        </w:rPr>
        <w:t>D. Sales divided by variable costs.</w:t>
      </w:r>
    </w:p>
    <w:p w14:paraId="1670CB25" w14:textId="77777777" w:rsidR="008C6CDC" w:rsidRPr="00063AAB" w:rsidRDefault="008C6CDC" w:rsidP="002217A9">
      <w:pPr>
        <w:widowControl w:val="0"/>
        <w:spacing w:after="0" w:line="240" w:lineRule="auto"/>
        <w:rPr>
          <w:rFonts w:ascii="Times New Roman" w:hAnsi="Times New Roman" w:cs="Times New Roman"/>
          <w:bCs/>
          <w:rPrChange w:id="1493" w:author="Agate Publishing" w:date="2019-08-26T15:39:00Z">
            <w:rPr>
              <w:rFonts w:ascii="Times New Roman" w:hAnsi="Times New Roman" w:cs="Times New Roman"/>
              <w:bCs/>
            </w:rPr>
          </w:rPrChange>
        </w:rPr>
      </w:pPr>
    </w:p>
    <w:p w14:paraId="002DFFA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9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95" w:author="Agate Publishing" w:date="2019-08-26T15:39:00Z">
            <w:rPr>
              <w:rFonts w:ascii="Times New Roman" w:eastAsia="Helvetica,dialog,Verdana,unifon" w:hAnsi="Times New Roman" w:cs="Times New Roman"/>
              <w:bCs/>
            </w:rPr>
          </w:rPrChange>
        </w:rPr>
        <w:t>AACSB: Analytical Thinking</w:t>
      </w:r>
    </w:p>
    <w:p w14:paraId="7FB50F1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9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97" w:author="Agate Publishing" w:date="2019-08-26T15:39:00Z">
            <w:rPr>
              <w:rFonts w:ascii="Times New Roman" w:eastAsia="Helvetica,dialog,Verdana,unifon" w:hAnsi="Times New Roman" w:cs="Times New Roman"/>
              <w:bCs/>
            </w:rPr>
          </w:rPrChange>
        </w:rPr>
        <w:t>AICPA: BB Critical Thinking</w:t>
      </w:r>
    </w:p>
    <w:p w14:paraId="600FECD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49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499" w:author="Agate Publishing" w:date="2019-08-26T15:39:00Z">
            <w:rPr>
              <w:rFonts w:ascii="Times New Roman" w:eastAsia="Helvetica,dialog,Verdana,unifon" w:hAnsi="Times New Roman" w:cs="Times New Roman"/>
              <w:bCs/>
            </w:rPr>
          </w:rPrChange>
        </w:rPr>
        <w:t>AICPA: FN Measurement</w:t>
      </w:r>
    </w:p>
    <w:p w14:paraId="5DFF0C3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01" w:author="Agate Publishing" w:date="2019-08-26T15:39:00Z">
            <w:rPr>
              <w:rFonts w:ascii="Times New Roman" w:eastAsia="Helvetica,dialog,Verdana,unifon" w:hAnsi="Times New Roman" w:cs="Times New Roman"/>
              <w:bCs/>
            </w:rPr>
          </w:rPrChange>
        </w:rPr>
        <w:t>Accessibility: Keyboard Navigation</w:t>
      </w:r>
    </w:p>
    <w:p w14:paraId="1C85693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0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03" w:author="Agate Publishing" w:date="2019-08-26T15:39:00Z">
            <w:rPr>
              <w:rFonts w:ascii="Times New Roman" w:eastAsia="Helvetica,dialog,Verdana,unifon" w:hAnsi="Times New Roman" w:cs="Times New Roman"/>
              <w:bCs/>
            </w:rPr>
          </w:rPrChange>
        </w:rPr>
        <w:t>Blooms: Remember</w:t>
      </w:r>
    </w:p>
    <w:p w14:paraId="4522096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0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05" w:author="Agate Publishing" w:date="2019-08-26T15:39:00Z">
            <w:rPr>
              <w:rFonts w:ascii="Times New Roman" w:eastAsia="Helvetica,dialog,Verdana,unifon" w:hAnsi="Times New Roman" w:cs="Times New Roman"/>
              <w:bCs/>
            </w:rPr>
          </w:rPrChange>
        </w:rPr>
        <w:t>Difficulty: 1 Easy</w:t>
      </w:r>
    </w:p>
    <w:p w14:paraId="45D02EA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0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07"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5E9B96C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0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09" w:author="Agate Publishing" w:date="2019-08-26T15:39:00Z">
            <w:rPr>
              <w:rFonts w:ascii="Times New Roman" w:eastAsia="Helvetica,dialog,Verdana,unifon" w:hAnsi="Times New Roman" w:cs="Times New Roman"/>
              <w:bCs/>
            </w:rPr>
          </w:rPrChange>
        </w:rPr>
        <w:t>Topic: Contribution Margin: A Key Relationship</w:t>
      </w:r>
    </w:p>
    <w:p w14:paraId="11F3909B" w14:textId="77777777" w:rsidR="001952E6" w:rsidRPr="00063AAB" w:rsidRDefault="001952E6" w:rsidP="002217A9">
      <w:pPr>
        <w:widowControl w:val="0"/>
        <w:spacing w:after="0" w:line="240" w:lineRule="auto"/>
        <w:rPr>
          <w:rFonts w:ascii="Times New Roman" w:hAnsi="Times New Roman" w:cs="Times New Roman"/>
          <w:bCs/>
          <w:rPrChange w:id="1510" w:author="Agate Publishing" w:date="2019-08-26T15:39:00Z">
            <w:rPr>
              <w:rFonts w:ascii="Times New Roman" w:hAnsi="Times New Roman" w:cs="Times New Roman"/>
              <w:bCs/>
            </w:rPr>
          </w:rPrChange>
        </w:rPr>
      </w:pPr>
    </w:p>
    <w:p w14:paraId="47FF5503" w14:textId="77777777" w:rsidR="001952E6" w:rsidRPr="00063AAB" w:rsidRDefault="001952E6" w:rsidP="002217A9">
      <w:pPr>
        <w:widowControl w:val="0"/>
        <w:spacing w:after="0" w:line="240" w:lineRule="auto"/>
        <w:rPr>
          <w:rFonts w:ascii="Times New Roman" w:hAnsi="Times New Roman" w:cs="Times New Roman"/>
          <w:bCs/>
          <w:rPrChange w:id="1511" w:author="Agate Publishing" w:date="2019-08-26T15:39:00Z">
            <w:rPr>
              <w:rFonts w:ascii="Times New Roman" w:hAnsi="Times New Roman" w:cs="Times New Roman"/>
              <w:bCs/>
            </w:rPr>
          </w:rPrChange>
        </w:rPr>
      </w:pPr>
      <w:r w:rsidRPr="00063AAB">
        <w:rPr>
          <w:rFonts w:ascii="Times New Roman" w:hAnsi="Times New Roman" w:cs="Times New Roman"/>
          <w:bCs/>
          <w:rPrChange w:id="1512" w:author="Agate Publishing" w:date="2019-08-26T15:39:00Z">
            <w:rPr>
              <w:rFonts w:ascii="Times New Roman" w:hAnsi="Times New Roman" w:cs="Times New Roman"/>
              <w:bCs/>
            </w:rPr>
          </w:rPrChange>
        </w:rPr>
        <w:t>[Section Break 47-51]</w:t>
      </w:r>
    </w:p>
    <w:p w14:paraId="296D319A" w14:textId="77777777" w:rsidR="001952E6" w:rsidRPr="00063AAB" w:rsidRDefault="001952E6" w:rsidP="002217A9">
      <w:pPr>
        <w:widowControl w:val="0"/>
        <w:spacing w:after="0" w:line="240" w:lineRule="auto"/>
        <w:rPr>
          <w:rFonts w:ascii="Times New Roman" w:hAnsi="Times New Roman" w:cs="Times New Roman"/>
          <w:bCs/>
          <w:rPrChange w:id="1513" w:author="Agate Publishing" w:date="2019-08-26T15:39:00Z">
            <w:rPr>
              <w:rFonts w:ascii="Times New Roman" w:hAnsi="Times New Roman" w:cs="Times New Roman"/>
              <w:bCs/>
            </w:rPr>
          </w:rPrChange>
        </w:rPr>
      </w:pPr>
    </w:p>
    <w:p w14:paraId="5D14AECB" w14:textId="77777777" w:rsidR="008C6CDC" w:rsidRPr="00063AAB" w:rsidRDefault="008C6CDC" w:rsidP="002217A9">
      <w:pPr>
        <w:widowControl w:val="0"/>
        <w:spacing w:after="0" w:line="240" w:lineRule="auto"/>
        <w:rPr>
          <w:rFonts w:ascii="Times New Roman" w:hAnsi="Times New Roman" w:cs="Times New Roman"/>
          <w:bCs/>
          <w:rPrChange w:id="151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515" w:author="Agate Publishing" w:date="2019-08-26T15:39:00Z">
            <w:rPr>
              <w:rFonts w:ascii="Times New Roman" w:eastAsia="Helvetica,dialog,Verdana,unifon" w:hAnsi="Times New Roman" w:cs="Times New Roman"/>
              <w:bCs/>
            </w:rPr>
          </w:rPrChange>
        </w:rPr>
        <w:t>[The following information applies to the questions displayed below.]</w:t>
      </w:r>
    </w:p>
    <w:p w14:paraId="7D829761" w14:textId="77777777" w:rsidR="008C6CDC" w:rsidRPr="00063AAB" w:rsidRDefault="008C6CDC" w:rsidP="002217A9">
      <w:pPr>
        <w:widowControl w:val="0"/>
        <w:spacing w:after="0" w:line="240" w:lineRule="auto"/>
        <w:rPr>
          <w:rFonts w:ascii="Times New Roman" w:hAnsi="Times New Roman" w:cs="Times New Roman"/>
          <w:bCs/>
          <w:rPrChange w:id="1516" w:author="Agate Publishing" w:date="2019-08-26T15:39:00Z">
            <w:rPr>
              <w:rFonts w:ascii="Times New Roman" w:hAnsi="Times New Roman" w:cs="Times New Roman"/>
              <w:bCs/>
            </w:rPr>
          </w:rPrChange>
        </w:rPr>
      </w:pPr>
    </w:p>
    <w:p w14:paraId="15F66B30" w14:textId="77777777" w:rsidR="008C6CDC" w:rsidRPr="00063AAB" w:rsidRDefault="008C6CDC" w:rsidP="002217A9">
      <w:pPr>
        <w:widowControl w:val="0"/>
        <w:spacing w:after="0" w:line="240" w:lineRule="auto"/>
        <w:rPr>
          <w:rFonts w:ascii="Times New Roman" w:hAnsi="Times New Roman" w:cs="Times New Roman"/>
          <w:bCs/>
          <w:rPrChange w:id="151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518" w:author="Agate Publishing" w:date="2019-08-26T15:39:00Z">
            <w:rPr>
              <w:rFonts w:ascii="Times New Roman" w:eastAsia="Helvetica,dialog,Verdana,unifon" w:hAnsi="Times New Roman" w:cs="Times New Roman"/>
              <w:bCs/>
            </w:rPr>
          </w:rPrChange>
        </w:rPr>
        <w:t>Mitchell Corporation manufactures a single product. The selling price is $85 per unit, and variable costs amount to $68 per unit. The fixed costs are $16,500 per month.</w:t>
      </w:r>
    </w:p>
    <w:p w14:paraId="297AC929" w14:textId="77777777" w:rsidR="00C943C1" w:rsidRPr="00063AAB" w:rsidRDefault="00C943C1" w:rsidP="002217A9">
      <w:pPr>
        <w:widowControl w:val="0"/>
        <w:spacing w:after="0" w:line="240" w:lineRule="auto"/>
        <w:rPr>
          <w:rFonts w:ascii="Times New Roman" w:hAnsi="Times New Roman" w:cs="Times New Roman"/>
          <w:bCs/>
          <w:rPrChange w:id="1519" w:author="Agate Publishing" w:date="2019-08-26T15:39:00Z">
            <w:rPr>
              <w:rFonts w:ascii="Times New Roman" w:hAnsi="Times New Roman" w:cs="Times New Roman"/>
              <w:bCs/>
            </w:rPr>
          </w:rPrChange>
        </w:rPr>
      </w:pPr>
    </w:p>
    <w:p w14:paraId="6683F0A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52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21" w:author="Agate Publishing" w:date="2019-08-26T15:39:00Z">
            <w:rPr>
              <w:rFonts w:ascii="Times New Roman" w:eastAsia="Helvetica,dialog,Verdana,unifon" w:hAnsi="Times New Roman" w:cs="Times New Roman"/>
              <w:bCs/>
            </w:rPr>
          </w:rPrChange>
        </w:rPr>
        <w:t xml:space="preserve">47. </w:t>
      </w:r>
      <w:ins w:id="1522" w:author="Jeannie's Laptop" w:date="2019-07-22T16:41:00Z">
        <w:r w:rsidR="002217A9" w:rsidRPr="00063AAB">
          <w:rPr>
            <w:rFonts w:ascii="Times New Roman" w:eastAsia="Helvetica,dialog,Verdana,unifon" w:hAnsi="Times New Roman" w:cs="Times New Roman"/>
            <w:bCs/>
            <w:rPrChange w:id="1523"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1524" w:author="Agate Publishing" w:date="2019-08-26T15:39:00Z">
            <w:rPr>
              <w:rFonts w:ascii="Times New Roman" w:eastAsia="Helvetica,dialog,Verdana,unifon" w:hAnsi="Times New Roman" w:cs="Times New Roman"/>
              <w:bCs/>
            </w:rPr>
          </w:rPrChange>
        </w:rPr>
        <w:t>What is the contribution margin ratio of Mitchell 's product?</w:t>
      </w:r>
    </w:p>
    <w:p w14:paraId="6EB315F2"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525" w:author="Agate Publishing" w:date="2019-08-26T15:39:00Z">
            <w:rPr>
              <w:rFonts w:ascii="Times New Roman" w:eastAsia="Helvetica,dialog,Verdana,unifon" w:hAnsi="Times New Roman" w:cs="Times New Roman"/>
              <w:bCs/>
            </w:rPr>
          </w:rPrChange>
        </w:rPr>
      </w:pPr>
    </w:p>
    <w:p w14:paraId="675DCD5D" w14:textId="77777777" w:rsidR="008C6CDC" w:rsidRPr="00063AAB" w:rsidRDefault="008C6CDC" w:rsidP="002217A9">
      <w:pPr>
        <w:widowControl w:val="0"/>
        <w:spacing w:after="0" w:line="240" w:lineRule="auto"/>
        <w:rPr>
          <w:rFonts w:ascii="Times New Roman" w:hAnsi="Times New Roman" w:cs="Times New Roman"/>
          <w:bCs/>
          <w:rPrChange w:id="152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527" w:author="Agate Publishing" w:date="2019-08-26T15:39:00Z">
            <w:rPr>
              <w:rFonts w:ascii="Times New Roman" w:eastAsia="Helvetica,dialog,Verdana,unifon" w:hAnsi="Times New Roman" w:cs="Times New Roman"/>
              <w:bCs/>
            </w:rPr>
          </w:rPrChange>
        </w:rPr>
        <w:t>A. 65%</w:t>
      </w:r>
    </w:p>
    <w:p w14:paraId="149C4AB8" w14:textId="77777777" w:rsidR="008C6CDC" w:rsidRPr="00063AAB" w:rsidRDefault="008C6CDC" w:rsidP="002217A9">
      <w:pPr>
        <w:widowControl w:val="0"/>
        <w:spacing w:after="0" w:line="240" w:lineRule="auto"/>
        <w:rPr>
          <w:rFonts w:ascii="Times New Roman" w:hAnsi="Times New Roman" w:cs="Times New Roman"/>
          <w:bCs/>
          <w:rPrChange w:id="1528" w:author="Agate Publishing" w:date="2019-08-26T15:39:00Z">
            <w:rPr>
              <w:rFonts w:ascii="Times New Roman" w:hAnsi="Times New Roman" w:cs="Times New Roman"/>
              <w:bCs/>
            </w:rPr>
          </w:rPrChange>
        </w:rPr>
      </w:pPr>
    </w:p>
    <w:p w14:paraId="4AEB37D4" w14:textId="77777777" w:rsidR="008C6CDC" w:rsidRPr="00063AAB" w:rsidRDefault="008C6CDC" w:rsidP="002217A9">
      <w:pPr>
        <w:widowControl w:val="0"/>
        <w:spacing w:after="0" w:line="240" w:lineRule="auto"/>
        <w:rPr>
          <w:rFonts w:ascii="Times New Roman" w:hAnsi="Times New Roman" w:cs="Times New Roman"/>
          <w:bCs/>
          <w:rPrChange w:id="152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530" w:author="Agate Publishing" w:date="2019-08-26T15:39:00Z">
            <w:rPr>
              <w:rFonts w:ascii="Times New Roman" w:eastAsia="Helvetica,dialog,Verdana,unifon" w:hAnsi="Times New Roman" w:cs="Times New Roman"/>
              <w:bCs/>
            </w:rPr>
          </w:rPrChange>
        </w:rPr>
        <w:t>B. 80%</w:t>
      </w:r>
    </w:p>
    <w:p w14:paraId="3CC9A8B1" w14:textId="77777777" w:rsidR="008C6CDC" w:rsidRPr="00063AAB" w:rsidRDefault="008C6CDC" w:rsidP="002217A9">
      <w:pPr>
        <w:widowControl w:val="0"/>
        <w:spacing w:after="0" w:line="240" w:lineRule="auto"/>
        <w:rPr>
          <w:rFonts w:ascii="Times New Roman" w:hAnsi="Times New Roman" w:cs="Times New Roman"/>
          <w:bCs/>
          <w:rPrChange w:id="1531" w:author="Agate Publishing" w:date="2019-08-26T15:39:00Z">
            <w:rPr>
              <w:rFonts w:ascii="Times New Roman" w:hAnsi="Times New Roman" w:cs="Times New Roman"/>
              <w:bCs/>
            </w:rPr>
          </w:rPrChange>
        </w:rPr>
      </w:pPr>
    </w:p>
    <w:p w14:paraId="1F595EA0" w14:textId="77777777" w:rsidR="008C6CDC" w:rsidRPr="00063AAB" w:rsidRDefault="008C6CDC" w:rsidP="002217A9">
      <w:pPr>
        <w:widowControl w:val="0"/>
        <w:spacing w:after="0" w:line="240" w:lineRule="auto"/>
        <w:rPr>
          <w:rFonts w:ascii="Times New Roman" w:hAnsi="Times New Roman" w:cs="Times New Roman"/>
          <w:bCs/>
          <w:rPrChange w:id="153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533" w:author="Agate Publishing" w:date="2019-08-26T15:39:00Z">
            <w:rPr>
              <w:rFonts w:ascii="Times New Roman" w:eastAsia="Helvetica,dialog,Verdana,unifon" w:hAnsi="Times New Roman" w:cs="Times New Roman"/>
              <w:bCs/>
            </w:rPr>
          </w:rPrChange>
        </w:rPr>
        <w:t>C. 72%</w:t>
      </w:r>
    </w:p>
    <w:p w14:paraId="428FEF2D" w14:textId="77777777" w:rsidR="008C6CDC" w:rsidRPr="00063AAB" w:rsidRDefault="008C6CDC" w:rsidP="002217A9">
      <w:pPr>
        <w:widowControl w:val="0"/>
        <w:spacing w:after="0" w:line="240" w:lineRule="auto"/>
        <w:rPr>
          <w:rFonts w:ascii="Times New Roman" w:hAnsi="Times New Roman" w:cs="Times New Roman"/>
          <w:bCs/>
          <w:rPrChange w:id="1534" w:author="Agate Publishing" w:date="2019-08-26T15:39:00Z">
            <w:rPr>
              <w:rFonts w:ascii="Times New Roman" w:hAnsi="Times New Roman" w:cs="Times New Roman"/>
              <w:bCs/>
            </w:rPr>
          </w:rPrChange>
        </w:rPr>
      </w:pPr>
    </w:p>
    <w:p w14:paraId="26D75D07" w14:textId="77777777" w:rsidR="008C6CDC" w:rsidRPr="00063AAB" w:rsidRDefault="008C6CDC" w:rsidP="002217A9">
      <w:pPr>
        <w:widowControl w:val="0"/>
        <w:spacing w:after="0" w:line="240" w:lineRule="auto"/>
        <w:rPr>
          <w:rFonts w:ascii="Times New Roman" w:hAnsi="Times New Roman" w:cs="Times New Roman"/>
          <w:bCs/>
          <w:rPrChange w:id="153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536"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1537" w:author="Agate Publishing" w:date="2019-08-26T15:39:00Z">
            <w:rPr>
              <w:rFonts w:ascii="Times New Roman" w:eastAsia="Helvetica,dialog,Verdana,unifon" w:hAnsi="Times New Roman" w:cs="Times New Roman"/>
              <w:bCs/>
            </w:rPr>
          </w:rPrChange>
        </w:rPr>
        <w:t>. 20%</w:t>
      </w:r>
    </w:p>
    <w:p w14:paraId="20E9C6E0" w14:textId="77777777" w:rsidR="00DB0220" w:rsidRPr="00063AAB" w:rsidRDefault="00DB0220" w:rsidP="00DB0220">
      <w:pPr>
        <w:widowControl w:val="0"/>
        <w:spacing w:after="0" w:line="240" w:lineRule="auto"/>
        <w:rPr>
          <w:ins w:id="1538" w:author="Jeannie's Laptop" w:date="2019-07-23T12:32:00Z"/>
          <w:rFonts w:ascii="Times New Roman" w:hAnsi="Times New Roman" w:cs="Times New Roman"/>
          <w:bCs/>
          <w:rPrChange w:id="1539" w:author="Agate Publishing" w:date="2019-08-26T15:39:00Z">
            <w:rPr>
              <w:ins w:id="1540" w:author="Jeannie's Laptop" w:date="2019-07-23T12:32:00Z"/>
              <w:rFonts w:ascii="Times New Roman" w:hAnsi="Times New Roman" w:cs="Times New Roman"/>
              <w:bCs/>
            </w:rPr>
          </w:rPrChange>
        </w:rPr>
      </w:pPr>
    </w:p>
    <w:p w14:paraId="437F388C" w14:textId="77777777" w:rsidR="00DB0220" w:rsidRPr="00063AAB" w:rsidRDefault="00DB0220" w:rsidP="00DB0220">
      <w:pPr>
        <w:widowControl w:val="0"/>
        <w:spacing w:after="0" w:line="240" w:lineRule="auto"/>
        <w:rPr>
          <w:ins w:id="1541" w:author="Jeannie's Laptop" w:date="2019-07-23T12:32:00Z"/>
          <w:rFonts w:ascii="Times New Roman" w:hAnsi="Times New Roman" w:cs="Times New Roman"/>
          <w:bCs/>
          <w:rPrChange w:id="1542" w:author="Agate Publishing" w:date="2019-08-26T15:39:00Z">
            <w:rPr>
              <w:ins w:id="1543" w:author="Jeannie's Laptop" w:date="2019-07-23T12:32:00Z"/>
              <w:rFonts w:ascii="Times New Roman" w:hAnsi="Times New Roman" w:cs="Times New Roman"/>
              <w:bCs/>
            </w:rPr>
          </w:rPrChange>
        </w:rPr>
      </w:pPr>
      <w:ins w:id="1544" w:author="Jeannie's Laptop" w:date="2019-07-23T12:32:00Z">
        <w:r w:rsidRPr="00063AAB">
          <w:rPr>
            <w:rFonts w:ascii="Times New Roman" w:eastAsia="Helvetica,dialog,Verdana,unifon" w:hAnsi="Times New Roman" w:cs="Times New Roman"/>
            <w:bCs/>
            <w:rPrChange w:id="1545" w:author="Agate Publishing" w:date="2019-08-26T15:39:00Z">
              <w:rPr>
                <w:rFonts w:ascii="Times New Roman" w:eastAsia="Helvetica,dialog,Verdana,unifon" w:hAnsi="Times New Roman" w:cs="Times New Roman"/>
                <w:bCs/>
              </w:rPr>
            </w:rPrChange>
          </w:rPr>
          <w:t>Feedback:</w:t>
        </w:r>
      </w:ins>
    </w:p>
    <w:p w14:paraId="2F189A8E" w14:textId="2A65DD5B" w:rsidR="001952E6" w:rsidRPr="00063AAB" w:rsidDel="00DB0220" w:rsidRDefault="001952E6" w:rsidP="002217A9">
      <w:pPr>
        <w:widowControl w:val="0"/>
        <w:spacing w:after="0" w:line="240" w:lineRule="auto"/>
        <w:rPr>
          <w:del w:id="1546" w:author="Jeannie's Laptop" w:date="2019-07-23T12:32:00Z"/>
          <w:rFonts w:ascii="Times New Roman" w:eastAsia="Helvetica,dialog,Verdana,unifon" w:hAnsi="Times New Roman" w:cs="Times New Roman"/>
          <w:bCs/>
          <w:rPrChange w:id="1547" w:author="Agate Publishing" w:date="2019-08-26T15:39:00Z">
            <w:rPr>
              <w:del w:id="1548" w:author="Jeannie's Laptop" w:date="2019-07-23T12:32:00Z"/>
              <w:rFonts w:ascii="Times New Roman" w:eastAsia="Helvetica,dialog,Verdana,unifon" w:hAnsi="Times New Roman" w:cs="Times New Roman"/>
              <w:bCs/>
            </w:rPr>
          </w:rPrChange>
        </w:rPr>
      </w:pPr>
    </w:p>
    <w:p w14:paraId="5DEDF839" w14:textId="29FC3825" w:rsidR="008C6CDC" w:rsidRPr="00063AAB" w:rsidRDefault="008C6CDC" w:rsidP="002217A9">
      <w:pPr>
        <w:widowControl w:val="0"/>
        <w:spacing w:after="0" w:line="240" w:lineRule="auto"/>
        <w:rPr>
          <w:rFonts w:ascii="Times New Roman" w:hAnsi="Times New Roman" w:cs="Times New Roman"/>
          <w:bCs/>
          <w:rPrChange w:id="154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550" w:author="Agate Publishing" w:date="2019-08-26T15:39:00Z">
            <w:rPr>
              <w:rFonts w:ascii="Times New Roman" w:eastAsia="Helvetica,dialog,Verdana,unifon" w:hAnsi="Times New Roman" w:cs="Times New Roman"/>
              <w:bCs/>
            </w:rPr>
          </w:rPrChange>
        </w:rPr>
        <w:t xml:space="preserve">($85 </w:t>
      </w:r>
      <w:ins w:id="1551" w:author="Agate Publishing" w:date="2019-08-26T14:46:00Z">
        <w:r w:rsidR="009971C0" w:rsidRPr="00063AAB">
          <w:rPr>
            <w:rFonts w:ascii="Times New Roman" w:eastAsia="Helvetica,dialog,Verdana,unifon" w:hAnsi="Times New Roman" w:cs="Times New Roman"/>
            <w:bCs/>
            <w:rPrChange w:id="1552" w:author="Agate Publishing" w:date="2019-08-26T15:39:00Z">
              <w:rPr>
                <w:rFonts w:ascii="Times New Roman" w:eastAsia="Helvetica,dialog,Verdana,unifon" w:hAnsi="Times New Roman" w:cs="Times New Roman"/>
                <w:bCs/>
              </w:rPr>
            </w:rPrChange>
          </w:rPr>
          <w:t>−</w:t>
        </w:r>
      </w:ins>
      <w:del w:id="1553" w:author="Agate Publishing" w:date="2019-08-26T14:46:00Z">
        <w:r w:rsidRPr="00063AAB" w:rsidDel="009971C0">
          <w:rPr>
            <w:rFonts w:ascii="Times New Roman" w:eastAsia="Helvetica,dialog,Verdana,unifon" w:hAnsi="Times New Roman" w:cs="Times New Roman"/>
            <w:bCs/>
            <w:rPrChange w:id="1554"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1555" w:author="Agate Publishing" w:date="2019-08-26T15:39:00Z">
            <w:rPr>
              <w:rFonts w:ascii="Times New Roman" w:eastAsia="Helvetica,dialog,Verdana,unifon" w:hAnsi="Times New Roman" w:cs="Times New Roman"/>
              <w:bCs/>
            </w:rPr>
          </w:rPrChange>
        </w:rPr>
        <w:t xml:space="preserve"> $68) ÷ $85 = 20%</w:t>
      </w:r>
    </w:p>
    <w:p w14:paraId="0D589D38" w14:textId="77777777" w:rsidR="008C6CDC" w:rsidRPr="00063AAB" w:rsidRDefault="008C6CDC" w:rsidP="002217A9">
      <w:pPr>
        <w:widowControl w:val="0"/>
        <w:spacing w:after="0" w:line="240" w:lineRule="auto"/>
        <w:rPr>
          <w:rFonts w:ascii="Times New Roman" w:hAnsi="Times New Roman" w:cs="Times New Roman"/>
          <w:bCs/>
          <w:rPrChange w:id="1556" w:author="Agate Publishing" w:date="2019-08-26T15:39:00Z">
            <w:rPr>
              <w:rFonts w:ascii="Times New Roman" w:hAnsi="Times New Roman" w:cs="Times New Roman"/>
              <w:bCs/>
            </w:rPr>
          </w:rPrChange>
        </w:rPr>
      </w:pPr>
    </w:p>
    <w:p w14:paraId="1B94202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58" w:author="Agate Publishing" w:date="2019-08-26T15:39:00Z">
            <w:rPr>
              <w:rFonts w:ascii="Times New Roman" w:eastAsia="Helvetica,dialog,Verdana,unifon" w:hAnsi="Times New Roman" w:cs="Times New Roman"/>
              <w:bCs/>
            </w:rPr>
          </w:rPrChange>
        </w:rPr>
        <w:t>AACSB: Analytical Thinking</w:t>
      </w:r>
    </w:p>
    <w:p w14:paraId="1CA20B2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60" w:author="Agate Publishing" w:date="2019-08-26T15:39:00Z">
            <w:rPr>
              <w:rFonts w:ascii="Times New Roman" w:eastAsia="Helvetica,dialog,Verdana,unifon" w:hAnsi="Times New Roman" w:cs="Times New Roman"/>
              <w:bCs/>
            </w:rPr>
          </w:rPrChange>
        </w:rPr>
        <w:t>AICPA: BB Critical Thinking</w:t>
      </w:r>
    </w:p>
    <w:p w14:paraId="0F91A2B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6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62" w:author="Agate Publishing" w:date="2019-08-26T15:39:00Z">
            <w:rPr>
              <w:rFonts w:ascii="Times New Roman" w:eastAsia="Helvetica,dialog,Verdana,unifon" w:hAnsi="Times New Roman" w:cs="Times New Roman"/>
              <w:bCs/>
            </w:rPr>
          </w:rPrChange>
        </w:rPr>
        <w:t>AICPA: FN Measurement</w:t>
      </w:r>
    </w:p>
    <w:p w14:paraId="611D1DE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64" w:author="Agate Publishing" w:date="2019-08-26T15:39:00Z">
            <w:rPr>
              <w:rFonts w:ascii="Times New Roman" w:eastAsia="Helvetica,dialog,Verdana,unifon" w:hAnsi="Times New Roman" w:cs="Times New Roman"/>
              <w:bCs/>
            </w:rPr>
          </w:rPrChange>
        </w:rPr>
        <w:t>Accessibility: Keyboard Navigation</w:t>
      </w:r>
    </w:p>
    <w:p w14:paraId="351005D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6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66" w:author="Agate Publishing" w:date="2019-08-26T15:39:00Z">
            <w:rPr>
              <w:rFonts w:ascii="Times New Roman" w:eastAsia="Helvetica,dialog,Verdana,unifon" w:hAnsi="Times New Roman" w:cs="Times New Roman"/>
              <w:bCs/>
            </w:rPr>
          </w:rPrChange>
        </w:rPr>
        <w:t>Blooms: Apply</w:t>
      </w:r>
    </w:p>
    <w:p w14:paraId="42BC354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68" w:author="Agate Publishing" w:date="2019-08-26T15:39:00Z">
            <w:rPr>
              <w:rFonts w:ascii="Times New Roman" w:eastAsia="Helvetica,dialog,Verdana,unifon" w:hAnsi="Times New Roman" w:cs="Times New Roman"/>
              <w:bCs/>
            </w:rPr>
          </w:rPrChange>
        </w:rPr>
        <w:t>Difficulty: 2 Medium</w:t>
      </w:r>
    </w:p>
    <w:p w14:paraId="49541B5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6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70"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3AAA985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57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72" w:author="Agate Publishing" w:date="2019-08-26T15:39:00Z">
            <w:rPr>
              <w:rFonts w:ascii="Times New Roman" w:eastAsia="Helvetica,dialog,Verdana,unifon" w:hAnsi="Times New Roman" w:cs="Times New Roman"/>
              <w:bCs/>
            </w:rPr>
          </w:rPrChange>
        </w:rPr>
        <w:t>Topic: Contribution Margin: A Key Relationship</w:t>
      </w:r>
    </w:p>
    <w:p w14:paraId="3DA28451" w14:textId="77777777" w:rsidR="008C6CDC" w:rsidRPr="00063AAB" w:rsidRDefault="008C6CDC" w:rsidP="002217A9">
      <w:pPr>
        <w:widowControl w:val="0"/>
        <w:spacing w:after="0" w:line="240" w:lineRule="auto"/>
        <w:rPr>
          <w:rFonts w:ascii="Times New Roman" w:hAnsi="Times New Roman" w:cs="Times New Roman"/>
          <w:bCs/>
          <w:rPrChange w:id="1573" w:author="Agate Publishing" w:date="2019-08-26T15:39:00Z">
            <w:rPr>
              <w:rFonts w:ascii="Times New Roman" w:hAnsi="Times New Roman" w:cs="Times New Roman"/>
              <w:bCs/>
            </w:rPr>
          </w:rPrChange>
        </w:rPr>
      </w:pPr>
    </w:p>
    <w:p w14:paraId="1EBADAF0" w14:textId="77777777" w:rsidR="00C943C1" w:rsidRPr="00063AAB" w:rsidRDefault="00C943C1" w:rsidP="002217A9">
      <w:pPr>
        <w:widowControl w:val="0"/>
        <w:spacing w:after="0" w:line="240" w:lineRule="auto"/>
        <w:rPr>
          <w:rFonts w:ascii="Times New Roman" w:hAnsi="Times New Roman" w:cs="Times New Roman"/>
          <w:bCs/>
          <w:rPrChange w:id="1574" w:author="Agate Publishing" w:date="2019-08-26T15:39:00Z">
            <w:rPr>
              <w:rFonts w:ascii="Times New Roman" w:hAnsi="Times New Roman" w:cs="Times New Roman"/>
              <w:bCs/>
            </w:rPr>
          </w:rPrChange>
        </w:rPr>
      </w:pPr>
    </w:p>
    <w:p w14:paraId="016DF5EB"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5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76" w:author="Agate Publishing" w:date="2019-08-26T15:39:00Z">
            <w:rPr>
              <w:rFonts w:ascii="Times New Roman" w:eastAsia="Helvetica,dialog,Verdana,unifon" w:hAnsi="Times New Roman" w:cs="Times New Roman"/>
              <w:bCs/>
            </w:rPr>
          </w:rPrChange>
        </w:rPr>
        <w:t xml:space="preserve">48. </w:t>
      </w:r>
      <w:ins w:id="1577" w:author="Jeannie's Laptop" w:date="2019-07-22T16:41:00Z">
        <w:r w:rsidR="002217A9" w:rsidRPr="00063AAB">
          <w:rPr>
            <w:rFonts w:ascii="Times New Roman" w:eastAsia="Helvetica,dialog,Verdana,unifon" w:hAnsi="Times New Roman" w:cs="Times New Roman"/>
            <w:bCs/>
            <w:rPrChange w:id="1578"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1579" w:author="Agate Publishing" w:date="2019-08-26T15:39:00Z">
            <w:rPr>
              <w:rFonts w:ascii="Times New Roman" w:eastAsia="Helvetica,dialog,Verdana,unifon" w:hAnsi="Times New Roman" w:cs="Times New Roman"/>
              <w:bCs/>
            </w:rPr>
          </w:rPrChange>
        </w:rPr>
        <w:t>What is the monthly sales volume in dollars necessary to break-even?</w:t>
      </w:r>
    </w:p>
    <w:p w14:paraId="727FEBD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580" w:author="Agate Publishing" w:date="2019-08-26T15:39:00Z">
            <w:rPr>
              <w:rFonts w:ascii="Times New Roman" w:eastAsia="Helvetica,dialog,Verdana,unifon" w:hAnsi="Times New Roman" w:cs="Times New Roman"/>
              <w:bCs/>
            </w:rPr>
          </w:rPrChange>
        </w:rPr>
      </w:pPr>
    </w:p>
    <w:p w14:paraId="3087B582" w14:textId="77777777" w:rsidR="008C6CDC" w:rsidRPr="00063AAB" w:rsidRDefault="008C6CDC" w:rsidP="002217A9">
      <w:pPr>
        <w:widowControl w:val="0"/>
        <w:spacing w:after="0" w:line="240" w:lineRule="auto"/>
        <w:rPr>
          <w:rFonts w:ascii="Times New Roman" w:hAnsi="Times New Roman" w:cs="Times New Roman"/>
          <w:bCs/>
          <w:rPrChange w:id="158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582"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1583" w:author="Agate Publishing" w:date="2019-08-26T15:39:00Z">
            <w:rPr>
              <w:rFonts w:ascii="Times New Roman" w:eastAsia="Helvetica,dialog,Verdana,unifon" w:hAnsi="Times New Roman" w:cs="Times New Roman"/>
              <w:bCs/>
            </w:rPr>
          </w:rPrChange>
        </w:rPr>
        <w:t>. $82,500</w:t>
      </w:r>
    </w:p>
    <w:p w14:paraId="614AFACA" w14:textId="77777777" w:rsidR="008C6CDC" w:rsidRPr="00063AAB" w:rsidRDefault="008C6CDC" w:rsidP="002217A9">
      <w:pPr>
        <w:widowControl w:val="0"/>
        <w:spacing w:after="0" w:line="240" w:lineRule="auto"/>
        <w:rPr>
          <w:rFonts w:ascii="Times New Roman" w:hAnsi="Times New Roman" w:cs="Times New Roman"/>
          <w:bCs/>
          <w:rPrChange w:id="1584" w:author="Agate Publishing" w:date="2019-08-26T15:39:00Z">
            <w:rPr>
              <w:rFonts w:ascii="Times New Roman" w:hAnsi="Times New Roman" w:cs="Times New Roman"/>
              <w:bCs/>
            </w:rPr>
          </w:rPrChange>
        </w:rPr>
      </w:pPr>
    </w:p>
    <w:p w14:paraId="14840AED" w14:textId="77777777" w:rsidR="008C6CDC" w:rsidRPr="00063AAB" w:rsidRDefault="008C6CDC" w:rsidP="002217A9">
      <w:pPr>
        <w:widowControl w:val="0"/>
        <w:spacing w:after="0" w:line="240" w:lineRule="auto"/>
        <w:rPr>
          <w:rFonts w:ascii="Times New Roman" w:hAnsi="Times New Roman" w:cs="Times New Roman"/>
          <w:bCs/>
          <w:rPrChange w:id="158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586" w:author="Agate Publishing" w:date="2019-08-26T15:39:00Z">
            <w:rPr>
              <w:rFonts w:ascii="Times New Roman" w:eastAsia="Helvetica,dialog,Verdana,unifon" w:hAnsi="Times New Roman" w:cs="Times New Roman"/>
              <w:bCs/>
            </w:rPr>
          </w:rPrChange>
        </w:rPr>
        <w:t>B. $66,500</w:t>
      </w:r>
    </w:p>
    <w:p w14:paraId="28A3DD06" w14:textId="77777777" w:rsidR="008C6CDC" w:rsidRPr="00063AAB" w:rsidRDefault="008C6CDC" w:rsidP="002217A9">
      <w:pPr>
        <w:widowControl w:val="0"/>
        <w:spacing w:after="0" w:line="240" w:lineRule="auto"/>
        <w:rPr>
          <w:rFonts w:ascii="Times New Roman" w:hAnsi="Times New Roman" w:cs="Times New Roman"/>
          <w:bCs/>
          <w:rPrChange w:id="1587" w:author="Agate Publishing" w:date="2019-08-26T15:39:00Z">
            <w:rPr>
              <w:rFonts w:ascii="Times New Roman" w:hAnsi="Times New Roman" w:cs="Times New Roman"/>
              <w:bCs/>
            </w:rPr>
          </w:rPrChange>
        </w:rPr>
      </w:pPr>
    </w:p>
    <w:p w14:paraId="3162E820" w14:textId="77777777" w:rsidR="008C6CDC" w:rsidRPr="00063AAB" w:rsidRDefault="008C6CDC" w:rsidP="002217A9">
      <w:pPr>
        <w:widowControl w:val="0"/>
        <w:spacing w:after="0" w:line="240" w:lineRule="auto"/>
        <w:rPr>
          <w:rFonts w:ascii="Times New Roman" w:hAnsi="Times New Roman" w:cs="Times New Roman"/>
          <w:bCs/>
          <w:rPrChange w:id="158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589" w:author="Agate Publishing" w:date="2019-08-26T15:39:00Z">
            <w:rPr>
              <w:rFonts w:ascii="Times New Roman" w:eastAsia="Helvetica,dialog,Verdana,unifon" w:hAnsi="Times New Roman" w:cs="Times New Roman"/>
              <w:bCs/>
            </w:rPr>
          </w:rPrChange>
        </w:rPr>
        <w:t>C. $97,059</w:t>
      </w:r>
    </w:p>
    <w:p w14:paraId="3A6FEF43" w14:textId="77777777" w:rsidR="008C6CDC" w:rsidRPr="00063AAB" w:rsidRDefault="008C6CDC" w:rsidP="002217A9">
      <w:pPr>
        <w:widowControl w:val="0"/>
        <w:spacing w:after="0" w:line="240" w:lineRule="auto"/>
        <w:rPr>
          <w:rFonts w:ascii="Times New Roman" w:hAnsi="Times New Roman" w:cs="Times New Roman"/>
          <w:bCs/>
          <w:rPrChange w:id="1590" w:author="Agate Publishing" w:date="2019-08-26T15:39:00Z">
            <w:rPr>
              <w:rFonts w:ascii="Times New Roman" w:hAnsi="Times New Roman" w:cs="Times New Roman"/>
              <w:bCs/>
            </w:rPr>
          </w:rPrChange>
        </w:rPr>
      </w:pPr>
    </w:p>
    <w:p w14:paraId="733ABCC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59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592" w:author="Agate Publishing" w:date="2019-08-26T15:39:00Z">
            <w:rPr>
              <w:rFonts w:ascii="Times New Roman" w:eastAsia="Helvetica,dialog,Verdana,unifon" w:hAnsi="Times New Roman" w:cs="Times New Roman"/>
              <w:bCs/>
            </w:rPr>
          </w:rPrChange>
        </w:rPr>
        <w:t>D. $77,500</w:t>
      </w:r>
    </w:p>
    <w:p w14:paraId="24D34CB4" w14:textId="77777777" w:rsidR="00DB0220" w:rsidRPr="00063AAB" w:rsidRDefault="00DB0220" w:rsidP="00DB0220">
      <w:pPr>
        <w:widowControl w:val="0"/>
        <w:spacing w:after="0" w:line="240" w:lineRule="auto"/>
        <w:rPr>
          <w:ins w:id="1593" w:author="Jeannie's Laptop" w:date="2019-07-23T12:32:00Z"/>
          <w:rFonts w:ascii="Times New Roman" w:hAnsi="Times New Roman" w:cs="Times New Roman"/>
          <w:bCs/>
          <w:rPrChange w:id="1594" w:author="Agate Publishing" w:date="2019-08-26T15:39:00Z">
            <w:rPr>
              <w:ins w:id="1595" w:author="Jeannie's Laptop" w:date="2019-07-23T12:32:00Z"/>
              <w:rFonts w:ascii="Times New Roman" w:hAnsi="Times New Roman" w:cs="Times New Roman"/>
              <w:bCs/>
            </w:rPr>
          </w:rPrChange>
        </w:rPr>
      </w:pPr>
    </w:p>
    <w:p w14:paraId="593267A9" w14:textId="77777777" w:rsidR="00DB0220" w:rsidRPr="00063AAB" w:rsidRDefault="00DB0220" w:rsidP="00DB0220">
      <w:pPr>
        <w:widowControl w:val="0"/>
        <w:spacing w:after="0" w:line="240" w:lineRule="auto"/>
        <w:rPr>
          <w:ins w:id="1596" w:author="Jeannie's Laptop" w:date="2019-07-23T12:32:00Z"/>
          <w:rFonts w:ascii="Times New Roman" w:hAnsi="Times New Roman" w:cs="Times New Roman"/>
          <w:bCs/>
          <w:rPrChange w:id="1597" w:author="Agate Publishing" w:date="2019-08-26T15:39:00Z">
            <w:rPr>
              <w:ins w:id="1598" w:author="Jeannie's Laptop" w:date="2019-07-23T12:32:00Z"/>
              <w:rFonts w:ascii="Times New Roman" w:hAnsi="Times New Roman" w:cs="Times New Roman"/>
              <w:bCs/>
            </w:rPr>
          </w:rPrChange>
        </w:rPr>
      </w:pPr>
      <w:ins w:id="1599" w:author="Jeannie's Laptop" w:date="2019-07-23T12:32:00Z">
        <w:r w:rsidRPr="00063AAB">
          <w:rPr>
            <w:rFonts w:ascii="Times New Roman" w:eastAsia="Helvetica,dialog,Verdana,unifon" w:hAnsi="Times New Roman" w:cs="Times New Roman"/>
            <w:bCs/>
            <w:rPrChange w:id="1600" w:author="Agate Publishing" w:date="2019-08-26T15:39:00Z">
              <w:rPr>
                <w:rFonts w:ascii="Times New Roman" w:eastAsia="Helvetica,dialog,Verdana,unifon" w:hAnsi="Times New Roman" w:cs="Times New Roman"/>
                <w:bCs/>
              </w:rPr>
            </w:rPrChange>
          </w:rPr>
          <w:t>Feedback:</w:t>
        </w:r>
      </w:ins>
    </w:p>
    <w:p w14:paraId="2F69C7AF" w14:textId="60A13DF8" w:rsidR="001952E6" w:rsidRPr="00063AAB" w:rsidDel="00DB0220" w:rsidRDefault="001952E6" w:rsidP="002217A9">
      <w:pPr>
        <w:widowControl w:val="0"/>
        <w:spacing w:after="0" w:line="240" w:lineRule="auto"/>
        <w:rPr>
          <w:del w:id="1601" w:author="Jeannie's Laptop" w:date="2019-07-23T12:32:00Z"/>
          <w:rFonts w:ascii="Times New Roman" w:hAnsi="Times New Roman" w:cs="Times New Roman"/>
          <w:bCs/>
          <w:rPrChange w:id="1602" w:author="Agate Publishing" w:date="2019-08-26T15:39:00Z">
            <w:rPr>
              <w:del w:id="1603" w:author="Jeannie's Laptop" w:date="2019-07-23T12:32:00Z"/>
              <w:rFonts w:ascii="Times New Roman" w:hAnsi="Times New Roman" w:cs="Times New Roman"/>
              <w:bCs/>
            </w:rPr>
          </w:rPrChange>
        </w:rPr>
      </w:pPr>
    </w:p>
    <w:p w14:paraId="081E5BDF" w14:textId="77777777" w:rsidR="008C6CDC" w:rsidRPr="00063AAB" w:rsidRDefault="008C6CDC" w:rsidP="002217A9">
      <w:pPr>
        <w:widowControl w:val="0"/>
        <w:spacing w:after="0" w:line="240" w:lineRule="auto"/>
        <w:rPr>
          <w:rFonts w:ascii="Times New Roman" w:hAnsi="Times New Roman" w:cs="Times New Roman"/>
          <w:bCs/>
          <w:rPrChange w:id="160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605" w:author="Agate Publishing" w:date="2019-08-26T15:39:00Z">
            <w:rPr>
              <w:rFonts w:ascii="Times New Roman" w:eastAsia="Helvetica,dialog,Verdana,unifon" w:hAnsi="Times New Roman" w:cs="Times New Roman"/>
              <w:bCs/>
            </w:rPr>
          </w:rPrChange>
        </w:rPr>
        <w:t>$16,500 ÷ 0.20 = $82,500</w:t>
      </w:r>
    </w:p>
    <w:p w14:paraId="0FB71E94" w14:textId="77777777" w:rsidR="008C6CDC" w:rsidRPr="00063AAB" w:rsidRDefault="008C6CDC" w:rsidP="002217A9">
      <w:pPr>
        <w:widowControl w:val="0"/>
        <w:spacing w:after="0" w:line="240" w:lineRule="auto"/>
        <w:rPr>
          <w:rFonts w:ascii="Times New Roman" w:hAnsi="Times New Roman" w:cs="Times New Roman"/>
          <w:bCs/>
          <w:rPrChange w:id="1606" w:author="Agate Publishing" w:date="2019-08-26T15:39:00Z">
            <w:rPr>
              <w:rFonts w:ascii="Times New Roman" w:hAnsi="Times New Roman" w:cs="Times New Roman"/>
              <w:bCs/>
            </w:rPr>
          </w:rPrChange>
        </w:rPr>
      </w:pPr>
    </w:p>
    <w:p w14:paraId="7F1CDFD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0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08" w:author="Agate Publishing" w:date="2019-08-26T15:39:00Z">
            <w:rPr>
              <w:rFonts w:ascii="Times New Roman" w:eastAsia="Helvetica,dialog,Verdana,unifon" w:hAnsi="Times New Roman" w:cs="Times New Roman"/>
              <w:bCs/>
            </w:rPr>
          </w:rPrChange>
        </w:rPr>
        <w:t>AACSB: Analytical Thinking</w:t>
      </w:r>
    </w:p>
    <w:p w14:paraId="11C33CC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0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10" w:author="Agate Publishing" w:date="2019-08-26T15:39:00Z">
            <w:rPr>
              <w:rFonts w:ascii="Times New Roman" w:eastAsia="Helvetica,dialog,Verdana,unifon" w:hAnsi="Times New Roman" w:cs="Times New Roman"/>
              <w:bCs/>
            </w:rPr>
          </w:rPrChange>
        </w:rPr>
        <w:t>AICPA: BB Critical Thinking</w:t>
      </w:r>
    </w:p>
    <w:p w14:paraId="09FF6ED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12" w:author="Agate Publishing" w:date="2019-08-26T15:39:00Z">
            <w:rPr>
              <w:rFonts w:ascii="Times New Roman" w:eastAsia="Helvetica,dialog,Verdana,unifon" w:hAnsi="Times New Roman" w:cs="Times New Roman"/>
              <w:bCs/>
            </w:rPr>
          </w:rPrChange>
        </w:rPr>
        <w:t>AICPA: FN Measurement</w:t>
      </w:r>
    </w:p>
    <w:p w14:paraId="274C121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14" w:author="Agate Publishing" w:date="2019-08-26T15:39:00Z">
            <w:rPr>
              <w:rFonts w:ascii="Times New Roman" w:eastAsia="Helvetica,dialog,Verdana,unifon" w:hAnsi="Times New Roman" w:cs="Times New Roman"/>
              <w:bCs/>
            </w:rPr>
          </w:rPrChange>
        </w:rPr>
        <w:t>Accessibility: Keyboard Navigation</w:t>
      </w:r>
    </w:p>
    <w:p w14:paraId="2C5DAF2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1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16" w:author="Agate Publishing" w:date="2019-08-26T15:39:00Z">
            <w:rPr>
              <w:rFonts w:ascii="Times New Roman" w:eastAsia="Helvetica,dialog,Verdana,unifon" w:hAnsi="Times New Roman" w:cs="Times New Roman"/>
              <w:bCs/>
            </w:rPr>
          </w:rPrChange>
        </w:rPr>
        <w:t>Blooms: Apply</w:t>
      </w:r>
    </w:p>
    <w:p w14:paraId="21144B2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1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18" w:author="Agate Publishing" w:date="2019-08-26T15:39:00Z">
            <w:rPr>
              <w:rFonts w:ascii="Times New Roman" w:eastAsia="Helvetica,dialog,Verdana,unifon" w:hAnsi="Times New Roman" w:cs="Times New Roman"/>
              <w:bCs/>
            </w:rPr>
          </w:rPrChange>
        </w:rPr>
        <w:t>Difficulty: 2 Medium</w:t>
      </w:r>
    </w:p>
    <w:p w14:paraId="2292BEB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1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20"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72AABC1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2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22" w:author="Agate Publishing" w:date="2019-08-26T15:39:00Z">
            <w:rPr>
              <w:rFonts w:ascii="Times New Roman" w:eastAsia="Helvetica,dialog,Verdana,unifon" w:hAnsi="Times New Roman" w:cs="Times New Roman"/>
              <w:bCs/>
            </w:rPr>
          </w:rPrChange>
        </w:rPr>
        <w:t>Topic: How Many Units Must We Sell?</w:t>
      </w:r>
    </w:p>
    <w:p w14:paraId="1AFE506A" w14:textId="77777777" w:rsidR="008C6CDC" w:rsidRPr="00063AAB" w:rsidRDefault="008C6CDC" w:rsidP="002217A9">
      <w:pPr>
        <w:widowControl w:val="0"/>
        <w:spacing w:after="0" w:line="240" w:lineRule="auto"/>
        <w:rPr>
          <w:rFonts w:ascii="Times New Roman" w:hAnsi="Times New Roman" w:cs="Times New Roman"/>
          <w:bCs/>
          <w:rPrChange w:id="1623" w:author="Agate Publishing" w:date="2019-08-26T15:39:00Z">
            <w:rPr>
              <w:rFonts w:ascii="Times New Roman" w:hAnsi="Times New Roman" w:cs="Times New Roman"/>
              <w:bCs/>
            </w:rPr>
          </w:rPrChange>
        </w:rPr>
      </w:pPr>
    </w:p>
    <w:p w14:paraId="295FC3CF" w14:textId="77777777" w:rsidR="00C943C1" w:rsidRPr="00063AAB" w:rsidRDefault="00C943C1" w:rsidP="002217A9">
      <w:pPr>
        <w:widowControl w:val="0"/>
        <w:spacing w:after="0" w:line="240" w:lineRule="auto"/>
        <w:rPr>
          <w:rFonts w:ascii="Times New Roman" w:hAnsi="Times New Roman" w:cs="Times New Roman"/>
          <w:bCs/>
          <w:rPrChange w:id="1624" w:author="Agate Publishing" w:date="2019-08-26T15:39:00Z">
            <w:rPr>
              <w:rFonts w:ascii="Times New Roman" w:hAnsi="Times New Roman" w:cs="Times New Roman"/>
              <w:bCs/>
            </w:rPr>
          </w:rPrChange>
        </w:rPr>
      </w:pPr>
    </w:p>
    <w:p w14:paraId="59E792BF"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1625" w:author="Agate Publishing" w:date="2019-08-26T15:39:00Z">
            <w:rPr>
              <w:rFonts w:ascii="Times New Roman" w:eastAsia="Helvetica,dialog,Verdana,unifon" w:hAnsi="Times New Roman" w:cs="Times New Roman"/>
              <w:bCs/>
            </w:rPr>
          </w:rPrChange>
        </w:rPr>
        <w:t xml:space="preserve">49. </w:t>
      </w:r>
      <w:ins w:id="1626" w:author="Jeannie's Laptop" w:date="2019-07-22T16:41:00Z">
        <w:r w:rsidR="002217A9" w:rsidRPr="00063AAB">
          <w:rPr>
            <w:rFonts w:ascii="Times New Roman" w:eastAsia="Helvetica,dialog,Verdana,unifon" w:hAnsi="Times New Roman" w:cs="Times New Roman"/>
            <w:bCs/>
            <w:rPrChange w:id="1627"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1628" w:author="Agate Publishing" w:date="2019-08-26T15:39:00Z">
            <w:rPr>
              <w:rFonts w:ascii="Times New Roman" w:eastAsia="Helvetica,dialog,Verdana,unifon" w:hAnsi="Times New Roman" w:cs="Times New Roman"/>
              <w:bCs/>
            </w:rPr>
          </w:rPrChange>
        </w:rPr>
        <w:t xml:space="preserve">How many units must be sold each month to earn a monthly operating income of $8,000? </w:t>
      </w:r>
      <w:r w:rsidR="00234C47" w:rsidRPr="00063AAB">
        <w:rPr>
          <w:rFonts w:ascii="Times New Roman" w:hAnsi="Times New Roman" w:cs="Times New Roman"/>
          <w:bCs/>
          <w:rPrChange w:id="1629" w:author="Agate Publishing" w:date="2019-08-26T15:39:00Z">
            <w:rPr>
              <w:rFonts w:ascii="Times New Roman" w:hAnsi="Times New Roman" w:cs="Times New Roman"/>
              <w:b/>
              <w:bCs/>
            </w:rPr>
          </w:rPrChange>
        </w:rPr>
        <w:t>(Round your final answer up to the nearest whole number.)</w:t>
      </w:r>
    </w:p>
    <w:p w14:paraId="23F58C38" w14:textId="77777777" w:rsidR="008C6CDC" w:rsidRPr="00063AAB" w:rsidRDefault="008C6CDC" w:rsidP="002217A9">
      <w:pPr>
        <w:widowControl w:val="0"/>
        <w:spacing w:after="0" w:line="240" w:lineRule="auto"/>
        <w:rPr>
          <w:rFonts w:ascii="Times New Roman" w:hAnsi="Times New Roman" w:cs="Times New Roman"/>
          <w:bCs/>
        </w:rPr>
      </w:pPr>
    </w:p>
    <w:p w14:paraId="1E110A3A" w14:textId="77777777" w:rsidR="008C6CDC" w:rsidRPr="00063AAB" w:rsidRDefault="008C6CDC" w:rsidP="002217A9">
      <w:pPr>
        <w:widowControl w:val="0"/>
        <w:spacing w:after="0" w:line="240" w:lineRule="auto"/>
        <w:rPr>
          <w:rFonts w:ascii="Times New Roman" w:hAnsi="Times New Roman" w:cs="Times New Roman"/>
          <w:bCs/>
          <w:rPrChange w:id="163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631" w:author="Agate Publishing" w:date="2019-08-26T15:39:00Z">
            <w:rPr>
              <w:rFonts w:ascii="Times New Roman" w:eastAsia="Helvetica,dialog,Verdana,unifon" w:hAnsi="Times New Roman" w:cs="Times New Roman"/>
              <w:bCs/>
            </w:rPr>
          </w:rPrChange>
        </w:rPr>
        <w:t>A. 971 units</w:t>
      </w:r>
    </w:p>
    <w:p w14:paraId="0EC20A4C" w14:textId="77777777" w:rsidR="008C6CDC" w:rsidRPr="00063AAB" w:rsidRDefault="008C6CDC" w:rsidP="002217A9">
      <w:pPr>
        <w:widowControl w:val="0"/>
        <w:spacing w:after="0" w:line="240" w:lineRule="auto"/>
        <w:rPr>
          <w:rFonts w:ascii="Times New Roman" w:hAnsi="Times New Roman" w:cs="Times New Roman"/>
          <w:bCs/>
          <w:rPrChange w:id="1632" w:author="Agate Publishing" w:date="2019-08-26T15:39:00Z">
            <w:rPr>
              <w:rFonts w:ascii="Times New Roman" w:hAnsi="Times New Roman" w:cs="Times New Roman"/>
              <w:bCs/>
            </w:rPr>
          </w:rPrChange>
        </w:rPr>
      </w:pPr>
    </w:p>
    <w:p w14:paraId="4511B411" w14:textId="77777777" w:rsidR="008C6CDC" w:rsidRPr="00063AAB" w:rsidRDefault="008C6CDC" w:rsidP="002217A9">
      <w:pPr>
        <w:widowControl w:val="0"/>
        <w:spacing w:after="0" w:line="240" w:lineRule="auto"/>
        <w:rPr>
          <w:rFonts w:ascii="Times New Roman" w:hAnsi="Times New Roman" w:cs="Times New Roman"/>
          <w:bCs/>
          <w:rPrChange w:id="163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634"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1635" w:author="Agate Publishing" w:date="2019-08-26T15:39:00Z">
            <w:rPr>
              <w:rFonts w:ascii="Times New Roman" w:eastAsia="Helvetica,dialog,Verdana,unifon" w:hAnsi="Times New Roman" w:cs="Times New Roman"/>
              <w:bCs/>
            </w:rPr>
          </w:rPrChange>
        </w:rPr>
        <w:t>. 1,442 units</w:t>
      </w:r>
    </w:p>
    <w:p w14:paraId="5335BB54" w14:textId="77777777" w:rsidR="008C6CDC" w:rsidRPr="00063AAB" w:rsidRDefault="008C6CDC" w:rsidP="002217A9">
      <w:pPr>
        <w:widowControl w:val="0"/>
        <w:spacing w:after="0" w:line="240" w:lineRule="auto"/>
        <w:rPr>
          <w:rFonts w:ascii="Times New Roman" w:hAnsi="Times New Roman" w:cs="Times New Roman"/>
          <w:bCs/>
          <w:rPrChange w:id="1636" w:author="Agate Publishing" w:date="2019-08-26T15:39:00Z">
            <w:rPr>
              <w:rFonts w:ascii="Times New Roman" w:hAnsi="Times New Roman" w:cs="Times New Roman"/>
              <w:bCs/>
            </w:rPr>
          </w:rPrChange>
        </w:rPr>
      </w:pPr>
    </w:p>
    <w:p w14:paraId="4F606679" w14:textId="77777777" w:rsidR="008C6CDC" w:rsidRPr="00063AAB" w:rsidRDefault="008C6CDC" w:rsidP="002217A9">
      <w:pPr>
        <w:widowControl w:val="0"/>
        <w:spacing w:after="0" w:line="240" w:lineRule="auto"/>
        <w:rPr>
          <w:rFonts w:ascii="Times New Roman" w:hAnsi="Times New Roman" w:cs="Times New Roman"/>
          <w:bCs/>
          <w:rPrChange w:id="163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638" w:author="Agate Publishing" w:date="2019-08-26T15:39:00Z">
            <w:rPr>
              <w:rFonts w:ascii="Times New Roman" w:eastAsia="Helvetica,dialog,Verdana,unifon" w:hAnsi="Times New Roman" w:cs="Times New Roman"/>
              <w:bCs/>
            </w:rPr>
          </w:rPrChange>
        </w:rPr>
        <w:t>C. 122,500 units</w:t>
      </w:r>
    </w:p>
    <w:p w14:paraId="40480B72" w14:textId="77777777" w:rsidR="008C6CDC" w:rsidRPr="00063AAB" w:rsidRDefault="008C6CDC" w:rsidP="002217A9">
      <w:pPr>
        <w:widowControl w:val="0"/>
        <w:spacing w:after="0" w:line="240" w:lineRule="auto"/>
        <w:rPr>
          <w:rFonts w:ascii="Times New Roman" w:hAnsi="Times New Roman" w:cs="Times New Roman"/>
          <w:bCs/>
          <w:rPrChange w:id="1639" w:author="Agate Publishing" w:date="2019-08-26T15:39:00Z">
            <w:rPr>
              <w:rFonts w:ascii="Times New Roman" w:hAnsi="Times New Roman" w:cs="Times New Roman"/>
              <w:bCs/>
            </w:rPr>
          </w:rPrChange>
        </w:rPr>
      </w:pPr>
    </w:p>
    <w:p w14:paraId="26EBE5F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64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41" w:author="Agate Publishing" w:date="2019-08-26T15:39:00Z">
            <w:rPr>
              <w:rFonts w:ascii="Times New Roman" w:eastAsia="Helvetica,dialog,Verdana,unifon" w:hAnsi="Times New Roman" w:cs="Times New Roman"/>
              <w:bCs/>
            </w:rPr>
          </w:rPrChange>
        </w:rPr>
        <w:t>D. 353 units</w:t>
      </w:r>
    </w:p>
    <w:p w14:paraId="2D07B9B9" w14:textId="77777777" w:rsidR="00DB0220" w:rsidRPr="00063AAB" w:rsidRDefault="00DB0220" w:rsidP="00DB0220">
      <w:pPr>
        <w:widowControl w:val="0"/>
        <w:spacing w:after="0" w:line="240" w:lineRule="auto"/>
        <w:rPr>
          <w:ins w:id="1642" w:author="Jeannie's Laptop" w:date="2019-07-23T12:32:00Z"/>
          <w:rFonts w:ascii="Times New Roman" w:hAnsi="Times New Roman" w:cs="Times New Roman"/>
          <w:bCs/>
          <w:rPrChange w:id="1643" w:author="Agate Publishing" w:date="2019-08-26T15:39:00Z">
            <w:rPr>
              <w:ins w:id="1644" w:author="Jeannie's Laptop" w:date="2019-07-23T12:32:00Z"/>
              <w:rFonts w:ascii="Times New Roman" w:hAnsi="Times New Roman" w:cs="Times New Roman"/>
              <w:bCs/>
            </w:rPr>
          </w:rPrChange>
        </w:rPr>
      </w:pPr>
    </w:p>
    <w:p w14:paraId="1C6CC919" w14:textId="77777777" w:rsidR="00DB0220" w:rsidRPr="00063AAB" w:rsidRDefault="00DB0220" w:rsidP="00DB0220">
      <w:pPr>
        <w:widowControl w:val="0"/>
        <w:spacing w:after="0" w:line="240" w:lineRule="auto"/>
        <w:rPr>
          <w:ins w:id="1645" w:author="Jeannie's Laptop" w:date="2019-07-23T12:32:00Z"/>
          <w:rFonts w:ascii="Times New Roman" w:hAnsi="Times New Roman" w:cs="Times New Roman"/>
          <w:bCs/>
          <w:rPrChange w:id="1646" w:author="Agate Publishing" w:date="2019-08-26T15:39:00Z">
            <w:rPr>
              <w:ins w:id="1647" w:author="Jeannie's Laptop" w:date="2019-07-23T12:32:00Z"/>
              <w:rFonts w:ascii="Times New Roman" w:hAnsi="Times New Roman" w:cs="Times New Roman"/>
              <w:bCs/>
            </w:rPr>
          </w:rPrChange>
        </w:rPr>
      </w:pPr>
      <w:ins w:id="1648" w:author="Jeannie's Laptop" w:date="2019-07-23T12:32:00Z">
        <w:r w:rsidRPr="00063AAB">
          <w:rPr>
            <w:rFonts w:ascii="Times New Roman" w:eastAsia="Helvetica,dialog,Verdana,unifon" w:hAnsi="Times New Roman" w:cs="Times New Roman"/>
            <w:bCs/>
            <w:rPrChange w:id="1649" w:author="Agate Publishing" w:date="2019-08-26T15:39:00Z">
              <w:rPr>
                <w:rFonts w:ascii="Times New Roman" w:eastAsia="Helvetica,dialog,Verdana,unifon" w:hAnsi="Times New Roman" w:cs="Times New Roman"/>
                <w:bCs/>
              </w:rPr>
            </w:rPrChange>
          </w:rPr>
          <w:t>Feedback:</w:t>
        </w:r>
      </w:ins>
    </w:p>
    <w:p w14:paraId="42E0F3A4" w14:textId="3927201D" w:rsidR="001952E6" w:rsidRPr="00063AAB" w:rsidDel="00DB0220" w:rsidRDefault="001952E6" w:rsidP="002217A9">
      <w:pPr>
        <w:widowControl w:val="0"/>
        <w:spacing w:after="0" w:line="240" w:lineRule="auto"/>
        <w:rPr>
          <w:del w:id="1650" w:author="Jeannie's Laptop" w:date="2019-07-23T12:32:00Z"/>
          <w:rFonts w:ascii="Times New Roman" w:hAnsi="Times New Roman" w:cs="Times New Roman"/>
          <w:bCs/>
          <w:rPrChange w:id="1651" w:author="Agate Publishing" w:date="2019-08-26T15:39:00Z">
            <w:rPr>
              <w:del w:id="1652" w:author="Jeannie's Laptop" w:date="2019-07-23T12:32:00Z"/>
              <w:rFonts w:ascii="Times New Roman" w:hAnsi="Times New Roman" w:cs="Times New Roman"/>
              <w:bCs/>
            </w:rPr>
          </w:rPrChange>
        </w:rPr>
      </w:pPr>
    </w:p>
    <w:p w14:paraId="4AEFB10C" w14:textId="77777777" w:rsidR="008C6CDC" w:rsidRPr="00063AAB" w:rsidRDefault="008C6CDC" w:rsidP="002217A9">
      <w:pPr>
        <w:widowControl w:val="0"/>
        <w:spacing w:after="0" w:line="240" w:lineRule="auto"/>
        <w:rPr>
          <w:rFonts w:ascii="Times New Roman" w:hAnsi="Times New Roman" w:cs="Times New Roman"/>
          <w:bCs/>
          <w:rPrChange w:id="165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654" w:author="Agate Publishing" w:date="2019-08-26T15:39:00Z">
            <w:rPr>
              <w:rFonts w:ascii="Times New Roman" w:eastAsia="Helvetica,dialog,Verdana,unifon" w:hAnsi="Times New Roman" w:cs="Times New Roman"/>
              <w:bCs/>
            </w:rPr>
          </w:rPrChange>
        </w:rPr>
        <w:t>($16,500 + $8,000) ÷ $17 = 1,441.18, rounded up to 1,442</w:t>
      </w:r>
    </w:p>
    <w:p w14:paraId="6867E45C" w14:textId="77777777" w:rsidR="008C6CDC" w:rsidRPr="00063AAB" w:rsidRDefault="008C6CDC" w:rsidP="002217A9">
      <w:pPr>
        <w:widowControl w:val="0"/>
        <w:spacing w:after="0" w:line="240" w:lineRule="auto"/>
        <w:rPr>
          <w:rFonts w:ascii="Times New Roman" w:hAnsi="Times New Roman" w:cs="Times New Roman"/>
          <w:bCs/>
          <w:rPrChange w:id="1655" w:author="Agate Publishing" w:date="2019-08-26T15:39:00Z">
            <w:rPr>
              <w:rFonts w:ascii="Times New Roman" w:hAnsi="Times New Roman" w:cs="Times New Roman"/>
              <w:bCs/>
            </w:rPr>
          </w:rPrChange>
        </w:rPr>
      </w:pPr>
    </w:p>
    <w:p w14:paraId="74B096C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5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57" w:author="Agate Publishing" w:date="2019-08-26T15:39:00Z">
            <w:rPr>
              <w:rFonts w:ascii="Times New Roman" w:eastAsia="Helvetica,dialog,Verdana,unifon" w:hAnsi="Times New Roman" w:cs="Times New Roman"/>
              <w:bCs/>
            </w:rPr>
          </w:rPrChange>
        </w:rPr>
        <w:t>AACSB: Analytical Thinking</w:t>
      </w:r>
    </w:p>
    <w:p w14:paraId="3596409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59" w:author="Agate Publishing" w:date="2019-08-26T15:39:00Z">
            <w:rPr>
              <w:rFonts w:ascii="Times New Roman" w:eastAsia="Helvetica,dialog,Verdana,unifon" w:hAnsi="Times New Roman" w:cs="Times New Roman"/>
              <w:bCs/>
            </w:rPr>
          </w:rPrChange>
        </w:rPr>
        <w:t>AICPA: BB Critical Thinking</w:t>
      </w:r>
    </w:p>
    <w:p w14:paraId="6037CB8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6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61" w:author="Agate Publishing" w:date="2019-08-26T15:39:00Z">
            <w:rPr>
              <w:rFonts w:ascii="Times New Roman" w:eastAsia="Helvetica,dialog,Verdana,unifon" w:hAnsi="Times New Roman" w:cs="Times New Roman"/>
              <w:bCs/>
            </w:rPr>
          </w:rPrChange>
        </w:rPr>
        <w:lastRenderedPageBreak/>
        <w:t>AICPA: FN Measurement</w:t>
      </w:r>
    </w:p>
    <w:p w14:paraId="5787AD2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6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63" w:author="Agate Publishing" w:date="2019-08-26T15:39:00Z">
            <w:rPr>
              <w:rFonts w:ascii="Times New Roman" w:eastAsia="Helvetica,dialog,Verdana,unifon" w:hAnsi="Times New Roman" w:cs="Times New Roman"/>
              <w:bCs/>
            </w:rPr>
          </w:rPrChange>
        </w:rPr>
        <w:t>Accessibility: Keyboard Navigation</w:t>
      </w:r>
    </w:p>
    <w:p w14:paraId="0B0A39A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6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65" w:author="Agate Publishing" w:date="2019-08-26T15:39:00Z">
            <w:rPr>
              <w:rFonts w:ascii="Times New Roman" w:eastAsia="Helvetica,dialog,Verdana,unifon" w:hAnsi="Times New Roman" w:cs="Times New Roman"/>
              <w:bCs/>
            </w:rPr>
          </w:rPrChange>
        </w:rPr>
        <w:t>Blooms: Apply</w:t>
      </w:r>
    </w:p>
    <w:p w14:paraId="2251E9D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67" w:author="Agate Publishing" w:date="2019-08-26T15:39:00Z">
            <w:rPr>
              <w:rFonts w:ascii="Times New Roman" w:eastAsia="Helvetica,dialog,Verdana,unifon" w:hAnsi="Times New Roman" w:cs="Times New Roman"/>
              <w:bCs/>
            </w:rPr>
          </w:rPrChange>
        </w:rPr>
        <w:t>Difficulty: 2 Medium</w:t>
      </w:r>
    </w:p>
    <w:p w14:paraId="3B84F62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6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69"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76E5466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67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71" w:author="Agate Publishing" w:date="2019-08-26T15:39:00Z">
            <w:rPr>
              <w:rFonts w:ascii="Times New Roman" w:eastAsia="Helvetica,dialog,Verdana,unifon" w:hAnsi="Times New Roman" w:cs="Times New Roman"/>
              <w:bCs/>
            </w:rPr>
          </w:rPrChange>
        </w:rPr>
        <w:t>Topic: How Many Units Must We Sell?</w:t>
      </w:r>
    </w:p>
    <w:p w14:paraId="54CBF69A" w14:textId="77777777" w:rsidR="008C6CDC" w:rsidRPr="00063AAB" w:rsidRDefault="008C6CDC" w:rsidP="002217A9">
      <w:pPr>
        <w:widowControl w:val="0"/>
        <w:spacing w:after="0" w:line="240" w:lineRule="auto"/>
        <w:rPr>
          <w:rFonts w:ascii="Times New Roman" w:hAnsi="Times New Roman" w:cs="Times New Roman"/>
          <w:bCs/>
          <w:rPrChange w:id="1672" w:author="Agate Publishing" w:date="2019-08-26T15:39:00Z">
            <w:rPr>
              <w:rFonts w:ascii="Times New Roman" w:hAnsi="Times New Roman" w:cs="Times New Roman"/>
              <w:bCs/>
            </w:rPr>
          </w:rPrChange>
        </w:rPr>
      </w:pPr>
    </w:p>
    <w:p w14:paraId="2FC0498A" w14:textId="77777777" w:rsidR="00C943C1" w:rsidRPr="00063AAB" w:rsidRDefault="00C943C1" w:rsidP="002217A9">
      <w:pPr>
        <w:widowControl w:val="0"/>
        <w:spacing w:after="0" w:line="240" w:lineRule="auto"/>
        <w:rPr>
          <w:rFonts w:ascii="Times New Roman" w:hAnsi="Times New Roman" w:cs="Times New Roman"/>
          <w:bCs/>
          <w:rPrChange w:id="1673" w:author="Agate Publishing" w:date="2019-08-26T15:39:00Z">
            <w:rPr>
              <w:rFonts w:ascii="Times New Roman" w:hAnsi="Times New Roman" w:cs="Times New Roman"/>
              <w:bCs/>
            </w:rPr>
          </w:rPrChange>
        </w:rPr>
      </w:pPr>
    </w:p>
    <w:p w14:paraId="7ED1F39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67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75" w:author="Agate Publishing" w:date="2019-08-26T15:39:00Z">
            <w:rPr>
              <w:rFonts w:ascii="Times New Roman" w:eastAsia="Helvetica,dialog,Verdana,unifon" w:hAnsi="Times New Roman" w:cs="Times New Roman"/>
              <w:bCs/>
            </w:rPr>
          </w:rPrChange>
        </w:rPr>
        <w:t xml:space="preserve">50. </w:t>
      </w:r>
      <w:ins w:id="1676" w:author="Jeannie's Laptop" w:date="2019-07-22T16:41:00Z">
        <w:r w:rsidR="002217A9" w:rsidRPr="00063AAB">
          <w:rPr>
            <w:rFonts w:ascii="Times New Roman" w:eastAsia="Helvetica,dialog,Verdana,unifon" w:hAnsi="Times New Roman" w:cs="Times New Roman"/>
            <w:bCs/>
            <w:rPrChange w:id="1677"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1678" w:author="Agate Publishing" w:date="2019-08-26T15:39:00Z">
            <w:rPr>
              <w:rFonts w:ascii="Times New Roman" w:eastAsia="Helvetica,dialog,Verdana,unifon" w:hAnsi="Times New Roman" w:cs="Times New Roman"/>
              <w:bCs/>
            </w:rPr>
          </w:rPrChange>
        </w:rPr>
        <w:t>What will be the monthly margin of safety (in dollars) if 1,800 units are sold each month?</w:t>
      </w:r>
    </w:p>
    <w:p w14:paraId="577A09F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679" w:author="Agate Publishing" w:date="2019-08-26T15:39:00Z">
            <w:rPr>
              <w:rFonts w:ascii="Times New Roman" w:eastAsia="Helvetica,dialog,Verdana,unifon" w:hAnsi="Times New Roman" w:cs="Times New Roman"/>
              <w:bCs/>
            </w:rPr>
          </w:rPrChange>
        </w:rPr>
      </w:pPr>
    </w:p>
    <w:p w14:paraId="7FDD5884" w14:textId="77777777" w:rsidR="008C6CDC" w:rsidRPr="00063AAB" w:rsidRDefault="008C6CDC" w:rsidP="002217A9">
      <w:pPr>
        <w:widowControl w:val="0"/>
        <w:spacing w:after="0" w:line="240" w:lineRule="auto"/>
        <w:rPr>
          <w:rFonts w:ascii="Times New Roman" w:hAnsi="Times New Roman" w:cs="Times New Roman"/>
          <w:bCs/>
          <w:rPrChange w:id="168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681" w:author="Agate Publishing" w:date="2019-08-26T15:39:00Z">
            <w:rPr>
              <w:rFonts w:ascii="Times New Roman" w:eastAsia="Helvetica,dialog,Verdana,unifon" w:hAnsi="Times New Roman" w:cs="Times New Roman"/>
              <w:bCs/>
            </w:rPr>
          </w:rPrChange>
        </w:rPr>
        <w:t>A. $82,500</w:t>
      </w:r>
    </w:p>
    <w:p w14:paraId="6999AF98" w14:textId="77777777" w:rsidR="008C6CDC" w:rsidRPr="00063AAB" w:rsidRDefault="008C6CDC" w:rsidP="002217A9">
      <w:pPr>
        <w:widowControl w:val="0"/>
        <w:spacing w:after="0" w:line="240" w:lineRule="auto"/>
        <w:rPr>
          <w:rFonts w:ascii="Times New Roman" w:hAnsi="Times New Roman" w:cs="Times New Roman"/>
          <w:bCs/>
          <w:rPrChange w:id="1682" w:author="Agate Publishing" w:date="2019-08-26T15:39:00Z">
            <w:rPr>
              <w:rFonts w:ascii="Times New Roman" w:hAnsi="Times New Roman" w:cs="Times New Roman"/>
              <w:bCs/>
            </w:rPr>
          </w:rPrChange>
        </w:rPr>
      </w:pPr>
    </w:p>
    <w:p w14:paraId="47F24CEF" w14:textId="77777777" w:rsidR="008C6CDC" w:rsidRPr="00063AAB" w:rsidRDefault="008C6CDC" w:rsidP="002217A9">
      <w:pPr>
        <w:widowControl w:val="0"/>
        <w:spacing w:after="0" w:line="240" w:lineRule="auto"/>
        <w:rPr>
          <w:rFonts w:ascii="Times New Roman" w:hAnsi="Times New Roman" w:cs="Times New Roman"/>
          <w:bCs/>
          <w:rPrChange w:id="168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684"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1685" w:author="Agate Publishing" w:date="2019-08-26T15:39:00Z">
            <w:rPr>
              <w:rFonts w:ascii="Times New Roman" w:eastAsia="Helvetica,dialog,Verdana,unifon" w:hAnsi="Times New Roman" w:cs="Times New Roman"/>
              <w:bCs/>
            </w:rPr>
          </w:rPrChange>
        </w:rPr>
        <w:t>. $70,500</w:t>
      </w:r>
    </w:p>
    <w:p w14:paraId="357E4A30" w14:textId="77777777" w:rsidR="008C6CDC" w:rsidRPr="00063AAB" w:rsidRDefault="008C6CDC" w:rsidP="002217A9">
      <w:pPr>
        <w:widowControl w:val="0"/>
        <w:spacing w:after="0" w:line="240" w:lineRule="auto"/>
        <w:rPr>
          <w:rFonts w:ascii="Times New Roman" w:hAnsi="Times New Roman" w:cs="Times New Roman"/>
          <w:bCs/>
          <w:rPrChange w:id="1686" w:author="Agate Publishing" w:date="2019-08-26T15:39:00Z">
            <w:rPr>
              <w:rFonts w:ascii="Times New Roman" w:hAnsi="Times New Roman" w:cs="Times New Roman"/>
              <w:bCs/>
            </w:rPr>
          </w:rPrChange>
        </w:rPr>
      </w:pPr>
    </w:p>
    <w:p w14:paraId="48F0D35A" w14:textId="77777777" w:rsidR="008C6CDC" w:rsidRPr="00063AAB" w:rsidRDefault="008C6CDC" w:rsidP="002217A9">
      <w:pPr>
        <w:widowControl w:val="0"/>
        <w:spacing w:after="0" w:line="240" w:lineRule="auto"/>
        <w:rPr>
          <w:rFonts w:ascii="Times New Roman" w:hAnsi="Times New Roman" w:cs="Times New Roman"/>
          <w:bCs/>
          <w:rPrChange w:id="168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688" w:author="Agate Publishing" w:date="2019-08-26T15:39:00Z">
            <w:rPr>
              <w:rFonts w:ascii="Times New Roman" w:eastAsia="Helvetica,dialog,Verdana,unifon" w:hAnsi="Times New Roman" w:cs="Times New Roman"/>
              <w:bCs/>
            </w:rPr>
          </w:rPrChange>
        </w:rPr>
        <w:t>C. $12,000</w:t>
      </w:r>
    </w:p>
    <w:p w14:paraId="59E8FB36" w14:textId="77777777" w:rsidR="008C6CDC" w:rsidRPr="00063AAB" w:rsidRDefault="008C6CDC" w:rsidP="002217A9">
      <w:pPr>
        <w:widowControl w:val="0"/>
        <w:spacing w:after="0" w:line="240" w:lineRule="auto"/>
        <w:rPr>
          <w:rFonts w:ascii="Times New Roman" w:hAnsi="Times New Roman" w:cs="Times New Roman"/>
          <w:bCs/>
          <w:rPrChange w:id="1689" w:author="Agate Publishing" w:date="2019-08-26T15:39:00Z">
            <w:rPr>
              <w:rFonts w:ascii="Times New Roman" w:hAnsi="Times New Roman" w:cs="Times New Roman"/>
              <w:bCs/>
            </w:rPr>
          </w:rPrChange>
        </w:rPr>
      </w:pPr>
    </w:p>
    <w:p w14:paraId="59FA267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69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691" w:author="Agate Publishing" w:date="2019-08-26T15:39:00Z">
            <w:rPr>
              <w:rFonts w:ascii="Times New Roman" w:eastAsia="Helvetica,dialog,Verdana,unifon" w:hAnsi="Times New Roman" w:cs="Times New Roman"/>
              <w:bCs/>
            </w:rPr>
          </w:rPrChange>
        </w:rPr>
        <w:t>D. $16,500</w:t>
      </w:r>
    </w:p>
    <w:p w14:paraId="650F869B" w14:textId="77777777" w:rsidR="00DB0220" w:rsidRPr="00063AAB" w:rsidRDefault="00DB0220" w:rsidP="00DB0220">
      <w:pPr>
        <w:widowControl w:val="0"/>
        <w:spacing w:after="0" w:line="240" w:lineRule="auto"/>
        <w:rPr>
          <w:ins w:id="1692" w:author="Jeannie's Laptop" w:date="2019-07-23T12:32:00Z"/>
          <w:rFonts w:ascii="Times New Roman" w:hAnsi="Times New Roman" w:cs="Times New Roman"/>
          <w:bCs/>
          <w:rPrChange w:id="1693" w:author="Agate Publishing" w:date="2019-08-26T15:39:00Z">
            <w:rPr>
              <w:ins w:id="1694" w:author="Jeannie's Laptop" w:date="2019-07-23T12:32:00Z"/>
              <w:rFonts w:ascii="Times New Roman" w:hAnsi="Times New Roman" w:cs="Times New Roman"/>
              <w:bCs/>
            </w:rPr>
          </w:rPrChange>
        </w:rPr>
      </w:pPr>
    </w:p>
    <w:p w14:paraId="1FABD901" w14:textId="77777777" w:rsidR="00DB0220" w:rsidRPr="00063AAB" w:rsidRDefault="00DB0220" w:rsidP="00DB0220">
      <w:pPr>
        <w:widowControl w:val="0"/>
        <w:spacing w:after="0" w:line="240" w:lineRule="auto"/>
        <w:rPr>
          <w:ins w:id="1695" w:author="Jeannie's Laptop" w:date="2019-07-23T12:32:00Z"/>
          <w:rFonts w:ascii="Times New Roman" w:hAnsi="Times New Roman" w:cs="Times New Roman"/>
          <w:bCs/>
          <w:rPrChange w:id="1696" w:author="Agate Publishing" w:date="2019-08-26T15:39:00Z">
            <w:rPr>
              <w:ins w:id="1697" w:author="Jeannie's Laptop" w:date="2019-07-23T12:32:00Z"/>
              <w:rFonts w:ascii="Times New Roman" w:hAnsi="Times New Roman" w:cs="Times New Roman"/>
              <w:bCs/>
            </w:rPr>
          </w:rPrChange>
        </w:rPr>
      </w:pPr>
      <w:ins w:id="1698" w:author="Jeannie's Laptop" w:date="2019-07-23T12:32:00Z">
        <w:r w:rsidRPr="00063AAB">
          <w:rPr>
            <w:rFonts w:ascii="Times New Roman" w:eastAsia="Helvetica,dialog,Verdana,unifon" w:hAnsi="Times New Roman" w:cs="Times New Roman"/>
            <w:bCs/>
            <w:rPrChange w:id="1699" w:author="Agate Publishing" w:date="2019-08-26T15:39:00Z">
              <w:rPr>
                <w:rFonts w:ascii="Times New Roman" w:eastAsia="Helvetica,dialog,Verdana,unifon" w:hAnsi="Times New Roman" w:cs="Times New Roman"/>
                <w:bCs/>
              </w:rPr>
            </w:rPrChange>
          </w:rPr>
          <w:t>Feedback:</w:t>
        </w:r>
      </w:ins>
    </w:p>
    <w:p w14:paraId="6CA1EFD4" w14:textId="65CC2E0D" w:rsidR="001952E6" w:rsidRPr="00063AAB" w:rsidDel="00DB0220" w:rsidRDefault="001952E6" w:rsidP="002217A9">
      <w:pPr>
        <w:widowControl w:val="0"/>
        <w:spacing w:after="0" w:line="240" w:lineRule="auto"/>
        <w:rPr>
          <w:del w:id="1700" w:author="Jeannie's Laptop" w:date="2019-07-23T12:32:00Z"/>
          <w:rFonts w:ascii="Times New Roman" w:hAnsi="Times New Roman" w:cs="Times New Roman"/>
          <w:bCs/>
          <w:rPrChange w:id="1701" w:author="Agate Publishing" w:date="2019-08-26T15:39:00Z">
            <w:rPr>
              <w:del w:id="1702" w:author="Jeannie's Laptop" w:date="2019-07-23T12:32:00Z"/>
              <w:rFonts w:ascii="Times New Roman" w:hAnsi="Times New Roman" w:cs="Times New Roman"/>
              <w:bCs/>
            </w:rPr>
          </w:rPrChange>
        </w:rPr>
      </w:pPr>
    </w:p>
    <w:p w14:paraId="1B7A80FE" w14:textId="1C221300" w:rsidR="008C6CDC" w:rsidRPr="00063AAB" w:rsidRDefault="008C6CDC" w:rsidP="002217A9">
      <w:pPr>
        <w:widowControl w:val="0"/>
        <w:spacing w:after="0" w:line="240" w:lineRule="auto"/>
        <w:rPr>
          <w:rFonts w:ascii="Times New Roman" w:hAnsi="Times New Roman" w:cs="Times New Roman"/>
          <w:bCs/>
          <w:rPrChange w:id="170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704" w:author="Agate Publishing" w:date="2019-08-26T15:39:00Z">
            <w:rPr>
              <w:rFonts w:ascii="Times New Roman" w:eastAsia="Helvetica,dialog,Verdana,unifon" w:hAnsi="Times New Roman" w:cs="Times New Roman"/>
              <w:bCs/>
            </w:rPr>
          </w:rPrChange>
        </w:rPr>
        <w:t xml:space="preserve">(1,800 × $85) </w:t>
      </w:r>
      <w:ins w:id="1705" w:author="Agate Publishing" w:date="2019-08-26T14:47:00Z">
        <w:r w:rsidR="009971C0" w:rsidRPr="00063AAB">
          <w:rPr>
            <w:rFonts w:ascii="Times New Roman" w:eastAsia="Helvetica,dialog,Verdana,unifon" w:hAnsi="Times New Roman" w:cs="Times New Roman"/>
            <w:bCs/>
            <w:rPrChange w:id="1706" w:author="Agate Publishing" w:date="2019-08-26T15:39:00Z">
              <w:rPr>
                <w:rFonts w:ascii="Times New Roman" w:eastAsia="Helvetica,dialog,Verdana,unifon" w:hAnsi="Times New Roman" w:cs="Times New Roman"/>
                <w:bCs/>
              </w:rPr>
            </w:rPrChange>
          </w:rPr>
          <w:t>−</w:t>
        </w:r>
      </w:ins>
      <w:del w:id="1707" w:author="Agate Publishing" w:date="2019-08-26T14:47:00Z">
        <w:r w:rsidRPr="00063AAB" w:rsidDel="009971C0">
          <w:rPr>
            <w:rFonts w:ascii="Times New Roman" w:eastAsia="Helvetica,dialog,Verdana,unifon" w:hAnsi="Times New Roman" w:cs="Times New Roman"/>
            <w:bCs/>
            <w:rPrChange w:id="1708"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1709" w:author="Agate Publishing" w:date="2019-08-26T15:39:00Z">
            <w:rPr>
              <w:rFonts w:ascii="Times New Roman" w:eastAsia="Helvetica,dialog,Verdana,unifon" w:hAnsi="Times New Roman" w:cs="Times New Roman"/>
              <w:bCs/>
            </w:rPr>
          </w:rPrChange>
        </w:rPr>
        <w:t xml:space="preserve"> $82,500 = $70,500</w:t>
      </w:r>
    </w:p>
    <w:p w14:paraId="45B3562E" w14:textId="77777777" w:rsidR="008C6CDC" w:rsidRPr="00063AAB" w:rsidRDefault="008C6CDC" w:rsidP="002217A9">
      <w:pPr>
        <w:widowControl w:val="0"/>
        <w:spacing w:after="0" w:line="240" w:lineRule="auto"/>
        <w:rPr>
          <w:rFonts w:ascii="Times New Roman" w:hAnsi="Times New Roman" w:cs="Times New Roman"/>
          <w:bCs/>
          <w:rPrChange w:id="1710" w:author="Agate Publishing" w:date="2019-08-26T15:39:00Z">
            <w:rPr>
              <w:rFonts w:ascii="Times New Roman" w:hAnsi="Times New Roman" w:cs="Times New Roman"/>
              <w:bCs/>
            </w:rPr>
          </w:rPrChange>
        </w:rPr>
      </w:pPr>
    </w:p>
    <w:p w14:paraId="0BFE0E9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12" w:author="Agate Publishing" w:date="2019-08-26T15:39:00Z">
            <w:rPr>
              <w:rFonts w:ascii="Times New Roman" w:eastAsia="Helvetica,dialog,Verdana,unifon" w:hAnsi="Times New Roman" w:cs="Times New Roman"/>
              <w:bCs/>
            </w:rPr>
          </w:rPrChange>
        </w:rPr>
        <w:t>AACSB: Analytical Thinking</w:t>
      </w:r>
    </w:p>
    <w:p w14:paraId="2C833FB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14" w:author="Agate Publishing" w:date="2019-08-26T15:39:00Z">
            <w:rPr>
              <w:rFonts w:ascii="Times New Roman" w:eastAsia="Helvetica,dialog,Verdana,unifon" w:hAnsi="Times New Roman" w:cs="Times New Roman"/>
              <w:bCs/>
            </w:rPr>
          </w:rPrChange>
        </w:rPr>
        <w:t>AICPA: BB Critical Thinking</w:t>
      </w:r>
    </w:p>
    <w:p w14:paraId="4230A03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1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16" w:author="Agate Publishing" w:date="2019-08-26T15:39:00Z">
            <w:rPr>
              <w:rFonts w:ascii="Times New Roman" w:eastAsia="Helvetica,dialog,Verdana,unifon" w:hAnsi="Times New Roman" w:cs="Times New Roman"/>
              <w:bCs/>
            </w:rPr>
          </w:rPrChange>
        </w:rPr>
        <w:t>AICPA: FN Measurement</w:t>
      </w:r>
    </w:p>
    <w:p w14:paraId="5E7FD33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1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18" w:author="Agate Publishing" w:date="2019-08-26T15:39:00Z">
            <w:rPr>
              <w:rFonts w:ascii="Times New Roman" w:eastAsia="Helvetica,dialog,Verdana,unifon" w:hAnsi="Times New Roman" w:cs="Times New Roman"/>
              <w:bCs/>
            </w:rPr>
          </w:rPrChange>
        </w:rPr>
        <w:t>Accessibility: Keyboard Navigation</w:t>
      </w:r>
    </w:p>
    <w:p w14:paraId="68D6F8B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1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20" w:author="Agate Publishing" w:date="2019-08-26T15:39:00Z">
            <w:rPr>
              <w:rFonts w:ascii="Times New Roman" w:eastAsia="Helvetica,dialog,Verdana,unifon" w:hAnsi="Times New Roman" w:cs="Times New Roman"/>
              <w:bCs/>
            </w:rPr>
          </w:rPrChange>
        </w:rPr>
        <w:t>Blooms: Apply</w:t>
      </w:r>
    </w:p>
    <w:p w14:paraId="1A114BF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2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22" w:author="Agate Publishing" w:date="2019-08-26T15:39:00Z">
            <w:rPr>
              <w:rFonts w:ascii="Times New Roman" w:eastAsia="Helvetica,dialog,Verdana,unifon" w:hAnsi="Times New Roman" w:cs="Times New Roman"/>
              <w:bCs/>
            </w:rPr>
          </w:rPrChange>
        </w:rPr>
        <w:t>Difficulty: 3 Hard</w:t>
      </w:r>
    </w:p>
    <w:p w14:paraId="249D273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2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24"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3BF7327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2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26" w:author="Agate Publishing" w:date="2019-08-26T15:39:00Z">
            <w:rPr>
              <w:rFonts w:ascii="Times New Roman" w:eastAsia="Helvetica,dialog,Verdana,unifon" w:hAnsi="Times New Roman" w:cs="Times New Roman"/>
              <w:bCs/>
            </w:rPr>
          </w:rPrChange>
        </w:rPr>
        <w:t>Topic: How Many Units Must We Sell?</w:t>
      </w:r>
    </w:p>
    <w:p w14:paraId="1556E661"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1727" w:author="Agate Publishing" w:date="2019-08-26T15:39:00Z">
            <w:rPr>
              <w:rFonts w:ascii="Times New Roman" w:eastAsia="Helvetica,dialog,Verdana,unifon" w:hAnsi="Times New Roman" w:cs="Times New Roman"/>
              <w:bCs/>
            </w:rPr>
          </w:rPrChange>
        </w:rPr>
      </w:pPr>
    </w:p>
    <w:p w14:paraId="41D0DC19"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1728" w:author="Agate Publishing" w:date="2019-08-26T15:39:00Z">
            <w:rPr>
              <w:rFonts w:ascii="Times New Roman" w:eastAsia="Helvetica,dialog,Verdana,unifon" w:hAnsi="Times New Roman" w:cs="Times New Roman"/>
              <w:bCs/>
            </w:rPr>
          </w:rPrChange>
        </w:rPr>
      </w:pPr>
    </w:p>
    <w:p w14:paraId="04988227" w14:textId="77777777" w:rsidR="002217A9" w:rsidRPr="00063AAB" w:rsidRDefault="002217A9" w:rsidP="002217A9">
      <w:pPr>
        <w:widowControl w:val="0"/>
        <w:spacing w:after="0" w:line="240" w:lineRule="auto"/>
        <w:rPr>
          <w:ins w:id="1729" w:author="Jeannie's Laptop" w:date="2019-07-22T16:43:00Z"/>
          <w:rFonts w:ascii="Times New Roman" w:eastAsia="Helvetica,dialog,Verdana,unifon" w:hAnsi="Times New Roman" w:cs="Times New Roman"/>
          <w:bCs/>
          <w:rPrChange w:id="1730" w:author="Agate Publishing" w:date="2019-08-26T15:39:00Z">
            <w:rPr>
              <w:ins w:id="1731" w:author="Jeannie's Laptop" w:date="2019-07-22T16:43:00Z"/>
              <w:rFonts w:ascii="Times New Roman" w:eastAsia="Helvetica,dialog,Verdana,unifon" w:hAnsi="Times New Roman" w:cs="Times New Roman"/>
              <w:bCs/>
            </w:rPr>
          </w:rPrChange>
        </w:rPr>
      </w:pPr>
      <w:ins w:id="1732" w:author="Jeannie's Laptop" w:date="2019-07-22T16:43:00Z">
        <w:r w:rsidRPr="00063AAB">
          <w:rPr>
            <w:rFonts w:ascii="Times New Roman" w:eastAsia="Helvetica,dialog,Verdana,unifon" w:hAnsi="Times New Roman" w:cs="Times New Roman"/>
            <w:bCs/>
            <w:rPrChange w:id="1733" w:author="Agate Publishing" w:date="2019-08-26T15:39:00Z">
              <w:rPr>
                <w:rFonts w:ascii="Times New Roman" w:eastAsia="Helvetica,dialog,Verdana,unifon" w:hAnsi="Times New Roman" w:cs="Times New Roman"/>
                <w:bCs/>
              </w:rPr>
            </w:rPrChange>
          </w:rPr>
          <w:t>51. Refer to the information above. What will be Mitchell's monthly operating income if 1,800 units are sold each month?</w:t>
        </w:r>
      </w:ins>
    </w:p>
    <w:p w14:paraId="69C5C830" w14:textId="77777777" w:rsidR="002217A9" w:rsidRPr="00063AAB" w:rsidRDefault="002217A9" w:rsidP="002217A9">
      <w:pPr>
        <w:widowControl w:val="0"/>
        <w:spacing w:after="0" w:line="240" w:lineRule="auto"/>
        <w:rPr>
          <w:ins w:id="1734" w:author="Jeannie's Laptop" w:date="2019-07-22T16:43:00Z"/>
          <w:rFonts w:ascii="Times New Roman" w:eastAsia="Helvetica,dialog,Verdana,unifon" w:hAnsi="Times New Roman" w:cs="Times New Roman"/>
          <w:bCs/>
          <w:rPrChange w:id="1735" w:author="Agate Publishing" w:date="2019-08-26T15:39:00Z">
            <w:rPr>
              <w:ins w:id="1736" w:author="Jeannie's Laptop" w:date="2019-07-22T16:43:00Z"/>
              <w:rFonts w:ascii="Times New Roman" w:eastAsia="Helvetica,dialog,Verdana,unifon" w:hAnsi="Times New Roman" w:cs="Times New Roman"/>
              <w:bCs/>
            </w:rPr>
          </w:rPrChange>
        </w:rPr>
      </w:pPr>
    </w:p>
    <w:p w14:paraId="639DD837" w14:textId="77777777" w:rsidR="008C6CDC" w:rsidRPr="00063AAB" w:rsidRDefault="008C6CDC" w:rsidP="002217A9">
      <w:pPr>
        <w:widowControl w:val="0"/>
        <w:spacing w:after="0" w:line="240" w:lineRule="auto"/>
        <w:rPr>
          <w:rFonts w:ascii="Times New Roman" w:hAnsi="Times New Roman" w:cs="Times New Roman"/>
          <w:bCs/>
          <w:rPrChange w:id="173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738" w:author="Agate Publishing" w:date="2019-08-26T15:39:00Z">
            <w:rPr>
              <w:rFonts w:ascii="Times New Roman" w:eastAsia="Helvetica,dialog,Verdana,unifon" w:hAnsi="Times New Roman" w:cs="Times New Roman"/>
              <w:bCs/>
            </w:rPr>
          </w:rPrChange>
        </w:rPr>
        <w:t>A. $136,500</w:t>
      </w:r>
    </w:p>
    <w:p w14:paraId="397C9CB5" w14:textId="77777777" w:rsidR="008C6CDC" w:rsidRPr="00063AAB" w:rsidRDefault="008C6CDC" w:rsidP="002217A9">
      <w:pPr>
        <w:widowControl w:val="0"/>
        <w:spacing w:after="0" w:line="240" w:lineRule="auto"/>
        <w:rPr>
          <w:rFonts w:ascii="Times New Roman" w:hAnsi="Times New Roman" w:cs="Times New Roman"/>
          <w:bCs/>
          <w:rPrChange w:id="1739" w:author="Agate Publishing" w:date="2019-08-26T15:39:00Z">
            <w:rPr>
              <w:rFonts w:ascii="Times New Roman" w:hAnsi="Times New Roman" w:cs="Times New Roman"/>
              <w:bCs/>
            </w:rPr>
          </w:rPrChange>
        </w:rPr>
      </w:pPr>
    </w:p>
    <w:p w14:paraId="7C94A6B7" w14:textId="77777777" w:rsidR="008C6CDC" w:rsidRPr="00063AAB" w:rsidRDefault="008C6CDC" w:rsidP="002217A9">
      <w:pPr>
        <w:widowControl w:val="0"/>
        <w:spacing w:after="0" w:line="240" w:lineRule="auto"/>
        <w:rPr>
          <w:rFonts w:ascii="Times New Roman" w:hAnsi="Times New Roman" w:cs="Times New Roman"/>
          <w:bCs/>
          <w:rPrChange w:id="174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741" w:author="Agate Publishing" w:date="2019-08-26T15:39:00Z">
            <w:rPr>
              <w:rFonts w:ascii="Times New Roman" w:eastAsia="Helvetica,dialog,Verdana,unifon" w:hAnsi="Times New Roman" w:cs="Times New Roman"/>
              <w:bCs/>
            </w:rPr>
          </w:rPrChange>
        </w:rPr>
        <w:t>B. $70,500</w:t>
      </w:r>
    </w:p>
    <w:p w14:paraId="6DCCA7F3" w14:textId="77777777" w:rsidR="008C6CDC" w:rsidRPr="00063AAB" w:rsidRDefault="008C6CDC" w:rsidP="002217A9">
      <w:pPr>
        <w:widowControl w:val="0"/>
        <w:spacing w:after="0" w:line="240" w:lineRule="auto"/>
        <w:rPr>
          <w:rFonts w:ascii="Times New Roman" w:hAnsi="Times New Roman" w:cs="Times New Roman"/>
          <w:bCs/>
          <w:rPrChange w:id="1742" w:author="Agate Publishing" w:date="2019-08-26T15:39:00Z">
            <w:rPr>
              <w:rFonts w:ascii="Times New Roman" w:hAnsi="Times New Roman" w:cs="Times New Roman"/>
              <w:bCs/>
            </w:rPr>
          </w:rPrChange>
        </w:rPr>
      </w:pPr>
    </w:p>
    <w:p w14:paraId="5F53FDA7" w14:textId="77777777" w:rsidR="008C6CDC" w:rsidRPr="00063AAB" w:rsidRDefault="008C6CDC" w:rsidP="002217A9">
      <w:pPr>
        <w:widowControl w:val="0"/>
        <w:spacing w:after="0" w:line="240" w:lineRule="auto"/>
        <w:rPr>
          <w:rFonts w:ascii="Times New Roman" w:hAnsi="Times New Roman" w:cs="Times New Roman"/>
          <w:bCs/>
          <w:rPrChange w:id="174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744" w:author="Agate Publishing" w:date="2019-08-26T15:39:00Z">
            <w:rPr>
              <w:rFonts w:ascii="Times New Roman" w:eastAsia="Helvetica,dialog,Verdana,unifon" w:hAnsi="Times New Roman" w:cs="Times New Roman"/>
              <w:bCs/>
            </w:rPr>
          </w:rPrChange>
        </w:rPr>
        <w:t>C. $30,600</w:t>
      </w:r>
    </w:p>
    <w:p w14:paraId="3436CA8F" w14:textId="77777777" w:rsidR="008C6CDC" w:rsidRPr="00063AAB" w:rsidRDefault="008C6CDC" w:rsidP="002217A9">
      <w:pPr>
        <w:widowControl w:val="0"/>
        <w:spacing w:after="0" w:line="240" w:lineRule="auto"/>
        <w:rPr>
          <w:rFonts w:ascii="Times New Roman" w:hAnsi="Times New Roman" w:cs="Times New Roman"/>
          <w:bCs/>
          <w:rPrChange w:id="1745" w:author="Agate Publishing" w:date="2019-08-26T15:39:00Z">
            <w:rPr>
              <w:rFonts w:ascii="Times New Roman" w:hAnsi="Times New Roman" w:cs="Times New Roman"/>
              <w:bCs/>
            </w:rPr>
          </w:rPrChange>
        </w:rPr>
      </w:pPr>
    </w:p>
    <w:p w14:paraId="3505901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74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1747"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1748" w:author="Agate Publishing" w:date="2019-08-26T15:39:00Z">
            <w:rPr>
              <w:rFonts w:ascii="Times New Roman" w:eastAsia="Helvetica,dialog,Verdana,unifon" w:hAnsi="Times New Roman" w:cs="Times New Roman"/>
              <w:bCs/>
            </w:rPr>
          </w:rPrChange>
        </w:rPr>
        <w:t>. $14,100</w:t>
      </w:r>
    </w:p>
    <w:p w14:paraId="3175886A" w14:textId="77777777" w:rsidR="001952E6" w:rsidRPr="00063AAB" w:rsidRDefault="001952E6" w:rsidP="002217A9">
      <w:pPr>
        <w:widowControl w:val="0"/>
        <w:spacing w:after="0" w:line="240" w:lineRule="auto"/>
        <w:rPr>
          <w:rFonts w:ascii="Times New Roman" w:hAnsi="Times New Roman" w:cs="Times New Roman"/>
          <w:bCs/>
          <w:rPrChange w:id="1749" w:author="Agate Publishing" w:date="2019-08-26T15:39:00Z">
            <w:rPr>
              <w:rFonts w:ascii="Times New Roman" w:hAnsi="Times New Roman" w:cs="Times New Roman"/>
              <w:bCs/>
            </w:rPr>
          </w:rPrChange>
        </w:rPr>
      </w:pPr>
    </w:p>
    <w:p w14:paraId="04FF1DFB" w14:textId="77777777" w:rsidR="002217A9" w:rsidRPr="00063AAB" w:rsidRDefault="002217A9" w:rsidP="002217A9">
      <w:pPr>
        <w:widowControl w:val="0"/>
        <w:spacing w:after="0" w:line="240" w:lineRule="auto"/>
        <w:rPr>
          <w:ins w:id="1750" w:author="Jeannie's Laptop" w:date="2019-07-22T16:44:00Z"/>
          <w:rFonts w:ascii="Times New Roman" w:eastAsia="Helvetica,dialog,Verdana,unifon" w:hAnsi="Times New Roman" w:cs="Times New Roman"/>
          <w:bCs/>
          <w:rPrChange w:id="1751" w:author="Agate Publishing" w:date="2019-08-26T15:39:00Z">
            <w:rPr>
              <w:ins w:id="1752" w:author="Jeannie's Laptop" w:date="2019-07-22T16:44:00Z"/>
              <w:rFonts w:ascii="Times New Roman" w:eastAsia="Helvetica,dialog,Verdana,unifon" w:hAnsi="Times New Roman" w:cs="Times New Roman"/>
              <w:bCs/>
            </w:rPr>
          </w:rPrChange>
        </w:rPr>
      </w:pPr>
      <w:ins w:id="1753" w:author="Jeannie's Laptop" w:date="2019-07-22T16:44:00Z">
        <w:r w:rsidRPr="00063AAB">
          <w:rPr>
            <w:rFonts w:ascii="Times New Roman" w:eastAsia="Helvetica,dialog,Verdana,unifon" w:hAnsi="Times New Roman" w:cs="Times New Roman"/>
            <w:bCs/>
            <w:rPrChange w:id="1754" w:author="Agate Publishing" w:date="2019-08-26T15:39:00Z">
              <w:rPr>
                <w:rFonts w:ascii="Times New Roman" w:eastAsia="Helvetica,dialog,Verdana,unifon" w:hAnsi="Times New Roman" w:cs="Times New Roman"/>
                <w:bCs/>
              </w:rPr>
            </w:rPrChange>
          </w:rPr>
          <w:t>Feedback:</w:t>
        </w:r>
      </w:ins>
    </w:p>
    <w:p w14:paraId="4A2DE6FF" w14:textId="176C77C0" w:rsidR="008C6CDC" w:rsidRPr="00063AAB" w:rsidRDefault="008C6CDC" w:rsidP="002217A9">
      <w:pPr>
        <w:widowControl w:val="0"/>
        <w:spacing w:after="0" w:line="240" w:lineRule="auto"/>
        <w:rPr>
          <w:rFonts w:ascii="Times New Roman" w:hAnsi="Times New Roman" w:cs="Times New Roman"/>
          <w:bCs/>
          <w:rPrChange w:id="175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756" w:author="Agate Publishing" w:date="2019-08-26T15:39:00Z">
            <w:rPr>
              <w:rFonts w:ascii="Times New Roman" w:eastAsia="Helvetica,dialog,Verdana,unifon" w:hAnsi="Times New Roman" w:cs="Times New Roman"/>
              <w:bCs/>
            </w:rPr>
          </w:rPrChange>
        </w:rPr>
        <w:t>(1,800 × $</w:t>
      </w:r>
      <w:del w:id="1757" w:author="Teressa Farough" w:date="2019-08-20T09:15:00Z">
        <w:r w:rsidRPr="00063AAB" w:rsidDel="00693DC5">
          <w:rPr>
            <w:rFonts w:ascii="Times New Roman" w:eastAsia="Helvetica,dialog,Verdana,unifon" w:hAnsi="Times New Roman" w:cs="Times New Roman"/>
            <w:bCs/>
            <w:rPrChange w:id="1758" w:author="Agate Publishing" w:date="2019-08-26T15:39:00Z">
              <w:rPr>
                <w:rFonts w:ascii="Times New Roman" w:eastAsia="Helvetica,dialog,Verdana,unifon" w:hAnsi="Times New Roman" w:cs="Times New Roman"/>
                <w:bCs/>
              </w:rPr>
            </w:rPrChange>
          </w:rPr>
          <w:delText>85</w:delText>
        </w:r>
      </w:del>
      <w:ins w:id="1759" w:author="Teressa Farough" w:date="2019-08-20T09:15:00Z">
        <w:r w:rsidR="00693DC5" w:rsidRPr="00063AAB">
          <w:rPr>
            <w:rFonts w:ascii="Times New Roman" w:eastAsia="Helvetica,dialog,Verdana,unifon" w:hAnsi="Times New Roman" w:cs="Times New Roman"/>
            <w:bCs/>
            <w:rPrChange w:id="1760" w:author="Agate Publishing" w:date="2019-08-26T15:39:00Z">
              <w:rPr>
                <w:rFonts w:ascii="Times New Roman" w:eastAsia="Helvetica,dialog,Verdana,unifon" w:hAnsi="Times New Roman" w:cs="Times New Roman"/>
                <w:bCs/>
              </w:rPr>
            </w:rPrChange>
          </w:rPr>
          <w:t>17</w:t>
        </w:r>
      </w:ins>
      <w:r w:rsidRPr="00063AAB">
        <w:rPr>
          <w:rFonts w:ascii="Times New Roman" w:eastAsia="Helvetica,dialog,Verdana,unifon" w:hAnsi="Times New Roman" w:cs="Times New Roman"/>
          <w:bCs/>
          <w:rPrChange w:id="1761" w:author="Agate Publishing" w:date="2019-08-26T15:39:00Z">
            <w:rPr>
              <w:rFonts w:ascii="Times New Roman" w:eastAsia="Helvetica,dialog,Verdana,unifon" w:hAnsi="Times New Roman" w:cs="Times New Roman"/>
              <w:bCs/>
            </w:rPr>
          </w:rPrChange>
        </w:rPr>
        <w:t xml:space="preserve">) </w:t>
      </w:r>
      <w:ins w:id="1762" w:author="Agate Publishing" w:date="2019-08-26T14:47:00Z">
        <w:r w:rsidR="009971C0" w:rsidRPr="00063AAB">
          <w:rPr>
            <w:rFonts w:ascii="Times New Roman" w:eastAsia="Helvetica,dialog,Verdana,unifon" w:hAnsi="Times New Roman" w:cs="Times New Roman"/>
            <w:bCs/>
            <w:rPrChange w:id="1763" w:author="Agate Publishing" w:date="2019-08-26T15:39:00Z">
              <w:rPr>
                <w:rFonts w:ascii="Times New Roman" w:eastAsia="Helvetica,dialog,Verdana,unifon" w:hAnsi="Times New Roman" w:cs="Times New Roman"/>
                <w:bCs/>
              </w:rPr>
            </w:rPrChange>
          </w:rPr>
          <w:t xml:space="preserve">− </w:t>
        </w:r>
      </w:ins>
      <w:del w:id="1764" w:author="Agate Publishing" w:date="2019-08-26T14:47:00Z">
        <w:r w:rsidRPr="00063AAB" w:rsidDel="009971C0">
          <w:rPr>
            <w:rFonts w:ascii="Times New Roman" w:eastAsia="Helvetica,dialog,Verdana,unifon" w:hAnsi="Times New Roman" w:cs="Times New Roman"/>
            <w:bCs/>
            <w:rPrChange w:id="1765" w:author="Agate Publishing" w:date="2019-08-26T15:39:00Z">
              <w:rPr>
                <w:rFonts w:ascii="Times New Roman" w:eastAsia="Helvetica,dialog,Verdana,unifon" w:hAnsi="Times New Roman" w:cs="Times New Roman"/>
                <w:bCs/>
              </w:rPr>
            </w:rPrChange>
          </w:rPr>
          <w:delText xml:space="preserve">– </w:delText>
        </w:r>
      </w:del>
      <w:r w:rsidRPr="00063AAB">
        <w:rPr>
          <w:rFonts w:ascii="Times New Roman" w:eastAsia="Helvetica,dialog,Verdana,unifon" w:hAnsi="Times New Roman" w:cs="Times New Roman"/>
          <w:bCs/>
          <w:rPrChange w:id="1766" w:author="Agate Publishing" w:date="2019-08-26T15:39:00Z">
            <w:rPr>
              <w:rFonts w:ascii="Times New Roman" w:eastAsia="Helvetica,dialog,Verdana,unifon" w:hAnsi="Times New Roman" w:cs="Times New Roman"/>
              <w:bCs/>
            </w:rPr>
          </w:rPrChange>
        </w:rPr>
        <w:t xml:space="preserve">$16,500 </w:t>
      </w:r>
      <w:del w:id="1767" w:author="Teressa Farough" w:date="2019-08-20T09:15:00Z">
        <w:r w:rsidRPr="00063AAB" w:rsidDel="00693DC5">
          <w:rPr>
            <w:rFonts w:ascii="Times New Roman" w:eastAsia="Helvetica,dialog,Verdana,unifon" w:hAnsi="Times New Roman" w:cs="Times New Roman"/>
            <w:bCs/>
            <w:rPrChange w:id="1768" w:author="Agate Publishing" w:date="2019-08-26T15:39:00Z">
              <w:rPr>
                <w:rFonts w:ascii="Times New Roman" w:eastAsia="Helvetica,dialog,Verdana,unifon" w:hAnsi="Times New Roman" w:cs="Times New Roman"/>
                <w:bCs/>
              </w:rPr>
            </w:rPrChange>
          </w:rPr>
          <w:delText xml:space="preserve">– (1,800 × $68) </w:delText>
        </w:r>
      </w:del>
      <w:r w:rsidRPr="00063AAB">
        <w:rPr>
          <w:rFonts w:ascii="Times New Roman" w:eastAsia="Helvetica,dialog,Verdana,unifon" w:hAnsi="Times New Roman" w:cs="Times New Roman"/>
          <w:bCs/>
          <w:rPrChange w:id="1769" w:author="Agate Publishing" w:date="2019-08-26T15:39:00Z">
            <w:rPr>
              <w:rFonts w:ascii="Times New Roman" w:eastAsia="Helvetica,dialog,Verdana,unifon" w:hAnsi="Times New Roman" w:cs="Times New Roman"/>
              <w:bCs/>
            </w:rPr>
          </w:rPrChange>
        </w:rPr>
        <w:t>= $14,100</w:t>
      </w:r>
    </w:p>
    <w:p w14:paraId="5E03A30B" w14:textId="77777777" w:rsidR="008C6CDC" w:rsidRPr="00063AAB" w:rsidRDefault="008C6CDC" w:rsidP="002217A9">
      <w:pPr>
        <w:widowControl w:val="0"/>
        <w:spacing w:after="0" w:line="240" w:lineRule="auto"/>
        <w:rPr>
          <w:rFonts w:ascii="Times New Roman" w:hAnsi="Times New Roman" w:cs="Times New Roman"/>
          <w:bCs/>
          <w:rPrChange w:id="1770" w:author="Agate Publishing" w:date="2019-08-26T15:39:00Z">
            <w:rPr>
              <w:rFonts w:ascii="Times New Roman" w:hAnsi="Times New Roman" w:cs="Times New Roman"/>
              <w:bCs/>
            </w:rPr>
          </w:rPrChange>
        </w:rPr>
      </w:pPr>
    </w:p>
    <w:p w14:paraId="4C92D81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7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72" w:author="Agate Publishing" w:date="2019-08-26T15:39:00Z">
            <w:rPr>
              <w:rFonts w:ascii="Times New Roman" w:eastAsia="Helvetica,dialog,Verdana,unifon" w:hAnsi="Times New Roman" w:cs="Times New Roman"/>
              <w:bCs/>
            </w:rPr>
          </w:rPrChange>
        </w:rPr>
        <w:t>AACSB: Analytical Thinking</w:t>
      </w:r>
    </w:p>
    <w:p w14:paraId="387947F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74" w:author="Agate Publishing" w:date="2019-08-26T15:39:00Z">
            <w:rPr>
              <w:rFonts w:ascii="Times New Roman" w:eastAsia="Helvetica,dialog,Verdana,unifon" w:hAnsi="Times New Roman" w:cs="Times New Roman"/>
              <w:bCs/>
            </w:rPr>
          </w:rPrChange>
        </w:rPr>
        <w:t>AICPA: BB Critical Thinking</w:t>
      </w:r>
    </w:p>
    <w:p w14:paraId="1FCBC05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76" w:author="Agate Publishing" w:date="2019-08-26T15:39:00Z">
            <w:rPr>
              <w:rFonts w:ascii="Times New Roman" w:eastAsia="Helvetica,dialog,Verdana,unifon" w:hAnsi="Times New Roman" w:cs="Times New Roman"/>
              <w:bCs/>
            </w:rPr>
          </w:rPrChange>
        </w:rPr>
        <w:t>AICPA: FN Measurement</w:t>
      </w:r>
    </w:p>
    <w:p w14:paraId="669F17C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78" w:author="Agate Publishing" w:date="2019-08-26T15:39:00Z">
            <w:rPr>
              <w:rFonts w:ascii="Times New Roman" w:eastAsia="Helvetica,dialog,Verdana,unifon" w:hAnsi="Times New Roman" w:cs="Times New Roman"/>
              <w:bCs/>
            </w:rPr>
          </w:rPrChange>
        </w:rPr>
        <w:lastRenderedPageBreak/>
        <w:t>Accessibility: Keyboard Navigation</w:t>
      </w:r>
    </w:p>
    <w:p w14:paraId="0061353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80" w:author="Agate Publishing" w:date="2019-08-26T15:39:00Z">
            <w:rPr>
              <w:rFonts w:ascii="Times New Roman" w:eastAsia="Helvetica,dialog,Verdana,unifon" w:hAnsi="Times New Roman" w:cs="Times New Roman"/>
              <w:bCs/>
            </w:rPr>
          </w:rPrChange>
        </w:rPr>
        <w:t>Blooms: Apply</w:t>
      </w:r>
    </w:p>
    <w:p w14:paraId="2C446B9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82" w:author="Agate Publishing" w:date="2019-08-26T15:39:00Z">
            <w:rPr>
              <w:rFonts w:ascii="Times New Roman" w:eastAsia="Helvetica,dialog,Verdana,unifon" w:hAnsi="Times New Roman" w:cs="Times New Roman"/>
              <w:bCs/>
            </w:rPr>
          </w:rPrChange>
        </w:rPr>
        <w:t>Difficulty: 2 Medium</w:t>
      </w:r>
    </w:p>
    <w:p w14:paraId="57E007B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8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84"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48952F3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7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786" w:author="Agate Publishing" w:date="2019-08-26T15:39:00Z">
            <w:rPr>
              <w:rFonts w:ascii="Times New Roman" w:eastAsia="Helvetica,dialog,Verdana,unifon" w:hAnsi="Times New Roman" w:cs="Times New Roman"/>
              <w:bCs/>
            </w:rPr>
          </w:rPrChange>
        </w:rPr>
        <w:t>Topic: How Many Units Must We Sell?</w:t>
      </w:r>
    </w:p>
    <w:p w14:paraId="1E40C66B" w14:textId="77777777" w:rsidR="001952E6" w:rsidRPr="00063AAB" w:rsidRDefault="001952E6" w:rsidP="002217A9">
      <w:pPr>
        <w:widowControl w:val="0"/>
        <w:spacing w:after="0" w:line="240" w:lineRule="auto"/>
        <w:rPr>
          <w:ins w:id="1787" w:author="Jeannie's Laptop" w:date="2019-07-22T16:44:00Z"/>
          <w:rFonts w:ascii="Times New Roman" w:hAnsi="Times New Roman" w:cs="Times New Roman"/>
          <w:bCs/>
          <w:rPrChange w:id="1788" w:author="Agate Publishing" w:date="2019-08-26T15:39:00Z">
            <w:rPr>
              <w:ins w:id="1789" w:author="Jeannie's Laptop" w:date="2019-07-22T16:44:00Z"/>
              <w:rFonts w:ascii="Times New Roman" w:hAnsi="Times New Roman" w:cs="Times New Roman"/>
              <w:bCs/>
            </w:rPr>
          </w:rPrChange>
        </w:rPr>
      </w:pPr>
    </w:p>
    <w:p w14:paraId="3608B942" w14:textId="77777777" w:rsidR="002217A9" w:rsidRPr="00063AAB" w:rsidRDefault="002217A9" w:rsidP="002217A9">
      <w:pPr>
        <w:widowControl w:val="0"/>
        <w:spacing w:after="0" w:line="240" w:lineRule="auto"/>
        <w:rPr>
          <w:rFonts w:ascii="Times New Roman" w:hAnsi="Times New Roman" w:cs="Times New Roman"/>
          <w:bCs/>
          <w:rPrChange w:id="1790" w:author="Agate Publishing" w:date="2019-08-26T15:39:00Z">
            <w:rPr>
              <w:rFonts w:ascii="Times New Roman" w:hAnsi="Times New Roman" w:cs="Times New Roman"/>
              <w:bCs/>
            </w:rPr>
          </w:rPrChange>
        </w:rPr>
      </w:pPr>
    </w:p>
    <w:p w14:paraId="07B7F046" w14:textId="77777777" w:rsidR="001952E6" w:rsidRPr="00063AAB" w:rsidRDefault="001952E6" w:rsidP="002217A9">
      <w:pPr>
        <w:widowControl w:val="0"/>
        <w:spacing w:after="0" w:line="240" w:lineRule="auto"/>
        <w:rPr>
          <w:rFonts w:ascii="Times New Roman" w:hAnsi="Times New Roman" w:cs="Times New Roman"/>
          <w:bCs/>
          <w:rPrChange w:id="1791" w:author="Agate Publishing" w:date="2019-08-26T15:39:00Z">
            <w:rPr>
              <w:rFonts w:ascii="Times New Roman" w:hAnsi="Times New Roman" w:cs="Times New Roman"/>
              <w:bCs/>
            </w:rPr>
          </w:rPrChange>
        </w:rPr>
      </w:pPr>
      <w:r w:rsidRPr="00063AAB">
        <w:rPr>
          <w:rFonts w:ascii="Times New Roman" w:hAnsi="Times New Roman" w:cs="Times New Roman"/>
          <w:bCs/>
          <w:rPrChange w:id="1792" w:author="Agate Publishing" w:date="2019-08-26T15:39:00Z">
            <w:rPr>
              <w:rFonts w:ascii="Times New Roman" w:hAnsi="Times New Roman" w:cs="Times New Roman"/>
              <w:bCs/>
            </w:rPr>
          </w:rPrChange>
        </w:rPr>
        <w:t>[Section Break 52-54]</w:t>
      </w:r>
    </w:p>
    <w:p w14:paraId="368951FF" w14:textId="77777777" w:rsidR="001952E6" w:rsidRPr="00063AAB" w:rsidRDefault="001952E6" w:rsidP="002217A9">
      <w:pPr>
        <w:widowControl w:val="0"/>
        <w:spacing w:after="0" w:line="240" w:lineRule="auto"/>
        <w:rPr>
          <w:rFonts w:ascii="Times New Roman" w:hAnsi="Times New Roman" w:cs="Times New Roman"/>
          <w:bCs/>
          <w:rPrChange w:id="1793" w:author="Agate Publishing" w:date="2019-08-26T15:39:00Z">
            <w:rPr>
              <w:rFonts w:ascii="Times New Roman" w:hAnsi="Times New Roman" w:cs="Times New Roman"/>
              <w:bCs/>
            </w:rPr>
          </w:rPrChange>
        </w:rPr>
      </w:pPr>
    </w:p>
    <w:p w14:paraId="4D1B6FB0" w14:textId="77777777" w:rsidR="008C6CDC" w:rsidRPr="00063AAB" w:rsidRDefault="008C6CDC" w:rsidP="002217A9">
      <w:pPr>
        <w:widowControl w:val="0"/>
        <w:spacing w:after="0" w:line="240" w:lineRule="auto"/>
        <w:rPr>
          <w:rFonts w:ascii="Times New Roman" w:hAnsi="Times New Roman" w:cs="Times New Roman"/>
          <w:bCs/>
          <w:rPrChange w:id="179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795" w:author="Agate Publishing" w:date="2019-08-26T15:39:00Z">
            <w:rPr>
              <w:rFonts w:ascii="Times New Roman" w:eastAsia="Helvetica,dialog,Verdana,unifon" w:hAnsi="Times New Roman" w:cs="Times New Roman"/>
              <w:bCs/>
            </w:rPr>
          </w:rPrChange>
        </w:rPr>
        <w:t>[The following information applies to the questions displayed below.]</w:t>
      </w:r>
    </w:p>
    <w:p w14:paraId="30989ACA" w14:textId="77777777" w:rsidR="008C6CDC" w:rsidRPr="00063AAB" w:rsidRDefault="008C6CDC" w:rsidP="002217A9">
      <w:pPr>
        <w:widowControl w:val="0"/>
        <w:spacing w:after="0" w:line="240" w:lineRule="auto"/>
        <w:rPr>
          <w:rFonts w:ascii="Times New Roman" w:hAnsi="Times New Roman" w:cs="Times New Roman"/>
          <w:bCs/>
          <w:rPrChange w:id="1796" w:author="Agate Publishing" w:date="2019-08-26T15:39:00Z">
            <w:rPr>
              <w:rFonts w:ascii="Times New Roman" w:hAnsi="Times New Roman" w:cs="Times New Roman"/>
              <w:bCs/>
            </w:rPr>
          </w:rPrChange>
        </w:rPr>
      </w:pPr>
    </w:p>
    <w:p w14:paraId="697707C7" w14:textId="77777777" w:rsidR="008C6CDC" w:rsidRPr="00063AAB" w:rsidRDefault="008C6CDC" w:rsidP="002217A9">
      <w:pPr>
        <w:widowControl w:val="0"/>
        <w:spacing w:after="0" w:line="240" w:lineRule="auto"/>
        <w:rPr>
          <w:rFonts w:ascii="Times New Roman" w:hAnsi="Times New Roman" w:cs="Times New Roman"/>
          <w:bCs/>
          <w:rPrChange w:id="179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798" w:author="Agate Publishing" w:date="2019-08-26T15:39:00Z">
            <w:rPr>
              <w:rFonts w:ascii="Times New Roman" w:eastAsia="Helvetica,dialog,Verdana,unifon" w:hAnsi="Times New Roman" w:cs="Times New Roman"/>
              <w:bCs/>
            </w:rPr>
          </w:rPrChange>
        </w:rPr>
        <w:t>The following data are available for product no. CK74, manufactured and sold by Ruby Corporation:</w:t>
      </w:r>
    </w:p>
    <w:p w14:paraId="167259AD" w14:textId="77777777" w:rsidR="008C6CDC" w:rsidRPr="00063AAB" w:rsidRDefault="008C6CDC" w:rsidP="002217A9">
      <w:pPr>
        <w:widowControl w:val="0"/>
        <w:spacing w:after="0" w:line="240" w:lineRule="auto"/>
        <w:rPr>
          <w:rFonts w:ascii="Times New Roman" w:hAnsi="Times New Roman" w:cs="Times New Roman"/>
          <w:bCs/>
          <w:rPrChange w:id="1799" w:author="Agate Publishing" w:date="2019-08-26T15:39:00Z">
            <w:rPr>
              <w:rFonts w:ascii="Times New Roman" w:hAnsi="Times New Roman" w:cs="Times New Roman"/>
              <w:bCs/>
            </w:rPr>
          </w:rPrChange>
        </w:rPr>
      </w:pPr>
    </w:p>
    <w:tbl>
      <w:tblPr>
        <w:tblStyle w:val="GridTableLight"/>
        <w:tblW w:w="0" w:type="auto"/>
        <w:tblLayout w:type="fixed"/>
        <w:tblLook w:val="04A0" w:firstRow="1" w:lastRow="0" w:firstColumn="1" w:lastColumn="0" w:noHBand="0" w:noVBand="1"/>
        <w:tblPrChange w:id="1800" w:author="Jeannie's Laptop" w:date="2019-07-22T16:44:00Z">
          <w:tblPr>
            <w:tblW w:w="0" w:type="auto"/>
            <w:tblCellSpacing w:w="0" w:type="dxa"/>
            <w:tblLayout w:type="fixed"/>
            <w:tblCellMar>
              <w:left w:w="0" w:type="dxa"/>
              <w:right w:w="0" w:type="dxa"/>
            </w:tblCellMar>
            <w:tblLook w:val="04A0" w:firstRow="1" w:lastRow="0" w:firstColumn="1" w:lastColumn="0" w:noHBand="0" w:noVBand="1"/>
          </w:tblPr>
        </w:tblPrChange>
      </w:tblPr>
      <w:tblGrid>
        <w:gridCol w:w="3888"/>
        <w:gridCol w:w="236"/>
        <w:gridCol w:w="1008"/>
        <w:gridCol w:w="720"/>
        <w:tblGridChange w:id="1801">
          <w:tblGrid>
            <w:gridCol w:w="3647"/>
            <w:gridCol w:w="20"/>
            <w:gridCol w:w="650"/>
            <w:gridCol w:w="464"/>
          </w:tblGrid>
        </w:tblGridChange>
      </w:tblGrid>
      <w:tr w:rsidR="002A2506" w:rsidRPr="00063AAB" w14:paraId="00D8735B" w14:textId="77777777" w:rsidTr="002217A9">
        <w:trPr>
          <w:trPrChange w:id="1802" w:author="Jeannie's Laptop" w:date="2019-07-22T16:44:00Z">
            <w:trPr>
              <w:tblCellSpacing w:w="0" w:type="dxa"/>
            </w:trPr>
          </w:trPrChange>
        </w:trPr>
        <w:tc>
          <w:tcPr>
            <w:tcW w:w="3888" w:type="dxa"/>
            <w:hideMark/>
            <w:tcPrChange w:id="1803" w:author="Jeannie's Laptop" w:date="2019-07-22T16:44:00Z">
              <w:tcPr>
                <w:tcW w:w="3647" w:type="dxa"/>
                <w:shd w:val="clear" w:color="auto" w:fill="auto"/>
                <w:tcMar>
                  <w:top w:w="0" w:type="dxa"/>
                  <w:left w:w="225" w:type="dxa"/>
                  <w:bottom w:w="0" w:type="dxa"/>
                  <w:right w:w="0" w:type="dxa"/>
                </w:tcMar>
                <w:vAlign w:val="center"/>
                <w:hideMark/>
              </w:tcPr>
            </w:tcPrChange>
          </w:tcPr>
          <w:p w14:paraId="3BE70968" w14:textId="77777777" w:rsidR="001952E6" w:rsidRPr="00063AAB" w:rsidRDefault="001952E6" w:rsidP="002217A9">
            <w:pPr>
              <w:rPr>
                <w:rFonts w:ascii="Times New Roman" w:eastAsia="Times New Roman" w:hAnsi="Times New Roman" w:cs="Times New Roman"/>
                <w:bCs/>
                <w:lang w:eastAsia="zh-TW"/>
                <w:rPrChange w:id="180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1805" w:author="Agate Publishing" w:date="2019-08-26T15:39:00Z">
                  <w:rPr>
                    <w:rFonts w:ascii="Times New Roman" w:eastAsia="Times New Roman" w:hAnsi="Times New Roman" w:cs="Times New Roman"/>
                    <w:bCs/>
                    <w:lang w:val="en-IN" w:eastAsia="zh-TW"/>
                  </w:rPr>
                </w:rPrChange>
              </w:rPr>
              <w:t>Maximum capacity with present facilities</w:t>
            </w:r>
          </w:p>
        </w:tc>
        <w:tc>
          <w:tcPr>
            <w:tcW w:w="236" w:type="dxa"/>
            <w:hideMark/>
            <w:tcPrChange w:id="1806" w:author="Jeannie's Laptop" w:date="2019-07-22T16:44:00Z">
              <w:tcPr>
                <w:tcW w:w="20" w:type="dxa"/>
                <w:shd w:val="clear" w:color="auto" w:fill="auto"/>
                <w:vAlign w:val="center"/>
                <w:hideMark/>
              </w:tcPr>
            </w:tcPrChange>
          </w:tcPr>
          <w:p w14:paraId="2960A02B" w14:textId="77777777" w:rsidR="001952E6" w:rsidRPr="00063AAB" w:rsidRDefault="001952E6" w:rsidP="002217A9">
            <w:pPr>
              <w:rPr>
                <w:rFonts w:ascii="Times New Roman" w:eastAsia="Times New Roman" w:hAnsi="Times New Roman" w:cs="Times New Roman"/>
                <w:bCs/>
                <w:lang w:eastAsia="zh-TW"/>
                <w:rPrChange w:id="1807" w:author="Agate Publishing" w:date="2019-08-26T15:39:00Z">
                  <w:rPr>
                    <w:rFonts w:ascii="Times New Roman" w:eastAsia="Times New Roman" w:hAnsi="Times New Roman" w:cs="Times New Roman"/>
                    <w:bCs/>
                    <w:lang w:val="en-IN" w:eastAsia="zh-TW"/>
                  </w:rPr>
                </w:rPrChange>
              </w:rPr>
            </w:pPr>
          </w:p>
        </w:tc>
        <w:tc>
          <w:tcPr>
            <w:tcW w:w="1008" w:type="dxa"/>
            <w:hideMark/>
            <w:tcPrChange w:id="1808" w:author="Jeannie's Laptop" w:date="2019-07-22T16:44:00Z">
              <w:tcPr>
                <w:tcW w:w="650" w:type="dxa"/>
                <w:shd w:val="clear" w:color="auto" w:fill="auto"/>
                <w:vAlign w:val="center"/>
                <w:hideMark/>
              </w:tcPr>
            </w:tcPrChange>
          </w:tcPr>
          <w:p w14:paraId="7AED4CBC" w14:textId="77777777" w:rsidR="001952E6" w:rsidRPr="00063AAB" w:rsidRDefault="001952E6">
            <w:pPr>
              <w:jc w:val="right"/>
              <w:rPr>
                <w:rFonts w:ascii="Times New Roman" w:eastAsia="Times New Roman" w:hAnsi="Times New Roman" w:cs="Times New Roman"/>
                <w:bCs/>
                <w:lang w:eastAsia="zh-TW"/>
                <w:rPrChange w:id="1809" w:author="Agate Publishing" w:date="2019-08-26T15:39:00Z">
                  <w:rPr>
                    <w:rFonts w:ascii="Times New Roman" w:eastAsia="Times New Roman" w:hAnsi="Times New Roman" w:cs="Times New Roman"/>
                    <w:bCs/>
                    <w:lang w:val="en-IN" w:eastAsia="zh-TW"/>
                  </w:rPr>
                </w:rPrChange>
              </w:rPr>
              <w:pPrChange w:id="1810" w:author="Teressa Farough" w:date="2019-08-20T09:16:00Z">
                <w:pPr>
                  <w:spacing w:after="160" w:line="259" w:lineRule="auto"/>
                </w:pPr>
              </w:pPrChange>
            </w:pPr>
            <w:r w:rsidRPr="00063AAB">
              <w:rPr>
                <w:rFonts w:ascii="Times New Roman" w:eastAsia="Times New Roman" w:hAnsi="Times New Roman" w:cs="Times New Roman"/>
                <w:bCs/>
                <w:lang w:eastAsia="zh-TW"/>
                <w:rPrChange w:id="1811" w:author="Agate Publishing" w:date="2019-08-26T15:39:00Z">
                  <w:rPr>
                    <w:rFonts w:ascii="Times New Roman" w:eastAsia="Times New Roman" w:hAnsi="Times New Roman" w:cs="Times New Roman"/>
                    <w:bCs/>
                    <w:lang w:val="en-IN" w:eastAsia="zh-TW"/>
                  </w:rPr>
                </w:rPrChange>
              </w:rPr>
              <w:t>4,500</w:t>
            </w:r>
          </w:p>
        </w:tc>
        <w:tc>
          <w:tcPr>
            <w:tcW w:w="720" w:type="dxa"/>
            <w:hideMark/>
            <w:tcPrChange w:id="1812" w:author="Jeannie's Laptop" w:date="2019-07-22T16:44:00Z">
              <w:tcPr>
                <w:tcW w:w="464" w:type="dxa"/>
                <w:shd w:val="clear" w:color="auto" w:fill="auto"/>
                <w:tcMar>
                  <w:top w:w="0" w:type="dxa"/>
                  <w:left w:w="75" w:type="dxa"/>
                  <w:bottom w:w="0" w:type="dxa"/>
                  <w:right w:w="0" w:type="dxa"/>
                </w:tcMar>
                <w:vAlign w:val="center"/>
                <w:hideMark/>
              </w:tcPr>
            </w:tcPrChange>
          </w:tcPr>
          <w:p w14:paraId="7CA5D48F" w14:textId="77777777" w:rsidR="001952E6" w:rsidRPr="00063AAB" w:rsidRDefault="001952E6" w:rsidP="002217A9">
            <w:pPr>
              <w:rPr>
                <w:rFonts w:ascii="Times New Roman" w:eastAsia="Times New Roman" w:hAnsi="Times New Roman" w:cs="Times New Roman"/>
                <w:bCs/>
                <w:lang w:eastAsia="zh-TW"/>
                <w:rPrChange w:id="181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1814" w:author="Agate Publishing" w:date="2019-08-26T15:39:00Z">
                  <w:rPr>
                    <w:rFonts w:ascii="Times New Roman" w:eastAsia="Times New Roman" w:hAnsi="Times New Roman" w:cs="Times New Roman"/>
                    <w:bCs/>
                    <w:lang w:val="en-IN" w:eastAsia="zh-TW"/>
                  </w:rPr>
                </w:rPrChange>
              </w:rPr>
              <w:t>units</w:t>
            </w:r>
          </w:p>
        </w:tc>
      </w:tr>
      <w:tr w:rsidR="002A2506" w:rsidRPr="00063AAB" w14:paraId="4351CB33" w14:textId="77777777" w:rsidTr="002217A9">
        <w:trPr>
          <w:trPrChange w:id="1815" w:author="Jeannie's Laptop" w:date="2019-07-22T16:44:00Z">
            <w:trPr>
              <w:tblCellSpacing w:w="0" w:type="dxa"/>
            </w:trPr>
          </w:trPrChange>
        </w:trPr>
        <w:tc>
          <w:tcPr>
            <w:tcW w:w="3888" w:type="dxa"/>
            <w:hideMark/>
            <w:tcPrChange w:id="1816" w:author="Jeannie's Laptop" w:date="2019-07-22T16:44:00Z">
              <w:tcPr>
                <w:tcW w:w="3647" w:type="dxa"/>
                <w:shd w:val="clear" w:color="auto" w:fill="auto"/>
                <w:tcMar>
                  <w:top w:w="0" w:type="dxa"/>
                  <w:left w:w="225" w:type="dxa"/>
                  <w:bottom w:w="0" w:type="dxa"/>
                  <w:right w:w="0" w:type="dxa"/>
                </w:tcMar>
                <w:vAlign w:val="center"/>
                <w:hideMark/>
              </w:tcPr>
            </w:tcPrChange>
          </w:tcPr>
          <w:p w14:paraId="0ACE11D9" w14:textId="77777777" w:rsidR="001952E6" w:rsidRPr="00063AAB" w:rsidRDefault="001952E6" w:rsidP="002217A9">
            <w:pPr>
              <w:rPr>
                <w:rFonts w:ascii="Times New Roman" w:eastAsia="Times New Roman" w:hAnsi="Times New Roman" w:cs="Times New Roman"/>
                <w:bCs/>
                <w:lang w:eastAsia="zh-TW"/>
                <w:rPrChange w:id="1817"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1818" w:author="Agate Publishing" w:date="2019-08-26T15:39:00Z">
                  <w:rPr>
                    <w:rFonts w:ascii="Times New Roman" w:eastAsia="Times New Roman" w:hAnsi="Times New Roman" w:cs="Times New Roman"/>
                    <w:bCs/>
                    <w:lang w:val="en-IN" w:eastAsia="zh-TW"/>
                  </w:rPr>
                </w:rPrChange>
              </w:rPr>
              <w:t>Total fixed cost (per period)</w:t>
            </w:r>
          </w:p>
        </w:tc>
        <w:tc>
          <w:tcPr>
            <w:tcW w:w="236" w:type="dxa"/>
            <w:hideMark/>
            <w:tcPrChange w:id="1819" w:author="Jeannie's Laptop" w:date="2019-07-22T16:44:00Z">
              <w:tcPr>
                <w:tcW w:w="20" w:type="dxa"/>
                <w:shd w:val="clear" w:color="auto" w:fill="auto"/>
                <w:vAlign w:val="center"/>
                <w:hideMark/>
              </w:tcPr>
            </w:tcPrChange>
          </w:tcPr>
          <w:p w14:paraId="1E8F769F" w14:textId="77777777" w:rsidR="001952E6" w:rsidRPr="00063AAB" w:rsidRDefault="001952E6" w:rsidP="002217A9">
            <w:pPr>
              <w:rPr>
                <w:rFonts w:ascii="Times New Roman" w:eastAsia="Times New Roman" w:hAnsi="Times New Roman" w:cs="Times New Roman"/>
                <w:bCs/>
                <w:lang w:eastAsia="zh-TW"/>
                <w:rPrChange w:id="1820"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1821" w:author="Agate Publishing" w:date="2019-08-26T15:39:00Z">
                  <w:rPr>
                    <w:rFonts w:ascii="Times New Roman" w:eastAsia="Times New Roman" w:hAnsi="Times New Roman" w:cs="Times New Roman"/>
                    <w:bCs/>
                    <w:lang w:val="en-IN" w:eastAsia="zh-TW"/>
                  </w:rPr>
                </w:rPrChange>
              </w:rPr>
              <w:t>$</w:t>
            </w:r>
          </w:p>
        </w:tc>
        <w:tc>
          <w:tcPr>
            <w:tcW w:w="1008" w:type="dxa"/>
            <w:hideMark/>
            <w:tcPrChange w:id="1822" w:author="Jeannie's Laptop" w:date="2019-07-22T16:44:00Z">
              <w:tcPr>
                <w:tcW w:w="650" w:type="dxa"/>
                <w:shd w:val="clear" w:color="auto" w:fill="auto"/>
                <w:vAlign w:val="center"/>
                <w:hideMark/>
              </w:tcPr>
            </w:tcPrChange>
          </w:tcPr>
          <w:p w14:paraId="00C66701" w14:textId="77777777" w:rsidR="001952E6" w:rsidRPr="00063AAB" w:rsidRDefault="001952E6">
            <w:pPr>
              <w:jc w:val="right"/>
              <w:rPr>
                <w:rFonts w:ascii="Times New Roman" w:eastAsia="Times New Roman" w:hAnsi="Times New Roman" w:cs="Times New Roman"/>
                <w:bCs/>
                <w:lang w:eastAsia="zh-TW"/>
                <w:rPrChange w:id="1823" w:author="Agate Publishing" w:date="2019-08-26T15:39:00Z">
                  <w:rPr>
                    <w:rFonts w:ascii="Times New Roman" w:eastAsia="Times New Roman" w:hAnsi="Times New Roman" w:cs="Times New Roman"/>
                    <w:bCs/>
                    <w:lang w:val="en-IN" w:eastAsia="zh-TW"/>
                  </w:rPr>
                </w:rPrChange>
              </w:rPr>
              <w:pPrChange w:id="1824" w:author="Teressa Farough" w:date="2019-08-20T09:16:00Z">
                <w:pPr>
                  <w:spacing w:after="160" w:line="259" w:lineRule="auto"/>
                </w:pPr>
              </w:pPrChange>
            </w:pPr>
            <w:r w:rsidRPr="00063AAB">
              <w:rPr>
                <w:rFonts w:ascii="Times New Roman" w:eastAsia="Times New Roman" w:hAnsi="Times New Roman" w:cs="Times New Roman"/>
                <w:bCs/>
                <w:lang w:eastAsia="zh-TW"/>
                <w:rPrChange w:id="1825" w:author="Agate Publishing" w:date="2019-08-26T15:39:00Z">
                  <w:rPr>
                    <w:rFonts w:ascii="Times New Roman" w:eastAsia="Times New Roman" w:hAnsi="Times New Roman" w:cs="Times New Roman"/>
                    <w:bCs/>
                    <w:lang w:val="en-IN" w:eastAsia="zh-TW"/>
                  </w:rPr>
                </w:rPrChange>
              </w:rPr>
              <w:t>986,337</w:t>
            </w:r>
          </w:p>
        </w:tc>
        <w:tc>
          <w:tcPr>
            <w:tcW w:w="720" w:type="dxa"/>
            <w:hideMark/>
            <w:tcPrChange w:id="1826" w:author="Jeannie's Laptop" w:date="2019-07-22T16:44:00Z">
              <w:tcPr>
                <w:tcW w:w="464" w:type="dxa"/>
                <w:shd w:val="clear" w:color="auto" w:fill="auto"/>
                <w:vAlign w:val="center"/>
                <w:hideMark/>
              </w:tcPr>
            </w:tcPrChange>
          </w:tcPr>
          <w:p w14:paraId="566A33CB" w14:textId="77777777" w:rsidR="001952E6" w:rsidRPr="00063AAB" w:rsidRDefault="001952E6" w:rsidP="002217A9">
            <w:pPr>
              <w:rPr>
                <w:rFonts w:ascii="Times New Roman" w:eastAsia="Times New Roman" w:hAnsi="Times New Roman" w:cs="Times New Roman"/>
                <w:bCs/>
                <w:lang w:eastAsia="zh-TW"/>
                <w:rPrChange w:id="1827" w:author="Agate Publishing" w:date="2019-08-26T15:39:00Z">
                  <w:rPr>
                    <w:rFonts w:ascii="Times New Roman" w:eastAsia="Times New Roman" w:hAnsi="Times New Roman" w:cs="Times New Roman"/>
                    <w:bCs/>
                    <w:lang w:val="en-IN" w:eastAsia="zh-TW"/>
                  </w:rPr>
                </w:rPrChange>
              </w:rPr>
            </w:pPr>
          </w:p>
        </w:tc>
      </w:tr>
      <w:tr w:rsidR="002A2506" w:rsidRPr="00063AAB" w14:paraId="2455D13F" w14:textId="77777777" w:rsidTr="002217A9">
        <w:trPr>
          <w:trPrChange w:id="1828" w:author="Jeannie's Laptop" w:date="2019-07-22T16:44:00Z">
            <w:trPr>
              <w:tblCellSpacing w:w="0" w:type="dxa"/>
            </w:trPr>
          </w:trPrChange>
        </w:trPr>
        <w:tc>
          <w:tcPr>
            <w:tcW w:w="3888" w:type="dxa"/>
            <w:hideMark/>
            <w:tcPrChange w:id="1829" w:author="Jeannie's Laptop" w:date="2019-07-22T16:44:00Z">
              <w:tcPr>
                <w:tcW w:w="3647" w:type="dxa"/>
                <w:shd w:val="clear" w:color="auto" w:fill="auto"/>
                <w:tcMar>
                  <w:top w:w="0" w:type="dxa"/>
                  <w:left w:w="225" w:type="dxa"/>
                  <w:bottom w:w="0" w:type="dxa"/>
                  <w:right w:w="0" w:type="dxa"/>
                </w:tcMar>
                <w:vAlign w:val="center"/>
                <w:hideMark/>
              </w:tcPr>
            </w:tcPrChange>
          </w:tcPr>
          <w:p w14:paraId="33ED460F" w14:textId="77777777" w:rsidR="001952E6" w:rsidRPr="00063AAB" w:rsidRDefault="001952E6" w:rsidP="002217A9">
            <w:pPr>
              <w:rPr>
                <w:rFonts w:ascii="Times New Roman" w:eastAsia="Times New Roman" w:hAnsi="Times New Roman" w:cs="Times New Roman"/>
                <w:bCs/>
                <w:lang w:eastAsia="zh-TW"/>
                <w:rPrChange w:id="1830"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1831" w:author="Agate Publishing" w:date="2019-08-26T15:39:00Z">
                  <w:rPr>
                    <w:rFonts w:ascii="Times New Roman" w:eastAsia="Times New Roman" w:hAnsi="Times New Roman" w:cs="Times New Roman"/>
                    <w:bCs/>
                    <w:lang w:val="en-IN" w:eastAsia="zh-TW"/>
                  </w:rPr>
                </w:rPrChange>
              </w:rPr>
              <w:t>Variable cost per unit</w:t>
            </w:r>
          </w:p>
        </w:tc>
        <w:tc>
          <w:tcPr>
            <w:tcW w:w="236" w:type="dxa"/>
            <w:hideMark/>
            <w:tcPrChange w:id="1832" w:author="Jeannie's Laptop" w:date="2019-07-22T16:44:00Z">
              <w:tcPr>
                <w:tcW w:w="20" w:type="dxa"/>
                <w:shd w:val="clear" w:color="auto" w:fill="auto"/>
                <w:vAlign w:val="center"/>
                <w:hideMark/>
              </w:tcPr>
            </w:tcPrChange>
          </w:tcPr>
          <w:p w14:paraId="30A581D2" w14:textId="77777777" w:rsidR="001952E6" w:rsidRPr="00063AAB" w:rsidRDefault="001952E6" w:rsidP="002217A9">
            <w:pPr>
              <w:rPr>
                <w:rFonts w:ascii="Times New Roman" w:eastAsia="Times New Roman" w:hAnsi="Times New Roman" w:cs="Times New Roman"/>
                <w:bCs/>
                <w:lang w:eastAsia="zh-TW"/>
                <w:rPrChange w:id="183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1834" w:author="Agate Publishing" w:date="2019-08-26T15:39:00Z">
                  <w:rPr>
                    <w:rFonts w:ascii="Times New Roman" w:eastAsia="Times New Roman" w:hAnsi="Times New Roman" w:cs="Times New Roman"/>
                    <w:bCs/>
                    <w:lang w:val="en-IN" w:eastAsia="zh-TW"/>
                  </w:rPr>
                </w:rPrChange>
              </w:rPr>
              <w:t>$</w:t>
            </w:r>
          </w:p>
        </w:tc>
        <w:tc>
          <w:tcPr>
            <w:tcW w:w="1008" w:type="dxa"/>
            <w:hideMark/>
            <w:tcPrChange w:id="1835" w:author="Jeannie's Laptop" w:date="2019-07-22T16:44:00Z">
              <w:tcPr>
                <w:tcW w:w="650" w:type="dxa"/>
                <w:shd w:val="clear" w:color="auto" w:fill="auto"/>
                <w:vAlign w:val="center"/>
                <w:hideMark/>
              </w:tcPr>
            </w:tcPrChange>
          </w:tcPr>
          <w:p w14:paraId="58721CFF" w14:textId="77777777" w:rsidR="001952E6" w:rsidRPr="00063AAB" w:rsidRDefault="001952E6">
            <w:pPr>
              <w:jc w:val="right"/>
              <w:rPr>
                <w:rFonts w:ascii="Times New Roman" w:eastAsia="Times New Roman" w:hAnsi="Times New Roman" w:cs="Times New Roman"/>
                <w:bCs/>
                <w:lang w:eastAsia="zh-TW"/>
                <w:rPrChange w:id="1836" w:author="Agate Publishing" w:date="2019-08-26T15:39:00Z">
                  <w:rPr>
                    <w:rFonts w:ascii="Times New Roman" w:eastAsia="Times New Roman" w:hAnsi="Times New Roman" w:cs="Times New Roman"/>
                    <w:bCs/>
                    <w:lang w:val="en-IN" w:eastAsia="zh-TW"/>
                  </w:rPr>
                </w:rPrChange>
              </w:rPr>
              <w:pPrChange w:id="1837" w:author="Teressa Farough" w:date="2019-08-20T09:16:00Z">
                <w:pPr>
                  <w:spacing w:after="160" w:line="259" w:lineRule="auto"/>
                </w:pPr>
              </w:pPrChange>
            </w:pPr>
            <w:r w:rsidRPr="00063AAB">
              <w:rPr>
                <w:rFonts w:ascii="Times New Roman" w:eastAsia="Times New Roman" w:hAnsi="Times New Roman" w:cs="Times New Roman"/>
                <w:bCs/>
                <w:lang w:eastAsia="zh-TW"/>
                <w:rPrChange w:id="1838" w:author="Agate Publishing" w:date="2019-08-26T15:39:00Z">
                  <w:rPr>
                    <w:rFonts w:ascii="Times New Roman" w:eastAsia="Times New Roman" w:hAnsi="Times New Roman" w:cs="Times New Roman"/>
                    <w:bCs/>
                    <w:lang w:val="en-IN" w:eastAsia="zh-TW"/>
                  </w:rPr>
                </w:rPrChange>
              </w:rPr>
              <w:t>120.29</w:t>
            </w:r>
          </w:p>
        </w:tc>
        <w:tc>
          <w:tcPr>
            <w:tcW w:w="720" w:type="dxa"/>
            <w:hideMark/>
            <w:tcPrChange w:id="1839" w:author="Jeannie's Laptop" w:date="2019-07-22T16:44:00Z">
              <w:tcPr>
                <w:tcW w:w="464" w:type="dxa"/>
                <w:shd w:val="clear" w:color="auto" w:fill="auto"/>
                <w:vAlign w:val="center"/>
                <w:hideMark/>
              </w:tcPr>
            </w:tcPrChange>
          </w:tcPr>
          <w:p w14:paraId="2CCF35F5" w14:textId="77777777" w:rsidR="001952E6" w:rsidRPr="00063AAB" w:rsidRDefault="001952E6" w:rsidP="002217A9">
            <w:pPr>
              <w:rPr>
                <w:rFonts w:ascii="Times New Roman" w:eastAsia="Times New Roman" w:hAnsi="Times New Roman" w:cs="Times New Roman"/>
                <w:bCs/>
                <w:lang w:eastAsia="zh-TW"/>
                <w:rPrChange w:id="1840" w:author="Agate Publishing" w:date="2019-08-26T15:39:00Z">
                  <w:rPr>
                    <w:rFonts w:ascii="Times New Roman" w:eastAsia="Times New Roman" w:hAnsi="Times New Roman" w:cs="Times New Roman"/>
                    <w:bCs/>
                    <w:lang w:val="en-IN" w:eastAsia="zh-TW"/>
                  </w:rPr>
                </w:rPrChange>
              </w:rPr>
            </w:pPr>
          </w:p>
        </w:tc>
      </w:tr>
      <w:tr w:rsidR="002A2506" w:rsidRPr="00063AAB" w14:paraId="3C87C2B9" w14:textId="77777777" w:rsidTr="002217A9">
        <w:trPr>
          <w:trPrChange w:id="1841" w:author="Jeannie's Laptop" w:date="2019-07-22T16:44:00Z">
            <w:trPr>
              <w:tblCellSpacing w:w="0" w:type="dxa"/>
            </w:trPr>
          </w:trPrChange>
        </w:trPr>
        <w:tc>
          <w:tcPr>
            <w:tcW w:w="3888" w:type="dxa"/>
            <w:hideMark/>
            <w:tcPrChange w:id="1842" w:author="Jeannie's Laptop" w:date="2019-07-22T16:44:00Z">
              <w:tcPr>
                <w:tcW w:w="3647" w:type="dxa"/>
                <w:shd w:val="clear" w:color="auto" w:fill="auto"/>
                <w:tcMar>
                  <w:top w:w="0" w:type="dxa"/>
                  <w:left w:w="225" w:type="dxa"/>
                  <w:bottom w:w="0" w:type="dxa"/>
                  <w:right w:w="0" w:type="dxa"/>
                </w:tcMar>
                <w:vAlign w:val="center"/>
                <w:hideMark/>
              </w:tcPr>
            </w:tcPrChange>
          </w:tcPr>
          <w:p w14:paraId="0B491E2E" w14:textId="77777777" w:rsidR="001952E6" w:rsidRPr="00063AAB" w:rsidRDefault="001952E6" w:rsidP="002217A9">
            <w:pPr>
              <w:rPr>
                <w:rFonts w:ascii="Times New Roman" w:eastAsia="Times New Roman" w:hAnsi="Times New Roman" w:cs="Times New Roman"/>
                <w:bCs/>
                <w:lang w:eastAsia="zh-TW"/>
                <w:rPrChange w:id="184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1844" w:author="Agate Publishing" w:date="2019-08-26T15:39:00Z">
                  <w:rPr>
                    <w:rFonts w:ascii="Times New Roman" w:eastAsia="Times New Roman" w:hAnsi="Times New Roman" w:cs="Times New Roman"/>
                    <w:bCs/>
                    <w:lang w:val="en-IN" w:eastAsia="zh-TW"/>
                  </w:rPr>
                </w:rPrChange>
              </w:rPr>
              <w:t>Sales price per unit</w:t>
            </w:r>
          </w:p>
        </w:tc>
        <w:tc>
          <w:tcPr>
            <w:tcW w:w="236" w:type="dxa"/>
            <w:hideMark/>
            <w:tcPrChange w:id="1845" w:author="Jeannie's Laptop" w:date="2019-07-22T16:44:00Z">
              <w:tcPr>
                <w:tcW w:w="20" w:type="dxa"/>
                <w:shd w:val="clear" w:color="auto" w:fill="auto"/>
                <w:vAlign w:val="center"/>
                <w:hideMark/>
              </w:tcPr>
            </w:tcPrChange>
          </w:tcPr>
          <w:p w14:paraId="0F177858" w14:textId="77777777" w:rsidR="001952E6" w:rsidRPr="00063AAB" w:rsidRDefault="001952E6" w:rsidP="002217A9">
            <w:pPr>
              <w:rPr>
                <w:rFonts w:ascii="Times New Roman" w:eastAsia="Times New Roman" w:hAnsi="Times New Roman" w:cs="Times New Roman"/>
                <w:bCs/>
                <w:lang w:eastAsia="zh-TW"/>
                <w:rPrChange w:id="184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1847" w:author="Agate Publishing" w:date="2019-08-26T15:39:00Z">
                  <w:rPr>
                    <w:rFonts w:ascii="Times New Roman" w:eastAsia="Times New Roman" w:hAnsi="Times New Roman" w:cs="Times New Roman"/>
                    <w:bCs/>
                    <w:lang w:val="en-IN" w:eastAsia="zh-TW"/>
                  </w:rPr>
                </w:rPrChange>
              </w:rPr>
              <w:t>$</w:t>
            </w:r>
          </w:p>
        </w:tc>
        <w:tc>
          <w:tcPr>
            <w:tcW w:w="1008" w:type="dxa"/>
            <w:hideMark/>
            <w:tcPrChange w:id="1848" w:author="Jeannie's Laptop" w:date="2019-07-22T16:44:00Z">
              <w:tcPr>
                <w:tcW w:w="650" w:type="dxa"/>
                <w:shd w:val="clear" w:color="auto" w:fill="auto"/>
                <w:vAlign w:val="center"/>
                <w:hideMark/>
              </w:tcPr>
            </w:tcPrChange>
          </w:tcPr>
          <w:p w14:paraId="12709333" w14:textId="77777777" w:rsidR="001952E6" w:rsidRPr="00063AAB" w:rsidRDefault="001952E6">
            <w:pPr>
              <w:jc w:val="right"/>
              <w:rPr>
                <w:rFonts w:ascii="Times New Roman" w:eastAsia="Times New Roman" w:hAnsi="Times New Roman" w:cs="Times New Roman"/>
                <w:bCs/>
                <w:lang w:eastAsia="zh-TW"/>
                <w:rPrChange w:id="1849" w:author="Agate Publishing" w:date="2019-08-26T15:39:00Z">
                  <w:rPr>
                    <w:rFonts w:ascii="Times New Roman" w:eastAsia="Times New Roman" w:hAnsi="Times New Roman" w:cs="Times New Roman"/>
                    <w:bCs/>
                    <w:lang w:val="en-IN" w:eastAsia="zh-TW"/>
                  </w:rPr>
                </w:rPrChange>
              </w:rPr>
              <w:pPrChange w:id="1850" w:author="Teressa Farough" w:date="2019-08-20T09:16:00Z">
                <w:pPr>
                  <w:spacing w:after="160" w:line="259" w:lineRule="auto"/>
                </w:pPr>
              </w:pPrChange>
            </w:pPr>
            <w:r w:rsidRPr="00063AAB">
              <w:rPr>
                <w:rFonts w:ascii="Times New Roman" w:eastAsia="Times New Roman" w:hAnsi="Times New Roman" w:cs="Times New Roman"/>
                <w:bCs/>
                <w:lang w:eastAsia="zh-TW"/>
                <w:rPrChange w:id="1851" w:author="Agate Publishing" w:date="2019-08-26T15:39:00Z">
                  <w:rPr>
                    <w:rFonts w:ascii="Times New Roman" w:eastAsia="Times New Roman" w:hAnsi="Times New Roman" w:cs="Times New Roman"/>
                    <w:bCs/>
                    <w:lang w:val="en-IN" w:eastAsia="zh-TW"/>
                  </w:rPr>
                </w:rPrChange>
              </w:rPr>
              <w:t>200.48</w:t>
            </w:r>
          </w:p>
        </w:tc>
        <w:tc>
          <w:tcPr>
            <w:tcW w:w="720" w:type="dxa"/>
            <w:hideMark/>
            <w:tcPrChange w:id="1852" w:author="Jeannie's Laptop" w:date="2019-07-22T16:44:00Z">
              <w:tcPr>
                <w:tcW w:w="464" w:type="dxa"/>
                <w:shd w:val="clear" w:color="auto" w:fill="auto"/>
                <w:vAlign w:val="center"/>
                <w:hideMark/>
              </w:tcPr>
            </w:tcPrChange>
          </w:tcPr>
          <w:p w14:paraId="03CBCD18" w14:textId="77777777" w:rsidR="001952E6" w:rsidRPr="00063AAB" w:rsidRDefault="001952E6" w:rsidP="002217A9">
            <w:pPr>
              <w:rPr>
                <w:rFonts w:ascii="Times New Roman" w:eastAsia="Times New Roman" w:hAnsi="Times New Roman" w:cs="Times New Roman"/>
                <w:bCs/>
                <w:lang w:eastAsia="zh-TW"/>
                <w:rPrChange w:id="1853" w:author="Agate Publishing" w:date="2019-08-26T15:39:00Z">
                  <w:rPr>
                    <w:rFonts w:ascii="Times New Roman" w:eastAsia="Times New Roman" w:hAnsi="Times New Roman" w:cs="Times New Roman"/>
                    <w:bCs/>
                    <w:lang w:val="en-IN" w:eastAsia="zh-TW"/>
                  </w:rPr>
                </w:rPrChange>
              </w:rPr>
            </w:pPr>
          </w:p>
        </w:tc>
      </w:tr>
    </w:tbl>
    <w:p w14:paraId="3F46051B" w14:textId="77777777" w:rsidR="00C943C1" w:rsidRPr="00063AAB" w:rsidRDefault="00C943C1" w:rsidP="002217A9">
      <w:pPr>
        <w:widowControl w:val="0"/>
        <w:spacing w:after="0" w:line="240" w:lineRule="auto"/>
        <w:rPr>
          <w:ins w:id="1854" w:author="Jeannie's Laptop" w:date="2019-07-22T16:45:00Z"/>
          <w:rFonts w:ascii="Times New Roman" w:hAnsi="Times New Roman" w:cs="Times New Roman"/>
          <w:bCs/>
          <w:rPrChange w:id="1855" w:author="Agate Publishing" w:date="2019-08-26T15:39:00Z">
            <w:rPr>
              <w:ins w:id="1856" w:author="Jeannie's Laptop" w:date="2019-07-22T16:45:00Z"/>
              <w:rFonts w:ascii="Times New Roman" w:hAnsi="Times New Roman" w:cs="Times New Roman"/>
              <w:bCs/>
            </w:rPr>
          </w:rPrChange>
        </w:rPr>
      </w:pPr>
    </w:p>
    <w:p w14:paraId="7C3EA4BD" w14:textId="77777777" w:rsidR="002217A9" w:rsidRPr="00063AAB" w:rsidRDefault="002217A9" w:rsidP="002217A9">
      <w:pPr>
        <w:widowControl w:val="0"/>
        <w:spacing w:after="0" w:line="240" w:lineRule="auto"/>
        <w:rPr>
          <w:rFonts w:ascii="Times New Roman" w:hAnsi="Times New Roman" w:cs="Times New Roman"/>
          <w:bCs/>
          <w:rPrChange w:id="1857" w:author="Agate Publishing" w:date="2019-08-26T15:39:00Z">
            <w:rPr>
              <w:rFonts w:ascii="Times New Roman" w:hAnsi="Times New Roman" w:cs="Times New Roman"/>
              <w:bCs/>
            </w:rPr>
          </w:rPrChange>
        </w:rPr>
      </w:pPr>
    </w:p>
    <w:p w14:paraId="0A42CEE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8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859" w:author="Agate Publishing" w:date="2019-08-26T15:39:00Z">
            <w:rPr>
              <w:rFonts w:ascii="Times New Roman" w:eastAsia="Helvetica,dialog,Verdana,unifon" w:hAnsi="Times New Roman" w:cs="Times New Roman"/>
              <w:bCs/>
            </w:rPr>
          </w:rPrChange>
        </w:rPr>
        <w:t xml:space="preserve">52. </w:t>
      </w:r>
      <w:ins w:id="1860" w:author="Jeannie's Laptop" w:date="2019-07-22T16:41:00Z">
        <w:r w:rsidR="002217A9" w:rsidRPr="00063AAB">
          <w:rPr>
            <w:rFonts w:ascii="Times New Roman" w:eastAsia="Helvetica,dialog,Verdana,unifon" w:hAnsi="Times New Roman" w:cs="Times New Roman"/>
            <w:bCs/>
            <w:rPrChange w:id="1861"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1862" w:author="Agate Publishing" w:date="2019-08-26T15:39:00Z">
            <w:rPr>
              <w:rFonts w:ascii="Times New Roman" w:eastAsia="Helvetica,dialog,Verdana,unifon" w:hAnsi="Times New Roman" w:cs="Times New Roman"/>
              <w:bCs/>
            </w:rPr>
          </w:rPrChange>
        </w:rPr>
        <w:t>The contribution margin per unit for product no. CK74 is:</w:t>
      </w:r>
    </w:p>
    <w:p w14:paraId="4007A76B"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863" w:author="Agate Publishing" w:date="2019-08-26T15:39:00Z">
            <w:rPr>
              <w:rFonts w:ascii="Times New Roman" w:eastAsia="Helvetica,dialog,Verdana,unifon" w:hAnsi="Times New Roman" w:cs="Times New Roman"/>
              <w:bCs/>
            </w:rPr>
          </w:rPrChange>
        </w:rPr>
      </w:pPr>
    </w:p>
    <w:p w14:paraId="00AE7C42" w14:textId="77777777" w:rsidR="008C6CDC" w:rsidRPr="00063AAB" w:rsidRDefault="008C6CDC" w:rsidP="002217A9">
      <w:pPr>
        <w:widowControl w:val="0"/>
        <w:spacing w:after="0" w:line="240" w:lineRule="auto"/>
        <w:rPr>
          <w:rFonts w:ascii="Times New Roman" w:hAnsi="Times New Roman" w:cs="Times New Roman"/>
          <w:bCs/>
          <w:rPrChange w:id="186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865" w:author="Agate Publishing" w:date="2019-08-26T15:39:00Z">
            <w:rPr>
              <w:rFonts w:ascii="Times New Roman" w:eastAsia="Helvetica,dialog,Verdana,unifon" w:hAnsi="Times New Roman" w:cs="Times New Roman"/>
              <w:bCs/>
            </w:rPr>
          </w:rPrChange>
        </w:rPr>
        <w:t>A. $26.</w:t>
      </w:r>
    </w:p>
    <w:p w14:paraId="40E18EEC" w14:textId="77777777" w:rsidR="008C6CDC" w:rsidRPr="00063AAB" w:rsidRDefault="008C6CDC" w:rsidP="002217A9">
      <w:pPr>
        <w:widowControl w:val="0"/>
        <w:spacing w:after="0" w:line="240" w:lineRule="auto"/>
        <w:rPr>
          <w:rFonts w:ascii="Times New Roman" w:hAnsi="Times New Roman" w:cs="Times New Roman"/>
          <w:bCs/>
          <w:rPrChange w:id="1866" w:author="Agate Publishing" w:date="2019-08-26T15:39:00Z">
            <w:rPr>
              <w:rFonts w:ascii="Times New Roman" w:hAnsi="Times New Roman" w:cs="Times New Roman"/>
              <w:bCs/>
            </w:rPr>
          </w:rPrChange>
        </w:rPr>
      </w:pPr>
    </w:p>
    <w:p w14:paraId="2834CE40" w14:textId="77777777" w:rsidR="008C6CDC" w:rsidRPr="00063AAB" w:rsidRDefault="008C6CDC" w:rsidP="002217A9">
      <w:pPr>
        <w:widowControl w:val="0"/>
        <w:spacing w:after="0" w:line="240" w:lineRule="auto"/>
        <w:rPr>
          <w:rFonts w:ascii="Times New Roman" w:hAnsi="Times New Roman" w:cs="Times New Roman"/>
          <w:bCs/>
          <w:rPrChange w:id="186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1868"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1869" w:author="Agate Publishing" w:date="2019-08-26T15:39:00Z">
            <w:rPr>
              <w:rFonts w:ascii="Times New Roman" w:eastAsia="Helvetica,dialog,Verdana,unifon" w:hAnsi="Times New Roman" w:cs="Times New Roman"/>
              <w:bCs/>
            </w:rPr>
          </w:rPrChange>
        </w:rPr>
        <w:t>. $80.19</w:t>
      </w:r>
    </w:p>
    <w:p w14:paraId="0CD93C61" w14:textId="77777777" w:rsidR="008C6CDC" w:rsidRPr="00063AAB" w:rsidRDefault="008C6CDC" w:rsidP="002217A9">
      <w:pPr>
        <w:widowControl w:val="0"/>
        <w:spacing w:after="0" w:line="240" w:lineRule="auto"/>
        <w:rPr>
          <w:rFonts w:ascii="Times New Roman" w:hAnsi="Times New Roman" w:cs="Times New Roman"/>
          <w:bCs/>
          <w:rPrChange w:id="1870" w:author="Agate Publishing" w:date="2019-08-26T15:39:00Z">
            <w:rPr>
              <w:rFonts w:ascii="Times New Roman" w:hAnsi="Times New Roman" w:cs="Times New Roman"/>
              <w:bCs/>
            </w:rPr>
          </w:rPrChange>
        </w:rPr>
      </w:pPr>
    </w:p>
    <w:p w14:paraId="04EE0186" w14:textId="77777777" w:rsidR="008C6CDC" w:rsidRPr="00063AAB" w:rsidRDefault="008C6CDC" w:rsidP="002217A9">
      <w:pPr>
        <w:widowControl w:val="0"/>
        <w:spacing w:after="0" w:line="240" w:lineRule="auto"/>
        <w:rPr>
          <w:rFonts w:ascii="Times New Roman" w:hAnsi="Times New Roman" w:cs="Times New Roman"/>
          <w:bCs/>
          <w:rPrChange w:id="187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872" w:author="Agate Publishing" w:date="2019-08-26T15:39:00Z">
            <w:rPr>
              <w:rFonts w:ascii="Times New Roman" w:eastAsia="Helvetica,dialog,Verdana,unifon" w:hAnsi="Times New Roman" w:cs="Times New Roman"/>
              <w:bCs/>
            </w:rPr>
          </w:rPrChange>
        </w:rPr>
        <w:t>C. $117.</w:t>
      </w:r>
    </w:p>
    <w:p w14:paraId="39BD3291" w14:textId="77777777" w:rsidR="008C6CDC" w:rsidRPr="00063AAB" w:rsidRDefault="008C6CDC" w:rsidP="002217A9">
      <w:pPr>
        <w:widowControl w:val="0"/>
        <w:spacing w:after="0" w:line="240" w:lineRule="auto"/>
        <w:rPr>
          <w:rFonts w:ascii="Times New Roman" w:hAnsi="Times New Roman" w:cs="Times New Roman"/>
          <w:bCs/>
          <w:rPrChange w:id="1873" w:author="Agate Publishing" w:date="2019-08-26T15:39:00Z">
            <w:rPr>
              <w:rFonts w:ascii="Times New Roman" w:hAnsi="Times New Roman" w:cs="Times New Roman"/>
              <w:bCs/>
            </w:rPr>
          </w:rPrChange>
        </w:rPr>
      </w:pPr>
    </w:p>
    <w:p w14:paraId="2A49CA0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87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875" w:author="Agate Publishing" w:date="2019-08-26T15:39:00Z">
            <w:rPr>
              <w:rFonts w:ascii="Times New Roman" w:eastAsia="Helvetica,dialog,Verdana,unifon" w:hAnsi="Times New Roman" w:cs="Times New Roman"/>
              <w:bCs/>
            </w:rPr>
          </w:rPrChange>
        </w:rPr>
        <w:t>D. $63.</w:t>
      </w:r>
    </w:p>
    <w:p w14:paraId="317B8CA8" w14:textId="77777777" w:rsidR="00DB0220" w:rsidRPr="00063AAB" w:rsidRDefault="00DB0220" w:rsidP="00DB0220">
      <w:pPr>
        <w:widowControl w:val="0"/>
        <w:spacing w:after="0" w:line="240" w:lineRule="auto"/>
        <w:rPr>
          <w:ins w:id="1876" w:author="Jeannie's Laptop" w:date="2019-07-23T12:32:00Z"/>
          <w:rFonts w:ascii="Times New Roman" w:hAnsi="Times New Roman" w:cs="Times New Roman"/>
          <w:bCs/>
          <w:rPrChange w:id="1877" w:author="Agate Publishing" w:date="2019-08-26T15:39:00Z">
            <w:rPr>
              <w:ins w:id="1878" w:author="Jeannie's Laptop" w:date="2019-07-23T12:32:00Z"/>
              <w:rFonts w:ascii="Times New Roman" w:hAnsi="Times New Roman" w:cs="Times New Roman"/>
              <w:bCs/>
            </w:rPr>
          </w:rPrChange>
        </w:rPr>
      </w:pPr>
    </w:p>
    <w:p w14:paraId="6BCFC51F" w14:textId="77777777" w:rsidR="00DB0220" w:rsidRPr="00063AAB" w:rsidRDefault="00DB0220" w:rsidP="00DB0220">
      <w:pPr>
        <w:widowControl w:val="0"/>
        <w:spacing w:after="0" w:line="240" w:lineRule="auto"/>
        <w:rPr>
          <w:ins w:id="1879" w:author="Jeannie's Laptop" w:date="2019-07-23T12:32:00Z"/>
          <w:rFonts w:ascii="Times New Roman" w:hAnsi="Times New Roman" w:cs="Times New Roman"/>
          <w:bCs/>
          <w:rPrChange w:id="1880" w:author="Agate Publishing" w:date="2019-08-26T15:39:00Z">
            <w:rPr>
              <w:ins w:id="1881" w:author="Jeannie's Laptop" w:date="2019-07-23T12:32:00Z"/>
              <w:rFonts w:ascii="Times New Roman" w:hAnsi="Times New Roman" w:cs="Times New Roman"/>
              <w:bCs/>
            </w:rPr>
          </w:rPrChange>
        </w:rPr>
      </w:pPr>
      <w:ins w:id="1882" w:author="Jeannie's Laptop" w:date="2019-07-23T12:32:00Z">
        <w:r w:rsidRPr="00063AAB">
          <w:rPr>
            <w:rFonts w:ascii="Times New Roman" w:eastAsia="Helvetica,dialog,Verdana,unifon" w:hAnsi="Times New Roman" w:cs="Times New Roman"/>
            <w:bCs/>
            <w:rPrChange w:id="1883" w:author="Agate Publishing" w:date="2019-08-26T15:39:00Z">
              <w:rPr>
                <w:rFonts w:ascii="Times New Roman" w:eastAsia="Helvetica,dialog,Verdana,unifon" w:hAnsi="Times New Roman" w:cs="Times New Roman"/>
                <w:bCs/>
              </w:rPr>
            </w:rPrChange>
          </w:rPr>
          <w:t>Feedback:</w:t>
        </w:r>
      </w:ins>
    </w:p>
    <w:p w14:paraId="6BD94BB5" w14:textId="65D1822B" w:rsidR="001952E6" w:rsidRPr="00063AAB" w:rsidDel="00DB0220" w:rsidRDefault="001952E6" w:rsidP="002217A9">
      <w:pPr>
        <w:widowControl w:val="0"/>
        <w:spacing w:after="0" w:line="240" w:lineRule="auto"/>
        <w:rPr>
          <w:del w:id="1884" w:author="Jeannie's Laptop" w:date="2019-07-23T12:32:00Z"/>
          <w:rFonts w:ascii="Times New Roman" w:hAnsi="Times New Roman" w:cs="Times New Roman"/>
          <w:bCs/>
          <w:rPrChange w:id="1885" w:author="Agate Publishing" w:date="2019-08-26T15:39:00Z">
            <w:rPr>
              <w:del w:id="1886" w:author="Jeannie's Laptop" w:date="2019-07-23T12:32:00Z"/>
              <w:rFonts w:ascii="Times New Roman" w:hAnsi="Times New Roman" w:cs="Times New Roman"/>
              <w:bCs/>
            </w:rPr>
          </w:rPrChange>
        </w:rPr>
      </w:pPr>
    </w:p>
    <w:p w14:paraId="0A3A49AE" w14:textId="645A0D22" w:rsidR="008C6CDC" w:rsidRPr="00063AAB" w:rsidRDefault="008C6CDC" w:rsidP="002217A9">
      <w:pPr>
        <w:widowControl w:val="0"/>
        <w:spacing w:after="0" w:line="240" w:lineRule="auto"/>
        <w:rPr>
          <w:rFonts w:ascii="Times New Roman" w:hAnsi="Times New Roman" w:cs="Times New Roman"/>
          <w:bCs/>
          <w:rPrChange w:id="188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888" w:author="Agate Publishing" w:date="2019-08-26T15:39:00Z">
            <w:rPr>
              <w:rFonts w:ascii="Times New Roman" w:eastAsia="Helvetica,dialog,Verdana,unifon" w:hAnsi="Times New Roman" w:cs="Times New Roman"/>
              <w:bCs/>
            </w:rPr>
          </w:rPrChange>
        </w:rPr>
        <w:t xml:space="preserve">$200.48 </w:t>
      </w:r>
      <w:ins w:id="1889" w:author="Agate Publishing" w:date="2019-08-26T14:48:00Z">
        <w:r w:rsidR="009971C0" w:rsidRPr="00063AAB">
          <w:rPr>
            <w:rFonts w:ascii="Times New Roman" w:eastAsia="Helvetica,dialog,Verdana,unifon" w:hAnsi="Times New Roman" w:cs="Times New Roman"/>
            <w:bCs/>
            <w:rPrChange w:id="1890" w:author="Agate Publishing" w:date="2019-08-26T15:39:00Z">
              <w:rPr>
                <w:rFonts w:ascii="Times New Roman" w:eastAsia="Helvetica,dialog,Verdana,unifon" w:hAnsi="Times New Roman" w:cs="Times New Roman"/>
                <w:bCs/>
              </w:rPr>
            </w:rPrChange>
          </w:rPr>
          <w:t>−</w:t>
        </w:r>
      </w:ins>
      <w:del w:id="1891" w:author="Agate Publishing" w:date="2019-08-26T14:48:00Z">
        <w:r w:rsidRPr="00063AAB" w:rsidDel="009971C0">
          <w:rPr>
            <w:rFonts w:ascii="Times New Roman" w:eastAsia="Helvetica,dialog,Verdana,unifon" w:hAnsi="Times New Roman" w:cs="Times New Roman"/>
            <w:bCs/>
            <w:rPrChange w:id="1892"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1893" w:author="Agate Publishing" w:date="2019-08-26T15:39:00Z">
            <w:rPr>
              <w:rFonts w:ascii="Times New Roman" w:eastAsia="Helvetica,dialog,Verdana,unifon" w:hAnsi="Times New Roman" w:cs="Times New Roman"/>
              <w:bCs/>
            </w:rPr>
          </w:rPrChange>
        </w:rPr>
        <w:t xml:space="preserve"> $120.29 = $80.19</w:t>
      </w:r>
    </w:p>
    <w:p w14:paraId="7929537A" w14:textId="77777777" w:rsidR="008C6CDC" w:rsidRPr="00063AAB" w:rsidRDefault="008C6CDC" w:rsidP="002217A9">
      <w:pPr>
        <w:widowControl w:val="0"/>
        <w:spacing w:after="0" w:line="240" w:lineRule="auto"/>
        <w:rPr>
          <w:rFonts w:ascii="Times New Roman" w:hAnsi="Times New Roman" w:cs="Times New Roman"/>
          <w:bCs/>
          <w:rPrChange w:id="1894" w:author="Agate Publishing" w:date="2019-08-26T15:39:00Z">
            <w:rPr>
              <w:rFonts w:ascii="Times New Roman" w:hAnsi="Times New Roman" w:cs="Times New Roman"/>
              <w:bCs/>
            </w:rPr>
          </w:rPrChange>
        </w:rPr>
      </w:pPr>
    </w:p>
    <w:p w14:paraId="4174632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89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896" w:author="Agate Publishing" w:date="2019-08-26T15:39:00Z">
            <w:rPr>
              <w:rFonts w:ascii="Times New Roman" w:eastAsia="Helvetica,dialog,Verdana,unifon" w:hAnsi="Times New Roman" w:cs="Times New Roman"/>
              <w:bCs/>
            </w:rPr>
          </w:rPrChange>
        </w:rPr>
        <w:t>AACSB: Analytical Thinking</w:t>
      </w:r>
    </w:p>
    <w:p w14:paraId="290CEED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89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898" w:author="Agate Publishing" w:date="2019-08-26T15:39:00Z">
            <w:rPr>
              <w:rFonts w:ascii="Times New Roman" w:eastAsia="Helvetica,dialog,Verdana,unifon" w:hAnsi="Times New Roman" w:cs="Times New Roman"/>
              <w:bCs/>
            </w:rPr>
          </w:rPrChange>
        </w:rPr>
        <w:t>AICPA: BB Critical Thinking</w:t>
      </w:r>
    </w:p>
    <w:p w14:paraId="70338AD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89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00" w:author="Agate Publishing" w:date="2019-08-26T15:39:00Z">
            <w:rPr>
              <w:rFonts w:ascii="Times New Roman" w:eastAsia="Helvetica,dialog,Verdana,unifon" w:hAnsi="Times New Roman" w:cs="Times New Roman"/>
              <w:bCs/>
            </w:rPr>
          </w:rPrChange>
        </w:rPr>
        <w:t>AICPA: FN Measurement</w:t>
      </w:r>
    </w:p>
    <w:p w14:paraId="04633B8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02" w:author="Agate Publishing" w:date="2019-08-26T15:39:00Z">
            <w:rPr>
              <w:rFonts w:ascii="Times New Roman" w:eastAsia="Helvetica,dialog,Verdana,unifon" w:hAnsi="Times New Roman" w:cs="Times New Roman"/>
              <w:bCs/>
            </w:rPr>
          </w:rPrChange>
        </w:rPr>
        <w:t>Accessibility: Keyboard Navigation</w:t>
      </w:r>
    </w:p>
    <w:p w14:paraId="6DF015B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0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04" w:author="Agate Publishing" w:date="2019-08-26T15:39:00Z">
            <w:rPr>
              <w:rFonts w:ascii="Times New Roman" w:eastAsia="Helvetica,dialog,Verdana,unifon" w:hAnsi="Times New Roman" w:cs="Times New Roman"/>
              <w:bCs/>
            </w:rPr>
          </w:rPrChange>
        </w:rPr>
        <w:t>Blooms: Apply</w:t>
      </w:r>
    </w:p>
    <w:p w14:paraId="2E7D0B1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0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06" w:author="Agate Publishing" w:date="2019-08-26T15:39:00Z">
            <w:rPr>
              <w:rFonts w:ascii="Times New Roman" w:eastAsia="Helvetica,dialog,Verdana,unifon" w:hAnsi="Times New Roman" w:cs="Times New Roman"/>
              <w:bCs/>
            </w:rPr>
          </w:rPrChange>
        </w:rPr>
        <w:t>Difficulty: 2 Medium</w:t>
      </w:r>
    </w:p>
    <w:p w14:paraId="0E1FE28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0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08"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7843099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0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10" w:author="Agate Publishing" w:date="2019-08-26T15:39:00Z">
            <w:rPr>
              <w:rFonts w:ascii="Times New Roman" w:eastAsia="Helvetica,dialog,Verdana,unifon" w:hAnsi="Times New Roman" w:cs="Times New Roman"/>
              <w:bCs/>
            </w:rPr>
          </w:rPrChange>
        </w:rPr>
        <w:t>Topic: Contribution Margin: A Key Relationship</w:t>
      </w:r>
    </w:p>
    <w:p w14:paraId="3ED40C46" w14:textId="77777777" w:rsidR="008C6CDC" w:rsidRPr="00063AAB" w:rsidRDefault="008C6CDC" w:rsidP="002217A9">
      <w:pPr>
        <w:widowControl w:val="0"/>
        <w:spacing w:after="0" w:line="240" w:lineRule="auto"/>
        <w:rPr>
          <w:rFonts w:ascii="Times New Roman" w:hAnsi="Times New Roman" w:cs="Times New Roman"/>
          <w:bCs/>
          <w:rPrChange w:id="1911" w:author="Agate Publishing" w:date="2019-08-26T15:39:00Z">
            <w:rPr>
              <w:rFonts w:ascii="Times New Roman" w:hAnsi="Times New Roman" w:cs="Times New Roman"/>
              <w:bCs/>
            </w:rPr>
          </w:rPrChange>
        </w:rPr>
      </w:pPr>
    </w:p>
    <w:p w14:paraId="67E79D3D" w14:textId="77777777" w:rsidR="00C943C1" w:rsidRPr="00063AAB" w:rsidRDefault="00C943C1" w:rsidP="002217A9">
      <w:pPr>
        <w:widowControl w:val="0"/>
        <w:spacing w:after="0" w:line="240" w:lineRule="auto"/>
        <w:rPr>
          <w:rFonts w:ascii="Times New Roman" w:hAnsi="Times New Roman" w:cs="Times New Roman"/>
          <w:bCs/>
          <w:rPrChange w:id="1912" w:author="Agate Publishing" w:date="2019-08-26T15:39:00Z">
            <w:rPr>
              <w:rFonts w:ascii="Times New Roman" w:hAnsi="Times New Roman" w:cs="Times New Roman"/>
              <w:bCs/>
            </w:rPr>
          </w:rPrChange>
        </w:rPr>
      </w:pPr>
    </w:p>
    <w:p w14:paraId="3B8815C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9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14" w:author="Agate Publishing" w:date="2019-08-26T15:39:00Z">
            <w:rPr>
              <w:rFonts w:ascii="Times New Roman" w:eastAsia="Helvetica,dialog,Verdana,unifon" w:hAnsi="Times New Roman" w:cs="Times New Roman"/>
              <w:bCs/>
            </w:rPr>
          </w:rPrChange>
        </w:rPr>
        <w:t xml:space="preserve">53. </w:t>
      </w:r>
      <w:ins w:id="1915" w:author="Jeannie's Laptop" w:date="2019-07-22T16:45:00Z">
        <w:r w:rsidR="002217A9" w:rsidRPr="00063AAB">
          <w:rPr>
            <w:rFonts w:ascii="Times New Roman" w:eastAsia="Helvetica,dialog,Verdana,unifon" w:hAnsi="Times New Roman" w:cs="Times New Roman"/>
            <w:bCs/>
            <w:rPrChange w:id="1916"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1917" w:author="Agate Publishing" w:date="2019-08-26T15:39:00Z">
            <w:rPr>
              <w:rFonts w:ascii="Times New Roman" w:eastAsia="Helvetica,dialog,Verdana,unifon" w:hAnsi="Times New Roman" w:cs="Times New Roman"/>
              <w:bCs/>
            </w:rPr>
          </w:rPrChange>
        </w:rPr>
        <w:t>The number of units of CK74 that Ruby must sell to break- even is:</w:t>
      </w:r>
    </w:p>
    <w:p w14:paraId="6EB7A33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918" w:author="Agate Publishing" w:date="2019-08-26T15:39:00Z">
            <w:rPr>
              <w:rFonts w:ascii="Times New Roman" w:eastAsia="Helvetica,dialog,Verdana,unifon" w:hAnsi="Times New Roman" w:cs="Times New Roman"/>
              <w:bCs/>
            </w:rPr>
          </w:rPrChange>
        </w:rPr>
      </w:pPr>
    </w:p>
    <w:p w14:paraId="15FC8856" w14:textId="77777777" w:rsidR="008C6CDC" w:rsidRPr="00063AAB" w:rsidRDefault="008C6CDC" w:rsidP="002217A9">
      <w:pPr>
        <w:widowControl w:val="0"/>
        <w:spacing w:after="0" w:line="240" w:lineRule="auto"/>
        <w:rPr>
          <w:rFonts w:ascii="Times New Roman" w:hAnsi="Times New Roman" w:cs="Times New Roman"/>
          <w:bCs/>
          <w:rPrChange w:id="191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920" w:author="Agate Publishing" w:date="2019-08-26T15:39:00Z">
            <w:rPr>
              <w:rFonts w:ascii="Times New Roman" w:eastAsia="Helvetica,dialog,Verdana,unifon" w:hAnsi="Times New Roman" w:cs="Times New Roman"/>
              <w:bCs/>
            </w:rPr>
          </w:rPrChange>
        </w:rPr>
        <w:t>A. 30,000.</w:t>
      </w:r>
    </w:p>
    <w:p w14:paraId="140716B3" w14:textId="77777777" w:rsidR="008C6CDC" w:rsidRPr="00063AAB" w:rsidRDefault="008C6CDC" w:rsidP="002217A9">
      <w:pPr>
        <w:widowControl w:val="0"/>
        <w:spacing w:after="0" w:line="240" w:lineRule="auto"/>
        <w:rPr>
          <w:rFonts w:ascii="Times New Roman" w:hAnsi="Times New Roman" w:cs="Times New Roman"/>
          <w:bCs/>
          <w:rPrChange w:id="1921" w:author="Agate Publishing" w:date="2019-08-26T15:39:00Z">
            <w:rPr>
              <w:rFonts w:ascii="Times New Roman" w:hAnsi="Times New Roman" w:cs="Times New Roman"/>
              <w:bCs/>
            </w:rPr>
          </w:rPrChange>
        </w:rPr>
      </w:pPr>
    </w:p>
    <w:p w14:paraId="6EFE8121" w14:textId="77777777" w:rsidR="008C6CDC" w:rsidRPr="00063AAB" w:rsidRDefault="008C6CDC" w:rsidP="002217A9">
      <w:pPr>
        <w:widowControl w:val="0"/>
        <w:spacing w:after="0" w:line="240" w:lineRule="auto"/>
        <w:rPr>
          <w:rFonts w:ascii="Times New Roman" w:hAnsi="Times New Roman" w:cs="Times New Roman"/>
          <w:bCs/>
          <w:rPrChange w:id="192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923" w:author="Agate Publishing" w:date="2019-08-26T15:39:00Z">
            <w:rPr>
              <w:rFonts w:ascii="Times New Roman" w:eastAsia="Helvetica,dialog,Verdana,unifon" w:hAnsi="Times New Roman" w:cs="Times New Roman"/>
              <w:bCs/>
            </w:rPr>
          </w:rPrChange>
        </w:rPr>
        <w:t>B. 20,500.</w:t>
      </w:r>
    </w:p>
    <w:p w14:paraId="34ACC05B" w14:textId="77777777" w:rsidR="008C6CDC" w:rsidRPr="00063AAB" w:rsidRDefault="008C6CDC" w:rsidP="002217A9">
      <w:pPr>
        <w:widowControl w:val="0"/>
        <w:spacing w:after="0" w:line="240" w:lineRule="auto"/>
        <w:rPr>
          <w:rFonts w:ascii="Times New Roman" w:hAnsi="Times New Roman" w:cs="Times New Roman"/>
          <w:bCs/>
          <w:rPrChange w:id="1924" w:author="Agate Publishing" w:date="2019-08-26T15:39:00Z">
            <w:rPr>
              <w:rFonts w:ascii="Times New Roman" w:hAnsi="Times New Roman" w:cs="Times New Roman"/>
              <w:bCs/>
            </w:rPr>
          </w:rPrChange>
        </w:rPr>
      </w:pPr>
    </w:p>
    <w:p w14:paraId="625C3627" w14:textId="77777777" w:rsidR="008C6CDC" w:rsidRPr="00063AAB" w:rsidRDefault="008C6CDC" w:rsidP="002217A9">
      <w:pPr>
        <w:widowControl w:val="0"/>
        <w:spacing w:after="0" w:line="240" w:lineRule="auto"/>
        <w:rPr>
          <w:rFonts w:ascii="Times New Roman" w:hAnsi="Times New Roman" w:cs="Times New Roman"/>
          <w:bCs/>
          <w:rPrChange w:id="192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926" w:author="Agate Publishing" w:date="2019-08-26T15:39:00Z">
            <w:rPr>
              <w:rFonts w:ascii="Times New Roman" w:eastAsia="Helvetica,dialog,Verdana,unifon" w:hAnsi="Times New Roman" w:cs="Times New Roman"/>
              <w:bCs/>
            </w:rPr>
          </w:rPrChange>
        </w:rPr>
        <w:t>C. 8,200.</w:t>
      </w:r>
    </w:p>
    <w:p w14:paraId="069660DF" w14:textId="77777777" w:rsidR="008C6CDC" w:rsidRPr="00063AAB" w:rsidRDefault="008C6CDC" w:rsidP="002217A9">
      <w:pPr>
        <w:widowControl w:val="0"/>
        <w:spacing w:after="0" w:line="240" w:lineRule="auto"/>
        <w:rPr>
          <w:rFonts w:ascii="Times New Roman" w:hAnsi="Times New Roman" w:cs="Times New Roman"/>
          <w:bCs/>
          <w:rPrChange w:id="1927" w:author="Agate Publishing" w:date="2019-08-26T15:39:00Z">
            <w:rPr>
              <w:rFonts w:ascii="Times New Roman" w:hAnsi="Times New Roman" w:cs="Times New Roman"/>
              <w:bCs/>
            </w:rPr>
          </w:rPrChange>
        </w:rPr>
      </w:pPr>
    </w:p>
    <w:p w14:paraId="520EF14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92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1929" w:author="Agate Publishing" w:date="2019-08-26T15:39:00Z">
            <w:rPr>
              <w:rFonts w:ascii="Times New Roman" w:eastAsia="Helvetica,dialog,Verdana,unifon" w:hAnsi="Times New Roman" w:cs="Times New Roman"/>
              <w:b/>
              <w:u w:val="single"/>
            </w:rPr>
          </w:rPrChange>
        </w:rPr>
        <w:lastRenderedPageBreak/>
        <w:t>D</w:t>
      </w:r>
      <w:r w:rsidRPr="00063AAB">
        <w:rPr>
          <w:rFonts w:ascii="Times New Roman" w:eastAsia="Helvetica,dialog,Verdana,unifon" w:hAnsi="Times New Roman" w:cs="Times New Roman"/>
          <w:bCs/>
          <w:rPrChange w:id="1930" w:author="Agate Publishing" w:date="2019-08-26T15:39:00Z">
            <w:rPr>
              <w:rFonts w:ascii="Times New Roman" w:eastAsia="Helvetica,dialog,Verdana,unifon" w:hAnsi="Times New Roman" w:cs="Times New Roman"/>
              <w:bCs/>
            </w:rPr>
          </w:rPrChange>
        </w:rPr>
        <w:t>. 12,300.</w:t>
      </w:r>
    </w:p>
    <w:p w14:paraId="52B5321B" w14:textId="77777777" w:rsidR="00DB0220" w:rsidRPr="00063AAB" w:rsidRDefault="00DB0220" w:rsidP="00DB0220">
      <w:pPr>
        <w:widowControl w:val="0"/>
        <w:spacing w:after="0" w:line="240" w:lineRule="auto"/>
        <w:rPr>
          <w:ins w:id="1931" w:author="Jeannie's Laptop" w:date="2019-07-23T12:32:00Z"/>
          <w:rFonts w:ascii="Times New Roman" w:hAnsi="Times New Roman" w:cs="Times New Roman"/>
          <w:bCs/>
          <w:rPrChange w:id="1932" w:author="Agate Publishing" w:date="2019-08-26T15:39:00Z">
            <w:rPr>
              <w:ins w:id="1933" w:author="Jeannie's Laptop" w:date="2019-07-23T12:32:00Z"/>
              <w:rFonts w:ascii="Times New Roman" w:hAnsi="Times New Roman" w:cs="Times New Roman"/>
              <w:bCs/>
            </w:rPr>
          </w:rPrChange>
        </w:rPr>
      </w:pPr>
    </w:p>
    <w:p w14:paraId="0C502A67" w14:textId="77777777" w:rsidR="00DB0220" w:rsidRPr="00063AAB" w:rsidRDefault="00DB0220" w:rsidP="00DB0220">
      <w:pPr>
        <w:widowControl w:val="0"/>
        <w:spacing w:after="0" w:line="240" w:lineRule="auto"/>
        <w:rPr>
          <w:ins w:id="1934" w:author="Jeannie's Laptop" w:date="2019-07-23T12:32:00Z"/>
          <w:rFonts w:ascii="Times New Roman" w:hAnsi="Times New Roman" w:cs="Times New Roman"/>
          <w:bCs/>
          <w:rPrChange w:id="1935" w:author="Agate Publishing" w:date="2019-08-26T15:39:00Z">
            <w:rPr>
              <w:ins w:id="1936" w:author="Jeannie's Laptop" w:date="2019-07-23T12:32:00Z"/>
              <w:rFonts w:ascii="Times New Roman" w:hAnsi="Times New Roman" w:cs="Times New Roman"/>
              <w:bCs/>
            </w:rPr>
          </w:rPrChange>
        </w:rPr>
      </w:pPr>
      <w:ins w:id="1937" w:author="Jeannie's Laptop" w:date="2019-07-23T12:32:00Z">
        <w:r w:rsidRPr="00063AAB">
          <w:rPr>
            <w:rFonts w:ascii="Times New Roman" w:eastAsia="Helvetica,dialog,Verdana,unifon" w:hAnsi="Times New Roman" w:cs="Times New Roman"/>
            <w:bCs/>
            <w:rPrChange w:id="1938" w:author="Agate Publishing" w:date="2019-08-26T15:39:00Z">
              <w:rPr>
                <w:rFonts w:ascii="Times New Roman" w:eastAsia="Helvetica,dialog,Verdana,unifon" w:hAnsi="Times New Roman" w:cs="Times New Roman"/>
                <w:bCs/>
              </w:rPr>
            </w:rPrChange>
          </w:rPr>
          <w:t>Feedback:</w:t>
        </w:r>
      </w:ins>
    </w:p>
    <w:p w14:paraId="224BE9D8" w14:textId="3A6BC018" w:rsidR="001952E6" w:rsidRPr="00063AAB" w:rsidDel="00DB0220" w:rsidRDefault="001952E6" w:rsidP="002217A9">
      <w:pPr>
        <w:widowControl w:val="0"/>
        <w:spacing w:after="0" w:line="240" w:lineRule="auto"/>
        <w:rPr>
          <w:del w:id="1939" w:author="Jeannie's Laptop" w:date="2019-07-23T12:32:00Z"/>
          <w:rFonts w:ascii="Times New Roman" w:hAnsi="Times New Roman" w:cs="Times New Roman"/>
          <w:bCs/>
          <w:rPrChange w:id="1940" w:author="Agate Publishing" w:date="2019-08-26T15:39:00Z">
            <w:rPr>
              <w:del w:id="1941" w:author="Jeannie's Laptop" w:date="2019-07-23T12:32:00Z"/>
              <w:rFonts w:ascii="Times New Roman" w:hAnsi="Times New Roman" w:cs="Times New Roman"/>
              <w:bCs/>
            </w:rPr>
          </w:rPrChange>
        </w:rPr>
      </w:pPr>
    </w:p>
    <w:p w14:paraId="5556D943" w14:textId="77777777" w:rsidR="008C6CDC" w:rsidRPr="00063AAB" w:rsidRDefault="008C6CDC" w:rsidP="002217A9">
      <w:pPr>
        <w:widowControl w:val="0"/>
        <w:spacing w:after="0" w:line="240" w:lineRule="auto"/>
        <w:rPr>
          <w:rFonts w:ascii="Times New Roman" w:hAnsi="Times New Roman" w:cs="Times New Roman"/>
          <w:bCs/>
          <w:rPrChange w:id="194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943" w:author="Agate Publishing" w:date="2019-08-26T15:39:00Z">
            <w:rPr>
              <w:rFonts w:ascii="Times New Roman" w:eastAsia="Helvetica,dialog,Verdana,unifon" w:hAnsi="Times New Roman" w:cs="Times New Roman"/>
              <w:bCs/>
            </w:rPr>
          </w:rPrChange>
        </w:rPr>
        <w:t>$986,337 ÷ $80.19 = 12,300</w:t>
      </w:r>
    </w:p>
    <w:p w14:paraId="7FD9B85A" w14:textId="77777777" w:rsidR="008C6CDC" w:rsidRPr="00063AAB" w:rsidRDefault="008C6CDC" w:rsidP="002217A9">
      <w:pPr>
        <w:widowControl w:val="0"/>
        <w:spacing w:after="0" w:line="240" w:lineRule="auto"/>
        <w:rPr>
          <w:rFonts w:ascii="Times New Roman" w:hAnsi="Times New Roman" w:cs="Times New Roman"/>
          <w:bCs/>
          <w:rPrChange w:id="1944" w:author="Agate Publishing" w:date="2019-08-26T15:39:00Z">
            <w:rPr>
              <w:rFonts w:ascii="Times New Roman" w:hAnsi="Times New Roman" w:cs="Times New Roman"/>
              <w:bCs/>
            </w:rPr>
          </w:rPrChange>
        </w:rPr>
      </w:pPr>
    </w:p>
    <w:p w14:paraId="5E824CC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4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46" w:author="Agate Publishing" w:date="2019-08-26T15:39:00Z">
            <w:rPr>
              <w:rFonts w:ascii="Times New Roman" w:eastAsia="Helvetica,dialog,Verdana,unifon" w:hAnsi="Times New Roman" w:cs="Times New Roman"/>
              <w:bCs/>
            </w:rPr>
          </w:rPrChange>
        </w:rPr>
        <w:t>AACSB: Analytical Thinking</w:t>
      </w:r>
    </w:p>
    <w:p w14:paraId="47C95B4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4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48" w:author="Agate Publishing" w:date="2019-08-26T15:39:00Z">
            <w:rPr>
              <w:rFonts w:ascii="Times New Roman" w:eastAsia="Helvetica,dialog,Verdana,unifon" w:hAnsi="Times New Roman" w:cs="Times New Roman"/>
              <w:bCs/>
            </w:rPr>
          </w:rPrChange>
        </w:rPr>
        <w:t>AICPA: BB Critical Thinking</w:t>
      </w:r>
    </w:p>
    <w:p w14:paraId="12BF372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50" w:author="Agate Publishing" w:date="2019-08-26T15:39:00Z">
            <w:rPr>
              <w:rFonts w:ascii="Times New Roman" w:eastAsia="Helvetica,dialog,Verdana,unifon" w:hAnsi="Times New Roman" w:cs="Times New Roman"/>
              <w:bCs/>
            </w:rPr>
          </w:rPrChange>
        </w:rPr>
        <w:t>AICPA: FN Measurement</w:t>
      </w:r>
    </w:p>
    <w:p w14:paraId="4CB3281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52" w:author="Agate Publishing" w:date="2019-08-26T15:39:00Z">
            <w:rPr>
              <w:rFonts w:ascii="Times New Roman" w:eastAsia="Helvetica,dialog,Verdana,unifon" w:hAnsi="Times New Roman" w:cs="Times New Roman"/>
              <w:bCs/>
            </w:rPr>
          </w:rPrChange>
        </w:rPr>
        <w:t>Accessibility: Keyboard Navigation</w:t>
      </w:r>
    </w:p>
    <w:p w14:paraId="10159CD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54" w:author="Agate Publishing" w:date="2019-08-26T15:39:00Z">
            <w:rPr>
              <w:rFonts w:ascii="Times New Roman" w:eastAsia="Helvetica,dialog,Verdana,unifon" w:hAnsi="Times New Roman" w:cs="Times New Roman"/>
              <w:bCs/>
            </w:rPr>
          </w:rPrChange>
        </w:rPr>
        <w:t>Blooms: Apply</w:t>
      </w:r>
    </w:p>
    <w:p w14:paraId="282E136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56" w:author="Agate Publishing" w:date="2019-08-26T15:39:00Z">
            <w:rPr>
              <w:rFonts w:ascii="Times New Roman" w:eastAsia="Helvetica,dialog,Verdana,unifon" w:hAnsi="Times New Roman" w:cs="Times New Roman"/>
              <w:bCs/>
            </w:rPr>
          </w:rPrChange>
        </w:rPr>
        <w:t>Difficulty: 2 Medium</w:t>
      </w:r>
    </w:p>
    <w:p w14:paraId="0AAB64E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58"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6C4BEAB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60" w:author="Agate Publishing" w:date="2019-08-26T15:39:00Z">
            <w:rPr>
              <w:rFonts w:ascii="Times New Roman" w:eastAsia="Helvetica,dialog,Verdana,unifon" w:hAnsi="Times New Roman" w:cs="Times New Roman"/>
              <w:bCs/>
            </w:rPr>
          </w:rPrChange>
        </w:rPr>
        <w:t>Topic: How Many Units Must We Sell?</w:t>
      </w:r>
    </w:p>
    <w:p w14:paraId="3778F3D5"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1961" w:author="Agate Publishing" w:date="2019-08-26T15:39:00Z">
            <w:rPr>
              <w:rFonts w:ascii="Times New Roman" w:eastAsia="Helvetica,dialog,Verdana,unifon" w:hAnsi="Times New Roman" w:cs="Times New Roman"/>
              <w:bCs/>
            </w:rPr>
          </w:rPrChange>
        </w:rPr>
      </w:pPr>
    </w:p>
    <w:p w14:paraId="362EFB6F"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1962" w:author="Agate Publishing" w:date="2019-08-26T15:39:00Z">
            <w:rPr>
              <w:rFonts w:ascii="Times New Roman" w:eastAsia="Helvetica,dialog,Verdana,unifon" w:hAnsi="Times New Roman" w:cs="Times New Roman"/>
              <w:bCs/>
            </w:rPr>
          </w:rPrChange>
        </w:rPr>
      </w:pPr>
    </w:p>
    <w:p w14:paraId="4370AEFC"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1963" w:author="Agate Publishing" w:date="2019-08-26T15:39:00Z">
            <w:rPr>
              <w:rFonts w:ascii="Times New Roman" w:eastAsia="Helvetica,dialog,Verdana,unifon" w:hAnsi="Times New Roman" w:cs="Times New Roman"/>
              <w:bCs/>
            </w:rPr>
          </w:rPrChange>
        </w:rPr>
        <w:t xml:space="preserve">54. </w:t>
      </w:r>
      <w:ins w:id="1964" w:author="Jeannie's Laptop" w:date="2019-07-22T16:45:00Z">
        <w:r w:rsidR="002217A9" w:rsidRPr="00063AAB">
          <w:rPr>
            <w:rFonts w:ascii="Times New Roman" w:eastAsia="Helvetica,dialog,Verdana,unifon" w:hAnsi="Times New Roman" w:cs="Times New Roman"/>
            <w:bCs/>
            <w:rPrChange w:id="1965"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1966" w:author="Agate Publishing" w:date="2019-08-26T15:39:00Z">
            <w:rPr>
              <w:rFonts w:ascii="Times New Roman" w:eastAsia="Helvetica,dialog,Verdana,unifon" w:hAnsi="Times New Roman" w:cs="Times New Roman"/>
              <w:bCs/>
            </w:rPr>
          </w:rPrChange>
        </w:rPr>
        <w:t xml:space="preserve">The dollar sales volume necessary to produce operating income of $245,000 is closest to: </w:t>
      </w:r>
      <w:r w:rsidR="00234C47" w:rsidRPr="00063AAB">
        <w:rPr>
          <w:rFonts w:ascii="Times New Roman" w:hAnsi="Times New Roman" w:cs="Times New Roman"/>
          <w:bCs/>
          <w:rPrChange w:id="1967" w:author="Agate Publishing" w:date="2019-08-26T15:39:00Z">
            <w:rPr>
              <w:rFonts w:ascii="Times New Roman" w:hAnsi="Times New Roman" w:cs="Times New Roman"/>
              <w:b/>
              <w:bCs/>
            </w:rPr>
          </w:rPrChange>
        </w:rPr>
        <w:t>(Round the answer to the nearest whole number.)</w:t>
      </w:r>
    </w:p>
    <w:p w14:paraId="54F5D555" w14:textId="77777777" w:rsidR="008C6CDC" w:rsidRPr="00063AAB" w:rsidRDefault="008C6CDC" w:rsidP="002217A9">
      <w:pPr>
        <w:widowControl w:val="0"/>
        <w:spacing w:after="0" w:line="240" w:lineRule="auto"/>
        <w:rPr>
          <w:rFonts w:ascii="Times New Roman" w:hAnsi="Times New Roman" w:cs="Times New Roman"/>
          <w:bCs/>
        </w:rPr>
      </w:pPr>
    </w:p>
    <w:p w14:paraId="76060B45" w14:textId="77777777" w:rsidR="008C6CDC" w:rsidRPr="00063AAB" w:rsidRDefault="008C6CDC" w:rsidP="002217A9">
      <w:pPr>
        <w:widowControl w:val="0"/>
        <w:spacing w:after="0" w:line="240" w:lineRule="auto"/>
        <w:rPr>
          <w:rFonts w:ascii="Times New Roman" w:hAnsi="Times New Roman" w:cs="Times New Roman"/>
          <w:bCs/>
          <w:rPrChange w:id="196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969" w:author="Agate Publishing" w:date="2019-08-26T15:39:00Z">
            <w:rPr>
              <w:rFonts w:ascii="Times New Roman" w:eastAsia="Helvetica,dialog,Verdana,unifon" w:hAnsi="Times New Roman" w:cs="Times New Roman"/>
              <w:bCs/>
            </w:rPr>
          </w:rPrChange>
        </w:rPr>
        <w:t>A. $2,052,228.</w:t>
      </w:r>
    </w:p>
    <w:p w14:paraId="60EB5DC3" w14:textId="77777777" w:rsidR="008C6CDC" w:rsidRPr="00063AAB" w:rsidRDefault="008C6CDC" w:rsidP="002217A9">
      <w:pPr>
        <w:widowControl w:val="0"/>
        <w:spacing w:after="0" w:line="240" w:lineRule="auto"/>
        <w:rPr>
          <w:rFonts w:ascii="Times New Roman" w:hAnsi="Times New Roman" w:cs="Times New Roman"/>
          <w:bCs/>
          <w:rPrChange w:id="1970" w:author="Agate Publishing" w:date="2019-08-26T15:39:00Z">
            <w:rPr>
              <w:rFonts w:ascii="Times New Roman" w:hAnsi="Times New Roman" w:cs="Times New Roman"/>
              <w:bCs/>
            </w:rPr>
          </w:rPrChange>
        </w:rPr>
      </w:pPr>
    </w:p>
    <w:p w14:paraId="4078D9E2" w14:textId="77777777" w:rsidR="008C6CDC" w:rsidRPr="00063AAB" w:rsidRDefault="008C6CDC" w:rsidP="002217A9">
      <w:pPr>
        <w:widowControl w:val="0"/>
        <w:spacing w:after="0" w:line="240" w:lineRule="auto"/>
        <w:rPr>
          <w:rFonts w:ascii="Times New Roman" w:hAnsi="Times New Roman" w:cs="Times New Roman"/>
          <w:bCs/>
          <w:rPrChange w:id="197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972" w:author="Agate Publishing" w:date="2019-08-26T15:39:00Z">
            <w:rPr>
              <w:rFonts w:ascii="Times New Roman" w:eastAsia="Helvetica,dialog,Verdana,unifon" w:hAnsi="Times New Roman" w:cs="Times New Roman"/>
              <w:bCs/>
            </w:rPr>
          </w:rPrChange>
        </w:rPr>
        <w:t>B. $4,124,000.</w:t>
      </w:r>
    </w:p>
    <w:p w14:paraId="774B76FC" w14:textId="77777777" w:rsidR="008C6CDC" w:rsidRPr="00063AAB" w:rsidRDefault="008C6CDC" w:rsidP="002217A9">
      <w:pPr>
        <w:widowControl w:val="0"/>
        <w:spacing w:after="0" w:line="240" w:lineRule="auto"/>
        <w:rPr>
          <w:rFonts w:ascii="Times New Roman" w:hAnsi="Times New Roman" w:cs="Times New Roman"/>
          <w:bCs/>
          <w:rPrChange w:id="1973" w:author="Agate Publishing" w:date="2019-08-26T15:39:00Z">
            <w:rPr>
              <w:rFonts w:ascii="Times New Roman" w:hAnsi="Times New Roman" w:cs="Times New Roman"/>
              <w:bCs/>
            </w:rPr>
          </w:rPrChange>
        </w:rPr>
      </w:pPr>
    </w:p>
    <w:p w14:paraId="2520911E" w14:textId="77777777" w:rsidR="008C6CDC" w:rsidRPr="00063AAB" w:rsidRDefault="008C6CDC" w:rsidP="002217A9">
      <w:pPr>
        <w:widowControl w:val="0"/>
        <w:spacing w:after="0" w:line="240" w:lineRule="auto"/>
        <w:rPr>
          <w:rFonts w:ascii="Times New Roman" w:hAnsi="Times New Roman" w:cs="Times New Roman"/>
          <w:bCs/>
          <w:rPrChange w:id="197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975" w:author="Agate Publishing" w:date="2019-08-26T15:39:00Z">
            <w:rPr>
              <w:rFonts w:ascii="Times New Roman" w:eastAsia="Helvetica,dialog,Verdana,unifon" w:hAnsi="Times New Roman" w:cs="Times New Roman"/>
              <w:bCs/>
            </w:rPr>
          </w:rPrChange>
        </w:rPr>
        <w:t>C. $2,465,842.</w:t>
      </w:r>
    </w:p>
    <w:p w14:paraId="6D6BF134" w14:textId="77777777" w:rsidR="008C6CDC" w:rsidRPr="00063AAB" w:rsidRDefault="008C6CDC" w:rsidP="002217A9">
      <w:pPr>
        <w:widowControl w:val="0"/>
        <w:spacing w:after="0" w:line="240" w:lineRule="auto"/>
        <w:rPr>
          <w:rFonts w:ascii="Times New Roman" w:hAnsi="Times New Roman" w:cs="Times New Roman"/>
          <w:bCs/>
          <w:rPrChange w:id="1976" w:author="Agate Publishing" w:date="2019-08-26T15:39:00Z">
            <w:rPr>
              <w:rFonts w:ascii="Times New Roman" w:hAnsi="Times New Roman" w:cs="Times New Roman"/>
              <w:bCs/>
            </w:rPr>
          </w:rPrChange>
        </w:rPr>
      </w:pPr>
    </w:p>
    <w:p w14:paraId="611158C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19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1978"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1979" w:author="Agate Publishing" w:date="2019-08-26T15:39:00Z">
            <w:rPr>
              <w:rFonts w:ascii="Times New Roman" w:eastAsia="Helvetica,dialog,Verdana,unifon" w:hAnsi="Times New Roman" w:cs="Times New Roman"/>
              <w:bCs/>
            </w:rPr>
          </w:rPrChange>
        </w:rPr>
        <w:t>. $3,078,343.</w:t>
      </w:r>
    </w:p>
    <w:p w14:paraId="51317F96" w14:textId="77777777" w:rsidR="00DB0220" w:rsidRPr="00063AAB" w:rsidRDefault="00DB0220" w:rsidP="00DB0220">
      <w:pPr>
        <w:widowControl w:val="0"/>
        <w:spacing w:after="0" w:line="240" w:lineRule="auto"/>
        <w:rPr>
          <w:ins w:id="1980" w:author="Jeannie's Laptop" w:date="2019-07-23T12:32:00Z"/>
          <w:rFonts w:ascii="Times New Roman" w:hAnsi="Times New Roman" w:cs="Times New Roman"/>
          <w:bCs/>
          <w:rPrChange w:id="1981" w:author="Agate Publishing" w:date="2019-08-26T15:39:00Z">
            <w:rPr>
              <w:ins w:id="1982" w:author="Jeannie's Laptop" w:date="2019-07-23T12:32:00Z"/>
              <w:rFonts w:ascii="Times New Roman" w:hAnsi="Times New Roman" w:cs="Times New Roman"/>
              <w:bCs/>
            </w:rPr>
          </w:rPrChange>
        </w:rPr>
      </w:pPr>
    </w:p>
    <w:p w14:paraId="72F87E86" w14:textId="77777777" w:rsidR="00DB0220" w:rsidRPr="00063AAB" w:rsidRDefault="00DB0220" w:rsidP="00DB0220">
      <w:pPr>
        <w:widowControl w:val="0"/>
        <w:spacing w:after="0" w:line="240" w:lineRule="auto"/>
        <w:rPr>
          <w:ins w:id="1983" w:author="Jeannie's Laptop" w:date="2019-07-23T12:32:00Z"/>
          <w:rFonts w:ascii="Times New Roman" w:hAnsi="Times New Roman" w:cs="Times New Roman"/>
          <w:bCs/>
          <w:rPrChange w:id="1984" w:author="Agate Publishing" w:date="2019-08-26T15:39:00Z">
            <w:rPr>
              <w:ins w:id="1985" w:author="Jeannie's Laptop" w:date="2019-07-23T12:32:00Z"/>
              <w:rFonts w:ascii="Times New Roman" w:hAnsi="Times New Roman" w:cs="Times New Roman"/>
              <w:bCs/>
            </w:rPr>
          </w:rPrChange>
        </w:rPr>
      </w:pPr>
      <w:ins w:id="1986" w:author="Jeannie's Laptop" w:date="2019-07-23T12:32:00Z">
        <w:r w:rsidRPr="00063AAB">
          <w:rPr>
            <w:rFonts w:ascii="Times New Roman" w:eastAsia="Helvetica,dialog,Verdana,unifon" w:hAnsi="Times New Roman" w:cs="Times New Roman"/>
            <w:bCs/>
            <w:rPrChange w:id="1987" w:author="Agate Publishing" w:date="2019-08-26T15:39:00Z">
              <w:rPr>
                <w:rFonts w:ascii="Times New Roman" w:eastAsia="Helvetica,dialog,Verdana,unifon" w:hAnsi="Times New Roman" w:cs="Times New Roman"/>
                <w:bCs/>
              </w:rPr>
            </w:rPrChange>
          </w:rPr>
          <w:t>Feedback:</w:t>
        </w:r>
      </w:ins>
    </w:p>
    <w:p w14:paraId="71874139" w14:textId="7049904B" w:rsidR="001952E6" w:rsidRPr="00063AAB" w:rsidDel="00DB0220" w:rsidRDefault="001952E6" w:rsidP="002217A9">
      <w:pPr>
        <w:widowControl w:val="0"/>
        <w:spacing w:after="0" w:line="240" w:lineRule="auto"/>
        <w:rPr>
          <w:del w:id="1988" w:author="Jeannie's Laptop" w:date="2019-07-23T12:32:00Z"/>
          <w:rFonts w:ascii="Times New Roman" w:hAnsi="Times New Roman" w:cs="Times New Roman"/>
          <w:bCs/>
          <w:rPrChange w:id="1989" w:author="Agate Publishing" w:date="2019-08-26T15:39:00Z">
            <w:rPr>
              <w:del w:id="1990" w:author="Jeannie's Laptop" w:date="2019-07-23T12:32:00Z"/>
              <w:rFonts w:ascii="Times New Roman" w:hAnsi="Times New Roman" w:cs="Times New Roman"/>
              <w:bCs/>
            </w:rPr>
          </w:rPrChange>
        </w:rPr>
      </w:pPr>
    </w:p>
    <w:p w14:paraId="6CDE28BB" w14:textId="77777777" w:rsidR="008C6CDC" w:rsidRPr="00063AAB" w:rsidRDefault="008C6CDC" w:rsidP="002217A9">
      <w:pPr>
        <w:widowControl w:val="0"/>
        <w:spacing w:after="0" w:line="240" w:lineRule="auto"/>
        <w:rPr>
          <w:rFonts w:ascii="Times New Roman" w:hAnsi="Times New Roman" w:cs="Times New Roman"/>
          <w:bCs/>
          <w:rPrChange w:id="199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1992" w:author="Agate Publishing" w:date="2019-08-26T15:39:00Z">
            <w:rPr>
              <w:rFonts w:ascii="Times New Roman" w:eastAsia="Helvetica,dialog,Verdana,unifon" w:hAnsi="Times New Roman" w:cs="Times New Roman"/>
              <w:bCs/>
            </w:rPr>
          </w:rPrChange>
        </w:rPr>
        <w:t>($986,337 + $245,000) ÷ 0.4 = $3,078,342.50, rounded to $3,078,343</w:t>
      </w:r>
    </w:p>
    <w:p w14:paraId="21CD860C" w14:textId="77777777" w:rsidR="008C6CDC" w:rsidRPr="00063AAB" w:rsidRDefault="008C6CDC" w:rsidP="002217A9">
      <w:pPr>
        <w:widowControl w:val="0"/>
        <w:spacing w:after="0" w:line="240" w:lineRule="auto"/>
        <w:rPr>
          <w:rFonts w:ascii="Times New Roman" w:hAnsi="Times New Roman" w:cs="Times New Roman"/>
          <w:bCs/>
          <w:rPrChange w:id="1993" w:author="Agate Publishing" w:date="2019-08-26T15:39:00Z">
            <w:rPr>
              <w:rFonts w:ascii="Times New Roman" w:hAnsi="Times New Roman" w:cs="Times New Roman"/>
              <w:bCs/>
            </w:rPr>
          </w:rPrChange>
        </w:rPr>
      </w:pPr>
    </w:p>
    <w:p w14:paraId="649C346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9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95" w:author="Agate Publishing" w:date="2019-08-26T15:39:00Z">
            <w:rPr>
              <w:rFonts w:ascii="Times New Roman" w:eastAsia="Helvetica,dialog,Verdana,unifon" w:hAnsi="Times New Roman" w:cs="Times New Roman"/>
              <w:bCs/>
            </w:rPr>
          </w:rPrChange>
        </w:rPr>
        <w:t>AACSB: Analytical Thinking</w:t>
      </w:r>
    </w:p>
    <w:p w14:paraId="5794310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9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97" w:author="Agate Publishing" w:date="2019-08-26T15:39:00Z">
            <w:rPr>
              <w:rFonts w:ascii="Times New Roman" w:eastAsia="Helvetica,dialog,Verdana,unifon" w:hAnsi="Times New Roman" w:cs="Times New Roman"/>
              <w:bCs/>
            </w:rPr>
          </w:rPrChange>
        </w:rPr>
        <w:t>AICPA: BB Critical Thinking</w:t>
      </w:r>
    </w:p>
    <w:p w14:paraId="6B29EE4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199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1999" w:author="Agate Publishing" w:date="2019-08-26T15:39:00Z">
            <w:rPr>
              <w:rFonts w:ascii="Times New Roman" w:eastAsia="Helvetica,dialog,Verdana,unifon" w:hAnsi="Times New Roman" w:cs="Times New Roman"/>
              <w:bCs/>
            </w:rPr>
          </w:rPrChange>
        </w:rPr>
        <w:t>AICPA: FN Measurement</w:t>
      </w:r>
    </w:p>
    <w:p w14:paraId="42A6E2A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01" w:author="Agate Publishing" w:date="2019-08-26T15:39:00Z">
            <w:rPr>
              <w:rFonts w:ascii="Times New Roman" w:eastAsia="Helvetica,dialog,Verdana,unifon" w:hAnsi="Times New Roman" w:cs="Times New Roman"/>
              <w:bCs/>
            </w:rPr>
          </w:rPrChange>
        </w:rPr>
        <w:t>Accessibility: Keyboard Navigation</w:t>
      </w:r>
    </w:p>
    <w:p w14:paraId="1750DCE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0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03" w:author="Agate Publishing" w:date="2019-08-26T15:39:00Z">
            <w:rPr>
              <w:rFonts w:ascii="Times New Roman" w:eastAsia="Helvetica,dialog,Verdana,unifon" w:hAnsi="Times New Roman" w:cs="Times New Roman"/>
              <w:bCs/>
            </w:rPr>
          </w:rPrChange>
        </w:rPr>
        <w:t>Blooms: Apply</w:t>
      </w:r>
    </w:p>
    <w:p w14:paraId="14368BE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0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05" w:author="Agate Publishing" w:date="2019-08-26T15:39:00Z">
            <w:rPr>
              <w:rFonts w:ascii="Times New Roman" w:eastAsia="Helvetica,dialog,Verdana,unifon" w:hAnsi="Times New Roman" w:cs="Times New Roman"/>
              <w:bCs/>
            </w:rPr>
          </w:rPrChange>
        </w:rPr>
        <w:t>Difficulty: 3 Hard</w:t>
      </w:r>
    </w:p>
    <w:p w14:paraId="0BA16FB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0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07"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4B486B3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0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09" w:author="Agate Publishing" w:date="2019-08-26T15:39:00Z">
            <w:rPr>
              <w:rFonts w:ascii="Times New Roman" w:eastAsia="Helvetica,dialog,Verdana,unifon" w:hAnsi="Times New Roman" w:cs="Times New Roman"/>
              <w:bCs/>
            </w:rPr>
          </w:rPrChange>
        </w:rPr>
        <w:t>Topic: How Many Units Must We Sell?</w:t>
      </w:r>
    </w:p>
    <w:p w14:paraId="34452638" w14:textId="77777777" w:rsidR="008C6CDC" w:rsidRPr="00063AAB" w:rsidRDefault="008C6CDC" w:rsidP="002217A9">
      <w:pPr>
        <w:widowControl w:val="0"/>
        <w:spacing w:after="0" w:line="240" w:lineRule="auto"/>
        <w:rPr>
          <w:rFonts w:ascii="Times New Roman" w:hAnsi="Times New Roman" w:cs="Times New Roman"/>
          <w:bCs/>
          <w:rPrChange w:id="2010" w:author="Agate Publishing" w:date="2019-08-26T15:39:00Z">
            <w:rPr>
              <w:rFonts w:ascii="Times New Roman" w:hAnsi="Times New Roman" w:cs="Times New Roman"/>
              <w:bCs/>
            </w:rPr>
          </w:rPrChange>
        </w:rPr>
      </w:pPr>
    </w:p>
    <w:p w14:paraId="5BD81001" w14:textId="77777777" w:rsidR="00C943C1" w:rsidRPr="00063AAB" w:rsidRDefault="00C943C1" w:rsidP="002217A9">
      <w:pPr>
        <w:widowControl w:val="0"/>
        <w:spacing w:after="0" w:line="240" w:lineRule="auto"/>
        <w:rPr>
          <w:rFonts w:ascii="Times New Roman" w:hAnsi="Times New Roman" w:cs="Times New Roman"/>
          <w:bCs/>
          <w:rPrChange w:id="2011" w:author="Agate Publishing" w:date="2019-08-26T15:39:00Z">
            <w:rPr>
              <w:rFonts w:ascii="Times New Roman" w:hAnsi="Times New Roman" w:cs="Times New Roman"/>
              <w:bCs/>
            </w:rPr>
          </w:rPrChange>
        </w:rPr>
      </w:pPr>
    </w:p>
    <w:p w14:paraId="0AEAD22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0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13" w:author="Agate Publishing" w:date="2019-08-26T15:39:00Z">
            <w:rPr>
              <w:rFonts w:ascii="Times New Roman" w:eastAsia="Helvetica,dialog,Verdana,unifon" w:hAnsi="Times New Roman" w:cs="Times New Roman"/>
              <w:bCs/>
            </w:rPr>
          </w:rPrChange>
        </w:rPr>
        <w:t>55. In order to calculate break-even sales units, fixed costs are divided by the:</w:t>
      </w:r>
    </w:p>
    <w:p w14:paraId="6D8CE93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014" w:author="Agate Publishing" w:date="2019-08-26T15:39:00Z">
            <w:rPr>
              <w:rFonts w:ascii="Times New Roman" w:eastAsia="Helvetica,dialog,Verdana,unifon" w:hAnsi="Times New Roman" w:cs="Times New Roman"/>
              <w:bCs/>
            </w:rPr>
          </w:rPrChange>
        </w:rPr>
      </w:pPr>
    </w:p>
    <w:p w14:paraId="51DB2ADC" w14:textId="77777777" w:rsidR="008C6CDC" w:rsidRPr="00063AAB" w:rsidRDefault="008C6CDC" w:rsidP="002217A9">
      <w:pPr>
        <w:widowControl w:val="0"/>
        <w:spacing w:after="0" w:line="240" w:lineRule="auto"/>
        <w:rPr>
          <w:rFonts w:ascii="Times New Roman" w:hAnsi="Times New Roman" w:cs="Times New Roman"/>
          <w:bCs/>
          <w:rPrChange w:id="201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016"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2017" w:author="Agate Publishing" w:date="2019-08-26T15:39:00Z">
            <w:rPr>
              <w:rFonts w:ascii="Times New Roman" w:eastAsia="Helvetica,dialog,Verdana,unifon" w:hAnsi="Times New Roman" w:cs="Times New Roman"/>
              <w:bCs/>
            </w:rPr>
          </w:rPrChange>
        </w:rPr>
        <w:t>. Contribution margin per unit.</w:t>
      </w:r>
    </w:p>
    <w:p w14:paraId="600811F6" w14:textId="77777777" w:rsidR="008C6CDC" w:rsidRPr="00063AAB" w:rsidRDefault="008C6CDC" w:rsidP="002217A9">
      <w:pPr>
        <w:widowControl w:val="0"/>
        <w:spacing w:after="0" w:line="240" w:lineRule="auto"/>
        <w:rPr>
          <w:rFonts w:ascii="Times New Roman" w:hAnsi="Times New Roman" w:cs="Times New Roman"/>
          <w:bCs/>
          <w:rPrChange w:id="2018" w:author="Agate Publishing" w:date="2019-08-26T15:39:00Z">
            <w:rPr>
              <w:rFonts w:ascii="Times New Roman" w:hAnsi="Times New Roman" w:cs="Times New Roman"/>
              <w:bCs/>
            </w:rPr>
          </w:rPrChange>
        </w:rPr>
      </w:pPr>
    </w:p>
    <w:p w14:paraId="30A5F49E" w14:textId="77777777" w:rsidR="008C6CDC" w:rsidRPr="00063AAB" w:rsidRDefault="008C6CDC" w:rsidP="002217A9">
      <w:pPr>
        <w:widowControl w:val="0"/>
        <w:spacing w:after="0" w:line="240" w:lineRule="auto"/>
        <w:rPr>
          <w:rFonts w:ascii="Times New Roman" w:hAnsi="Times New Roman" w:cs="Times New Roman"/>
          <w:bCs/>
          <w:rPrChange w:id="201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020" w:author="Agate Publishing" w:date="2019-08-26T15:39:00Z">
            <w:rPr>
              <w:rFonts w:ascii="Times New Roman" w:eastAsia="Helvetica,dialog,Verdana,unifon" w:hAnsi="Times New Roman" w:cs="Times New Roman"/>
              <w:bCs/>
            </w:rPr>
          </w:rPrChange>
        </w:rPr>
        <w:t>B. Contribution margin percentage.</w:t>
      </w:r>
    </w:p>
    <w:p w14:paraId="69A61A9A" w14:textId="77777777" w:rsidR="008C6CDC" w:rsidRPr="00063AAB" w:rsidRDefault="008C6CDC" w:rsidP="002217A9">
      <w:pPr>
        <w:widowControl w:val="0"/>
        <w:spacing w:after="0" w:line="240" w:lineRule="auto"/>
        <w:rPr>
          <w:rFonts w:ascii="Times New Roman" w:hAnsi="Times New Roman" w:cs="Times New Roman"/>
          <w:bCs/>
          <w:rPrChange w:id="2021" w:author="Agate Publishing" w:date="2019-08-26T15:39:00Z">
            <w:rPr>
              <w:rFonts w:ascii="Times New Roman" w:hAnsi="Times New Roman" w:cs="Times New Roman"/>
              <w:bCs/>
            </w:rPr>
          </w:rPrChange>
        </w:rPr>
      </w:pPr>
    </w:p>
    <w:p w14:paraId="2457718B" w14:textId="77777777" w:rsidR="008C6CDC" w:rsidRPr="00063AAB" w:rsidRDefault="008C6CDC" w:rsidP="002217A9">
      <w:pPr>
        <w:widowControl w:val="0"/>
        <w:spacing w:after="0" w:line="240" w:lineRule="auto"/>
        <w:rPr>
          <w:rFonts w:ascii="Times New Roman" w:hAnsi="Times New Roman" w:cs="Times New Roman"/>
          <w:bCs/>
          <w:rPrChange w:id="202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023" w:author="Agate Publishing" w:date="2019-08-26T15:39:00Z">
            <w:rPr>
              <w:rFonts w:ascii="Times New Roman" w:eastAsia="Helvetica,dialog,Verdana,unifon" w:hAnsi="Times New Roman" w:cs="Times New Roman"/>
              <w:bCs/>
            </w:rPr>
          </w:rPrChange>
        </w:rPr>
        <w:t>C. Target operating income.</w:t>
      </w:r>
    </w:p>
    <w:p w14:paraId="49ABB50A" w14:textId="77777777" w:rsidR="008C6CDC" w:rsidRPr="00063AAB" w:rsidRDefault="008C6CDC" w:rsidP="002217A9">
      <w:pPr>
        <w:widowControl w:val="0"/>
        <w:spacing w:after="0" w:line="240" w:lineRule="auto"/>
        <w:rPr>
          <w:rFonts w:ascii="Times New Roman" w:hAnsi="Times New Roman" w:cs="Times New Roman"/>
          <w:bCs/>
          <w:rPrChange w:id="2024" w:author="Agate Publishing" w:date="2019-08-26T15:39:00Z">
            <w:rPr>
              <w:rFonts w:ascii="Times New Roman" w:hAnsi="Times New Roman" w:cs="Times New Roman"/>
              <w:bCs/>
            </w:rPr>
          </w:rPrChange>
        </w:rPr>
      </w:pPr>
    </w:p>
    <w:p w14:paraId="5B4D2EC7" w14:textId="77777777" w:rsidR="008C6CDC" w:rsidRPr="00063AAB" w:rsidRDefault="008C6CDC" w:rsidP="002217A9">
      <w:pPr>
        <w:widowControl w:val="0"/>
        <w:spacing w:after="0" w:line="240" w:lineRule="auto"/>
        <w:rPr>
          <w:rFonts w:ascii="Times New Roman" w:hAnsi="Times New Roman" w:cs="Times New Roman"/>
          <w:bCs/>
          <w:rPrChange w:id="202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026" w:author="Agate Publishing" w:date="2019-08-26T15:39:00Z">
            <w:rPr>
              <w:rFonts w:ascii="Times New Roman" w:eastAsia="Helvetica,dialog,Verdana,unifon" w:hAnsi="Times New Roman" w:cs="Times New Roman"/>
              <w:bCs/>
            </w:rPr>
          </w:rPrChange>
        </w:rPr>
        <w:t>D. Sales volume.</w:t>
      </w:r>
    </w:p>
    <w:p w14:paraId="3B086295" w14:textId="77777777" w:rsidR="008C6CDC" w:rsidRPr="00063AAB" w:rsidRDefault="008C6CDC" w:rsidP="002217A9">
      <w:pPr>
        <w:widowControl w:val="0"/>
        <w:spacing w:after="0" w:line="240" w:lineRule="auto"/>
        <w:rPr>
          <w:rFonts w:ascii="Times New Roman" w:hAnsi="Times New Roman" w:cs="Times New Roman"/>
          <w:bCs/>
          <w:rPrChange w:id="2027" w:author="Agate Publishing" w:date="2019-08-26T15:39:00Z">
            <w:rPr>
              <w:rFonts w:ascii="Times New Roman" w:hAnsi="Times New Roman" w:cs="Times New Roman"/>
              <w:bCs/>
            </w:rPr>
          </w:rPrChange>
        </w:rPr>
      </w:pPr>
    </w:p>
    <w:p w14:paraId="4BBAC33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2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29" w:author="Agate Publishing" w:date="2019-08-26T15:39:00Z">
            <w:rPr>
              <w:rFonts w:ascii="Times New Roman" w:eastAsia="Helvetica,dialog,Verdana,unifon" w:hAnsi="Times New Roman" w:cs="Times New Roman"/>
              <w:bCs/>
            </w:rPr>
          </w:rPrChange>
        </w:rPr>
        <w:lastRenderedPageBreak/>
        <w:t>AACSB: Analytical Thinking</w:t>
      </w:r>
    </w:p>
    <w:p w14:paraId="56E12EE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3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31" w:author="Agate Publishing" w:date="2019-08-26T15:39:00Z">
            <w:rPr>
              <w:rFonts w:ascii="Times New Roman" w:eastAsia="Helvetica,dialog,Verdana,unifon" w:hAnsi="Times New Roman" w:cs="Times New Roman"/>
              <w:bCs/>
            </w:rPr>
          </w:rPrChange>
        </w:rPr>
        <w:t>AICPA: BB Critical Thinking</w:t>
      </w:r>
    </w:p>
    <w:p w14:paraId="17D1977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3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33" w:author="Agate Publishing" w:date="2019-08-26T15:39:00Z">
            <w:rPr>
              <w:rFonts w:ascii="Times New Roman" w:eastAsia="Helvetica,dialog,Verdana,unifon" w:hAnsi="Times New Roman" w:cs="Times New Roman"/>
              <w:bCs/>
            </w:rPr>
          </w:rPrChange>
        </w:rPr>
        <w:t>AICPA: FN Measurement</w:t>
      </w:r>
    </w:p>
    <w:p w14:paraId="5EAD26A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3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35" w:author="Agate Publishing" w:date="2019-08-26T15:39:00Z">
            <w:rPr>
              <w:rFonts w:ascii="Times New Roman" w:eastAsia="Helvetica,dialog,Verdana,unifon" w:hAnsi="Times New Roman" w:cs="Times New Roman"/>
              <w:bCs/>
            </w:rPr>
          </w:rPrChange>
        </w:rPr>
        <w:t>Accessibility: Keyboard Navigation</w:t>
      </w:r>
    </w:p>
    <w:p w14:paraId="33B157E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3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37" w:author="Agate Publishing" w:date="2019-08-26T15:39:00Z">
            <w:rPr>
              <w:rFonts w:ascii="Times New Roman" w:eastAsia="Helvetica,dialog,Verdana,unifon" w:hAnsi="Times New Roman" w:cs="Times New Roman"/>
              <w:bCs/>
            </w:rPr>
          </w:rPrChange>
        </w:rPr>
        <w:t>Blooms: Remember</w:t>
      </w:r>
    </w:p>
    <w:p w14:paraId="3586BE7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3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39" w:author="Agate Publishing" w:date="2019-08-26T15:39:00Z">
            <w:rPr>
              <w:rFonts w:ascii="Times New Roman" w:eastAsia="Helvetica,dialog,Verdana,unifon" w:hAnsi="Times New Roman" w:cs="Times New Roman"/>
              <w:bCs/>
            </w:rPr>
          </w:rPrChange>
        </w:rPr>
        <w:t>Difficulty: 1 Easy</w:t>
      </w:r>
    </w:p>
    <w:p w14:paraId="0D46C5B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4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41"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6F1C8E9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4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43" w:author="Agate Publishing" w:date="2019-08-26T15:39:00Z">
            <w:rPr>
              <w:rFonts w:ascii="Times New Roman" w:eastAsia="Helvetica,dialog,Verdana,unifon" w:hAnsi="Times New Roman" w:cs="Times New Roman"/>
              <w:bCs/>
            </w:rPr>
          </w:rPrChange>
        </w:rPr>
        <w:t>Topic: How Many Units Must We Sell?</w:t>
      </w:r>
    </w:p>
    <w:p w14:paraId="35973A21" w14:textId="77777777" w:rsidR="008C6CDC" w:rsidRPr="00063AAB" w:rsidRDefault="008C6CDC" w:rsidP="002217A9">
      <w:pPr>
        <w:widowControl w:val="0"/>
        <w:spacing w:after="0" w:line="240" w:lineRule="auto"/>
        <w:rPr>
          <w:rFonts w:ascii="Times New Roman" w:hAnsi="Times New Roman" w:cs="Times New Roman"/>
          <w:bCs/>
          <w:rPrChange w:id="2044" w:author="Agate Publishing" w:date="2019-08-26T15:39:00Z">
            <w:rPr>
              <w:rFonts w:ascii="Times New Roman" w:hAnsi="Times New Roman" w:cs="Times New Roman"/>
              <w:bCs/>
            </w:rPr>
          </w:rPrChange>
        </w:rPr>
      </w:pPr>
    </w:p>
    <w:p w14:paraId="059DE6D3" w14:textId="77777777" w:rsidR="00C943C1" w:rsidRPr="00063AAB" w:rsidRDefault="00C943C1" w:rsidP="002217A9">
      <w:pPr>
        <w:widowControl w:val="0"/>
        <w:spacing w:after="0" w:line="240" w:lineRule="auto"/>
        <w:rPr>
          <w:rFonts w:ascii="Times New Roman" w:hAnsi="Times New Roman" w:cs="Times New Roman"/>
          <w:bCs/>
          <w:rPrChange w:id="2045" w:author="Agate Publishing" w:date="2019-08-26T15:39:00Z">
            <w:rPr>
              <w:rFonts w:ascii="Times New Roman" w:hAnsi="Times New Roman" w:cs="Times New Roman"/>
              <w:bCs/>
            </w:rPr>
          </w:rPrChange>
        </w:rPr>
      </w:pPr>
    </w:p>
    <w:p w14:paraId="15ACD02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04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47" w:author="Agate Publishing" w:date="2019-08-26T15:39:00Z">
            <w:rPr>
              <w:rFonts w:ascii="Times New Roman" w:eastAsia="Helvetica,dialog,Verdana,unifon" w:hAnsi="Times New Roman" w:cs="Times New Roman"/>
              <w:bCs/>
            </w:rPr>
          </w:rPrChange>
        </w:rPr>
        <w:t>56. All other things held constant, how will an increase in selling price affect the break-even point measured in units?</w:t>
      </w:r>
    </w:p>
    <w:p w14:paraId="21BADF35"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048" w:author="Agate Publishing" w:date="2019-08-26T15:39:00Z">
            <w:rPr>
              <w:rFonts w:ascii="Times New Roman" w:eastAsia="Helvetica,dialog,Verdana,unifon" w:hAnsi="Times New Roman" w:cs="Times New Roman"/>
              <w:bCs/>
            </w:rPr>
          </w:rPrChange>
        </w:rPr>
      </w:pPr>
    </w:p>
    <w:p w14:paraId="1911C913" w14:textId="77777777" w:rsidR="008C6CDC" w:rsidRPr="00063AAB" w:rsidRDefault="008C6CDC" w:rsidP="002217A9">
      <w:pPr>
        <w:widowControl w:val="0"/>
        <w:spacing w:after="0" w:line="240" w:lineRule="auto"/>
        <w:rPr>
          <w:rFonts w:ascii="Times New Roman" w:hAnsi="Times New Roman" w:cs="Times New Roman"/>
          <w:bCs/>
          <w:rPrChange w:id="204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050"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2051" w:author="Agate Publishing" w:date="2019-08-26T15:39:00Z">
            <w:rPr>
              <w:rFonts w:ascii="Times New Roman" w:eastAsia="Helvetica,dialog,Verdana,unifon" w:hAnsi="Times New Roman" w:cs="Times New Roman"/>
              <w:bCs/>
            </w:rPr>
          </w:rPrChange>
        </w:rPr>
        <w:t>. The break-even point will decrease.</w:t>
      </w:r>
    </w:p>
    <w:p w14:paraId="5A5BA90E" w14:textId="77777777" w:rsidR="008C6CDC" w:rsidRPr="00063AAB" w:rsidRDefault="008C6CDC" w:rsidP="002217A9">
      <w:pPr>
        <w:widowControl w:val="0"/>
        <w:spacing w:after="0" w:line="240" w:lineRule="auto"/>
        <w:rPr>
          <w:rFonts w:ascii="Times New Roman" w:hAnsi="Times New Roman" w:cs="Times New Roman"/>
          <w:bCs/>
          <w:rPrChange w:id="2052" w:author="Agate Publishing" w:date="2019-08-26T15:39:00Z">
            <w:rPr>
              <w:rFonts w:ascii="Times New Roman" w:hAnsi="Times New Roman" w:cs="Times New Roman"/>
              <w:bCs/>
            </w:rPr>
          </w:rPrChange>
        </w:rPr>
      </w:pPr>
    </w:p>
    <w:p w14:paraId="09715F0C" w14:textId="77777777" w:rsidR="008C6CDC" w:rsidRPr="00063AAB" w:rsidRDefault="008C6CDC" w:rsidP="002217A9">
      <w:pPr>
        <w:widowControl w:val="0"/>
        <w:spacing w:after="0" w:line="240" w:lineRule="auto"/>
        <w:rPr>
          <w:rFonts w:ascii="Times New Roman" w:hAnsi="Times New Roman" w:cs="Times New Roman"/>
          <w:bCs/>
          <w:rPrChange w:id="205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054" w:author="Agate Publishing" w:date="2019-08-26T15:39:00Z">
            <w:rPr>
              <w:rFonts w:ascii="Times New Roman" w:eastAsia="Helvetica,dialog,Verdana,unifon" w:hAnsi="Times New Roman" w:cs="Times New Roman"/>
              <w:bCs/>
            </w:rPr>
          </w:rPrChange>
        </w:rPr>
        <w:t>B. The break-even point will increase.</w:t>
      </w:r>
    </w:p>
    <w:p w14:paraId="5D58047B" w14:textId="77777777" w:rsidR="008C6CDC" w:rsidRPr="00063AAB" w:rsidRDefault="008C6CDC" w:rsidP="002217A9">
      <w:pPr>
        <w:widowControl w:val="0"/>
        <w:spacing w:after="0" w:line="240" w:lineRule="auto"/>
        <w:rPr>
          <w:rFonts w:ascii="Times New Roman" w:hAnsi="Times New Roman" w:cs="Times New Roman"/>
          <w:bCs/>
          <w:rPrChange w:id="2055" w:author="Agate Publishing" w:date="2019-08-26T15:39:00Z">
            <w:rPr>
              <w:rFonts w:ascii="Times New Roman" w:hAnsi="Times New Roman" w:cs="Times New Roman"/>
              <w:bCs/>
            </w:rPr>
          </w:rPrChange>
        </w:rPr>
      </w:pPr>
    </w:p>
    <w:p w14:paraId="14B0DA92" w14:textId="77777777" w:rsidR="008C6CDC" w:rsidRPr="00063AAB" w:rsidRDefault="008C6CDC" w:rsidP="002217A9">
      <w:pPr>
        <w:widowControl w:val="0"/>
        <w:spacing w:after="0" w:line="240" w:lineRule="auto"/>
        <w:rPr>
          <w:rFonts w:ascii="Times New Roman" w:hAnsi="Times New Roman" w:cs="Times New Roman"/>
          <w:bCs/>
          <w:rPrChange w:id="205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057" w:author="Agate Publishing" w:date="2019-08-26T15:39:00Z">
            <w:rPr>
              <w:rFonts w:ascii="Times New Roman" w:eastAsia="Helvetica,dialog,Verdana,unifon" w:hAnsi="Times New Roman" w:cs="Times New Roman"/>
              <w:bCs/>
            </w:rPr>
          </w:rPrChange>
        </w:rPr>
        <w:t>C. The break-even point will remain constant.</w:t>
      </w:r>
    </w:p>
    <w:p w14:paraId="5FBDDE7E" w14:textId="77777777" w:rsidR="008C6CDC" w:rsidRPr="00063AAB" w:rsidRDefault="008C6CDC" w:rsidP="002217A9">
      <w:pPr>
        <w:widowControl w:val="0"/>
        <w:spacing w:after="0" w:line="240" w:lineRule="auto"/>
        <w:rPr>
          <w:rFonts w:ascii="Times New Roman" w:hAnsi="Times New Roman" w:cs="Times New Roman"/>
          <w:bCs/>
          <w:rPrChange w:id="2058" w:author="Agate Publishing" w:date="2019-08-26T15:39:00Z">
            <w:rPr>
              <w:rFonts w:ascii="Times New Roman" w:hAnsi="Times New Roman" w:cs="Times New Roman"/>
              <w:bCs/>
            </w:rPr>
          </w:rPrChange>
        </w:rPr>
      </w:pPr>
    </w:p>
    <w:p w14:paraId="120D5E3E" w14:textId="77777777" w:rsidR="008C6CDC" w:rsidRPr="00063AAB" w:rsidRDefault="008C6CDC" w:rsidP="002217A9">
      <w:pPr>
        <w:widowControl w:val="0"/>
        <w:spacing w:after="0" w:line="240" w:lineRule="auto"/>
        <w:rPr>
          <w:rFonts w:ascii="Times New Roman" w:hAnsi="Times New Roman" w:cs="Times New Roman"/>
          <w:bCs/>
          <w:rPrChange w:id="205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060" w:author="Agate Publishing" w:date="2019-08-26T15:39:00Z">
            <w:rPr>
              <w:rFonts w:ascii="Times New Roman" w:eastAsia="Helvetica,dialog,Verdana,unifon" w:hAnsi="Times New Roman" w:cs="Times New Roman"/>
              <w:bCs/>
            </w:rPr>
          </w:rPrChange>
        </w:rPr>
        <w:t>D. The effect on the break-even point can't be predicted with certainty.</w:t>
      </w:r>
    </w:p>
    <w:p w14:paraId="25E53B87" w14:textId="77777777" w:rsidR="008C6CDC" w:rsidRPr="00063AAB" w:rsidRDefault="008C6CDC" w:rsidP="002217A9">
      <w:pPr>
        <w:widowControl w:val="0"/>
        <w:spacing w:after="0" w:line="240" w:lineRule="auto"/>
        <w:rPr>
          <w:rFonts w:ascii="Times New Roman" w:hAnsi="Times New Roman" w:cs="Times New Roman"/>
          <w:bCs/>
          <w:rPrChange w:id="2061" w:author="Agate Publishing" w:date="2019-08-26T15:39:00Z">
            <w:rPr>
              <w:rFonts w:ascii="Times New Roman" w:hAnsi="Times New Roman" w:cs="Times New Roman"/>
              <w:bCs/>
            </w:rPr>
          </w:rPrChange>
        </w:rPr>
      </w:pPr>
    </w:p>
    <w:p w14:paraId="66297D1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6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63" w:author="Agate Publishing" w:date="2019-08-26T15:39:00Z">
            <w:rPr>
              <w:rFonts w:ascii="Times New Roman" w:eastAsia="Helvetica,dialog,Verdana,unifon" w:hAnsi="Times New Roman" w:cs="Times New Roman"/>
              <w:bCs/>
            </w:rPr>
          </w:rPrChange>
        </w:rPr>
        <w:t>AACSB: Analytical Thinking</w:t>
      </w:r>
    </w:p>
    <w:p w14:paraId="60AFB28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6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65" w:author="Agate Publishing" w:date="2019-08-26T15:39:00Z">
            <w:rPr>
              <w:rFonts w:ascii="Times New Roman" w:eastAsia="Helvetica,dialog,Verdana,unifon" w:hAnsi="Times New Roman" w:cs="Times New Roman"/>
              <w:bCs/>
            </w:rPr>
          </w:rPrChange>
        </w:rPr>
        <w:t>AICPA: BB Critical Thinking</w:t>
      </w:r>
    </w:p>
    <w:p w14:paraId="4F614F4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67" w:author="Agate Publishing" w:date="2019-08-26T15:39:00Z">
            <w:rPr>
              <w:rFonts w:ascii="Times New Roman" w:eastAsia="Helvetica,dialog,Verdana,unifon" w:hAnsi="Times New Roman" w:cs="Times New Roman"/>
              <w:bCs/>
            </w:rPr>
          </w:rPrChange>
        </w:rPr>
        <w:t>AICPA: FN Measurement</w:t>
      </w:r>
    </w:p>
    <w:p w14:paraId="632ADC9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6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69" w:author="Agate Publishing" w:date="2019-08-26T15:39:00Z">
            <w:rPr>
              <w:rFonts w:ascii="Times New Roman" w:eastAsia="Helvetica,dialog,Verdana,unifon" w:hAnsi="Times New Roman" w:cs="Times New Roman"/>
              <w:bCs/>
            </w:rPr>
          </w:rPrChange>
        </w:rPr>
        <w:t>Accessibility: Keyboard Navigation</w:t>
      </w:r>
    </w:p>
    <w:p w14:paraId="7E5C59A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7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71" w:author="Agate Publishing" w:date="2019-08-26T15:39:00Z">
            <w:rPr>
              <w:rFonts w:ascii="Times New Roman" w:eastAsia="Helvetica,dialog,Verdana,unifon" w:hAnsi="Times New Roman" w:cs="Times New Roman"/>
              <w:bCs/>
            </w:rPr>
          </w:rPrChange>
        </w:rPr>
        <w:t>Blooms: Understand</w:t>
      </w:r>
    </w:p>
    <w:p w14:paraId="37E73CB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7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73" w:author="Agate Publishing" w:date="2019-08-26T15:39:00Z">
            <w:rPr>
              <w:rFonts w:ascii="Times New Roman" w:eastAsia="Helvetica,dialog,Verdana,unifon" w:hAnsi="Times New Roman" w:cs="Times New Roman"/>
              <w:bCs/>
            </w:rPr>
          </w:rPrChange>
        </w:rPr>
        <w:t>Difficulty: 2 Medium</w:t>
      </w:r>
    </w:p>
    <w:p w14:paraId="3D123B5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7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75"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7F7B24C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07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77" w:author="Agate Publishing" w:date="2019-08-26T15:39:00Z">
            <w:rPr>
              <w:rFonts w:ascii="Times New Roman" w:eastAsia="Helvetica,dialog,Verdana,unifon" w:hAnsi="Times New Roman" w:cs="Times New Roman"/>
              <w:bCs/>
            </w:rPr>
          </w:rPrChange>
        </w:rPr>
        <w:t>Topic: How Many Units Must We Sell?</w:t>
      </w:r>
    </w:p>
    <w:p w14:paraId="32401FD9" w14:textId="77777777" w:rsidR="008C6CDC" w:rsidRPr="00063AAB" w:rsidRDefault="008C6CDC" w:rsidP="002217A9">
      <w:pPr>
        <w:widowControl w:val="0"/>
        <w:spacing w:after="0" w:line="240" w:lineRule="auto"/>
        <w:rPr>
          <w:rFonts w:ascii="Times New Roman" w:hAnsi="Times New Roman" w:cs="Times New Roman"/>
          <w:bCs/>
          <w:rPrChange w:id="2078" w:author="Agate Publishing" w:date="2019-08-26T15:39:00Z">
            <w:rPr>
              <w:rFonts w:ascii="Times New Roman" w:hAnsi="Times New Roman" w:cs="Times New Roman"/>
              <w:bCs/>
            </w:rPr>
          </w:rPrChange>
        </w:rPr>
      </w:pPr>
    </w:p>
    <w:p w14:paraId="61128B0B" w14:textId="77777777" w:rsidR="00C943C1" w:rsidRPr="00063AAB" w:rsidRDefault="00C943C1" w:rsidP="002217A9">
      <w:pPr>
        <w:widowControl w:val="0"/>
        <w:spacing w:after="0" w:line="240" w:lineRule="auto"/>
        <w:rPr>
          <w:rFonts w:ascii="Times New Roman" w:hAnsi="Times New Roman" w:cs="Times New Roman"/>
          <w:bCs/>
          <w:rPrChange w:id="2079" w:author="Agate Publishing" w:date="2019-08-26T15:39:00Z">
            <w:rPr>
              <w:rFonts w:ascii="Times New Roman" w:hAnsi="Times New Roman" w:cs="Times New Roman"/>
              <w:bCs/>
            </w:rPr>
          </w:rPrChange>
        </w:rPr>
      </w:pPr>
    </w:p>
    <w:p w14:paraId="1F6CFC3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08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81" w:author="Agate Publishing" w:date="2019-08-26T15:39:00Z">
            <w:rPr>
              <w:rFonts w:ascii="Times New Roman" w:eastAsia="Helvetica,dialog,Verdana,unifon" w:hAnsi="Times New Roman" w:cs="Times New Roman"/>
              <w:bCs/>
            </w:rPr>
          </w:rPrChange>
        </w:rPr>
        <w:t>57. If unit sales prices are $7 and variable costs are $5 per unit, how many units would have to be sold to break-even if fixed costs equal $8,000?</w:t>
      </w:r>
    </w:p>
    <w:p w14:paraId="33148DF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082" w:author="Agate Publishing" w:date="2019-08-26T15:39:00Z">
            <w:rPr>
              <w:rFonts w:ascii="Times New Roman" w:eastAsia="Helvetica,dialog,Verdana,unifon" w:hAnsi="Times New Roman" w:cs="Times New Roman"/>
              <w:bCs/>
            </w:rPr>
          </w:rPrChange>
        </w:rPr>
      </w:pPr>
    </w:p>
    <w:p w14:paraId="369626BA" w14:textId="77777777" w:rsidR="008C6CDC" w:rsidRPr="00063AAB" w:rsidRDefault="008C6CDC" w:rsidP="002217A9">
      <w:pPr>
        <w:widowControl w:val="0"/>
        <w:spacing w:after="0" w:line="240" w:lineRule="auto"/>
        <w:rPr>
          <w:rFonts w:ascii="Times New Roman" w:hAnsi="Times New Roman" w:cs="Times New Roman"/>
          <w:bCs/>
          <w:rPrChange w:id="208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084" w:author="Agate Publishing" w:date="2019-08-26T15:39:00Z">
            <w:rPr>
              <w:rFonts w:ascii="Times New Roman" w:eastAsia="Helvetica,dialog,Verdana,unifon" w:hAnsi="Times New Roman" w:cs="Times New Roman"/>
              <w:bCs/>
            </w:rPr>
          </w:rPrChange>
        </w:rPr>
        <w:t>A. 2,000 units</w:t>
      </w:r>
    </w:p>
    <w:p w14:paraId="39586EAF" w14:textId="77777777" w:rsidR="008C6CDC" w:rsidRPr="00063AAB" w:rsidRDefault="008C6CDC" w:rsidP="002217A9">
      <w:pPr>
        <w:widowControl w:val="0"/>
        <w:spacing w:after="0" w:line="240" w:lineRule="auto"/>
        <w:rPr>
          <w:rFonts w:ascii="Times New Roman" w:hAnsi="Times New Roman" w:cs="Times New Roman"/>
          <w:bCs/>
          <w:rPrChange w:id="2085" w:author="Agate Publishing" w:date="2019-08-26T15:39:00Z">
            <w:rPr>
              <w:rFonts w:ascii="Times New Roman" w:hAnsi="Times New Roman" w:cs="Times New Roman"/>
              <w:bCs/>
            </w:rPr>
          </w:rPrChange>
        </w:rPr>
      </w:pPr>
    </w:p>
    <w:p w14:paraId="109B037F" w14:textId="77777777" w:rsidR="008C6CDC" w:rsidRPr="00063AAB" w:rsidRDefault="008C6CDC" w:rsidP="002217A9">
      <w:pPr>
        <w:widowControl w:val="0"/>
        <w:spacing w:after="0" w:line="240" w:lineRule="auto"/>
        <w:rPr>
          <w:rFonts w:ascii="Times New Roman" w:hAnsi="Times New Roman" w:cs="Times New Roman"/>
          <w:bCs/>
          <w:rPrChange w:id="208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087" w:author="Agate Publishing" w:date="2019-08-26T15:39:00Z">
            <w:rPr>
              <w:rFonts w:ascii="Times New Roman" w:eastAsia="Helvetica,dialog,Verdana,unifon" w:hAnsi="Times New Roman" w:cs="Times New Roman"/>
              <w:bCs/>
            </w:rPr>
          </w:rPrChange>
        </w:rPr>
        <w:t>B. 3,000 units</w:t>
      </w:r>
    </w:p>
    <w:p w14:paraId="25E1E366" w14:textId="77777777" w:rsidR="008C6CDC" w:rsidRPr="00063AAB" w:rsidRDefault="008C6CDC" w:rsidP="002217A9">
      <w:pPr>
        <w:widowControl w:val="0"/>
        <w:spacing w:after="0" w:line="240" w:lineRule="auto"/>
        <w:rPr>
          <w:rFonts w:ascii="Times New Roman" w:hAnsi="Times New Roman" w:cs="Times New Roman"/>
          <w:bCs/>
          <w:rPrChange w:id="2088" w:author="Agate Publishing" w:date="2019-08-26T15:39:00Z">
            <w:rPr>
              <w:rFonts w:ascii="Times New Roman" w:hAnsi="Times New Roman" w:cs="Times New Roman"/>
              <w:bCs/>
            </w:rPr>
          </w:rPrChange>
        </w:rPr>
      </w:pPr>
    </w:p>
    <w:p w14:paraId="65DD85BC" w14:textId="77777777" w:rsidR="008C6CDC" w:rsidRPr="00063AAB" w:rsidRDefault="008C6CDC" w:rsidP="002217A9">
      <w:pPr>
        <w:widowControl w:val="0"/>
        <w:spacing w:after="0" w:line="240" w:lineRule="auto"/>
        <w:rPr>
          <w:rFonts w:ascii="Times New Roman" w:hAnsi="Times New Roman" w:cs="Times New Roman"/>
          <w:bCs/>
          <w:rPrChange w:id="208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090"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2091" w:author="Agate Publishing" w:date="2019-08-26T15:39:00Z">
            <w:rPr>
              <w:rFonts w:ascii="Times New Roman" w:eastAsia="Helvetica,dialog,Verdana,unifon" w:hAnsi="Times New Roman" w:cs="Times New Roman"/>
              <w:bCs/>
            </w:rPr>
          </w:rPrChange>
        </w:rPr>
        <w:t>. 4,000 units</w:t>
      </w:r>
    </w:p>
    <w:p w14:paraId="7E607AA6" w14:textId="77777777" w:rsidR="008C6CDC" w:rsidRPr="00063AAB" w:rsidRDefault="008C6CDC" w:rsidP="002217A9">
      <w:pPr>
        <w:widowControl w:val="0"/>
        <w:spacing w:after="0" w:line="240" w:lineRule="auto"/>
        <w:rPr>
          <w:rFonts w:ascii="Times New Roman" w:hAnsi="Times New Roman" w:cs="Times New Roman"/>
          <w:bCs/>
          <w:rPrChange w:id="2092" w:author="Agate Publishing" w:date="2019-08-26T15:39:00Z">
            <w:rPr>
              <w:rFonts w:ascii="Times New Roman" w:hAnsi="Times New Roman" w:cs="Times New Roman"/>
              <w:bCs/>
            </w:rPr>
          </w:rPrChange>
        </w:rPr>
      </w:pPr>
    </w:p>
    <w:p w14:paraId="564E2E16"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09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094" w:author="Agate Publishing" w:date="2019-08-26T15:39:00Z">
            <w:rPr>
              <w:rFonts w:ascii="Times New Roman" w:eastAsia="Helvetica,dialog,Verdana,unifon" w:hAnsi="Times New Roman" w:cs="Times New Roman"/>
              <w:bCs/>
            </w:rPr>
          </w:rPrChange>
        </w:rPr>
        <w:t>D. 3,800 units</w:t>
      </w:r>
    </w:p>
    <w:p w14:paraId="78242EAA" w14:textId="77777777" w:rsidR="00DB0220" w:rsidRPr="00063AAB" w:rsidRDefault="00DB0220" w:rsidP="00DB0220">
      <w:pPr>
        <w:widowControl w:val="0"/>
        <w:spacing w:after="0" w:line="240" w:lineRule="auto"/>
        <w:rPr>
          <w:ins w:id="2095" w:author="Jeannie's Laptop" w:date="2019-07-23T12:32:00Z"/>
          <w:rFonts w:ascii="Times New Roman" w:hAnsi="Times New Roman" w:cs="Times New Roman"/>
          <w:bCs/>
          <w:rPrChange w:id="2096" w:author="Agate Publishing" w:date="2019-08-26T15:39:00Z">
            <w:rPr>
              <w:ins w:id="2097" w:author="Jeannie's Laptop" w:date="2019-07-23T12:32:00Z"/>
              <w:rFonts w:ascii="Times New Roman" w:hAnsi="Times New Roman" w:cs="Times New Roman"/>
              <w:bCs/>
            </w:rPr>
          </w:rPrChange>
        </w:rPr>
      </w:pPr>
    </w:p>
    <w:p w14:paraId="1F1F3309" w14:textId="77777777" w:rsidR="00DB0220" w:rsidRPr="00063AAB" w:rsidRDefault="00DB0220" w:rsidP="00DB0220">
      <w:pPr>
        <w:widowControl w:val="0"/>
        <w:spacing w:after="0" w:line="240" w:lineRule="auto"/>
        <w:rPr>
          <w:ins w:id="2098" w:author="Jeannie's Laptop" w:date="2019-07-23T12:32:00Z"/>
          <w:rFonts w:ascii="Times New Roman" w:hAnsi="Times New Roman" w:cs="Times New Roman"/>
          <w:bCs/>
          <w:rPrChange w:id="2099" w:author="Agate Publishing" w:date="2019-08-26T15:39:00Z">
            <w:rPr>
              <w:ins w:id="2100" w:author="Jeannie's Laptop" w:date="2019-07-23T12:32:00Z"/>
              <w:rFonts w:ascii="Times New Roman" w:hAnsi="Times New Roman" w:cs="Times New Roman"/>
              <w:bCs/>
            </w:rPr>
          </w:rPrChange>
        </w:rPr>
      </w:pPr>
      <w:ins w:id="2101" w:author="Jeannie's Laptop" w:date="2019-07-23T12:32:00Z">
        <w:r w:rsidRPr="00063AAB">
          <w:rPr>
            <w:rFonts w:ascii="Times New Roman" w:eastAsia="Helvetica,dialog,Verdana,unifon" w:hAnsi="Times New Roman" w:cs="Times New Roman"/>
            <w:bCs/>
            <w:rPrChange w:id="2102" w:author="Agate Publishing" w:date="2019-08-26T15:39:00Z">
              <w:rPr>
                <w:rFonts w:ascii="Times New Roman" w:eastAsia="Helvetica,dialog,Verdana,unifon" w:hAnsi="Times New Roman" w:cs="Times New Roman"/>
                <w:bCs/>
              </w:rPr>
            </w:rPrChange>
          </w:rPr>
          <w:t>Feedback:</w:t>
        </w:r>
      </w:ins>
    </w:p>
    <w:p w14:paraId="104ADE88" w14:textId="20765EEB" w:rsidR="001952E6" w:rsidRPr="00063AAB" w:rsidDel="00DB0220" w:rsidRDefault="001952E6" w:rsidP="002217A9">
      <w:pPr>
        <w:widowControl w:val="0"/>
        <w:spacing w:after="0" w:line="240" w:lineRule="auto"/>
        <w:rPr>
          <w:del w:id="2103" w:author="Jeannie's Laptop" w:date="2019-07-23T12:32:00Z"/>
          <w:rFonts w:ascii="Times New Roman" w:hAnsi="Times New Roman" w:cs="Times New Roman"/>
          <w:bCs/>
          <w:rPrChange w:id="2104" w:author="Agate Publishing" w:date="2019-08-26T15:39:00Z">
            <w:rPr>
              <w:del w:id="2105" w:author="Jeannie's Laptop" w:date="2019-07-23T12:32:00Z"/>
              <w:rFonts w:ascii="Times New Roman" w:hAnsi="Times New Roman" w:cs="Times New Roman"/>
              <w:bCs/>
            </w:rPr>
          </w:rPrChange>
        </w:rPr>
      </w:pPr>
    </w:p>
    <w:p w14:paraId="2347C766" w14:textId="77777777" w:rsidR="002217A9" w:rsidRPr="00063AAB" w:rsidRDefault="008C6CDC" w:rsidP="002217A9">
      <w:pPr>
        <w:widowControl w:val="0"/>
        <w:spacing w:after="0" w:line="240" w:lineRule="auto"/>
        <w:rPr>
          <w:rFonts w:ascii="Times New Roman" w:hAnsi="Times New Roman" w:cs="Times New Roman"/>
          <w:bCs/>
          <w:rPrChange w:id="210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107" w:author="Agate Publishing" w:date="2019-08-26T15:39:00Z">
            <w:rPr>
              <w:rFonts w:ascii="Times New Roman" w:eastAsia="Helvetica,dialog,Verdana,unifon" w:hAnsi="Times New Roman" w:cs="Times New Roman"/>
              <w:bCs/>
            </w:rPr>
          </w:rPrChange>
        </w:rPr>
        <w:t>$8,000 ÷ ($7.00 − $5.00) = 4,000 units</w:t>
      </w:r>
    </w:p>
    <w:p w14:paraId="13B94C2E" w14:textId="23050065" w:rsidR="002217A9" w:rsidRPr="00063AAB" w:rsidDel="00DB0220" w:rsidRDefault="002217A9" w:rsidP="002217A9">
      <w:pPr>
        <w:widowControl w:val="0"/>
        <w:spacing w:after="0" w:line="240" w:lineRule="auto"/>
        <w:rPr>
          <w:del w:id="2108" w:author="Jeannie's Laptop" w:date="2019-07-23T12:32:00Z"/>
          <w:rFonts w:ascii="Times New Roman" w:hAnsi="Times New Roman" w:cs="Times New Roman"/>
          <w:bCs/>
          <w:rPrChange w:id="2109" w:author="Agate Publishing" w:date="2019-08-26T15:39:00Z">
            <w:rPr>
              <w:del w:id="2110" w:author="Jeannie's Laptop" w:date="2019-07-23T12:32:00Z"/>
              <w:rFonts w:ascii="Times New Roman" w:hAnsi="Times New Roman" w:cs="Times New Roman"/>
              <w:bCs/>
            </w:rPr>
          </w:rPrChange>
        </w:rPr>
      </w:pPr>
    </w:p>
    <w:p w14:paraId="46AC360F" w14:textId="77777777" w:rsidR="002217A9" w:rsidRPr="00063AAB" w:rsidRDefault="002217A9" w:rsidP="002217A9">
      <w:pPr>
        <w:widowControl w:val="0"/>
        <w:spacing w:after="0" w:line="240" w:lineRule="auto"/>
        <w:rPr>
          <w:rFonts w:ascii="Times New Roman" w:hAnsi="Times New Roman" w:cs="Times New Roman"/>
          <w:bCs/>
          <w:rPrChange w:id="2111" w:author="Agate Publishing" w:date="2019-08-26T15:39:00Z">
            <w:rPr>
              <w:rFonts w:ascii="Times New Roman" w:hAnsi="Times New Roman" w:cs="Times New Roman"/>
              <w:bCs/>
            </w:rPr>
          </w:rPrChange>
        </w:rPr>
      </w:pPr>
    </w:p>
    <w:p w14:paraId="57A2C3E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13" w:author="Agate Publishing" w:date="2019-08-26T15:39:00Z">
            <w:rPr>
              <w:rFonts w:ascii="Times New Roman" w:eastAsia="Helvetica,dialog,Verdana,unifon" w:hAnsi="Times New Roman" w:cs="Times New Roman"/>
              <w:bCs/>
            </w:rPr>
          </w:rPrChange>
        </w:rPr>
        <w:t>AACSB: Analytical Thinking</w:t>
      </w:r>
    </w:p>
    <w:p w14:paraId="1A414DD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1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15" w:author="Agate Publishing" w:date="2019-08-26T15:39:00Z">
            <w:rPr>
              <w:rFonts w:ascii="Times New Roman" w:eastAsia="Helvetica,dialog,Verdana,unifon" w:hAnsi="Times New Roman" w:cs="Times New Roman"/>
              <w:bCs/>
            </w:rPr>
          </w:rPrChange>
        </w:rPr>
        <w:t>AICPA: BB Critical Thinking</w:t>
      </w:r>
    </w:p>
    <w:p w14:paraId="5653959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1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17" w:author="Agate Publishing" w:date="2019-08-26T15:39:00Z">
            <w:rPr>
              <w:rFonts w:ascii="Times New Roman" w:eastAsia="Helvetica,dialog,Verdana,unifon" w:hAnsi="Times New Roman" w:cs="Times New Roman"/>
              <w:bCs/>
            </w:rPr>
          </w:rPrChange>
        </w:rPr>
        <w:t>AICPA: FN Measurement</w:t>
      </w:r>
    </w:p>
    <w:p w14:paraId="5F9F421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1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19" w:author="Agate Publishing" w:date="2019-08-26T15:39:00Z">
            <w:rPr>
              <w:rFonts w:ascii="Times New Roman" w:eastAsia="Helvetica,dialog,Verdana,unifon" w:hAnsi="Times New Roman" w:cs="Times New Roman"/>
              <w:bCs/>
            </w:rPr>
          </w:rPrChange>
        </w:rPr>
        <w:t>Accessibility: Keyboard Navigation</w:t>
      </w:r>
    </w:p>
    <w:p w14:paraId="7BB80E1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2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21" w:author="Agate Publishing" w:date="2019-08-26T15:39:00Z">
            <w:rPr>
              <w:rFonts w:ascii="Times New Roman" w:eastAsia="Helvetica,dialog,Verdana,unifon" w:hAnsi="Times New Roman" w:cs="Times New Roman"/>
              <w:bCs/>
            </w:rPr>
          </w:rPrChange>
        </w:rPr>
        <w:lastRenderedPageBreak/>
        <w:t>Blooms: Apply</w:t>
      </w:r>
    </w:p>
    <w:p w14:paraId="5F01E4C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2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23" w:author="Agate Publishing" w:date="2019-08-26T15:39:00Z">
            <w:rPr>
              <w:rFonts w:ascii="Times New Roman" w:eastAsia="Helvetica,dialog,Verdana,unifon" w:hAnsi="Times New Roman" w:cs="Times New Roman"/>
              <w:bCs/>
            </w:rPr>
          </w:rPrChange>
        </w:rPr>
        <w:t>Difficulty: 2 Medium</w:t>
      </w:r>
    </w:p>
    <w:p w14:paraId="66B3289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2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25"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0228474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2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27" w:author="Agate Publishing" w:date="2019-08-26T15:39:00Z">
            <w:rPr>
              <w:rFonts w:ascii="Times New Roman" w:eastAsia="Helvetica,dialog,Verdana,unifon" w:hAnsi="Times New Roman" w:cs="Times New Roman"/>
              <w:bCs/>
            </w:rPr>
          </w:rPrChange>
        </w:rPr>
        <w:t>Topic: How Many Units Must We Sell?</w:t>
      </w:r>
    </w:p>
    <w:p w14:paraId="5E441BC7" w14:textId="77777777" w:rsidR="008C6CDC" w:rsidRPr="00063AAB" w:rsidRDefault="008C6CDC" w:rsidP="002217A9">
      <w:pPr>
        <w:widowControl w:val="0"/>
        <w:spacing w:after="0" w:line="240" w:lineRule="auto"/>
        <w:rPr>
          <w:rFonts w:ascii="Times New Roman" w:hAnsi="Times New Roman" w:cs="Times New Roman"/>
          <w:bCs/>
          <w:rPrChange w:id="2128" w:author="Agate Publishing" w:date="2019-08-26T15:39:00Z">
            <w:rPr>
              <w:rFonts w:ascii="Times New Roman" w:hAnsi="Times New Roman" w:cs="Times New Roman"/>
              <w:bCs/>
            </w:rPr>
          </w:rPrChange>
        </w:rPr>
      </w:pPr>
    </w:p>
    <w:p w14:paraId="75EA9415" w14:textId="77777777" w:rsidR="00C943C1" w:rsidRPr="00063AAB" w:rsidRDefault="00C943C1" w:rsidP="002217A9">
      <w:pPr>
        <w:widowControl w:val="0"/>
        <w:spacing w:after="0" w:line="240" w:lineRule="auto"/>
        <w:rPr>
          <w:rFonts w:ascii="Times New Roman" w:hAnsi="Times New Roman" w:cs="Times New Roman"/>
          <w:bCs/>
          <w:rPrChange w:id="2129" w:author="Agate Publishing" w:date="2019-08-26T15:39:00Z">
            <w:rPr>
              <w:rFonts w:ascii="Times New Roman" w:hAnsi="Times New Roman" w:cs="Times New Roman"/>
              <w:bCs/>
            </w:rPr>
          </w:rPrChange>
        </w:rPr>
      </w:pPr>
    </w:p>
    <w:p w14:paraId="433FE4F6"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13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31" w:author="Agate Publishing" w:date="2019-08-26T15:39:00Z">
            <w:rPr>
              <w:rFonts w:ascii="Times New Roman" w:eastAsia="Helvetica,dialog,Verdana,unifon" w:hAnsi="Times New Roman" w:cs="Times New Roman"/>
              <w:bCs/>
            </w:rPr>
          </w:rPrChange>
        </w:rPr>
        <w:t>58. If the unit sales price is $7 and variable costs are $3, how many units have to be sold to earn a profit of $3,600 if fixed costs equal $5,000?</w:t>
      </w:r>
    </w:p>
    <w:p w14:paraId="053F8A9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132" w:author="Agate Publishing" w:date="2019-08-26T15:39:00Z">
            <w:rPr>
              <w:rFonts w:ascii="Times New Roman" w:eastAsia="Helvetica,dialog,Verdana,unifon" w:hAnsi="Times New Roman" w:cs="Times New Roman"/>
              <w:bCs/>
            </w:rPr>
          </w:rPrChange>
        </w:rPr>
      </w:pPr>
    </w:p>
    <w:p w14:paraId="71B542F5" w14:textId="77777777" w:rsidR="008C6CDC" w:rsidRPr="00063AAB" w:rsidRDefault="008C6CDC" w:rsidP="002217A9">
      <w:pPr>
        <w:widowControl w:val="0"/>
        <w:spacing w:after="0" w:line="240" w:lineRule="auto"/>
        <w:rPr>
          <w:rFonts w:ascii="Times New Roman" w:hAnsi="Times New Roman" w:cs="Times New Roman"/>
          <w:bCs/>
          <w:rPrChange w:id="213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134" w:author="Agate Publishing" w:date="2019-08-26T15:39:00Z">
            <w:rPr>
              <w:rFonts w:ascii="Times New Roman" w:eastAsia="Helvetica,dialog,Verdana,unifon" w:hAnsi="Times New Roman" w:cs="Times New Roman"/>
              <w:bCs/>
            </w:rPr>
          </w:rPrChange>
        </w:rPr>
        <w:t>A. 900 units</w:t>
      </w:r>
    </w:p>
    <w:p w14:paraId="51D6AB5C" w14:textId="77777777" w:rsidR="008C6CDC" w:rsidRPr="00063AAB" w:rsidRDefault="008C6CDC" w:rsidP="002217A9">
      <w:pPr>
        <w:widowControl w:val="0"/>
        <w:spacing w:after="0" w:line="240" w:lineRule="auto"/>
        <w:rPr>
          <w:rFonts w:ascii="Times New Roman" w:hAnsi="Times New Roman" w:cs="Times New Roman"/>
          <w:bCs/>
          <w:rPrChange w:id="2135" w:author="Agate Publishing" w:date="2019-08-26T15:39:00Z">
            <w:rPr>
              <w:rFonts w:ascii="Times New Roman" w:hAnsi="Times New Roman" w:cs="Times New Roman"/>
              <w:bCs/>
            </w:rPr>
          </w:rPrChange>
        </w:rPr>
      </w:pPr>
    </w:p>
    <w:p w14:paraId="3378DA17" w14:textId="77777777" w:rsidR="008C6CDC" w:rsidRPr="00063AAB" w:rsidRDefault="008C6CDC" w:rsidP="002217A9">
      <w:pPr>
        <w:widowControl w:val="0"/>
        <w:spacing w:after="0" w:line="240" w:lineRule="auto"/>
        <w:rPr>
          <w:rFonts w:ascii="Times New Roman" w:hAnsi="Times New Roman" w:cs="Times New Roman"/>
          <w:bCs/>
          <w:rPrChange w:id="213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137" w:author="Agate Publishing" w:date="2019-08-26T15:39:00Z">
            <w:rPr>
              <w:rFonts w:ascii="Times New Roman" w:eastAsia="Helvetica,dialog,Verdana,unifon" w:hAnsi="Times New Roman" w:cs="Times New Roman"/>
              <w:bCs/>
            </w:rPr>
          </w:rPrChange>
        </w:rPr>
        <w:t>B. 1,250 units</w:t>
      </w:r>
    </w:p>
    <w:p w14:paraId="3E536CE3" w14:textId="77777777" w:rsidR="008C6CDC" w:rsidRPr="00063AAB" w:rsidRDefault="008C6CDC" w:rsidP="002217A9">
      <w:pPr>
        <w:widowControl w:val="0"/>
        <w:spacing w:after="0" w:line="240" w:lineRule="auto"/>
        <w:rPr>
          <w:rFonts w:ascii="Times New Roman" w:hAnsi="Times New Roman" w:cs="Times New Roman"/>
          <w:bCs/>
          <w:rPrChange w:id="2138" w:author="Agate Publishing" w:date="2019-08-26T15:39:00Z">
            <w:rPr>
              <w:rFonts w:ascii="Times New Roman" w:hAnsi="Times New Roman" w:cs="Times New Roman"/>
              <w:bCs/>
            </w:rPr>
          </w:rPrChange>
        </w:rPr>
      </w:pPr>
    </w:p>
    <w:p w14:paraId="218513B6" w14:textId="77777777" w:rsidR="008C6CDC" w:rsidRPr="00063AAB" w:rsidRDefault="008C6CDC" w:rsidP="002217A9">
      <w:pPr>
        <w:widowControl w:val="0"/>
        <w:spacing w:after="0" w:line="240" w:lineRule="auto"/>
        <w:rPr>
          <w:rFonts w:ascii="Times New Roman" w:hAnsi="Times New Roman" w:cs="Times New Roman"/>
          <w:bCs/>
          <w:rPrChange w:id="213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140" w:author="Agate Publishing" w:date="2019-08-26T15:39:00Z">
            <w:rPr>
              <w:rFonts w:ascii="Times New Roman" w:eastAsia="Helvetica,dialog,Verdana,unifon" w:hAnsi="Times New Roman" w:cs="Times New Roman"/>
              <w:bCs/>
            </w:rPr>
          </w:rPrChange>
        </w:rPr>
        <w:t>C. 1,500 units</w:t>
      </w:r>
    </w:p>
    <w:p w14:paraId="0951FF64" w14:textId="77777777" w:rsidR="008C6CDC" w:rsidRPr="00063AAB" w:rsidRDefault="008C6CDC" w:rsidP="002217A9">
      <w:pPr>
        <w:widowControl w:val="0"/>
        <w:spacing w:after="0" w:line="240" w:lineRule="auto"/>
        <w:rPr>
          <w:rFonts w:ascii="Times New Roman" w:hAnsi="Times New Roman" w:cs="Times New Roman"/>
          <w:bCs/>
          <w:rPrChange w:id="2141" w:author="Agate Publishing" w:date="2019-08-26T15:39:00Z">
            <w:rPr>
              <w:rFonts w:ascii="Times New Roman" w:hAnsi="Times New Roman" w:cs="Times New Roman"/>
              <w:bCs/>
            </w:rPr>
          </w:rPrChange>
        </w:rPr>
      </w:pPr>
    </w:p>
    <w:p w14:paraId="29BF63B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14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2143"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2144" w:author="Agate Publishing" w:date="2019-08-26T15:39:00Z">
            <w:rPr>
              <w:rFonts w:ascii="Times New Roman" w:eastAsia="Helvetica,dialog,Verdana,unifon" w:hAnsi="Times New Roman" w:cs="Times New Roman"/>
              <w:bCs/>
            </w:rPr>
          </w:rPrChange>
        </w:rPr>
        <w:t>. 2,150 units</w:t>
      </w:r>
    </w:p>
    <w:p w14:paraId="692DD4CB" w14:textId="77777777" w:rsidR="00DB0220" w:rsidRPr="00063AAB" w:rsidRDefault="00DB0220" w:rsidP="00DB0220">
      <w:pPr>
        <w:widowControl w:val="0"/>
        <w:spacing w:after="0" w:line="240" w:lineRule="auto"/>
        <w:rPr>
          <w:ins w:id="2145" w:author="Jeannie's Laptop" w:date="2019-07-23T12:32:00Z"/>
          <w:rFonts w:ascii="Times New Roman" w:hAnsi="Times New Roman" w:cs="Times New Roman"/>
          <w:bCs/>
          <w:rPrChange w:id="2146" w:author="Agate Publishing" w:date="2019-08-26T15:39:00Z">
            <w:rPr>
              <w:ins w:id="2147" w:author="Jeannie's Laptop" w:date="2019-07-23T12:32:00Z"/>
              <w:rFonts w:ascii="Times New Roman" w:hAnsi="Times New Roman" w:cs="Times New Roman"/>
              <w:bCs/>
            </w:rPr>
          </w:rPrChange>
        </w:rPr>
      </w:pPr>
    </w:p>
    <w:p w14:paraId="1E4964B6" w14:textId="77777777" w:rsidR="00DB0220" w:rsidRPr="00063AAB" w:rsidRDefault="00DB0220" w:rsidP="00DB0220">
      <w:pPr>
        <w:widowControl w:val="0"/>
        <w:spacing w:after="0" w:line="240" w:lineRule="auto"/>
        <w:rPr>
          <w:ins w:id="2148" w:author="Jeannie's Laptop" w:date="2019-07-23T12:32:00Z"/>
          <w:rFonts w:ascii="Times New Roman" w:hAnsi="Times New Roman" w:cs="Times New Roman"/>
          <w:bCs/>
          <w:rPrChange w:id="2149" w:author="Agate Publishing" w:date="2019-08-26T15:39:00Z">
            <w:rPr>
              <w:ins w:id="2150" w:author="Jeannie's Laptop" w:date="2019-07-23T12:32:00Z"/>
              <w:rFonts w:ascii="Times New Roman" w:hAnsi="Times New Roman" w:cs="Times New Roman"/>
              <w:bCs/>
            </w:rPr>
          </w:rPrChange>
        </w:rPr>
      </w:pPr>
      <w:ins w:id="2151" w:author="Jeannie's Laptop" w:date="2019-07-23T12:32:00Z">
        <w:r w:rsidRPr="00063AAB">
          <w:rPr>
            <w:rFonts w:ascii="Times New Roman" w:eastAsia="Helvetica,dialog,Verdana,unifon" w:hAnsi="Times New Roman" w:cs="Times New Roman"/>
            <w:bCs/>
            <w:rPrChange w:id="2152" w:author="Agate Publishing" w:date="2019-08-26T15:39:00Z">
              <w:rPr>
                <w:rFonts w:ascii="Times New Roman" w:eastAsia="Helvetica,dialog,Verdana,unifon" w:hAnsi="Times New Roman" w:cs="Times New Roman"/>
                <w:bCs/>
              </w:rPr>
            </w:rPrChange>
          </w:rPr>
          <w:t>Feedback:</w:t>
        </w:r>
      </w:ins>
    </w:p>
    <w:p w14:paraId="2E621D48" w14:textId="1CD31734" w:rsidR="001952E6" w:rsidRPr="00063AAB" w:rsidDel="00DB0220" w:rsidRDefault="001952E6" w:rsidP="002217A9">
      <w:pPr>
        <w:widowControl w:val="0"/>
        <w:spacing w:after="0" w:line="240" w:lineRule="auto"/>
        <w:rPr>
          <w:del w:id="2153" w:author="Jeannie's Laptop" w:date="2019-07-23T12:32:00Z"/>
          <w:rFonts w:ascii="Times New Roman" w:hAnsi="Times New Roman" w:cs="Times New Roman"/>
          <w:bCs/>
          <w:rPrChange w:id="2154" w:author="Agate Publishing" w:date="2019-08-26T15:39:00Z">
            <w:rPr>
              <w:del w:id="2155" w:author="Jeannie's Laptop" w:date="2019-07-23T12:32:00Z"/>
              <w:rFonts w:ascii="Times New Roman" w:hAnsi="Times New Roman" w:cs="Times New Roman"/>
              <w:bCs/>
            </w:rPr>
          </w:rPrChange>
        </w:rPr>
      </w:pPr>
    </w:p>
    <w:p w14:paraId="050A21E9" w14:textId="7B173B57" w:rsidR="008C6CDC" w:rsidRPr="00063AAB" w:rsidRDefault="008C6CDC" w:rsidP="002217A9">
      <w:pPr>
        <w:widowControl w:val="0"/>
        <w:spacing w:after="0" w:line="240" w:lineRule="auto"/>
        <w:rPr>
          <w:rFonts w:ascii="Times New Roman" w:hAnsi="Times New Roman" w:cs="Times New Roman"/>
          <w:bCs/>
          <w:rPrChange w:id="215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157" w:author="Agate Publishing" w:date="2019-08-26T15:39:00Z">
            <w:rPr>
              <w:rFonts w:ascii="Times New Roman" w:eastAsia="Helvetica,dialog,Verdana,unifon" w:hAnsi="Times New Roman" w:cs="Times New Roman"/>
              <w:bCs/>
            </w:rPr>
          </w:rPrChange>
        </w:rPr>
        <w:t xml:space="preserve">($5,000 + $3,600) ÷ ($7.00 </w:t>
      </w:r>
      <w:ins w:id="2158" w:author="Agate Publishing" w:date="2019-08-26T14:55:00Z">
        <w:r w:rsidR="006B5398" w:rsidRPr="00063AAB">
          <w:rPr>
            <w:rFonts w:ascii="Times New Roman" w:eastAsia="Helvetica,dialog,Verdana,unifon" w:hAnsi="Times New Roman" w:cs="Times New Roman"/>
            <w:bCs/>
            <w:rPrChange w:id="2159" w:author="Agate Publishing" w:date="2019-08-26T15:39:00Z">
              <w:rPr>
                <w:rFonts w:ascii="Times New Roman" w:eastAsia="Helvetica,dialog,Verdana,unifon" w:hAnsi="Times New Roman" w:cs="Times New Roman"/>
                <w:bCs/>
              </w:rPr>
            </w:rPrChange>
          </w:rPr>
          <w:t>−</w:t>
        </w:r>
      </w:ins>
      <w:del w:id="2160" w:author="Agate Publishing" w:date="2019-08-26T14:55:00Z">
        <w:r w:rsidRPr="00063AAB" w:rsidDel="006B5398">
          <w:rPr>
            <w:rFonts w:ascii="Times New Roman" w:eastAsia="Helvetica,dialog,Verdana,unifon" w:hAnsi="Times New Roman" w:cs="Times New Roman"/>
            <w:bCs/>
            <w:rPrChange w:id="2161"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2162" w:author="Agate Publishing" w:date="2019-08-26T15:39:00Z">
            <w:rPr>
              <w:rFonts w:ascii="Times New Roman" w:eastAsia="Helvetica,dialog,Verdana,unifon" w:hAnsi="Times New Roman" w:cs="Times New Roman"/>
              <w:bCs/>
            </w:rPr>
          </w:rPrChange>
        </w:rPr>
        <w:t xml:space="preserve"> $3.00) = 2,150 units</w:t>
      </w:r>
    </w:p>
    <w:p w14:paraId="70C39772" w14:textId="77777777" w:rsidR="008C6CDC" w:rsidRPr="00063AAB" w:rsidRDefault="008C6CDC" w:rsidP="002217A9">
      <w:pPr>
        <w:widowControl w:val="0"/>
        <w:spacing w:after="0" w:line="240" w:lineRule="auto"/>
        <w:rPr>
          <w:rFonts w:ascii="Times New Roman" w:hAnsi="Times New Roman" w:cs="Times New Roman"/>
          <w:bCs/>
          <w:rPrChange w:id="2163" w:author="Agate Publishing" w:date="2019-08-26T15:39:00Z">
            <w:rPr>
              <w:rFonts w:ascii="Times New Roman" w:hAnsi="Times New Roman" w:cs="Times New Roman"/>
              <w:bCs/>
            </w:rPr>
          </w:rPrChange>
        </w:rPr>
      </w:pPr>
    </w:p>
    <w:p w14:paraId="1A95EC4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6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65" w:author="Agate Publishing" w:date="2019-08-26T15:39:00Z">
            <w:rPr>
              <w:rFonts w:ascii="Times New Roman" w:eastAsia="Helvetica,dialog,Verdana,unifon" w:hAnsi="Times New Roman" w:cs="Times New Roman"/>
              <w:bCs/>
            </w:rPr>
          </w:rPrChange>
        </w:rPr>
        <w:t>AACSB: Analytical Thinking</w:t>
      </w:r>
    </w:p>
    <w:p w14:paraId="0495F6A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67" w:author="Agate Publishing" w:date="2019-08-26T15:39:00Z">
            <w:rPr>
              <w:rFonts w:ascii="Times New Roman" w:eastAsia="Helvetica,dialog,Verdana,unifon" w:hAnsi="Times New Roman" w:cs="Times New Roman"/>
              <w:bCs/>
            </w:rPr>
          </w:rPrChange>
        </w:rPr>
        <w:t>AICPA: BB Critical Thinking</w:t>
      </w:r>
    </w:p>
    <w:p w14:paraId="0824012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6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69" w:author="Agate Publishing" w:date="2019-08-26T15:39:00Z">
            <w:rPr>
              <w:rFonts w:ascii="Times New Roman" w:eastAsia="Helvetica,dialog,Verdana,unifon" w:hAnsi="Times New Roman" w:cs="Times New Roman"/>
              <w:bCs/>
            </w:rPr>
          </w:rPrChange>
        </w:rPr>
        <w:t>AICPA: FN Measurement</w:t>
      </w:r>
    </w:p>
    <w:p w14:paraId="684C9CD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7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71" w:author="Agate Publishing" w:date="2019-08-26T15:39:00Z">
            <w:rPr>
              <w:rFonts w:ascii="Times New Roman" w:eastAsia="Helvetica,dialog,Verdana,unifon" w:hAnsi="Times New Roman" w:cs="Times New Roman"/>
              <w:bCs/>
            </w:rPr>
          </w:rPrChange>
        </w:rPr>
        <w:t>Accessibility: Keyboard Navigation</w:t>
      </w:r>
    </w:p>
    <w:p w14:paraId="5E28D67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7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73" w:author="Agate Publishing" w:date="2019-08-26T15:39:00Z">
            <w:rPr>
              <w:rFonts w:ascii="Times New Roman" w:eastAsia="Helvetica,dialog,Verdana,unifon" w:hAnsi="Times New Roman" w:cs="Times New Roman"/>
              <w:bCs/>
            </w:rPr>
          </w:rPrChange>
        </w:rPr>
        <w:t>Blooms: Apply</w:t>
      </w:r>
    </w:p>
    <w:p w14:paraId="5FB96E1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7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75" w:author="Agate Publishing" w:date="2019-08-26T15:39:00Z">
            <w:rPr>
              <w:rFonts w:ascii="Times New Roman" w:eastAsia="Helvetica,dialog,Verdana,unifon" w:hAnsi="Times New Roman" w:cs="Times New Roman"/>
              <w:bCs/>
            </w:rPr>
          </w:rPrChange>
        </w:rPr>
        <w:t>Difficulty: 2 Medium</w:t>
      </w:r>
    </w:p>
    <w:p w14:paraId="67C0A19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7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77"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64053EF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17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79" w:author="Agate Publishing" w:date="2019-08-26T15:39:00Z">
            <w:rPr>
              <w:rFonts w:ascii="Times New Roman" w:eastAsia="Helvetica,dialog,Verdana,unifon" w:hAnsi="Times New Roman" w:cs="Times New Roman"/>
              <w:bCs/>
            </w:rPr>
          </w:rPrChange>
        </w:rPr>
        <w:t>Topic: How Many Units Must We Sell?</w:t>
      </w:r>
    </w:p>
    <w:p w14:paraId="384E0471" w14:textId="77777777" w:rsidR="008C6CDC" w:rsidRPr="00063AAB" w:rsidRDefault="008C6CDC" w:rsidP="002217A9">
      <w:pPr>
        <w:widowControl w:val="0"/>
        <w:spacing w:after="0" w:line="240" w:lineRule="auto"/>
        <w:rPr>
          <w:rFonts w:ascii="Times New Roman" w:hAnsi="Times New Roman" w:cs="Times New Roman"/>
          <w:bCs/>
          <w:rPrChange w:id="2180" w:author="Agate Publishing" w:date="2019-08-26T15:39:00Z">
            <w:rPr>
              <w:rFonts w:ascii="Times New Roman" w:hAnsi="Times New Roman" w:cs="Times New Roman"/>
              <w:bCs/>
            </w:rPr>
          </w:rPrChange>
        </w:rPr>
      </w:pPr>
    </w:p>
    <w:p w14:paraId="240D340D" w14:textId="77777777" w:rsidR="00C943C1" w:rsidRPr="00063AAB" w:rsidRDefault="00C943C1" w:rsidP="002217A9">
      <w:pPr>
        <w:widowControl w:val="0"/>
        <w:spacing w:after="0" w:line="240" w:lineRule="auto"/>
        <w:rPr>
          <w:rFonts w:ascii="Times New Roman" w:hAnsi="Times New Roman" w:cs="Times New Roman"/>
          <w:bCs/>
          <w:rPrChange w:id="2181" w:author="Agate Publishing" w:date="2019-08-26T15:39:00Z">
            <w:rPr>
              <w:rFonts w:ascii="Times New Roman" w:hAnsi="Times New Roman" w:cs="Times New Roman"/>
              <w:bCs/>
            </w:rPr>
          </w:rPrChange>
        </w:rPr>
      </w:pPr>
    </w:p>
    <w:p w14:paraId="299297C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18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83" w:author="Agate Publishing" w:date="2019-08-26T15:39:00Z">
            <w:rPr>
              <w:rFonts w:ascii="Times New Roman" w:eastAsia="Helvetica,dialog,Verdana,unifon" w:hAnsi="Times New Roman" w:cs="Times New Roman"/>
              <w:bCs/>
            </w:rPr>
          </w:rPrChange>
        </w:rPr>
        <w:t>59. If the unit sales price is $12, variable costs are $6 per unit, and fixed costs are $36,000, what sales volume (in dollars) is necessary to break-even?</w:t>
      </w:r>
    </w:p>
    <w:p w14:paraId="77D4E0C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184" w:author="Agate Publishing" w:date="2019-08-26T15:39:00Z">
            <w:rPr>
              <w:rFonts w:ascii="Times New Roman" w:eastAsia="Helvetica,dialog,Verdana,unifon" w:hAnsi="Times New Roman" w:cs="Times New Roman"/>
              <w:bCs/>
            </w:rPr>
          </w:rPrChange>
        </w:rPr>
      </w:pPr>
    </w:p>
    <w:p w14:paraId="3CC09421" w14:textId="77777777" w:rsidR="008C6CDC" w:rsidRPr="00063AAB" w:rsidRDefault="008C6CDC" w:rsidP="002217A9">
      <w:pPr>
        <w:widowControl w:val="0"/>
        <w:spacing w:after="0" w:line="240" w:lineRule="auto"/>
        <w:rPr>
          <w:rFonts w:ascii="Times New Roman" w:hAnsi="Times New Roman" w:cs="Times New Roman"/>
          <w:bCs/>
          <w:rPrChange w:id="218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186" w:author="Agate Publishing" w:date="2019-08-26T15:39:00Z">
            <w:rPr>
              <w:rFonts w:ascii="Times New Roman" w:eastAsia="Helvetica,dialog,Verdana,unifon" w:hAnsi="Times New Roman" w:cs="Times New Roman"/>
              <w:bCs/>
            </w:rPr>
          </w:rPrChange>
        </w:rPr>
        <w:t>A. $90,000</w:t>
      </w:r>
    </w:p>
    <w:p w14:paraId="42FF7B72" w14:textId="77777777" w:rsidR="008C6CDC" w:rsidRPr="00063AAB" w:rsidRDefault="008C6CDC" w:rsidP="002217A9">
      <w:pPr>
        <w:widowControl w:val="0"/>
        <w:spacing w:after="0" w:line="240" w:lineRule="auto"/>
        <w:rPr>
          <w:rFonts w:ascii="Times New Roman" w:hAnsi="Times New Roman" w:cs="Times New Roman"/>
          <w:bCs/>
          <w:rPrChange w:id="2187" w:author="Agate Publishing" w:date="2019-08-26T15:39:00Z">
            <w:rPr>
              <w:rFonts w:ascii="Times New Roman" w:hAnsi="Times New Roman" w:cs="Times New Roman"/>
              <w:bCs/>
            </w:rPr>
          </w:rPrChange>
        </w:rPr>
      </w:pPr>
    </w:p>
    <w:p w14:paraId="5E2FACDD" w14:textId="77777777" w:rsidR="008C6CDC" w:rsidRPr="00063AAB" w:rsidRDefault="008C6CDC" w:rsidP="002217A9">
      <w:pPr>
        <w:widowControl w:val="0"/>
        <w:spacing w:after="0" w:line="240" w:lineRule="auto"/>
        <w:rPr>
          <w:rFonts w:ascii="Times New Roman" w:hAnsi="Times New Roman" w:cs="Times New Roman"/>
          <w:bCs/>
          <w:rPrChange w:id="218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189"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2190" w:author="Agate Publishing" w:date="2019-08-26T15:39:00Z">
            <w:rPr>
              <w:rFonts w:ascii="Times New Roman" w:eastAsia="Helvetica,dialog,Verdana,unifon" w:hAnsi="Times New Roman" w:cs="Times New Roman"/>
              <w:bCs/>
            </w:rPr>
          </w:rPrChange>
        </w:rPr>
        <w:t>. $72,000</w:t>
      </w:r>
    </w:p>
    <w:p w14:paraId="66077C11" w14:textId="77777777" w:rsidR="008C6CDC" w:rsidRPr="00063AAB" w:rsidRDefault="008C6CDC" w:rsidP="002217A9">
      <w:pPr>
        <w:widowControl w:val="0"/>
        <w:spacing w:after="0" w:line="240" w:lineRule="auto"/>
        <w:rPr>
          <w:rFonts w:ascii="Times New Roman" w:hAnsi="Times New Roman" w:cs="Times New Roman"/>
          <w:bCs/>
          <w:rPrChange w:id="2191" w:author="Agate Publishing" w:date="2019-08-26T15:39:00Z">
            <w:rPr>
              <w:rFonts w:ascii="Times New Roman" w:hAnsi="Times New Roman" w:cs="Times New Roman"/>
              <w:bCs/>
            </w:rPr>
          </w:rPrChange>
        </w:rPr>
      </w:pPr>
    </w:p>
    <w:p w14:paraId="482F7397" w14:textId="77777777" w:rsidR="008C6CDC" w:rsidRPr="00063AAB" w:rsidRDefault="008C6CDC" w:rsidP="002217A9">
      <w:pPr>
        <w:widowControl w:val="0"/>
        <w:spacing w:after="0" w:line="240" w:lineRule="auto"/>
        <w:rPr>
          <w:rFonts w:ascii="Times New Roman" w:hAnsi="Times New Roman" w:cs="Times New Roman"/>
          <w:bCs/>
          <w:rPrChange w:id="219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193" w:author="Agate Publishing" w:date="2019-08-26T15:39:00Z">
            <w:rPr>
              <w:rFonts w:ascii="Times New Roman" w:eastAsia="Helvetica,dialog,Verdana,unifon" w:hAnsi="Times New Roman" w:cs="Times New Roman"/>
              <w:bCs/>
            </w:rPr>
          </w:rPrChange>
        </w:rPr>
        <w:t>C. $70,000</w:t>
      </w:r>
    </w:p>
    <w:p w14:paraId="5F723268" w14:textId="77777777" w:rsidR="008C6CDC" w:rsidRPr="00063AAB" w:rsidRDefault="008C6CDC" w:rsidP="002217A9">
      <w:pPr>
        <w:widowControl w:val="0"/>
        <w:spacing w:after="0" w:line="240" w:lineRule="auto"/>
        <w:rPr>
          <w:rFonts w:ascii="Times New Roman" w:hAnsi="Times New Roman" w:cs="Times New Roman"/>
          <w:bCs/>
          <w:rPrChange w:id="2194" w:author="Agate Publishing" w:date="2019-08-26T15:39:00Z">
            <w:rPr>
              <w:rFonts w:ascii="Times New Roman" w:hAnsi="Times New Roman" w:cs="Times New Roman"/>
              <w:bCs/>
            </w:rPr>
          </w:rPrChange>
        </w:rPr>
      </w:pPr>
    </w:p>
    <w:p w14:paraId="3B04B5B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19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196" w:author="Agate Publishing" w:date="2019-08-26T15:39:00Z">
            <w:rPr>
              <w:rFonts w:ascii="Times New Roman" w:eastAsia="Helvetica,dialog,Verdana,unifon" w:hAnsi="Times New Roman" w:cs="Times New Roman"/>
              <w:bCs/>
            </w:rPr>
          </w:rPrChange>
        </w:rPr>
        <w:t>D. $60,000</w:t>
      </w:r>
    </w:p>
    <w:p w14:paraId="3EBC29F0" w14:textId="77777777" w:rsidR="001952E6" w:rsidRPr="00063AAB" w:rsidRDefault="001952E6" w:rsidP="002217A9">
      <w:pPr>
        <w:widowControl w:val="0"/>
        <w:spacing w:after="0" w:line="240" w:lineRule="auto"/>
        <w:rPr>
          <w:rFonts w:ascii="Times New Roman" w:hAnsi="Times New Roman" w:cs="Times New Roman"/>
          <w:bCs/>
          <w:rPrChange w:id="2197" w:author="Agate Publishing" w:date="2019-08-26T15:39:00Z">
            <w:rPr>
              <w:rFonts w:ascii="Times New Roman" w:hAnsi="Times New Roman" w:cs="Times New Roman"/>
              <w:bCs/>
            </w:rPr>
          </w:rPrChange>
        </w:rPr>
      </w:pPr>
    </w:p>
    <w:p w14:paraId="02CE4696" w14:textId="77777777" w:rsidR="009E59C0" w:rsidRPr="00063AAB" w:rsidRDefault="009E59C0" w:rsidP="002217A9">
      <w:pPr>
        <w:widowControl w:val="0"/>
        <w:spacing w:after="0" w:line="240" w:lineRule="auto"/>
        <w:rPr>
          <w:ins w:id="2198" w:author="Teressa Farough" w:date="2019-08-20T09:22:00Z"/>
          <w:rFonts w:ascii="Times New Roman" w:eastAsia="Helvetica,dialog,Verdana,unifon" w:hAnsi="Times New Roman" w:cs="Times New Roman"/>
          <w:bCs/>
          <w:rPrChange w:id="2199" w:author="Agate Publishing" w:date="2019-08-26T15:39:00Z">
            <w:rPr>
              <w:ins w:id="2200" w:author="Teressa Farough" w:date="2019-08-20T09:22:00Z"/>
              <w:rFonts w:ascii="Times New Roman" w:eastAsia="Helvetica,dialog,Verdana,unifon" w:hAnsi="Times New Roman" w:cs="Times New Roman"/>
              <w:bCs/>
            </w:rPr>
          </w:rPrChange>
        </w:rPr>
      </w:pPr>
      <w:ins w:id="2201" w:author="Teressa Farough" w:date="2019-08-20T09:22:00Z">
        <w:r w:rsidRPr="00063AAB">
          <w:rPr>
            <w:rFonts w:ascii="Times New Roman" w:eastAsia="Helvetica,dialog,Verdana,unifon" w:hAnsi="Times New Roman" w:cs="Times New Roman"/>
            <w:bCs/>
            <w:rPrChange w:id="2202" w:author="Agate Publishing" w:date="2019-08-26T15:39:00Z">
              <w:rPr>
                <w:rFonts w:ascii="Times New Roman" w:eastAsia="Helvetica,dialog,Verdana,unifon" w:hAnsi="Times New Roman" w:cs="Times New Roman"/>
                <w:bCs/>
              </w:rPr>
            </w:rPrChange>
          </w:rPr>
          <w:t>Feedback:</w:t>
        </w:r>
      </w:ins>
    </w:p>
    <w:p w14:paraId="53A1AAB6" w14:textId="239E1668" w:rsidR="008C6CDC" w:rsidRPr="00063AAB" w:rsidRDefault="008C6CDC" w:rsidP="002217A9">
      <w:pPr>
        <w:widowControl w:val="0"/>
        <w:spacing w:after="0" w:line="240" w:lineRule="auto"/>
        <w:rPr>
          <w:rFonts w:ascii="Times New Roman" w:hAnsi="Times New Roman" w:cs="Times New Roman"/>
          <w:bCs/>
          <w:rPrChange w:id="220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204" w:author="Agate Publishing" w:date="2019-08-26T15:39:00Z">
            <w:rPr>
              <w:rFonts w:ascii="Times New Roman" w:eastAsia="Helvetica,dialog,Verdana,unifon" w:hAnsi="Times New Roman" w:cs="Times New Roman"/>
              <w:bCs/>
            </w:rPr>
          </w:rPrChange>
        </w:rPr>
        <w:t>$36,000 ÷ 0.50 = $72,000</w:t>
      </w:r>
    </w:p>
    <w:p w14:paraId="7C1EEFBD" w14:textId="77777777" w:rsidR="008C6CDC" w:rsidRPr="00063AAB" w:rsidRDefault="008C6CDC" w:rsidP="002217A9">
      <w:pPr>
        <w:widowControl w:val="0"/>
        <w:spacing w:after="0" w:line="240" w:lineRule="auto"/>
        <w:rPr>
          <w:rFonts w:ascii="Times New Roman" w:hAnsi="Times New Roman" w:cs="Times New Roman"/>
          <w:bCs/>
          <w:rPrChange w:id="2205" w:author="Agate Publishing" w:date="2019-08-26T15:39:00Z">
            <w:rPr>
              <w:rFonts w:ascii="Times New Roman" w:hAnsi="Times New Roman" w:cs="Times New Roman"/>
              <w:bCs/>
            </w:rPr>
          </w:rPrChange>
        </w:rPr>
      </w:pPr>
    </w:p>
    <w:p w14:paraId="49E02DE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0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07" w:author="Agate Publishing" w:date="2019-08-26T15:39:00Z">
            <w:rPr>
              <w:rFonts w:ascii="Times New Roman" w:eastAsia="Helvetica,dialog,Verdana,unifon" w:hAnsi="Times New Roman" w:cs="Times New Roman"/>
              <w:bCs/>
            </w:rPr>
          </w:rPrChange>
        </w:rPr>
        <w:t>AACSB: Analytical Thinking</w:t>
      </w:r>
    </w:p>
    <w:p w14:paraId="384CF34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0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09" w:author="Agate Publishing" w:date="2019-08-26T15:39:00Z">
            <w:rPr>
              <w:rFonts w:ascii="Times New Roman" w:eastAsia="Helvetica,dialog,Verdana,unifon" w:hAnsi="Times New Roman" w:cs="Times New Roman"/>
              <w:bCs/>
            </w:rPr>
          </w:rPrChange>
        </w:rPr>
        <w:t>AICPA: BB Critical Thinking</w:t>
      </w:r>
    </w:p>
    <w:p w14:paraId="7B1D726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1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11" w:author="Agate Publishing" w:date="2019-08-26T15:39:00Z">
            <w:rPr>
              <w:rFonts w:ascii="Times New Roman" w:eastAsia="Helvetica,dialog,Verdana,unifon" w:hAnsi="Times New Roman" w:cs="Times New Roman"/>
              <w:bCs/>
            </w:rPr>
          </w:rPrChange>
        </w:rPr>
        <w:t>AICPA: FN Measurement</w:t>
      </w:r>
    </w:p>
    <w:p w14:paraId="33BBFA6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13" w:author="Agate Publishing" w:date="2019-08-26T15:39:00Z">
            <w:rPr>
              <w:rFonts w:ascii="Times New Roman" w:eastAsia="Helvetica,dialog,Verdana,unifon" w:hAnsi="Times New Roman" w:cs="Times New Roman"/>
              <w:bCs/>
            </w:rPr>
          </w:rPrChange>
        </w:rPr>
        <w:t>Accessibility: Keyboard Navigation</w:t>
      </w:r>
    </w:p>
    <w:p w14:paraId="4D81C81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1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15" w:author="Agate Publishing" w:date="2019-08-26T15:39:00Z">
            <w:rPr>
              <w:rFonts w:ascii="Times New Roman" w:eastAsia="Helvetica,dialog,Verdana,unifon" w:hAnsi="Times New Roman" w:cs="Times New Roman"/>
              <w:bCs/>
            </w:rPr>
          </w:rPrChange>
        </w:rPr>
        <w:t>Blooms: Apply</w:t>
      </w:r>
    </w:p>
    <w:p w14:paraId="06E5D43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1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17" w:author="Agate Publishing" w:date="2019-08-26T15:39:00Z">
            <w:rPr>
              <w:rFonts w:ascii="Times New Roman" w:eastAsia="Helvetica,dialog,Verdana,unifon" w:hAnsi="Times New Roman" w:cs="Times New Roman"/>
              <w:bCs/>
            </w:rPr>
          </w:rPrChange>
        </w:rPr>
        <w:lastRenderedPageBreak/>
        <w:t>Difficulty: 2 Medium</w:t>
      </w:r>
    </w:p>
    <w:p w14:paraId="3A0A8B0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1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19"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418592D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2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21" w:author="Agate Publishing" w:date="2019-08-26T15:39:00Z">
            <w:rPr>
              <w:rFonts w:ascii="Times New Roman" w:eastAsia="Helvetica,dialog,Verdana,unifon" w:hAnsi="Times New Roman" w:cs="Times New Roman"/>
              <w:bCs/>
            </w:rPr>
          </w:rPrChange>
        </w:rPr>
        <w:t>Topic: How Many Units Must We Sell?</w:t>
      </w:r>
    </w:p>
    <w:p w14:paraId="3C5E49FF" w14:textId="77777777" w:rsidR="008C6CDC" w:rsidRPr="00063AAB" w:rsidRDefault="008C6CDC" w:rsidP="002217A9">
      <w:pPr>
        <w:widowControl w:val="0"/>
        <w:spacing w:after="0" w:line="240" w:lineRule="auto"/>
        <w:rPr>
          <w:rFonts w:ascii="Times New Roman" w:hAnsi="Times New Roman" w:cs="Times New Roman"/>
          <w:bCs/>
          <w:rPrChange w:id="2222" w:author="Agate Publishing" w:date="2019-08-26T15:39:00Z">
            <w:rPr>
              <w:rFonts w:ascii="Times New Roman" w:hAnsi="Times New Roman" w:cs="Times New Roman"/>
              <w:bCs/>
            </w:rPr>
          </w:rPrChange>
        </w:rPr>
      </w:pPr>
    </w:p>
    <w:p w14:paraId="08498EF6" w14:textId="77777777" w:rsidR="00C943C1" w:rsidRPr="00063AAB" w:rsidRDefault="00C943C1" w:rsidP="002217A9">
      <w:pPr>
        <w:widowControl w:val="0"/>
        <w:spacing w:after="0" w:line="240" w:lineRule="auto"/>
        <w:rPr>
          <w:rFonts w:ascii="Times New Roman" w:hAnsi="Times New Roman" w:cs="Times New Roman"/>
          <w:bCs/>
          <w:rPrChange w:id="2223" w:author="Agate Publishing" w:date="2019-08-26T15:39:00Z">
            <w:rPr>
              <w:rFonts w:ascii="Times New Roman" w:hAnsi="Times New Roman" w:cs="Times New Roman"/>
              <w:bCs/>
            </w:rPr>
          </w:rPrChange>
        </w:rPr>
      </w:pPr>
    </w:p>
    <w:p w14:paraId="08FE263F"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2224" w:author="Agate Publishing" w:date="2019-08-26T15:39:00Z">
            <w:rPr>
              <w:rFonts w:ascii="Times New Roman" w:eastAsia="Helvetica,dialog,Verdana,unifon" w:hAnsi="Times New Roman" w:cs="Times New Roman"/>
              <w:bCs/>
            </w:rPr>
          </w:rPrChange>
        </w:rPr>
        <w:t>60. If the unit sales price is $14, variable costs are $7 per unit and fixed costs are $42,000, how many units must be sold to</w:t>
      </w:r>
      <w:r w:rsidR="001952E6" w:rsidRPr="00063AAB">
        <w:rPr>
          <w:rFonts w:ascii="Times New Roman" w:eastAsia="Helvetica,dialog,Verdana,unifon" w:hAnsi="Times New Roman" w:cs="Times New Roman"/>
          <w:bCs/>
          <w:rPrChange w:id="2225" w:author="Agate Publishing" w:date="2019-08-26T15:39:00Z">
            <w:rPr>
              <w:rFonts w:ascii="Times New Roman" w:eastAsia="Helvetica,dialog,Verdana,unifon" w:hAnsi="Times New Roman" w:cs="Times New Roman"/>
              <w:bCs/>
            </w:rPr>
          </w:rPrChange>
        </w:rPr>
        <w:t xml:space="preserve"> earn an income of $250,000?</w:t>
      </w:r>
      <w:r w:rsidR="00234C47" w:rsidRPr="00063AAB">
        <w:rPr>
          <w:rFonts w:ascii="Times New Roman" w:eastAsia="Helvetica,dialog,Verdana,unifon" w:hAnsi="Times New Roman" w:cs="Times New Roman"/>
          <w:bCs/>
          <w:rPrChange w:id="2226" w:author="Agate Publishing" w:date="2019-08-26T15:39:00Z">
            <w:rPr>
              <w:rFonts w:ascii="Times New Roman" w:eastAsia="Helvetica,dialog,Verdana,unifon" w:hAnsi="Times New Roman" w:cs="Times New Roman"/>
              <w:bCs/>
            </w:rPr>
          </w:rPrChange>
        </w:rPr>
        <w:t xml:space="preserve"> </w:t>
      </w:r>
      <w:r w:rsidR="00234C47" w:rsidRPr="00063AAB">
        <w:rPr>
          <w:rFonts w:ascii="Times New Roman" w:hAnsi="Times New Roman" w:cs="Times New Roman"/>
          <w:bCs/>
          <w:rPrChange w:id="2227" w:author="Agate Publishing" w:date="2019-08-26T15:39:00Z">
            <w:rPr>
              <w:rFonts w:ascii="Times New Roman" w:hAnsi="Times New Roman" w:cs="Times New Roman"/>
              <w:b/>
              <w:bCs/>
            </w:rPr>
          </w:rPrChange>
        </w:rPr>
        <w:t>(Round the answer up to the next whole number.)</w:t>
      </w:r>
    </w:p>
    <w:p w14:paraId="190DFF2E" w14:textId="77777777" w:rsidR="008C6CDC" w:rsidRPr="00063AAB" w:rsidRDefault="008C6CDC" w:rsidP="002217A9">
      <w:pPr>
        <w:widowControl w:val="0"/>
        <w:spacing w:after="0" w:line="240" w:lineRule="auto"/>
        <w:rPr>
          <w:rFonts w:ascii="Times New Roman" w:hAnsi="Times New Roman" w:cs="Times New Roman"/>
          <w:bCs/>
        </w:rPr>
      </w:pPr>
    </w:p>
    <w:p w14:paraId="49033558" w14:textId="77777777" w:rsidR="008C6CDC" w:rsidRPr="00063AAB" w:rsidRDefault="008C6CDC" w:rsidP="002217A9">
      <w:pPr>
        <w:widowControl w:val="0"/>
        <w:spacing w:after="0" w:line="240" w:lineRule="auto"/>
        <w:rPr>
          <w:rFonts w:ascii="Times New Roman" w:hAnsi="Times New Roman" w:cs="Times New Roman"/>
          <w:bCs/>
          <w:rPrChange w:id="2228" w:author="Agate Publishing" w:date="2019-08-26T15:39:00Z">
            <w:rPr>
              <w:rFonts w:ascii="Times New Roman" w:hAnsi="Times New Roman" w:cs="Times New Roman"/>
              <w:bCs/>
            </w:rPr>
          </w:rPrChange>
        </w:rPr>
      </w:pPr>
    </w:p>
    <w:p w14:paraId="1B223C33" w14:textId="77777777" w:rsidR="008C6CDC" w:rsidRPr="00063AAB" w:rsidRDefault="008C6CDC" w:rsidP="002217A9">
      <w:pPr>
        <w:widowControl w:val="0"/>
        <w:spacing w:after="0" w:line="240" w:lineRule="auto"/>
        <w:rPr>
          <w:rFonts w:ascii="Times New Roman" w:hAnsi="Times New Roman" w:cs="Times New Roman"/>
          <w:bCs/>
          <w:rPrChange w:id="222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230" w:author="Agate Publishing" w:date="2019-08-26T15:39:00Z">
            <w:rPr>
              <w:rFonts w:ascii="Times New Roman" w:eastAsia="Helvetica,dialog,Verdana,unifon" w:hAnsi="Times New Roman" w:cs="Times New Roman"/>
              <w:bCs/>
            </w:rPr>
          </w:rPrChange>
        </w:rPr>
        <w:t>A. 52,142 units</w:t>
      </w:r>
    </w:p>
    <w:p w14:paraId="0B6C3218" w14:textId="77777777" w:rsidR="008C6CDC" w:rsidRPr="00063AAB" w:rsidRDefault="008C6CDC" w:rsidP="002217A9">
      <w:pPr>
        <w:widowControl w:val="0"/>
        <w:spacing w:after="0" w:line="240" w:lineRule="auto"/>
        <w:rPr>
          <w:rFonts w:ascii="Times New Roman" w:hAnsi="Times New Roman" w:cs="Times New Roman"/>
          <w:bCs/>
          <w:rPrChange w:id="2231" w:author="Agate Publishing" w:date="2019-08-26T15:39:00Z">
            <w:rPr>
              <w:rFonts w:ascii="Times New Roman" w:hAnsi="Times New Roman" w:cs="Times New Roman"/>
              <w:bCs/>
            </w:rPr>
          </w:rPrChange>
        </w:rPr>
      </w:pPr>
    </w:p>
    <w:p w14:paraId="50CA73B9" w14:textId="77777777" w:rsidR="008C6CDC" w:rsidRPr="00063AAB" w:rsidRDefault="008C6CDC" w:rsidP="002217A9">
      <w:pPr>
        <w:widowControl w:val="0"/>
        <w:spacing w:after="0" w:line="240" w:lineRule="auto"/>
        <w:rPr>
          <w:rFonts w:ascii="Times New Roman" w:hAnsi="Times New Roman" w:cs="Times New Roman"/>
          <w:bCs/>
          <w:rPrChange w:id="223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233"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2234" w:author="Agate Publishing" w:date="2019-08-26T15:39:00Z">
            <w:rPr>
              <w:rFonts w:ascii="Times New Roman" w:eastAsia="Helvetica,dialog,Verdana,unifon" w:hAnsi="Times New Roman" w:cs="Times New Roman"/>
              <w:bCs/>
            </w:rPr>
          </w:rPrChange>
        </w:rPr>
        <w:t>. 41,715 units</w:t>
      </w:r>
    </w:p>
    <w:p w14:paraId="01C6521C" w14:textId="77777777" w:rsidR="008C6CDC" w:rsidRPr="00063AAB" w:rsidRDefault="008C6CDC" w:rsidP="002217A9">
      <w:pPr>
        <w:widowControl w:val="0"/>
        <w:spacing w:after="0" w:line="240" w:lineRule="auto"/>
        <w:rPr>
          <w:rFonts w:ascii="Times New Roman" w:hAnsi="Times New Roman" w:cs="Times New Roman"/>
          <w:bCs/>
          <w:rPrChange w:id="2235" w:author="Agate Publishing" w:date="2019-08-26T15:39:00Z">
            <w:rPr>
              <w:rFonts w:ascii="Times New Roman" w:hAnsi="Times New Roman" w:cs="Times New Roman"/>
              <w:bCs/>
            </w:rPr>
          </w:rPrChange>
        </w:rPr>
      </w:pPr>
    </w:p>
    <w:p w14:paraId="30489DBE" w14:textId="77777777" w:rsidR="008C6CDC" w:rsidRPr="00063AAB" w:rsidRDefault="008C6CDC" w:rsidP="002217A9">
      <w:pPr>
        <w:widowControl w:val="0"/>
        <w:spacing w:after="0" w:line="240" w:lineRule="auto"/>
        <w:rPr>
          <w:rFonts w:ascii="Times New Roman" w:hAnsi="Times New Roman" w:cs="Times New Roman"/>
          <w:bCs/>
          <w:rPrChange w:id="223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237" w:author="Agate Publishing" w:date="2019-08-26T15:39:00Z">
            <w:rPr>
              <w:rFonts w:ascii="Times New Roman" w:eastAsia="Helvetica,dialog,Verdana,unifon" w:hAnsi="Times New Roman" w:cs="Times New Roman"/>
              <w:bCs/>
            </w:rPr>
          </w:rPrChange>
        </w:rPr>
        <w:t>C. 34,762 units</w:t>
      </w:r>
    </w:p>
    <w:p w14:paraId="6CD843E3" w14:textId="77777777" w:rsidR="008C6CDC" w:rsidRPr="00063AAB" w:rsidRDefault="008C6CDC" w:rsidP="002217A9">
      <w:pPr>
        <w:widowControl w:val="0"/>
        <w:spacing w:after="0" w:line="240" w:lineRule="auto"/>
        <w:rPr>
          <w:rFonts w:ascii="Times New Roman" w:hAnsi="Times New Roman" w:cs="Times New Roman"/>
          <w:bCs/>
          <w:rPrChange w:id="2238" w:author="Agate Publishing" w:date="2019-08-26T15:39:00Z">
            <w:rPr>
              <w:rFonts w:ascii="Times New Roman" w:hAnsi="Times New Roman" w:cs="Times New Roman"/>
              <w:bCs/>
            </w:rPr>
          </w:rPrChange>
        </w:rPr>
      </w:pPr>
    </w:p>
    <w:p w14:paraId="3FB13F5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23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40" w:author="Agate Publishing" w:date="2019-08-26T15:39:00Z">
            <w:rPr>
              <w:rFonts w:ascii="Times New Roman" w:eastAsia="Helvetica,dialog,Verdana,unifon" w:hAnsi="Times New Roman" w:cs="Times New Roman"/>
              <w:bCs/>
            </w:rPr>
          </w:rPrChange>
        </w:rPr>
        <w:t>D. 29,796 units</w:t>
      </w:r>
    </w:p>
    <w:p w14:paraId="0DD7F1C2" w14:textId="77777777" w:rsidR="001952E6" w:rsidRPr="00063AAB" w:rsidRDefault="001952E6" w:rsidP="002217A9">
      <w:pPr>
        <w:widowControl w:val="0"/>
        <w:spacing w:after="0" w:line="240" w:lineRule="auto"/>
        <w:rPr>
          <w:rFonts w:ascii="Times New Roman" w:hAnsi="Times New Roman" w:cs="Times New Roman"/>
          <w:bCs/>
          <w:rPrChange w:id="2241" w:author="Agate Publishing" w:date="2019-08-26T15:39:00Z">
            <w:rPr>
              <w:rFonts w:ascii="Times New Roman" w:hAnsi="Times New Roman" w:cs="Times New Roman"/>
              <w:bCs/>
            </w:rPr>
          </w:rPrChange>
        </w:rPr>
      </w:pPr>
    </w:p>
    <w:p w14:paraId="1DA25DF8" w14:textId="77777777" w:rsidR="009E59C0" w:rsidRPr="00063AAB" w:rsidRDefault="009E59C0" w:rsidP="002217A9">
      <w:pPr>
        <w:widowControl w:val="0"/>
        <w:spacing w:after="0" w:line="240" w:lineRule="auto"/>
        <w:rPr>
          <w:ins w:id="2242" w:author="Teressa Farough" w:date="2019-08-20T09:22:00Z"/>
          <w:rFonts w:ascii="Times New Roman" w:eastAsia="Helvetica,dialog,Verdana,unifon" w:hAnsi="Times New Roman" w:cs="Times New Roman"/>
          <w:bCs/>
          <w:rPrChange w:id="2243" w:author="Agate Publishing" w:date="2019-08-26T15:39:00Z">
            <w:rPr>
              <w:ins w:id="2244" w:author="Teressa Farough" w:date="2019-08-20T09:22:00Z"/>
              <w:rFonts w:ascii="Times New Roman" w:eastAsia="Helvetica,dialog,Verdana,unifon" w:hAnsi="Times New Roman" w:cs="Times New Roman"/>
              <w:bCs/>
            </w:rPr>
          </w:rPrChange>
        </w:rPr>
      </w:pPr>
      <w:ins w:id="2245" w:author="Teressa Farough" w:date="2019-08-20T09:22:00Z">
        <w:r w:rsidRPr="00063AAB">
          <w:rPr>
            <w:rFonts w:ascii="Times New Roman" w:eastAsia="Helvetica,dialog,Verdana,unifon" w:hAnsi="Times New Roman" w:cs="Times New Roman"/>
            <w:bCs/>
            <w:rPrChange w:id="2246" w:author="Agate Publishing" w:date="2019-08-26T15:39:00Z">
              <w:rPr>
                <w:rFonts w:ascii="Times New Roman" w:eastAsia="Helvetica,dialog,Verdana,unifon" w:hAnsi="Times New Roman" w:cs="Times New Roman"/>
                <w:bCs/>
              </w:rPr>
            </w:rPrChange>
          </w:rPr>
          <w:t>Feedback:</w:t>
        </w:r>
      </w:ins>
    </w:p>
    <w:p w14:paraId="30624A56" w14:textId="7110693E" w:rsidR="008C6CDC" w:rsidRPr="00063AAB" w:rsidRDefault="008C6CDC" w:rsidP="002217A9">
      <w:pPr>
        <w:widowControl w:val="0"/>
        <w:spacing w:after="0" w:line="240" w:lineRule="auto"/>
        <w:rPr>
          <w:rFonts w:ascii="Times New Roman" w:hAnsi="Times New Roman" w:cs="Times New Roman"/>
          <w:bCs/>
          <w:rPrChange w:id="224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248" w:author="Agate Publishing" w:date="2019-08-26T15:39:00Z">
            <w:rPr>
              <w:rFonts w:ascii="Times New Roman" w:eastAsia="Helvetica,dialog,Verdana,unifon" w:hAnsi="Times New Roman" w:cs="Times New Roman"/>
              <w:bCs/>
            </w:rPr>
          </w:rPrChange>
        </w:rPr>
        <w:t>($42,000 + $250,000) ÷ $7 = 41,715 units</w:t>
      </w:r>
    </w:p>
    <w:p w14:paraId="45CA9B2F" w14:textId="77777777" w:rsidR="008C6CDC" w:rsidRPr="00063AAB" w:rsidRDefault="008C6CDC" w:rsidP="002217A9">
      <w:pPr>
        <w:widowControl w:val="0"/>
        <w:spacing w:after="0" w:line="240" w:lineRule="auto"/>
        <w:rPr>
          <w:rFonts w:ascii="Times New Roman" w:hAnsi="Times New Roman" w:cs="Times New Roman"/>
          <w:bCs/>
          <w:rPrChange w:id="2249" w:author="Agate Publishing" w:date="2019-08-26T15:39:00Z">
            <w:rPr>
              <w:rFonts w:ascii="Times New Roman" w:hAnsi="Times New Roman" w:cs="Times New Roman"/>
              <w:bCs/>
            </w:rPr>
          </w:rPrChange>
        </w:rPr>
      </w:pPr>
    </w:p>
    <w:p w14:paraId="08B0410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5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51" w:author="Agate Publishing" w:date="2019-08-26T15:39:00Z">
            <w:rPr>
              <w:rFonts w:ascii="Times New Roman" w:eastAsia="Helvetica,dialog,Verdana,unifon" w:hAnsi="Times New Roman" w:cs="Times New Roman"/>
              <w:bCs/>
            </w:rPr>
          </w:rPrChange>
        </w:rPr>
        <w:t>AACSB: Analytical Thinking</w:t>
      </w:r>
    </w:p>
    <w:p w14:paraId="6CBB730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5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53" w:author="Agate Publishing" w:date="2019-08-26T15:39:00Z">
            <w:rPr>
              <w:rFonts w:ascii="Times New Roman" w:eastAsia="Helvetica,dialog,Verdana,unifon" w:hAnsi="Times New Roman" w:cs="Times New Roman"/>
              <w:bCs/>
            </w:rPr>
          </w:rPrChange>
        </w:rPr>
        <w:t>AICPA: BB Critical Thinking</w:t>
      </w:r>
    </w:p>
    <w:p w14:paraId="6E39747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5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55" w:author="Agate Publishing" w:date="2019-08-26T15:39:00Z">
            <w:rPr>
              <w:rFonts w:ascii="Times New Roman" w:eastAsia="Helvetica,dialog,Verdana,unifon" w:hAnsi="Times New Roman" w:cs="Times New Roman"/>
              <w:bCs/>
            </w:rPr>
          </w:rPrChange>
        </w:rPr>
        <w:t>AICPA: FN Measurement</w:t>
      </w:r>
    </w:p>
    <w:p w14:paraId="2D35E2A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5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57" w:author="Agate Publishing" w:date="2019-08-26T15:39:00Z">
            <w:rPr>
              <w:rFonts w:ascii="Times New Roman" w:eastAsia="Helvetica,dialog,Verdana,unifon" w:hAnsi="Times New Roman" w:cs="Times New Roman"/>
              <w:bCs/>
            </w:rPr>
          </w:rPrChange>
        </w:rPr>
        <w:t>Accessibility: Keyboard Navigation</w:t>
      </w:r>
    </w:p>
    <w:p w14:paraId="0745106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59" w:author="Agate Publishing" w:date="2019-08-26T15:39:00Z">
            <w:rPr>
              <w:rFonts w:ascii="Times New Roman" w:eastAsia="Helvetica,dialog,Verdana,unifon" w:hAnsi="Times New Roman" w:cs="Times New Roman"/>
              <w:bCs/>
            </w:rPr>
          </w:rPrChange>
        </w:rPr>
        <w:t>Blooms: Apply</w:t>
      </w:r>
    </w:p>
    <w:p w14:paraId="7F92792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6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61" w:author="Agate Publishing" w:date="2019-08-26T15:39:00Z">
            <w:rPr>
              <w:rFonts w:ascii="Times New Roman" w:eastAsia="Helvetica,dialog,Verdana,unifon" w:hAnsi="Times New Roman" w:cs="Times New Roman"/>
              <w:bCs/>
            </w:rPr>
          </w:rPrChange>
        </w:rPr>
        <w:t>Difficulty: 2 Medium</w:t>
      </w:r>
    </w:p>
    <w:p w14:paraId="313DFF0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6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63"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326D2B6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6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65" w:author="Agate Publishing" w:date="2019-08-26T15:39:00Z">
            <w:rPr>
              <w:rFonts w:ascii="Times New Roman" w:eastAsia="Helvetica,dialog,Verdana,unifon" w:hAnsi="Times New Roman" w:cs="Times New Roman"/>
              <w:bCs/>
            </w:rPr>
          </w:rPrChange>
        </w:rPr>
        <w:t>Topic: How Many Units Must We Sell?</w:t>
      </w:r>
    </w:p>
    <w:p w14:paraId="2127A873" w14:textId="77777777" w:rsidR="008C6CDC" w:rsidRPr="00063AAB" w:rsidRDefault="008C6CDC" w:rsidP="002217A9">
      <w:pPr>
        <w:widowControl w:val="0"/>
        <w:spacing w:after="0" w:line="240" w:lineRule="auto"/>
        <w:rPr>
          <w:rFonts w:ascii="Times New Roman" w:hAnsi="Times New Roman" w:cs="Times New Roman"/>
          <w:bCs/>
          <w:rPrChange w:id="2266" w:author="Agate Publishing" w:date="2019-08-26T15:39:00Z">
            <w:rPr>
              <w:rFonts w:ascii="Times New Roman" w:hAnsi="Times New Roman" w:cs="Times New Roman"/>
              <w:bCs/>
            </w:rPr>
          </w:rPrChange>
        </w:rPr>
      </w:pPr>
    </w:p>
    <w:p w14:paraId="097611EE" w14:textId="77777777" w:rsidR="00C943C1" w:rsidRPr="00063AAB" w:rsidRDefault="00C943C1" w:rsidP="002217A9">
      <w:pPr>
        <w:widowControl w:val="0"/>
        <w:spacing w:after="0" w:line="240" w:lineRule="auto"/>
        <w:rPr>
          <w:rFonts w:ascii="Times New Roman" w:hAnsi="Times New Roman" w:cs="Times New Roman"/>
          <w:bCs/>
          <w:rPrChange w:id="2267" w:author="Agate Publishing" w:date="2019-08-26T15:39:00Z">
            <w:rPr>
              <w:rFonts w:ascii="Times New Roman" w:hAnsi="Times New Roman" w:cs="Times New Roman"/>
              <w:bCs/>
            </w:rPr>
          </w:rPrChange>
        </w:rPr>
      </w:pPr>
    </w:p>
    <w:p w14:paraId="119A9C4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26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69" w:author="Agate Publishing" w:date="2019-08-26T15:39:00Z">
            <w:rPr>
              <w:rFonts w:ascii="Times New Roman" w:eastAsia="Helvetica,dialog,Verdana,unifon" w:hAnsi="Times New Roman" w:cs="Times New Roman"/>
              <w:bCs/>
            </w:rPr>
          </w:rPrChange>
        </w:rPr>
        <w:t>61. If monthly fixed costs are $21,000 and the contribution margin ratio is 42%, the monthly sales volume required to break even is:</w:t>
      </w:r>
    </w:p>
    <w:p w14:paraId="7368ECFB"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270" w:author="Agate Publishing" w:date="2019-08-26T15:39:00Z">
            <w:rPr>
              <w:rFonts w:ascii="Times New Roman" w:eastAsia="Helvetica,dialog,Verdana,unifon" w:hAnsi="Times New Roman" w:cs="Times New Roman"/>
              <w:bCs/>
            </w:rPr>
          </w:rPrChange>
        </w:rPr>
      </w:pPr>
    </w:p>
    <w:p w14:paraId="1B58600F" w14:textId="77777777" w:rsidR="008C6CDC" w:rsidRPr="00063AAB" w:rsidRDefault="008C6CDC" w:rsidP="002217A9">
      <w:pPr>
        <w:widowControl w:val="0"/>
        <w:spacing w:after="0" w:line="240" w:lineRule="auto"/>
        <w:rPr>
          <w:rFonts w:ascii="Times New Roman" w:hAnsi="Times New Roman" w:cs="Times New Roman"/>
          <w:bCs/>
          <w:rPrChange w:id="227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272" w:author="Agate Publishing" w:date="2019-08-26T15:39:00Z">
            <w:rPr>
              <w:rFonts w:ascii="Times New Roman" w:eastAsia="Helvetica,dialog,Verdana,unifon" w:hAnsi="Times New Roman" w:cs="Times New Roman"/>
              <w:bCs/>
            </w:rPr>
          </w:rPrChange>
        </w:rPr>
        <w:t>A. $8,820.</w:t>
      </w:r>
    </w:p>
    <w:p w14:paraId="2869D121" w14:textId="77777777" w:rsidR="008C6CDC" w:rsidRPr="00063AAB" w:rsidRDefault="008C6CDC" w:rsidP="002217A9">
      <w:pPr>
        <w:widowControl w:val="0"/>
        <w:spacing w:after="0" w:line="240" w:lineRule="auto"/>
        <w:rPr>
          <w:rFonts w:ascii="Times New Roman" w:hAnsi="Times New Roman" w:cs="Times New Roman"/>
          <w:bCs/>
          <w:rPrChange w:id="2273" w:author="Agate Publishing" w:date="2019-08-26T15:39:00Z">
            <w:rPr>
              <w:rFonts w:ascii="Times New Roman" w:hAnsi="Times New Roman" w:cs="Times New Roman"/>
              <w:bCs/>
            </w:rPr>
          </w:rPrChange>
        </w:rPr>
      </w:pPr>
    </w:p>
    <w:p w14:paraId="7E88A2DF" w14:textId="77777777" w:rsidR="008C6CDC" w:rsidRPr="00063AAB" w:rsidRDefault="008C6CDC" w:rsidP="002217A9">
      <w:pPr>
        <w:widowControl w:val="0"/>
        <w:spacing w:after="0" w:line="240" w:lineRule="auto"/>
        <w:rPr>
          <w:rFonts w:ascii="Times New Roman" w:hAnsi="Times New Roman" w:cs="Times New Roman"/>
          <w:bCs/>
          <w:rPrChange w:id="227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275"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2276" w:author="Agate Publishing" w:date="2019-08-26T15:39:00Z">
            <w:rPr>
              <w:rFonts w:ascii="Times New Roman" w:eastAsia="Helvetica,dialog,Verdana,unifon" w:hAnsi="Times New Roman" w:cs="Times New Roman"/>
              <w:bCs/>
            </w:rPr>
          </w:rPrChange>
        </w:rPr>
        <w:t>. $50,000.</w:t>
      </w:r>
    </w:p>
    <w:p w14:paraId="5ADD3494" w14:textId="77777777" w:rsidR="008C6CDC" w:rsidRPr="00063AAB" w:rsidRDefault="008C6CDC" w:rsidP="002217A9">
      <w:pPr>
        <w:widowControl w:val="0"/>
        <w:spacing w:after="0" w:line="240" w:lineRule="auto"/>
        <w:rPr>
          <w:rFonts w:ascii="Times New Roman" w:hAnsi="Times New Roman" w:cs="Times New Roman"/>
          <w:bCs/>
          <w:rPrChange w:id="2277" w:author="Agate Publishing" w:date="2019-08-26T15:39:00Z">
            <w:rPr>
              <w:rFonts w:ascii="Times New Roman" w:hAnsi="Times New Roman" w:cs="Times New Roman"/>
              <w:bCs/>
            </w:rPr>
          </w:rPrChange>
        </w:rPr>
      </w:pPr>
    </w:p>
    <w:p w14:paraId="7336FD6F" w14:textId="77777777" w:rsidR="008C6CDC" w:rsidRPr="00063AAB" w:rsidRDefault="008C6CDC" w:rsidP="002217A9">
      <w:pPr>
        <w:widowControl w:val="0"/>
        <w:spacing w:after="0" w:line="240" w:lineRule="auto"/>
        <w:rPr>
          <w:rFonts w:ascii="Times New Roman" w:hAnsi="Times New Roman" w:cs="Times New Roman"/>
          <w:bCs/>
          <w:rPrChange w:id="227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279" w:author="Agate Publishing" w:date="2019-08-26T15:39:00Z">
            <w:rPr>
              <w:rFonts w:ascii="Times New Roman" w:eastAsia="Helvetica,dialog,Verdana,unifon" w:hAnsi="Times New Roman" w:cs="Times New Roman"/>
              <w:bCs/>
            </w:rPr>
          </w:rPrChange>
        </w:rPr>
        <w:t>C. $78,000.</w:t>
      </w:r>
    </w:p>
    <w:p w14:paraId="1FA58C34" w14:textId="77777777" w:rsidR="008C6CDC" w:rsidRPr="00063AAB" w:rsidRDefault="008C6CDC" w:rsidP="002217A9">
      <w:pPr>
        <w:widowControl w:val="0"/>
        <w:spacing w:after="0" w:line="240" w:lineRule="auto"/>
        <w:rPr>
          <w:rFonts w:ascii="Times New Roman" w:hAnsi="Times New Roman" w:cs="Times New Roman"/>
          <w:bCs/>
          <w:rPrChange w:id="2280" w:author="Agate Publishing" w:date="2019-08-26T15:39:00Z">
            <w:rPr>
              <w:rFonts w:ascii="Times New Roman" w:hAnsi="Times New Roman" w:cs="Times New Roman"/>
              <w:bCs/>
            </w:rPr>
          </w:rPrChange>
        </w:rPr>
      </w:pPr>
    </w:p>
    <w:p w14:paraId="2D006A8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2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82" w:author="Agate Publishing" w:date="2019-08-26T15:39:00Z">
            <w:rPr>
              <w:rFonts w:ascii="Times New Roman" w:eastAsia="Helvetica,dialog,Verdana,unifon" w:hAnsi="Times New Roman" w:cs="Times New Roman"/>
              <w:bCs/>
            </w:rPr>
          </w:rPrChange>
        </w:rPr>
        <w:t>D. $39,207.</w:t>
      </w:r>
    </w:p>
    <w:p w14:paraId="31734F3A" w14:textId="77777777" w:rsidR="00DB0220" w:rsidRPr="00063AAB" w:rsidRDefault="00DB0220" w:rsidP="00DB0220">
      <w:pPr>
        <w:widowControl w:val="0"/>
        <w:spacing w:after="0" w:line="240" w:lineRule="auto"/>
        <w:rPr>
          <w:ins w:id="2283" w:author="Jeannie's Laptop" w:date="2019-07-23T12:32:00Z"/>
          <w:rFonts w:ascii="Times New Roman" w:hAnsi="Times New Roman" w:cs="Times New Roman"/>
          <w:bCs/>
          <w:rPrChange w:id="2284" w:author="Agate Publishing" w:date="2019-08-26T15:39:00Z">
            <w:rPr>
              <w:ins w:id="2285" w:author="Jeannie's Laptop" w:date="2019-07-23T12:32:00Z"/>
              <w:rFonts w:ascii="Times New Roman" w:hAnsi="Times New Roman" w:cs="Times New Roman"/>
              <w:bCs/>
            </w:rPr>
          </w:rPrChange>
        </w:rPr>
      </w:pPr>
    </w:p>
    <w:p w14:paraId="2FB34122" w14:textId="77777777" w:rsidR="00DB0220" w:rsidRPr="00063AAB" w:rsidRDefault="00DB0220" w:rsidP="00DB0220">
      <w:pPr>
        <w:widowControl w:val="0"/>
        <w:spacing w:after="0" w:line="240" w:lineRule="auto"/>
        <w:rPr>
          <w:ins w:id="2286" w:author="Jeannie's Laptop" w:date="2019-07-23T12:32:00Z"/>
          <w:rFonts w:ascii="Times New Roman" w:hAnsi="Times New Roman" w:cs="Times New Roman"/>
          <w:bCs/>
          <w:rPrChange w:id="2287" w:author="Agate Publishing" w:date="2019-08-26T15:39:00Z">
            <w:rPr>
              <w:ins w:id="2288" w:author="Jeannie's Laptop" w:date="2019-07-23T12:32:00Z"/>
              <w:rFonts w:ascii="Times New Roman" w:hAnsi="Times New Roman" w:cs="Times New Roman"/>
              <w:bCs/>
            </w:rPr>
          </w:rPrChange>
        </w:rPr>
      </w:pPr>
      <w:ins w:id="2289" w:author="Jeannie's Laptop" w:date="2019-07-23T12:32:00Z">
        <w:r w:rsidRPr="00063AAB">
          <w:rPr>
            <w:rFonts w:ascii="Times New Roman" w:eastAsia="Helvetica,dialog,Verdana,unifon" w:hAnsi="Times New Roman" w:cs="Times New Roman"/>
            <w:bCs/>
            <w:rPrChange w:id="2290" w:author="Agate Publishing" w:date="2019-08-26T15:39:00Z">
              <w:rPr>
                <w:rFonts w:ascii="Times New Roman" w:eastAsia="Helvetica,dialog,Verdana,unifon" w:hAnsi="Times New Roman" w:cs="Times New Roman"/>
                <w:bCs/>
              </w:rPr>
            </w:rPrChange>
          </w:rPr>
          <w:t>Feedback:</w:t>
        </w:r>
      </w:ins>
    </w:p>
    <w:p w14:paraId="04047DE4" w14:textId="094EDCA5" w:rsidR="001952E6" w:rsidRPr="00063AAB" w:rsidDel="00DB0220" w:rsidRDefault="001952E6" w:rsidP="002217A9">
      <w:pPr>
        <w:widowControl w:val="0"/>
        <w:spacing w:after="0" w:line="240" w:lineRule="auto"/>
        <w:rPr>
          <w:del w:id="2291" w:author="Jeannie's Laptop" w:date="2019-07-23T12:32:00Z"/>
          <w:rFonts w:ascii="Times New Roman" w:hAnsi="Times New Roman" w:cs="Times New Roman"/>
          <w:bCs/>
          <w:rPrChange w:id="2292" w:author="Agate Publishing" w:date="2019-08-26T15:39:00Z">
            <w:rPr>
              <w:del w:id="2293" w:author="Jeannie's Laptop" w:date="2019-07-23T12:32:00Z"/>
              <w:rFonts w:ascii="Times New Roman" w:hAnsi="Times New Roman" w:cs="Times New Roman"/>
              <w:bCs/>
            </w:rPr>
          </w:rPrChange>
        </w:rPr>
      </w:pPr>
    </w:p>
    <w:p w14:paraId="3B5E3F10" w14:textId="77777777" w:rsidR="008C6CDC" w:rsidRPr="00063AAB" w:rsidRDefault="008C6CDC" w:rsidP="002217A9">
      <w:pPr>
        <w:widowControl w:val="0"/>
        <w:spacing w:after="0" w:line="240" w:lineRule="auto"/>
        <w:rPr>
          <w:rFonts w:ascii="Times New Roman" w:hAnsi="Times New Roman" w:cs="Times New Roman"/>
          <w:bCs/>
          <w:rPrChange w:id="229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295" w:author="Agate Publishing" w:date="2019-08-26T15:39:00Z">
            <w:rPr>
              <w:rFonts w:ascii="Times New Roman" w:eastAsia="Helvetica,dialog,Verdana,unifon" w:hAnsi="Times New Roman" w:cs="Times New Roman"/>
              <w:bCs/>
            </w:rPr>
          </w:rPrChange>
        </w:rPr>
        <w:t>$21,000 ÷ 0.42 = $50,000</w:t>
      </w:r>
    </w:p>
    <w:p w14:paraId="29A61B3C" w14:textId="77777777" w:rsidR="008C6CDC" w:rsidRPr="00063AAB" w:rsidRDefault="008C6CDC" w:rsidP="002217A9">
      <w:pPr>
        <w:widowControl w:val="0"/>
        <w:spacing w:after="0" w:line="240" w:lineRule="auto"/>
        <w:rPr>
          <w:rFonts w:ascii="Times New Roman" w:hAnsi="Times New Roman" w:cs="Times New Roman"/>
          <w:bCs/>
          <w:rPrChange w:id="2296" w:author="Agate Publishing" w:date="2019-08-26T15:39:00Z">
            <w:rPr>
              <w:rFonts w:ascii="Times New Roman" w:hAnsi="Times New Roman" w:cs="Times New Roman"/>
              <w:bCs/>
            </w:rPr>
          </w:rPrChange>
        </w:rPr>
      </w:pPr>
    </w:p>
    <w:p w14:paraId="646F9F2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9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298" w:author="Agate Publishing" w:date="2019-08-26T15:39:00Z">
            <w:rPr>
              <w:rFonts w:ascii="Times New Roman" w:eastAsia="Helvetica,dialog,Verdana,unifon" w:hAnsi="Times New Roman" w:cs="Times New Roman"/>
              <w:bCs/>
            </w:rPr>
          </w:rPrChange>
        </w:rPr>
        <w:t>AACSB: Analytical Thinking</w:t>
      </w:r>
    </w:p>
    <w:p w14:paraId="293919D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29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00" w:author="Agate Publishing" w:date="2019-08-26T15:39:00Z">
            <w:rPr>
              <w:rFonts w:ascii="Times New Roman" w:eastAsia="Helvetica,dialog,Verdana,unifon" w:hAnsi="Times New Roman" w:cs="Times New Roman"/>
              <w:bCs/>
            </w:rPr>
          </w:rPrChange>
        </w:rPr>
        <w:t>AICPA: BB Critical Thinking</w:t>
      </w:r>
    </w:p>
    <w:p w14:paraId="0EA05CC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02" w:author="Agate Publishing" w:date="2019-08-26T15:39:00Z">
            <w:rPr>
              <w:rFonts w:ascii="Times New Roman" w:eastAsia="Helvetica,dialog,Verdana,unifon" w:hAnsi="Times New Roman" w:cs="Times New Roman"/>
              <w:bCs/>
            </w:rPr>
          </w:rPrChange>
        </w:rPr>
        <w:t>AICPA: FN Measurement</w:t>
      </w:r>
    </w:p>
    <w:p w14:paraId="3914808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0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04" w:author="Agate Publishing" w:date="2019-08-26T15:39:00Z">
            <w:rPr>
              <w:rFonts w:ascii="Times New Roman" w:eastAsia="Helvetica,dialog,Verdana,unifon" w:hAnsi="Times New Roman" w:cs="Times New Roman"/>
              <w:bCs/>
            </w:rPr>
          </w:rPrChange>
        </w:rPr>
        <w:t>Accessibility: Keyboard Navigation</w:t>
      </w:r>
    </w:p>
    <w:p w14:paraId="6292CDD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0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06" w:author="Agate Publishing" w:date="2019-08-26T15:39:00Z">
            <w:rPr>
              <w:rFonts w:ascii="Times New Roman" w:eastAsia="Helvetica,dialog,Verdana,unifon" w:hAnsi="Times New Roman" w:cs="Times New Roman"/>
              <w:bCs/>
            </w:rPr>
          </w:rPrChange>
        </w:rPr>
        <w:t>Blooms: Analyze</w:t>
      </w:r>
    </w:p>
    <w:p w14:paraId="34F0CB4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0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08" w:author="Agate Publishing" w:date="2019-08-26T15:39:00Z">
            <w:rPr>
              <w:rFonts w:ascii="Times New Roman" w:eastAsia="Helvetica,dialog,Verdana,unifon" w:hAnsi="Times New Roman" w:cs="Times New Roman"/>
              <w:bCs/>
            </w:rPr>
          </w:rPrChange>
        </w:rPr>
        <w:lastRenderedPageBreak/>
        <w:t>Difficulty: 3 Hard</w:t>
      </w:r>
    </w:p>
    <w:p w14:paraId="14B2AEB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0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10"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25E5997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12" w:author="Agate Publishing" w:date="2019-08-26T15:39:00Z">
            <w:rPr>
              <w:rFonts w:ascii="Times New Roman" w:eastAsia="Helvetica,dialog,Verdana,unifon" w:hAnsi="Times New Roman" w:cs="Times New Roman"/>
              <w:bCs/>
            </w:rPr>
          </w:rPrChange>
        </w:rPr>
        <w:t>Topic: How Many Units Must We Sell?</w:t>
      </w:r>
    </w:p>
    <w:p w14:paraId="743D5526" w14:textId="77777777" w:rsidR="008C6CDC" w:rsidRPr="00063AAB" w:rsidRDefault="008C6CDC" w:rsidP="002217A9">
      <w:pPr>
        <w:widowControl w:val="0"/>
        <w:spacing w:after="0" w:line="240" w:lineRule="auto"/>
        <w:rPr>
          <w:rFonts w:ascii="Times New Roman" w:hAnsi="Times New Roman" w:cs="Times New Roman"/>
          <w:bCs/>
          <w:rPrChange w:id="2313" w:author="Agate Publishing" w:date="2019-08-26T15:39:00Z">
            <w:rPr>
              <w:rFonts w:ascii="Times New Roman" w:hAnsi="Times New Roman" w:cs="Times New Roman"/>
              <w:bCs/>
            </w:rPr>
          </w:rPrChange>
        </w:rPr>
      </w:pPr>
    </w:p>
    <w:p w14:paraId="6FF89AB9" w14:textId="77777777" w:rsidR="00C943C1" w:rsidRPr="00063AAB" w:rsidRDefault="00C943C1" w:rsidP="002217A9">
      <w:pPr>
        <w:widowControl w:val="0"/>
        <w:spacing w:after="0" w:line="240" w:lineRule="auto"/>
        <w:rPr>
          <w:rFonts w:ascii="Times New Roman" w:hAnsi="Times New Roman" w:cs="Times New Roman"/>
          <w:bCs/>
          <w:rPrChange w:id="2314" w:author="Agate Publishing" w:date="2019-08-26T15:39:00Z">
            <w:rPr>
              <w:rFonts w:ascii="Times New Roman" w:hAnsi="Times New Roman" w:cs="Times New Roman"/>
              <w:bCs/>
            </w:rPr>
          </w:rPrChange>
        </w:rPr>
      </w:pPr>
    </w:p>
    <w:p w14:paraId="2F54983B" w14:textId="77777777" w:rsidR="001952E6" w:rsidRPr="00063AAB" w:rsidDel="0053784C" w:rsidRDefault="008C6CDC" w:rsidP="002217A9">
      <w:pPr>
        <w:widowControl w:val="0"/>
        <w:spacing w:after="0" w:line="240" w:lineRule="auto"/>
        <w:rPr>
          <w:del w:id="2315" w:author="Jeannie's Laptop" w:date="2019-07-22T16:48:00Z"/>
          <w:rFonts w:ascii="Times New Roman" w:hAnsi="Times New Roman" w:cs="Times New Roman"/>
          <w:bCs/>
          <w:rPrChange w:id="2316" w:author="Agate Publishing" w:date="2019-08-26T15:39:00Z">
            <w:rPr>
              <w:del w:id="2317" w:author="Jeannie's Laptop" w:date="2019-07-22T16:48:00Z"/>
              <w:rFonts w:ascii="Times New Roman" w:hAnsi="Times New Roman" w:cs="Times New Roman"/>
              <w:bCs/>
            </w:rPr>
          </w:rPrChange>
        </w:rPr>
      </w:pPr>
      <w:del w:id="2318" w:author="Jeannie's Laptop" w:date="2019-07-22T16:48:00Z">
        <w:r w:rsidRPr="00063AAB" w:rsidDel="0053784C">
          <w:rPr>
            <w:rFonts w:ascii="Times New Roman" w:hAnsi="Times New Roman" w:cs="Times New Roman"/>
            <w:bCs/>
            <w:rPrChange w:id="2319" w:author="Agate Publishing" w:date="2019-08-26T15:39:00Z">
              <w:rPr>
                <w:rFonts w:ascii="Times New Roman" w:hAnsi="Times New Roman" w:cs="Times New Roman"/>
                <w:bCs/>
              </w:rPr>
            </w:rPrChange>
          </w:rPr>
          <w:delText>-</w:delText>
        </w:r>
      </w:del>
    </w:p>
    <w:p w14:paraId="5B60CDFF" w14:textId="77777777" w:rsidR="001952E6" w:rsidRPr="00063AAB" w:rsidRDefault="001952E6" w:rsidP="002217A9">
      <w:pPr>
        <w:widowControl w:val="0"/>
        <w:spacing w:after="0" w:line="240" w:lineRule="auto"/>
        <w:rPr>
          <w:rFonts w:ascii="Times New Roman" w:hAnsi="Times New Roman" w:cs="Times New Roman"/>
          <w:bCs/>
          <w:rPrChange w:id="2320" w:author="Agate Publishing" w:date="2019-08-26T15:39:00Z">
            <w:rPr>
              <w:rFonts w:ascii="Times New Roman" w:hAnsi="Times New Roman" w:cs="Times New Roman"/>
              <w:bCs/>
            </w:rPr>
          </w:rPrChange>
        </w:rPr>
      </w:pPr>
      <w:r w:rsidRPr="00063AAB">
        <w:rPr>
          <w:rFonts w:ascii="Times New Roman" w:hAnsi="Times New Roman" w:cs="Times New Roman"/>
          <w:bCs/>
          <w:rPrChange w:id="2321" w:author="Agate Publishing" w:date="2019-08-26T15:39:00Z">
            <w:rPr>
              <w:rFonts w:ascii="Times New Roman" w:hAnsi="Times New Roman" w:cs="Times New Roman"/>
              <w:bCs/>
            </w:rPr>
          </w:rPrChange>
        </w:rPr>
        <w:t>[Section Break 62-66]</w:t>
      </w:r>
    </w:p>
    <w:p w14:paraId="2BCBA32D" w14:textId="77777777" w:rsidR="001952E6" w:rsidRPr="00063AAB" w:rsidRDefault="001952E6" w:rsidP="002217A9">
      <w:pPr>
        <w:widowControl w:val="0"/>
        <w:spacing w:after="0" w:line="240" w:lineRule="auto"/>
        <w:rPr>
          <w:rFonts w:ascii="Times New Roman" w:hAnsi="Times New Roman" w:cs="Times New Roman"/>
          <w:bCs/>
          <w:rPrChange w:id="2322" w:author="Agate Publishing" w:date="2019-08-26T15:39:00Z">
            <w:rPr>
              <w:rFonts w:ascii="Times New Roman" w:hAnsi="Times New Roman" w:cs="Times New Roman"/>
              <w:bCs/>
            </w:rPr>
          </w:rPrChange>
        </w:rPr>
      </w:pPr>
    </w:p>
    <w:p w14:paraId="3E3FD2A2" w14:textId="77777777" w:rsidR="008C6CDC" w:rsidRPr="00063AAB" w:rsidRDefault="008C6CDC" w:rsidP="002217A9">
      <w:pPr>
        <w:widowControl w:val="0"/>
        <w:spacing w:after="0" w:line="240" w:lineRule="auto"/>
        <w:rPr>
          <w:rFonts w:ascii="Times New Roman" w:hAnsi="Times New Roman" w:cs="Times New Roman"/>
          <w:bCs/>
          <w:rPrChange w:id="232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324" w:author="Agate Publishing" w:date="2019-08-26T15:39:00Z">
            <w:rPr>
              <w:rFonts w:ascii="Times New Roman" w:eastAsia="Helvetica,dialog,Verdana,unifon" w:hAnsi="Times New Roman" w:cs="Times New Roman"/>
              <w:bCs/>
            </w:rPr>
          </w:rPrChange>
        </w:rPr>
        <w:t>[The following information applies to the questions displayed below.]</w:t>
      </w:r>
    </w:p>
    <w:p w14:paraId="31807029" w14:textId="77777777" w:rsidR="008C6CDC" w:rsidRPr="00063AAB" w:rsidRDefault="008C6CDC" w:rsidP="002217A9">
      <w:pPr>
        <w:widowControl w:val="0"/>
        <w:spacing w:after="0" w:line="240" w:lineRule="auto"/>
        <w:rPr>
          <w:rFonts w:ascii="Times New Roman" w:hAnsi="Times New Roman" w:cs="Times New Roman"/>
          <w:bCs/>
          <w:rPrChange w:id="2325" w:author="Agate Publishing" w:date="2019-08-26T15:39:00Z">
            <w:rPr>
              <w:rFonts w:ascii="Times New Roman" w:hAnsi="Times New Roman" w:cs="Times New Roman"/>
              <w:bCs/>
            </w:rPr>
          </w:rPrChange>
        </w:rPr>
      </w:pPr>
    </w:p>
    <w:p w14:paraId="275BB089" w14:textId="77777777" w:rsidR="008C6CDC" w:rsidRPr="00063AAB" w:rsidRDefault="008C6CDC" w:rsidP="002217A9">
      <w:pPr>
        <w:widowControl w:val="0"/>
        <w:spacing w:after="0" w:line="240" w:lineRule="auto"/>
        <w:rPr>
          <w:rFonts w:ascii="Times New Roman" w:hAnsi="Times New Roman" w:cs="Times New Roman"/>
          <w:bCs/>
          <w:rPrChange w:id="232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327" w:author="Agate Publishing" w:date="2019-08-26T15:39:00Z">
            <w:rPr>
              <w:rFonts w:ascii="Times New Roman" w:eastAsia="Helvetica,dialog,Verdana,unifon" w:hAnsi="Times New Roman" w:cs="Times New Roman"/>
              <w:bCs/>
            </w:rPr>
          </w:rPrChange>
        </w:rPr>
        <w:t>Accents Associates sells only one product, with a current selling price of $70 per unit. Variable costs are 40% of this selling price, and fixed costs are $12,000 per month. Management has decided to reduce the selling price to $65 per unit in an effort to increase sales. Assume that the cost of the product and fixed operating expenses are not changed by this reduction in selling price.</w:t>
      </w:r>
    </w:p>
    <w:p w14:paraId="039030DE" w14:textId="77777777" w:rsidR="00C943C1" w:rsidRPr="00063AAB" w:rsidRDefault="00C943C1" w:rsidP="002217A9">
      <w:pPr>
        <w:widowControl w:val="0"/>
        <w:spacing w:after="0" w:line="240" w:lineRule="auto"/>
        <w:rPr>
          <w:ins w:id="2328" w:author="Jeannie's Laptop" w:date="2019-07-22T16:45:00Z"/>
          <w:rFonts w:ascii="Times New Roman" w:hAnsi="Times New Roman" w:cs="Times New Roman"/>
          <w:bCs/>
          <w:rPrChange w:id="2329" w:author="Agate Publishing" w:date="2019-08-26T15:39:00Z">
            <w:rPr>
              <w:ins w:id="2330" w:author="Jeannie's Laptop" w:date="2019-07-22T16:45:00Z"/>
              <w:rFonts w:ascii="Times New Roman" w:hAnsi="Times New Roman" w:cs="Times New Roman"/>
              <w:bCs/>
            </w:rPr>
          </w:rPrChange>
        </w:rPr>
      </w:pPr>
    </w:p>
    <w:p w14:paraId="4DAF77DC" w14:textId="77777777" w:rsidR="0053784C" w:rsidRPr="00063AAB" w:rsidRDefault="0053784C" w:rsidP="002217A9">
      <w:pPr>
        <w:widowControl w:val="0"/>
        <w:spacing w:after="0" w:line="240" w:lineRule="auto"/>
        <w:rPr>
          <w:rFonts w:ascii="Times New Roman" w:hAnsi="Times New Roman" w:cs="Times New Roman"/>
          <w:bCs/>
          <w:rPrChange w:id="2331" w:author="Agate Publishing" w:date="2019-08-26T15:39:00Z">
            <w:rPr>
              <w:rFonts w:ascii="Times New Roman" w:hAnsi="Times New Roman" w:cs="Times New Roman"/>
              <w:bCs/>
            </w:rPr>
          </w:rPrChange>
        </w:rPr>
      </w:pPr>
    </w:p>
    <w:p w14:paraId="5F960A2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33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33" w:author="Agate Publishing" w:date="2019-08-26T15:39:00Z">
            <w:rPr>
              <w:rFonts w:ascii="Times New Roman" w:eastAsia="Helvetica,dialog,Verdana,unifon" w:hAnsi="Times New Roman" w:cs="Times New Roman"/>
              <w:bCs/>
            </w:rPr>
          </w:rPrChange>
        </w:rPr>
        <w:t xml:space="preserve">62. </w:t>
      </w:r>
      <w:ins w:id="2334" w:author="Jeannie's Laptop" w:date="2019-07-22T16:45:00Z">
        <w:r w:rsidR="0053784C" w:rsidRPr="00063AAB">
          <w:rPr>
            <w:rFonts w:ascii="Times New Roman" w:eastAsia="Helvetica,dialog,Verdana,unifon" w:hAnsi="Times New Roman" w:cs="Times New Roman"/>
            <w:bCs/>
            <w:rPrChange w:id="2335"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2336" w:author="Agate Publishing" w:date="2019-08-26T15:39:00Z">
            <w:rPr>
              <w:rFonts w:ascii="Times New Roman" w:eastAsia="Helvetica,dialog,Verdana,unifon" w:hAnsi="Times New Roman" w:cs="Times New Roman"/>
              <w:bCs/>
            </w:rPr>
          </w:rPrChange>
        </w:rPr>
        <w:t>At the current selling price of $70 per unit, the contribution margin ratio is:</w:t>
      </w:r>
    </w:p>
    <w:p w14:paraId="1A0FCB0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337" w:author="Agate Publishing" w:date="2019-08-26T15:39:00Z">
            <w:rPr>
              <w:rFonts w:ascii="Times New Roman" w:eastAsia="Helvetica,dialog,Verdana,unifon" w:hAnsi="Times New Roman" w:cs="Times New Roman"/>
              <w:bCs/>
            </w:rPr>
          </w:rPrChange>
        </w:rPr>
      </w:pPr>
    </w:p>
    <w:p w14:paraId="6AED0ECE" w14:textId="77777777" w:rsidR="008C6CDC" w:rsidRPr="00063AAB" w:rsidRDefault="008C6CDC" w:rsidP="002217A9">
      <w:pPr>
        <w:widowControl w:val="0"/>
        <w:spacing w:after="0" w:line="240" w:lineRule="auto"/>
        <w:rPr>
          <w:rFonts w:ascii="Times New Roman" w:hAnsi="Times New Roman" w:cs="Times New Roman"/>
          <w:bCs/>
          <w:rPrChange w:id="233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339"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2340" w:author="Agate Publishing" w:date="2019-08-26T15:39:00Z">
            <w:rPr>
              <w:rFonts w:ascii="Times New Roman" w:eastAsia="Helvetica,dialog,Verdana,unifon" w:hAnsi="Times New Roman" w:cs="Times New Roman"/>
              <w:bCs/>
            </w:rPr>
          </w:rPrChange>
        </w:rPr>
        <w:t>. 60%.</w:t>
      </w:r>
    </w:p>
    <w:p w14:paraId="235DDC50" w14:textId="77777777" w:rsidR="008C6CDC" w:rsidRPr="00063AAB" w:rsidRDefault="008C6CDC" w:rsidP="002217A9">
      <w:pPr>
        <w:widowControl w:val="0"/>
        <w:spacing w:after="0" w:line="240" w:lineRule="auto"/>
        <w:rPr>
          <w:rFonts w:ascii="Times New Roman" w:hAnsi="Times New Roman" w:cs="Times New Roman"/>
          <w:bCs/>
          <w:rPrChange w:id="2341" w:author="Agate Publishing" w:date="2019-08-26T15:39:00Z">
            <w:rPr>
              <w:rFonts w:ascii="Times New Roman" w:hAnsi="Times New Roman" w:cs="Times New Roman"/>
              <w:bCs/>
            </w:rPr>
          </w:rPrChange>
        </w:rPr>
      </w:pPr>
    </w:p>
    <w:p w14:paraId="62D9BD0E" w14:textId="77777777" w:rsidR="008C6CDC" w:rsidRPr="00063AAB" w:rsidRDefault="008C6CDC" w:rsidP="002217A9">
      <w:pPr>
        <w:widowControl w:val="0"/>
        <w:spacing w:after="0" w:line="240" w:lineRule="auto"/>
        <w:rPr>
          <w:rFonts w:ascii="Times New Roman" w:hAnsi="Times New Roman" w:cs="Times New Roman"/>
          <w:bCs/>
          <w:rPrChange w:id="234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343" w:author="Agate Publishing" w:date="2019-08-26T15:39:00Z">
            <w:rPr>
              <w:rFonts w:ascii="Times New Roman" w:eastAsia="Helvetica,dialog,Verdana,unifon" w:hAnsi="Times New Roman" w:cs="Times New Roman"/>
              <w:bCs/>
            </w:rPr>
          </w:rPrChange>
        </w:rPr>
        <w:t>B. 40%.</w:t>
      </w:r>
    </w:p>
    <w:p w14:paraId="5636B3AD" w14:textId="77777777" w:rsidR="008C6CDC" w:rsidRPr="00063AAB" w:rsidRDefault="008C6CDC" w:rsidP="002217A9">
      <w:pPr>
        <w:widowControl w:val="0"/>
        <w:spacing w:after="0" w:line="240" w:lineRule="auto"/>
        <w:rPr>
          <w:rFonts w:ascii="Times New Roman" w:hAnsi="Times New Roman" w:cs="Times New Roman"/>
          <w:bCs/>
          <w:rPrChange w:id="2344" w:author="Agate Publishing" w:date="2019-08-26T15:39:00Z">
            <w:rPr>
              <w:rFonts w:ascii="Times New Roman" w:hAnsi="Times New Roman" w:cs="Times New Roman"/>
              <w:bCs/>
            </w:rPr>
          </w:rPrChange>
        </w:rPr>
      </w:pPr>
    </w:p>
    <w:p w14:paraId="0B97DBC7" w14:textId="77777777" w:rsidR="008C6CDC" w:rsidRPr="00063AAB" w:rsidRDefault="008C6CDC" w:rsidP="002217A9">
      <w:pPr>
        <w:widowControl w:val="0"/>
        <w:spacing w:after="0" w:line="240" w:lineRule="auto"/>
        <w:rPr>
          <w:rFonts w:ascii="Times New Roman" w:hAnsi="Times New Roman" w:cs="Times New Roman"/>
          <w:bCs/>
          <w:rPrChange w:id="234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346" w:author="Agate Publishing" w:date="2019-08-26T15:39:00Z">
            <w:rPr>
              <w:rFonts w:ascii="Times New Roman" w:eastAsia="Helvetica,dialog,Verdana,unifon" w:hAnsi="Times New Roman" w:cs="Times New Roman"/>
              <w:bCs/>
            </w:rPr>
          </w:rPrChange>
        </w:rPr>
        <w:t>C. 67%.</w:t>
      </w:r>
    </w:p>
    <w:p w14:paraId="5BD7124B" w14:textId="77777777" w:rsidR="008C6CDC" w:rsidRPr="00063AAB" w:rsidRDefault="008C6CDC" w:rsidP="002217A9">
      <w:pPr>
        <w:widowControl w:val="0"/>
        <w:spacing w:after="0" w:line="240" w:lineRule="auto"/>
        <w:rPr>
          <w:rFonts w:ascii="Times New Roman" w:hAnsi="Times New Roman" w:cs="Times New Roman"/>
          <w:bCs/>
          <w:rPrChange w:id="2347" w:author="Agate Publishing" w:date="2019-08-26T15:39:00Z">
            <w:rPr>
              <w:rFonts w:ascii="Times New Roman" w:hAnsi="Times New Roman" w:cs="Times New Roman"/>
              <w:bCs/>
            </w:rPr>
          </w:rPrChange>
        </w:rPr>
      </w:pPr>
    </w:p>
    <w:p w14:paraId="64E5BF8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34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49" w:author="Agate Publishing" w:date="2019-08-26T15:39:00Z">
            <w:rPr>
              <w:rFonts w:ascii="Times New Roman" w:eastAsia="Helvetica,dialog,Verdana,unifon" w:hAnsi="Times New Roman" w:cs="Times New Roman"/>
              <w:bCs/>
            </w:rPr>
          </w:rPrChange>
        </w:rPr>
        <w:t>D. 120%.</w:t>
      </w:r>
    </w:p>
    <w:p w14:paraId="5DEE8A98" w14:textId="77777777" w:rsidR="00DB0220" w:rsidRPr="00063AAB" w:rsidRDefault="00DB0220" w:rsidP="00DB0220">
      <w:pPr>
        <w:widowControl w:val="0"/>
        <w:spacing w:after="0" w:line="240" w:lineRule="auto"/>
        <w:rPr>
          <w:ins w:id="2350" w:author="Jeannie's Laptop" w:date="2019-07-23T12:33:00Z"/>
          <w:rFonts w:ascii="Times New Roman" w:hAnsi="Times New Roman" w:cs="Times New Roman"/>
          <w:bCs/>
          <w:rPrChange w:id="2351" w:author="Agate Publishing" w:date="2019-08-26T15:39:00Z">
            <w:rPr>
              <w:ins w:id="2352" w:author="Jeannie's Laptop" w:date="2019-07-23T12:33:00Z"/>
              <w:rFonts w:ascii="Times New Roman" w:hAnsi="Times New Roman" w:cs="Times New Roman"/>
              <w:bCs/>
            </w:rPr>
          </w:rPrChange>
        </w:rPr>
      </w:pPr>
    </w:p>
    <w:p w14:paraId="2347D50B" w14:textId="77777777" w:rsidR="00DB0220" w:rsidRPr="00063AAB" w:rsidRDefault="00DB0220" w:rsidP="00DB0220">
      <w:pPr>
        <w:widowControl w:val="0"/>
        <w:spacing w:after="0" w:line="240" w:lineRule="auto"/>
        <w:rPr>
          <w:ins w:id="2353" w:author="Jeannie's Laptop" w:date="2019-07-23T12:33:00Z"/>
          <w:rFonts w:ascii="Times New Roman" w:hAnsi="Times New Roman" w:cs="Times New Roman"/>
          <w:bCs/>
          <w:rPrChange w:id="2354" w:author="Agate Publishing" w:date="2019-08-26T15:39:00Z">
            <w:rPr>
              <w:ins w:id="2355" w:author="Jeannie's Laptop" w:date="2019-07-23T12:33:00Z"/>
              <w:rFonts w:ascii="Times New Roman" w:hAnsi="Times New Roman" w:cs="Times New Roman"/>
              <w:bCs/>
            </w:rPr>
          </w:rPrChange>
        </w:rPr>
      </w:pPr>
      <w:ins w:id="2356" w:author="Jeannie's Laptop" w:date="2019-07-23T12:33:00Z">
        <w:r w:rsidRPr="00063AAB">
          <w:rPr>
            <w:rFonts w:ascii="Times New Roman" w:eastAsia="Helvetica,dialog,Verdana,unifon" w:hAnsi="Times New Roman" w:cs="Times New Roman"/>
            <w:bCs/>
            <w:rPrChange w:id="2357" w:author="Agate Publishing" w:date="2019-08-26T15:39:00Z">
              <w:rPr>
                <w:rFonts w:ascii="Times New Roman" w:eastAsia="Helvetica,dialog,Verdana,unifon" w:hAnsi="Times New Roman" w:cs="Times New Roman"/>
                <w:bCs/>
              </w:rPr>
            </w:rPrChange>
          </w:rPr>
          <w:t>Feedback:</w:t>
        </w:r>
      </w:ins>
    </w:p>
    <w:p w14:paraId="5CF0A628" w14:textId="34633B81" w:rsidR="001952E6" w:rsidRPr="00063AAB" w:rsidDel="00DB0220" w:rsidRDefault="001952E6" w:rsidP="002217A9">
      <w:pPr>
        <w:widowControl w:val="0"/>
        <w:spacing w:after="0" w:line="240" w:lineRule="auto"/>
        <w:rPr>
          <w:del w:id="2358" w:author="Jeannie's Laptop" w:date="2019-07-23T12:33:00Z"/>
          <w:rFonts w:ascii="Times New Roman" w:hAnsi="Times New Roman" w:cs="Times New Roman"/>
          <w:bCs/>
          <w:rPrChange w:id="2359" w:author="Agate Publishing" w:date="2019-08-26T15:39:00Z">
            <w:rPr>
              <w:del w:id="2360" w:author="Jeannie's Laptop" w:date="2019-07-23T12:33:00Z"/>
              <w:rFonts w:ascii="Times New Roman" w:hAnsi="Times New Roman" w:cs="Times New Roman"/>
              <w:bCs/>
            </w:rPr>
          </w:rPrChange>
        </w:rPr>
      </w:pPr>
    </w:p>
    <w:p w14:paraId="172334C2" w14:textId="37DDCA4E" w:rsidR="008C6CDC" w:rsidRPr="00063AAB" w:rsidRDefault="008C6CDC" w:rsidP="002217A9">
      <w:pPr>
        <w:widowControl w:val="0"/>
        <w:spacing w:after="0" w:line="240" w:lineRule="auto"/>
        <w:rPr>
          <w:rFonts w:ascii="Times New Roman" w:hAnsi="Times New Roman" w:cs="Times New Roman"/>
          <w:bCs/>
          <w:rPrChange w:id="236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362" w:author="Agate Publishing" w:date="2019-08-26T15:39:00Z">
            <w:rPr>
              <w:rFonts w:ascii="Times New Roman" w:eastAsia="Helvetica,dialog,Verdana,unifon" w:hAnsi="Times New Roman" w:cs="Times New Roman"/>
              <w:bCs/>
            </w:rPr>
          </w:rPrChange>
        </w:rPr>
        <w:t xml:space="preserve">($70 </w:t>
      </w:r>
      <w:ins w:id="2363" w:author="Agate Publishing" w:date="2019-08-26T16:21:00Z">
        <w:r w:rsidR="00063AAB">
          <w:rPr>
            <w:rFonts w:ascii="Times New Roman" w:eastAsia="Helvetica,dialog,Verdana,unifon" w:hAnsi="Times New Roman" w:cs="Times New Roman"/>
            <w:bCs/>
          </w:rPr>
          <w:t>−</w:t>
        </w:r>
      </w:ins>
      <w:del w:id="2364" w:author="Agate Publishing" w:date="2019-08-26T16:21:00Z">
        <w:r w:rsidRPr="00063AAB" w:rsidDel="00063AAB">
          <w:rPr>
            <w:rFonts w:ascii="Times New Roman" w:eastAsia="Helvetica,dialog,Verdana,unifon" w:hAnsi="Times New Roman" w:cs="Times New Roman"/>
            <w:bCs/>
          </w:rPr>
          <w:delText>–</w:delText>
        </w:r>
      </w:del>
      <w:r w:rsidRPr="00063AAB">
        <w:rPr>
          <w:rFonts w:ascii="Times New Roman" w:eastAsia="Helvetica,dialog,Verdana,unifon" w:hAnsi="Times New Roman" w:cs="Times New Roman"/>
          <w:bCs/>
          <w:rPrChange w:id="2365" w:author="Agate Publishing" w:date="2019-08-26T15:39:00Z">
            <w:rPr>
              <w:rFonts w:ascii="Times New Roman" w:eastAsia="Helvetica,dialog,Verdana,unifon" w:hAnsi="Times New Roman" w:cs="Times New Roman"/>
              <w:bCs/>
            </w:rPr>
          </w:rPrChange>
        </w:rPr>
        <w:t xml:space="preserve"> $28) ÷ $70 = 60%</w:t>
      </w:r>
    </w:p>
    <w:p w14:paraId="3CABC35B" w14:textId="77777777" w:rsidR="008C6CDC" w:rsidRPr="00063AAB" w:rsidRDefault="008C6CDC" w:rsidP="002217A9">
      <w:pPr>
        <w:widowControl w:val="0"/>
        <w:spacing w:after="0" w:line="240" w:lineRule="auto"/>
        <w:rPr>
          <w:rFonts w:ascii="Times New Roman" w:hAnsi="Times New Roman" w:cs="Times New Roman"/>
          <w:bCs/>
          <w:rPrChange w:id="2366" w:author="Agate Publishing" w:date="2019-08-26T15:39:00Z">
            <w:rPr>
              <w:rFonts w:ascii="Times New Roman" w:hAnsi="Times New Roman" w:cs="Times New Roman"/>
              <w:bCs/>
            </w:rPr>
          </w:rPrChange>
        </w:rPr>
      </w:pPr>
    </w:p>
    <w:p w14:paraId="24723B7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68" w:author="Agate Publishing" w:date="2019-08-26T15:39:00Z">
            <w:rPr>
              <w:rFonts w:ascii="Times New Roman" w:eastAsia="Helvetica,dialog,Verdana,unifon" w:hAnsi="Times New Roman" w:cs="Times New Roman"/>
              <w:bCs/>
            </w:rPr>
          </w:rPrChange>
        </w:rPr>
        <w:t>AACSB: Analytical Thinking</w:t>
      </w:r>
    </w:p>
    <w:p w14:paraId="4D605A6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6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70" w:author="Agate Publishing" w:date="2019-08-26T15:39:00Z">
            <w:rPr>
              <w:rFonts w:ascii="Times New Roman" w:eastAsia="Helvetica,dialog,Verdana,unifon" w:hAnsi="Times New Roman" w:cs="Times New Roman"/>
              <w:bCs/>
            </w:rPr>
          </w:rPrChange>
        </w:rPr>
        <w:t>AICPA: BB Critical Thinking</w:t>
      </w:r>
    </w:p>
    <w:p w14:paraId="0478621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7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72" w:author="Agate Publishing" w:date="2019-08-26T15:39:00Z">
            <w:rPr>
              <w:rFonts w:ascii="Times New Roman" w:eastAsia="Helvetica,dialog,Verdana,unifon" w:hAnsi="Times New Roman" w:cs="Times New Roman"/>
              <w:bCs/>
            </w:rPr>
          </w:rPrChange>
        </w:rPr>
        <w:t>AICPA: FN Measurement</w:t>
      </w:r>
    </w:p>
    <w:p w14:paraId="19586CF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74" w:author="Agate Publishing" w:date="2019-08-26T15:39:00Z">
            <w:rPr>
              <w:rFonts w:ascii="Times New Roman" w:eastAsia="Helvetica,dialog,Verdana,unifon" w:hAnsi="Times New Roman" w:cs="Times New Roman"/>
              <w:bCs/>
            </w:rPr>
          </w:rPrChange>
        </w:rPr>
        <w:t>Accessibility: Keyboard Navigation</w:t>
      </w:r>
    </w:p>
    <w:p w14:paraId="705A152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76" w:author="Agate Publishing" w:date="2019-08-26T15:39:00Z">
            <w:rPr>
              <w:rFonts w:ascii="Times New Roman" w:eastAsia="Helvetica,dialog,Verdana,unifon" w:hAnsi="Times New Roman" w:cs="Times New Roman"/>
              <w:bCs/>
            </w:rPr>
          </w:rPrChange>
        </w:rPr>
        <w:t>Blooms: Apply</w:t>
      </w:r>
    </w:p>
    <w:p w14:paraId="4AEB556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78" w:author="Agate Publishing" w:date="2019-08-26T15:39:00Z">
            <w:rPr>
              <w:rFonts w:ascii="Times New Roman" w:eastAsia="Helvetica,dialog,Verdana,unifon" w:hAnsi="Times New Roman" w:cs="Times New Roman"/>
              <w:bCs/>
            </w:rPr>
          </w:rPrChange>
        </w:rPr>
        <w:t>Difficulty: 2 Medium</w:t>
      </w:r>
    </w:p>
    <w:p w14:paraId="4139675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80"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523ED45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3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82" w:author="Agate Publishing" w:date="2019-08-26T15:39:00Z">
            <w:rPr>
              <w:rFonts w:ascii="Times New Roman" w:eastAsia="Helvetica,dialog,Verdana,unifon" w:hAnsi="Times New Roman" w:cs="Times New Roman"/>
              <w:bCs/>
            </w:rPr>
          </w:rPrChange>
        </w:rPr>
        <w:t>Topic: Contribution Margin: A Key Relationship</w:t>
      </w:r>
    </w:p>
    <w:p w14:paraId="4F64F5FB" w14:textId="77777777" w:rsidR="008C6CDC" w:rsidRPr="00063AAB" w:rsidRDefault="008C6CDC" w:rsidP="002217A9">
      <w:pPr>
        <w:widowControl w:val="0"/>
        <w:spacing w:after="0" w:line="240" w:lineRule="auto"/>
        <w:rPr>
          <w:rFonts w:ascii="Times New Roman" w:hAnsi="Times New Roman" w:cs="Times New Roman"/>
          <w:bCs/>
          <w:rPrChange w:id="2383" w:author="Agate Publishing" w:date="2019-08-26T15:39:00Z">
            <w:rPr>
              <w:rFonts w:ascii="Times New Roman" w:hAnsi="Times New Roman" w:cs="Times New Roman"/>
              <w:bCs/>
            </w:rPr>
          </w:rPrChange>
        </w:rPr>
      </w:pPr>
    </w:p>
    <w:p w14:paraId="6F3D78FE" w14:textId="77777777" w:rsidR="00C943C1" w:rsidRPr="00063AAB" w:rsidRDefault="00C943C1" w:rsidP="002217A9">
      <w:pPr>
        <w:widowControl w:val="0"/>
        <w:spacing w:after="0" w:line="240" w:lineRule="auto"/>
        <w:rPr>
          <w:rFonts w:ascii="Times New Roman" w:hAnsi="Times New Roman" w:cs="Times New Roman"/>
          <w:bCs/>
          <w:rPrChange w:id="2384" w:author="Agate Publishing" w:date="2019-08-26T15:39:00Z">
            <w:rPr>
              <w:rFonts w:ascii="Times New Roman" w:hAnsi="Times New Roman" w:cs="Times New Roman"/>
              <w:bCs/>
            </w:rPr>
          </w:rPrChange>
        </w:rPr>
      </w:pPr>
    </w:p>
    <w:p w14:paraId="2457AE2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3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386" w:author="Agate Publishing" w:date="2019-08-26T15:39:00Z">
            <w:rPr>
              <w:rFonts w:ascii="Times New Roman" w:eastAsia="Helvetica,dialog,Verdana,unifon" w:hAnsi="Times New Roman" w:cs="Times New Roman"/>
              <w:bCs/>
            </w:rPr>
          </w:rPrChange>
        </w:rPr>
        <w:t xml:space="preserve">63. </w:t>
      </w:r>
      <w:ins w:id="2387" w:author="Jeannie's Laptop" w:date="2019-07-22T16:45:00Z">
        <w:r w:rsidR="0053784C" w:rsidRPr="00063AAB">
          <w:rPr>
            <w:rFonts w:ascii="Times New Roman" w:eastAsia="Helvetica,dialog,Verdana,unifon" w:hAnsi="Times New Roman" w:cs="Times New Roman"/>
            <w:bCs/>
            <w:rPrChange w:id="2388"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2389" w:author="Agate Publishing" w:date="2019-08-26T15:39:00Z">
            <w:rPr>
              <w:rFonts w:ascii="Times New Roman" w:eastAsia="Helvetica,dialog,Verdana,unifon" w:hAnsi="Times New Roman" w:cs="Times New Roman"/>
              <w:bCs/>
            </w:rPr>
          </w:rPrChange>
        </w:rPr>
        <w:t>At the current selling price of $70 per unit, the dollar volume of sales per month necessary for Accents to break-even is:</w:t>
      </w:r>
    </w:p>
    <w:p w14:paraId="52C1983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390" w:author="Agate Publishing" w:date="2019-08-26T15:39:00Z">
            <w:rPr>
              <w:rFonts w:ascii="Times New Roman" w:eastAsia="Helvetica,dialog,Verdana,unifon" w:hAnsi="Times New Roman" w:cs="Times New Roman"/>
              <w:bCs/>
            </w:rPr>
          </w:rPrChange>
        </w:rPr>
      </w:pPr>
    </w:p>
    <w:p w14:paraId="67FA3639" w14:textId="77777777" w:rsidR="008C6CDC" w:rsidRPr="00063AAB" w:rsidRDefault="008C6CDC" w:rsidP="002217A9">
      <w:pPr>
        <w:widowControl w:val="0"/>
        <w:spacing w:after="0" w:line="240" w:lineRule="auto"/>
        <w:rPr>
          <w:rFonts w:ascii="Times New Roman" w:hAnsi="Times New Roman" w:cs="Times New Roman"/>
          <w:bCs/>
          <w:rPrChange w:id="239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392" w:author="Agate Publishing" w:date="2019-08-26T15:39:00Z">
            <w:rPr>
              <w:rFonts w:ascii="Times New Roman" w:eastAsia="Helvetica,dialog,Verdana,unifon" w:hAnsi="Times New Roman" w:cs="Times New Roman"/>
              <w:bCs/>
            </w:rPr>
          </w:rPrChange>
        </w:rPr>
        <w:t>A. $12,000.</w:t>
      </w:r>
    </w:p>
    <w:p w14:paraId="04FF0F4A" w14:textId="77777777" w:rsidR="008C6CDC" w:rsidRPr="00063AAB" w:rsidRDefault="008C6CDC" w:rsidP="002217A9">
      <w:pPr>
        <w:widowControl w:val="0"/>
        <w:spacing w:after="0" w:line="240" w:lineRule="auto"/>
        <w:rPr>
          <w:rFonts w:ascii="Times New Roman" w:hAnsi="Times New Roman" w:cs="Times New Roman"/>
          <w:bCs/>
          <w:rPrChange w:id="2393" w:author="Agate Publishing" w:date="2019-08-26T15:39:00Z">
            <w:rPr>
              <w:rFonts w:ascii="Times New Roman" w:hAnsi="Times New Roman" w:cs="Times New Roman"/>
              <w:bCs/>
            </w:rPr>
          </w:rPrChange>
        </w:rPr>
      </w:pPr>
    </w:p>
    <w:p w14:paraId="47FA308C" w14:textId="77777777" w:rsidR="008C6CDC" w:rsidRPr="00063AAB" w:rsidRDefault="008C6CDC" w:rsidP="002217A9">
      <w:pPr>
        <w:widowControl w:val="0"/>
        <w:spacing w:after="0" w:line="240" w:lineRule="auto"/>
        <w:rPr>
          <w:rFonts w:ascii="Times New Roman" w:hAnsi="Times New Roman" w:cs="Times New Roman"/>
          <w:bCs/>
          <w:rPrChange w:id="239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395"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2396" w:author="Agate Publishing" w:date="2019-08-26T15:39:00Z">
            <w:rPr>
              <w:rFonts w:ascii="Times New Roman" w:eastAsia="Helvetica,dialog,Verdana,unifon" w:hAnsi="Times New Roman" w:cs="Times New Roman"/>
              <w:bCs/>
            </w:rPr>
          </w:rPrChange>
        </w:rPr>
        <w:t>. $20,000.</w:t>
      </w:r>
    </w:p>
    <w:p w14:paraId="64253A35" w14:textId="77777777" w:rsidR="008C6CDC" w:rsidRPr="00063AAB" w:rsidRDefault="008C6CDC" w:rsidP="002217A9">
      <w:pPr>
        <w:widowControl w:val="0"/>
        <w:spacing w:after="0" w:line="240" w:lineRule="auto"/>
        <w:rPr>
          <w:rFonts w:ascii="Times New Roman" w:hAnsi="Times New Roman" w:cs="Times New Roman"/>
          <w:bCs/>
          <w:rPrChange w:id="2397" w:author="Agate Publishing" w:date="2019-08-26T15:39:00Z">
            <w:rPr>
              <w:rFonts w:ascii="Times New Roman" w:hAnsi="Times New Roman" w:cs="Times New Roman"/>
              <w:bCs/>
            </w:rPr>
          </w:rPrChange>
        </w:rPr>
      </w:pPr>
    </w:p>
    <w:p w14:paraId="0336EACF" w14:textId="77777777" w:rsidR="008C6CDC" w:rsidRPr="00063AAB" w:rsidRDefault="008C6CDC" w:rsidP="002217A9">
      <w:pPr>
        <w:widowControl w:val="0"/>
        <w:spacing w:after="0" w:line="240" w:lineRule="auto"/>
        <w:rPr>
          <w:rFonts w:ascii="Times New Roman" w:hAnsi="Times New Roman" w:cs="Times New Roman"/>
          <w:bCs/>
          <w:rPrChange w:id="239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399" w:author="Agate Publishing" w:date="2019-08-26T15:39:00Z">
            <w:rPr>
              <w:rFonts w:ascii="Times New Roman" w:eastAsia="Helvetica,dialog,Verdana,unifon" w:hAnsi="Times New Roman" w:cs="Times New Roman"/>
              <w:bCs/>
            </w:rPr>
          </w:rPrChange>
        </w:rPr>
        <w:t>C. $30,000.</w:t>
      </w:r>
    </w:p>
    <w:p w14:paraId="6CDABBB9" w14:textId="77777777" w:rsidR="008C6CDC" w:rsidRPr="00063AAB" w:rsidRDefault="008C6CDC" w:rsidP="002217A9">
      <w:pPr>
        <w:widowControl w:val="0"/>
        <w:spacing w:after="0" w:line="240" w:lineRule="auto"/>
        <w:rPr>
          <w:rFonts w:ascii="Times New Roman" w:hAnsi="Times New Roman" w:cs="Times New Roman"/>
          <w:bCs/>
          <w:rPrChange w:id="2400" w:author="Agate Publishing" w:date="2019-08-26T15:39:00Z">
            <w:rPr>
              <w:rFonts w:ascii="Times New Roman" w:hAnsi="Times New Roman" w:cs="Times New Roman"/>
              <w:bCs/>
            </w:rPr>
          </w:rPrChange>
        </w:rPr>
      </w:pPr>
    </w:p>
    <w:p w14:paraId="1E608EB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4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02" w:author="Agate Publishing" w:date="2019-08-26T15:39:00Z">
            <w:rPr>
              <w:rFonts w:ascii="Times New Roman" w:eastAsia="Helvetica,dialog,Verdana,unifon" w:hAnsi="Times New Roman" w:cs="Times New Roman"/>
              <w:bCs/>
            </w:rPr>
          </w:rPrChange>
        </w:rPr>
        <w:t>D. Some other amount.</w:t>
      </w:r>
    </w:p>
    <w:p w14:paraId="265457D6" w14:textId="77777777" w:rsidR="00DB0220" w:rsidRPr="00063AAB" w:rsidRDefault="00DB0220" w:rsidP="00DB0220">
      <w:pPr>
        <w:widowControl w:val="0"/>
        <w:spacing w:after="0" w:line="240" w:lineRule="auto"/>
        <w:rPr>
          <w:ins w:id="2403" w:author="Jeannie's Laptop" w:date="2019-07-23T12:32:00Z"/>
          <w:rFonts w:ascii="Times New Roman" w:hAnsi="Times New Roman" w:cs="Times New Roman"/>
          <w:bCs/>
          <w:rPrChange w:id="2404" w:author="Agate Publishing" w:date="2019-08-26T15:39:00Z">
            <w:rPr>
              <w:ins w:id="2405" w:author="Jeannie's Laptop" w:date="2019-07-23T12:32:00Z"/>
              <w:rFonts w:ascii="Times New Roman" w:hAnsi="Times New Roman" w:cs="Times New Roman"/>
              <w:bCs/>
            </w:rPr>
          </w:rPrChange>
        </w:rPr>
      </w:pPr>
    </w:p>
    <w:p w14:paraId="0CBA63AB" w14:textId="77777777" w:rsidR="00DB0220" w:rsidRPr="00063AAB" w:rsidRDefault="00DB0220" w:rsidP="00DB0220">
      <w:pPr>
        <w:widowControl w:val="0"/>
        <w:spacing w:after="0" w:line="240" w:lineRule="auto"/>
        <w:rPr>
          <w:ins w:id="2406" w:author="Jeannie's Laptop" w:date="2019-07-23T12:32:00Z"/>
          <w:rFonts w:ascii="Times New Roman" w:hAnsi="Times New Roman" w:cs="Times New Roman"/>
          <w:bCs/>
          <w:rPrChange w:id="2407" w:author="Agate Publishing" w:date="2019-08-26T15:39:00Z">
            <w:rPr>
              <w:ins w:id="2408" w:author="Jeannie's Laptop" w:date="2019-07-23T12:32:00Z"/>
              <w:rFonts w:ascii="Times New Roman" w:hAnsi="Times New Roman" w:cs="Times New Roman"/>
              <w:bCs/>
            </w:rPr>
          </w:rPrChange>
        </w:rPr>
      </w:pPr>
      <w:ins w:id="2409" w:author="Jeannie's Laptop" w:date="2019-07-23T12:32:00Z">
        <w:r w:rsidRPr="00063AAB">
          <w:rPr>
            <w:rFonts w:ascii="Times New Roman" w:eastAsia="Helvetica,dialog,Verdana,unifon" w:hAnsi="Times New Roman" w:cs="Times New Roman"/>
            <w:bCs/>
            <w:rPrChange w:id="2410" w:author="Agate Publishing" w:date="2019-08-26T15:39:00Z">
              <w:rPr>
                <w:rFonts w:ascii="Times New Roman" w:eastAsia="Helvetica,dialog,Verdana,unifon" w:hAnsi="Times New Roman" w:cs="Times New Roman"/>
                <w:bCs/>
              </w:rPr>
            </w:rPrChange>
          </w:rPr>
          <w:lastRenderedPageBreak/>
          <w:t>Feedback:</w:t>
        </w:r>
      </w:ins>
    </w:p>
    <w:p w14:paraId="794FB940" w14:textId="63D2BAC7" w:rsidR="001952E6" w:rsidRPr="00063AAB" w:rsidDel="00DB0220" w:rsidRDefault="001952E6" w:rsidP="002217A9">
      <w:pPr>
        <w:widowControl w:val="0"/>
        <w:spacing w:after="0" w:line="240" w:lineRule="auto"/>
        <w:rPr>
          <w:del w:id="2411" w:author="Jeannie's Laptop" w:date="2019-07-23T12:32:00Z"/>
          <w:rFonts w:ascii="Times New Roman" w:hAnsi="Times New Roman" w:cs="Times New Roman"/>
          <w:bCs/>
          <w:rPrChange w:id="2412" w:author="Agate Publishing" w:date="2019-08-26T15:39:00Z">
            <w:rPr>
              <w:del w:id="2413" w:author="Jeannie's Laptop" w:date="2019-07-23T12:32:00Z"/>
              <w:rFonts w:ascii="Times New Roman" w:hAnsi="Times New Roman" w:cs="Times New Roman"/>
              <w:bCs/>
            </w:rPr>
          </w:rPrChange>
        </w:rPr>
      </w:pPr>
    </w:p>
    <w:p w14:paraId="0282C3FD" w14:textId="77777777" w:rsidR="008C6CDC" w:rsidRPr="00063AAB" w:rsidRDefault="008C6CDC" w:rsidP="002217A9">
      <w:pPr>
        <w:widowControl w:val="0"/>
        <w:spacing w:after="0" w:line="240" w:lineRule="auto"/>
        <w:rPr>
          <w:rFonts w:ascii="Times New Roman" w:hAnsi="Times New Roman" w:cs="Times New Roman"/>
          <w:bCs/>
          <w:rPrChange w:id="241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415" w:author="Agate Publishing" w:date="2019-08-26T15:39:00Z">
            <w:rPr>
              <w:rFonts w:ascii="Times New Roman" w:eastAsia="Helvetica,dialog,Verdana,unifon" w:hAnsi="Times New Roman" w:cs="Times New Roman"/>
              <w:bCs/>
            </w:rPr>
          </w:rPrChange>
        </w:rPr>
        <w:t>$12,000 ÷ 0.6 = $20,000</w:t>
      </w:r>
    </w:p>
    <w:p w14:paraId="6DA57E93" w14:textId="77777777" w:rsidR="008C6CDC" w:rsidRPr="00063AAB" w:rsidRDefault="008C6CDC" w:rsidP="002217A9">
      <w:pPr>
        <w:widowControl w:val="0"/>
        <w:spacing w:after="0" w:line="240" w:lineRule="auto"/>
        <w:rPr>
          <w:rFonts w:ascii="Times New Roman" w:hAnsi="Times New Roman" w:cs="Times New Roman"/>
          <w:bCs/>
          <w:rPrChange w:id="2416" w:author="Agate Publishing" w:date="2019-08-26T15:39:00Z">
            <w:rPr>
              <w:rFonts w:ascii="Times New Roman" w:hAnsi="Times New Roman" w:cs="Times New Roman"/>
              <w:bCs/>
            </w:rPr>
          </w:rPrChange>
        </w:rPr>
      </w:pPr>
    </w:p>
    <w:p w14:paraId="00F5BA0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1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18" w:author="Agate Publishing" w:date="2019-08-26T15:39:00Z">
            <w:rPr>
              <w:rFonts w:ascii="Times New Roman" w:eastAsia="Helvetica,dialog,Verdana,unifon" w:hAnsi="Times New Roman" w:cs="Times New Roman"/>
              <w:bCs/>
            </w:rPr>
          </w:rPrChange>
        </w:rPr>
        <w:t>AACSB: Analytical Thinking</w:t>
      </w:r>
    </w:p>
    <w:p w14:paraId="6DEF5DC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1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20" w:author="Agate Publishing" w:date="2019-08-26T15:39:00Z">
            <w:rPr>
              <w:rFonts w:ascii="Times New Roman" w:eastAsia="Helvetica,dialog,Verdana,unifon" w:hAnsi="Times New Roman" w:cs="Times New Roman"/>
              <w:bCs/>
            </w:rPr>
          </w:rPrChange>
        </w:rPr>
        <w:t>AICPA: BB Critical Thinking</w:t>
      </w:r>
    </w:p>
    <w:p w14:paraId="12EECD4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2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22" w:author="Agate Publishing" w:date="2019-08-26T15:39:00Z">
            <w:rPr>
              <w:rFonts w:ascii="Times New Roman" w:eastAsia="Helvetica,dialog,Verdana,unifon" w:hAnsi="Times New Roman" w:cs="Times New Roman"/>
              <w:bCs/>
            </w:rPr>
          </w:rPrChange>
        </w:rPr>
        <w:t>AICPA: FN Measurement</w:t>
      </w:r>
    </w:p>
    <w:p w14:paraId="6E46049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2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24" w:author="Agate Publishing" w:date="2019-08-26T15:39:00Z">
            <w:rPr>
              <w:rFonts w:ascii="Times New Roman" w:eastAsia="Helvetica,dialog,Verdana,unifon" w:hAnsi="Times New Roman" w:cs="Times New Roman"/>
              <w:bCs/>
            </w:rPr>
          </w:rPrChange>
        </w:rPr>
        <w:t>Accessibility: Keyboard Navigation</w:t>
      </w:r>
    </w:p>
    <w:p w14:paraId="0F2A1E7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2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26" w:author="Agate Publishing" w:date="2019-08-26T15:39:00Z">
            <w:rPr>
              <w:rFonts w:ascii="Times New Roman" w:eastAsia="Helvetica,dialog,Verdana,unifon" w:hAnsi="Times New Roman" w:cs="Times New Roman"/>
              <w:bCs/>
            </w:rPr>
          </w:rPrChange>
        </w:rPr>
        <w:t>Blooms: Apply</w:t>
      </w:r>
    </w:p>
    <w:p w14:paraId="5DDFBBB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2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28" w:author="Agate Publishing" w:date="2019-08-26T15:39:00Z">
            <w:rPr>
              <w:rFonts w:ascii="Times New Roman" w:eastAsia="Helvetica,dialog,Verdana,unifon" w:hAnsi="Times New Roman" w:cs="Times New Roman"/>
              <w:bCs/>
            </w:rPr>
          </w:rPrChange>
        </w:rPr>
        <w:t>Difficulty: 2 Medium</w:t>
      </w:r>
    </w:p>
    <w:p w14:paraId="6B31E27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2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30"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73CA519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3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32" w:author="Agate Publishing" w:date="2019-08-26T15:39:00Z">
            <w:rPr>
              <w:rFonts w:ascii="Times New Roman" w:eastAsia="Helvetica,dialog,Verdana,unifon" w:hAnsi="Times New Roman" w:cs="Times New Roman"/>
              <w:bCs/>
            </w:rPr>
          </w:rPrChange>
        </w:rPr>
        <w:t>Topic: How Many Units Must We Sell?</w:t>
      </w:r>
    </w:p>
    <w:p w14:paraId="33A8DDA8"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2433" w:author="Agate Publishing" w:date="2019-08-26T15:39:00Z">
            <w:rPr>
              <w:rFonts w:ascii="Times New Roman" w:eastAsia="Helvetica,dialog,Verdana,unifon" w:hAnsi="Times New Roman" w:cs="Times New Roman"/>
              <w:bCs/>
            </w:rPr>
          </w:rPrChange>
        </w:rPr>
      </w:pPr>
    </w:p>
    <w:p w14:paraId="704C3ABD"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2434" w:author="Agate Publishing" w:date="2019-08-26T15:39:00Z">
            <w:rPr>
              <w:rFonts w:ascii="Times New Roman" w:eastAsia="Helvetica,dialog,Verdana,unifon" w:hAnsi="Times New Roman" w:cs="Times New Roman"/>
              <w:bCs/>
            </w:rPr>
          </w:rPrChange>
        </w:rPr>
      </w:pPr>
    </w:p>
    <w:p w14:paraId="3776542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43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36" w:author="Agate Publishing" w:date="2019-08-26T15:39:00Z">
            <w:rPr>
              <w:rFonts w:ascii="Times New Roman" w:eastAsia="Helvetica,dialog,Verdana,unifon" w:hAnsi="Times New Roman" w:cs="Times New Roman"/>
              <w:bCs/>
            </w:rPr>
          </w:rPrChange>
        </w:rPr>
        <w:t xml:space="preserve">64. </w:t>
      </w:r>
      <w:ins w:id="2437" w:author="Jeannie's Laptop" w:date="2019-07-22T16:45:00Z">
        <w:r w:rsidR="0053784C" w:rsidRPr="00063AAB">
          <w:rPr>
            <w:rFonts w:ascii="Times New Roman" w:eastAsia="Helvetica,dialog,Verdana,unifon" w:hAnsi="Times New Roman" w:cs="Times New Roman"/>
            <w:bCs/>
            <w:rPrChange w:id="2438"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2439" w:author="Agate Publishing" w:date="2019-08-26T15:39:00Z">
            <w:rPr>
              <w:rFonts w:ascii="Times New Roman" w:eastAsia="Helvetica,dialog,Verdana,unifon" w:hAnsi="Times New Roman" w:cs="Times New Roman"/>
              <w:bCs/>
            </w:rPr>
          </w:rPrChange>
        </w:rPr>
        <w:t>At the current selling price of $70 per unit, what dollar volume of sales per month is required for Accents to earn a monthly operating income of $15,000?</w:t>
      </w:r>
    </w:p>
    <w:p w14:paraId="518740C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440" w:author="Agate Publishing" w:date="2019-08-26T15:39:00Z">
            <w:rPr>
              <w:rFonts w:ascii="Times New Roman" w:eastAsia="Helvetica,dialog,Verdana,unifon" w:hAnsi="Times New Roman" w:cs="Times New Roman"/>
              <w:bCs/>
            </w:rPr>
          </w:rPrChange>
        </w:rPr>
      </w:pPr>
    </w:p>
    <w:p w14:paraId="4CCDA9C6" w14:textId="77777777" w:rsidR="008C6CDC" w:rsidRPr="00063AAB" w:rsidRDefault="008C6CDC" w:rsidP="002217A9">
      <w:pPr>
        <w:widowControl w:val="0"/>
        <w:spacing w:after="0" w:line="240" w:lineRule="auto"/>
        <w:rPr>
          <w:rFonts w:ascii="Times New Roman" w:hAnsi="Times New Roman" w:cs="Times New Roman"/>
          <w:bCs/>
          <w:rPrChange w:id="244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442" w:author="Agate Publishing" w:date="2019-08-26T15:39:00Z">
            <w:rPr>
              <w:rFonts w:ascii="Times New Roman" w:eastAsia="Helvetica,dialog,Verdana,unifon" w:hAnsi="Times New Roman" w:cs="Times New Roman"/>
              <w:bCs/>
            </w:rPr>
          </w:rPrChange>
        </w:rPr>
        <w:t>A. $25,000</w:t>
      </w:r>
    </w:p>
    <w:p w14:paraId="08F6FEB4" w14:textId="77777777" w:rsidR="008C6CDC" w:rsidRPr="00063AAB" w:rsidRDefault="008C6CDC" w:rsidP="002217A9">
      <w:pPr>
        <w:widowControl w:val="0"/>
        <w:spacing w:after="0" w:line="240" w:lineRule="auto"/>
        <w:rPr>
          <w:rFonts w:ascii="Times New Roman" w:hAnsi="Times New Roman" w:cs="Times New Roman"/>
          <w:bCs/>
          <w:rPrChange w:id="2443" w:author="Agate Publishing" w:date="2019-08-26T15:39:00Z">
            <w:rPr>
              <w:rFonts w:ascii="Times New Roman" w:hAnsi="Times New Roman" w:cs="Times New Roman"/>
              <w:bCs/>
            </w:rPr>
          </w:rPrChange>
        </w:rPr>
      </w:pPr>
    </w:p>
    <w:p w14:paraId="0695F6D7" w14:textId="77777777" w:rsidR="008C6CDC" w:rsidRPr="00063AAB" w:rsidRDefault="008C6CDC" w:rsidP="002217A9">
      <w:pPr>
        <w:widowControl w:val="0"/>
        <w:spacing w:after="0" w:line="240" w:lineRule="auto"/>
        <w:rPr>
          <w:rFonts w:ascii="Times New Roman" w:hAnsi="Times New Roman" w:cs="Times New Roman"/>
          <w:bCs/>
          <w:rPrChange w:id="244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445" w:author="Agate Publishing" w:date="2019-08-26T15:39:00Z">
            <w:rPr>
              <w:rFonts w:ascii="Times New Roman" w:eastAsia="Helvetica,dialog,Verdana,unifon" w:hAnsi="Times New Roman" w:cs="Times New Roman"/>
              <w:bCs/>
            </w:rPr>
          </w:rPrChange>
        </w:rPr>
        <w:t>B. $30,000</w:t>
      </w:r>
    </w:p>
    <w:p w14:paraId="422B5977" w14:textId="77777777" w:rsidR="008C6CDC" w:rsidRPr="00063AAB" w:rsidRDefault="008C6CDC" w:rsidP="002217A9">
      <w:pPr>
        <w:widowControl w:val="0"/>
        <w:spacing w:after="0" w:line="240" w:lineRule="auto"/>
        <w:rPr>
          <w:rFonts w:ascii="Times New Roman" w:hAnsi="Times New Roman" w:cs="Times New Roman"/>
          <w:bCs/>
          <w:rPrChange w:id="2446" w:author="Agate Publishing" w:date="2019-08-26T15:39:00Z">
            <w:rPr>
              <w:rFonts w:ascii="Times New Roman" w:hAnsi="Times New Roman" w:cs="Times New Roman"/>
              <w:bCs/>
            </w:rPr>
          </w:rPrChange>
        </w:rPr>
      </w:pPr>
    </w:p>
    <w:p w14:paraId="14140F63" w14:textId="77777777" w:rsidR="008C6CDC" w:rsidRPr="00063AAB" w:rsidRDefault="008C6CDC" w:rsidP="002217A9">
      <w:pPr>
        <w:widowControl w:val="0"/>
        <w:spacing w:after="0" w:line="240" w:lineRule="auto"/>
        <w:rPr>
          <w:rFonts w:ascii="Times New Roman" w:hAnsi="Times New Roman" w:cs="Times New Roman"/>
          <w:bCs/>
          <w:rPrChange w:id="244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448"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2449" w:author="Agate Publishing" w:date="2019-08-26T15:39:00Z">
            <w:rPr>
              <w:rFonts w:ascii="Times New Roman" w:eastAsia="Helvetica,dialog,Verdana,unifon" w:hAnsi="Times New Roman" w:cs="Times New Roman"/>
              <w:bCs/>
            </w:rPr>
          </w:rPrChange>
        </w:rPr>
        <w:t>. $45,000</w:t>
      </w:r>
    </w:p>
    <w:p w14:paraId="609F04AE" w14:textId="77777777" w:rsidR="008C6CDC" w:rsidRPr="00063AAB" w:rsidRDefault="008C6CDC" w:rsidP="002217A9">
      <w:pPr>
        <w:widowControl w:val="0"/>
        <w:spacing w:after="0" w:line="240" w:lineRule="auto"/>
        <w:rPr>
          <w:rFonts w:ascii="Times New Roman" w:hAnsi="Times New Roman" w:cs="Times New Roman"/>
          <w:bCs/>
          <w:rPrChange w:id="2450" w:author="Agate Publishing" w:date="2019-08-26T15:39:00Z">
            <w:rPr>
              <w:rFonts w:ascii="Times New Roman" w:hAnsi="Times New Roman" w:cs="Times New Roman"/>
              <w:bCs/>
            </w:rPr>
          </w:rPrChange>
        </w:rPr>
      </w:pPr>
    </w:p>
    <w:p w14:paraId="4F837E7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4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52" w:author="Agate Publishing" w:date="2019-08-26T15:39:00Z">
            <w:rPr>
              <w:rFonts w:ascii="Times New Roman" w:eastAsia="Helvetica,dialog,Verdana,unifon" w:hAnsi="Times New Roman" w:cs="Times New Roman"/>
              <w:bCs/>
            </w:rPr>
          </w:rPrChange>
        </w:rPr>
        <w:t>D. Some other amount</w:t>
      </w:r>
    </w:p>
    <w:p w14:paraId="26D90DC6" w14:textId="77777777" w:rsidR="00DB0220" w:rsidRPr="00063AAB" w:rsidRDefault="00DB0220" w:rsidP="00DB0220">
      <w:pPr>
        <w:widowControl w:val="0"/>
        <w:spacing w:after="0" w:line="240" w:lineRule="auto"/>
        <w:rPr>
          <w:ins w:id="2453" w:author="Jeannie's Laptop" w:date="2019-07-23T12:33:00Z"/>
          <w:rFonts w:ascii="Times New Roman" w:hAnsi="Times New Roman" w:cs="Times New Roman"/>
          <w:bCs/>
          <w:rPrChange w:id="2454" w:author="Agate Publishing" w:date="2019-08-26T15:39:00Z">
            <w:rPr>
              <w:ins w:id="2455" w:author="Jeannie's Laptop" w:date="2019-07-23T12:33:00Z"/>
              <w:rFonts w:ascii="Times New Roman" w:hAnsi="Times New Roman" w:cs="Times New Roman"/>
              <w:bCs/>
            </w:rPr>
          </w:rPrChange>
        </w:rPr>
      </w:pPr>
    </w:p>
    <w:p w14:paraId="6FF23912" w14:textId="77777777" w:rsidR="00DB0220" w:rsidRPr="00063AAB" w:rsidRDefault="00DB0220" w:rsidP="00DB0220">
      <w:pPr>
        <w:widowControl w:val="0"/>
        <w:spacing w:after="0" w:line="240" w:lineRule="auto"/>
        <w:rPr>
          <w:ins w:id="2456" w:author="Jeannie's Laptop" w:date="2019-07-23T12:33:00Z"/>
          <w:rFonts w:ascii="Times New Roman" w:hAnsi="Times New Roman" w:cs="Times New Roman"/>
          <w:bCs/>
          <w:rPrChange w:id="2457" w:author="Agate Publishing" w:date="2019-08-26T15:39:00Z">
            <w:rPr>
              <w:ins w:id="2458" w:author="Jeannie's Laptop" w:date="2019-07-23T12:33:00Z"/>
              <w:rFonts w:ascii="Times New Roman" w:hAnsi="Times New Roman" w:cs="Times New Roman"/>
              <w:bCs/>
            </w:rPr>
          </w:rPrChange>
        </w:rPr>
      </w:pPr>
      <w:ins w:id="2459" w:author="Jeannie's Laptop" w:date="2019-07-23T12:33:00Z">
        <w:r w:rsidRPr="00063AAB">
          <w:rPr>
            <w:rFonts w:ascii="Times New Roman" w:eastAsia="Helvetica,dialog,Verdana,unifon" w:hAnsi="Times New Roman" w:cs="Times New Roman"/>
            <w:bCs/>
            <w:rPrChange w:id="2460" w:author="Agate Publishing" w:date="2019-08-26T15:39:00Z">
              <w:rPr>
                <w:rFonts w:ascii="Times New Roman" w:eastAsia="Helvetica,dialog,Verdana,unifon" w:hAnsi="Times New Roman" w:cs="Times New Roman"/>
                <w:bCs/>
              </w:rPr>
            </w:rPrChange>
          </w:rPr>
          <w:t>Feedback:</w:t>
        </w:r>
      </w:ins>
    </w:p>
    <w:p w14:paraId="0298AE93" w14:textId="776633AB" w:rsidR="001952E6" w:rsidRPr="00063AAB" w:rsidDel="00DB0220" w:rsidRDefault="001952E6" w:rsidP="002217A9">
      <w:pPr>
        <w:widowControl w:val="0"/>
        <w:spacing w:after="0" w:line="240" w:lineRule="auto"/>
        <w:rPr>
          <w:del w:id="2461" w:author="Jeannie's Laptop" w:date="2019-07-23T12:33:00Z"/>
          <w:rFonts w:ascii="Times New Roman" w:hAnsi="Times New Roman" w:cs="Times New Roman"/>
          <w:bCs/>
          <w:rPrChange w:id="2462" w:author="Agate Publishing" w:date="2019-08-26T15:39:00Z">
            <w:rPr>
              <w:del w:id="2463" w:author="Jeannie's Laptop" w:date="2019-07-23T12:33:00Z"/>
              <w:rFonts w:ascii="Times New Roman" w:hAnsi="Times New Roman" w:cs="Times New Roman"/>
              <w:bCs/>
            </w:rPr>
          </w:rPrChange>
        </w:rPr>
      </w:pPr>
    </w:p>
    <w:p w14:paraId="366DE81D" w14:textId="77777777" w:rsidR="008C6CDC" w:rsidRPr="00063AAB" w:rsidRDefault="008C6CDC" w:rsidP="002217A9">
      <w:pPr>
        <w:widowControl w:val="0"/>
        <w:spacing w:after="0" w:line="240" w:lineRule="auto"/>
        <w:rPr>
          <w:rFonts w:ascii="Times New Roman" w:hAnsi="Times New Roman" w:cs="Times New Roman"/>
          <w:bCs/>
          <w:rPrChange w:id="246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465" w:author="Agate Publishing" w:date="2019-08-26T15:39:00Z">
            <w:rPr>
              <w:rFonts w:ascii="Times New Roman" w:eastAsia="Helvetica,dialog,Verdana,unifon" w:hAnsi="Times New Roman" w:cs="Times New Roman"/>
              <w:bCs/>
            </w:rPr>
          </w:rPrChange>
        </w:rPr>
        <w:t>($12,000 + $15,000) ÷ 0.6 = $45,000</w:t>
      </w:r>
    </w:p>
    <w:p w14:paraId="316E688B" w14:textId="77777777" w:rsidR="008C6CDC" w:rsidRPr="00063AAB" w:rsidRDefault="008C6CDC" w:rsidP="002217A9">
      <w:pPr>
        <w:widowControl w:val="0"/>
        <w:spacing w:after="0" w:line="240" w:lineRule="auto"/>
        <w:rPr>
          <w:rFonts w:ascii="Times New Roman" w:hAnsi="Times New Roman" w:cs="Times New Roman"/>
          <w:bCs/>
          <w:rPrChange w:id="2466" w:author="Agate Publishing" w:date="2019-08-26T15:39:00Z">
            <w:rPr>
              <w:rFonts w:ascii="Times New Roman" w:hAnsi="Times New Roman" w:cs="Times New Roman"/>
              <w:bCs/>
            </w:rPr>
          </w:rPrChange>
        </w:rPr>
      </w:pPr>
    </w:p>
    <w:p w14:paraId="73AD7C5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68" w:author="Agate Publishing" w:date="2019-08-26T15:39:00Z">
            <w:rPr>
              <w:rFonts w:ascii="Times New Roman" w:eastAsia="Helvetica,dialog,Verdana,unifon" w:hAnsi="Times New Roman" w:cs="Times New Roman"/>
              <w:bCs/>
            </w:rPr>
          </w:rPrChange>
        </w:rPr>
        <w:t>AACSB: Analytical Thinking</w:t>
      </w:r>
    </w:p>
    <w:p w14:paraId="6187889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6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70" w:author="Agate Publishing" w:date="2019-08-26T15:39:00Z">
            <w:rPr>
              <w:rFonts w:ascii="Times New Roman" w:eastAsia="Helvetica,dialog,Verdana,unifon" w:hAnsi="Times New Roman" w:cs="Times New Roman"/>
              <w:bCs/>
            </w:rPr>
          </w:rPrChange>
        </w:rPr>
        <w:t>AICPA: BB Critical Thinking</w:t>
      </w:r>
    </w:p>
    <w:p w14:paraId="278F0BC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7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72" w:author="Agate Publishing" w:date="2019-08-26T15:39:00Z">
            <w:rPr>
              <w:rFonts w:ascii="Times New Roman" w:eastAsia="Helvetica,dialog,Verdana,unifon" w:hAnsi="Times New Roman" w:cs="Times New Roman"/>
              <w:bCs/>
            </w:rPr>
          </w:rPrChange>
        </w:rPr>
        <w:t>AICPA: FN Measurement</w:t>
      </w:r>
    </w:p>
    <w:p w14:paraId="35C48B3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74" w:author="Agate Publishing" w:date="2019-08-26T15:39:00Z">
            <w:rPr>
              <w:rFonts w:ascii="Times New Roman" w:eastAsia="Helvetica,dialog,Verdana,unifon" w:hAnsi="Times New Roman" w:cs="Times New Roman"/>
              <w:bCs/>
            </w:rPr>
          </w:rPrChange>
        </w:rPr>
        <w:t>Accessibility: Keyboard Navigation</w:t>
      </w:r>
    </w:p>
    <w:p w14:paraId="501EA63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76" w:author="Agate Publishing" w:date="2019-08-26T15:39:00Z">
            <w:rPr>
              <w:rFonts w:ascii="Times New Roman" w:eastAsia="Helvetica,dialog,Verdana,unifon" w:hAnsi="Times New Roman" w:cs="Times New Roman"/>
              <w:bCs/>
            </w:rPr>
          </w:rPrChange>
        </w:rPr>
        <w:t>Blooms: Apply</w:t>
      </w:r>
    </w:p>
    <w:p w14:paraId="42DB338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78" w:author="Agate Publishing" w:date="2019-08-26T15:39:00Z">
            <w:rPr>
              <w:rFonts w:ascii="Times New Roman" w:eastAsia="Helvetica,dialog,Verdana,unifon" w:hAnsi="Times New Roman" w:cs="Times New Roman"/>
              <w:bCs/>
            </w:rPr>
          </w:rPrChange>
        </w:rPr>
        <w:t>Difficulty: 2 Medium</w:t>
      </w:r>
    </w:p>
    <w:p w14:paraId="6E5531B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80"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5561FC1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4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482" w:author="Agate Publishing" w:date="2019-08-26T15:39:00Z">
            <w:rPr>
              <w:rFonts w:ascii="Times New Roman" w:eastAsia="Helvetica,dialog,Verdana,unifon" w:hAnsi="Times New Roman" w:cs="Times New Roman"/>
              <w:bCs/>
            </w:rPr>
          </w:rPrChange>
        </w:rPr>
        <w:t>Topic: How Many Units Must We Sell?</w:t>
      </w:r>
    </w:p>
    <w:p w14:paraId="2B1210CC" w14:textId="77777777" w:rsidR="008C6CDC" w:rsidRPr="00063AAB" w:rsidRDefault="008C6CDC" w:rsidP="002217A9">
      <w:pPr>
        <w:widowControl w:val="0"/>
        <w:spacing w:after="0" w:line="240" w:lineRule="auto"/>
        <w:rPr>
          <w:rFonts w:ascii="Times New Roman" w:hAnsi="Times New Roman" w:cs="Times New Roman"/>
          <w:bCs/>
          <w:rPrChange w:id="2483" w:author="Agate Publishing" w:date="2019-08-26T15:39:00Z">
            <w:rPr>
              <w:rFonts w:ascii="Times New Roman" w:hAnsi="Times New Roman" w:cs="Times New Roman"/>
              <w:bCs/>
            </w:rPr>
          </w:rPrChange>
        </w:rPr>
      </w:pPr>
    </w:p>
    <w:p w14:paraId="6F1B2C49" w14:textId="77777777" w:rsidR="00C943C1" w:rsidRPr="00063AAB" w:rsidRDefault="00C943C1" w:rsidP="002217A9">
      <w:pPr>
        <w:widowControl w:val="0"/>
        <w:spacing w:after="0" w:line="240" w:lineRule="auto"/>
        <w:rPr>
          <w:rFonts w:ascii="Times New Roman" w:hAnsi="Times New Roman" w:cs="Times New Roman"/>
          <w:bCs/>
          <w:rPrChange w:id="2484" w:author="Agate Publishing" w:date="2019-08-26T15:39:00Z">
            <w:rPr>
              <w:rFonts w:ascii="Times New Roman" w:hAnsi="Times New Roman" w:cs="Times New Roman"/>
              <w:bCs/>
            </w:rPr>
          </w:rPrChange>
        </w:rPr>
      </w:pPr>
    </w:p>
    <w:p w14:paraId="007EE5FC" w14:textId="77777777" w:rsidR="001952E6" w:rsidRPr="00063AAB" w:rsidRDefault="008C6CDC" w:rsidP="002217A9">
      <w:pPr>
        <w:widowControl w:val="0"/>
        <w:spacing w:after="0" w:line="240" w:lineRule="auto"/>
        <w:rPr>
          <w:rFonts w:ascii="Times New Roman" w:eastAsia="Helvetica,dialog,Verdana,unifon" w:hAnsi="Times New Roman" w:cs="Times New Roman"/>
          <w:bCs/>
        </w:rPr>
      </w:pPr>
      <w:r w:rsidRPr="00063AAB">
        <w:rPr>
          <w:rFonts w:ascii="Times New Roman" w:eastAsia="Helvetica,dialog,Verdana,unifon" w:hAnsi="Times New Roman" w:cs="Times New Roman"/>
          <w:bCs/>
          <w:rPrChange w:id="2485" w:author="Agate Publishing" w:date="2019-08-26T15:39:00Z">
            <w:rPr>
              <w:rFonts w:ascii="Times New Roman" w:eastAsia="Helvetica,dialog,Verdana,unifon" w:hAnsi="Times New Roman" w:cs="Times New Roman"/>
              <w:bCs/>
            </w:rPr>
          </w:rPrChange>
        </w:rPr>
        <w:t xml:space="preserve">65. </w:t>
      </w:r>
      <w:ins w:id="2486" w:author="Jeannie's Laptop" w:date="2019-07-22T16:45:00Z">
        <w:r w:rsidR="0053784C" w:rsidRPr="00063AAB">
          <w:rPr>
            <w:rFonts w:ascii="Times New Roman" w:eastAsia="Helvetica,dialog,Verdana,unifon" w:hAnsi="Times New Roman" w:cs="Times New Roman"/>
            <w:bCs/>
            <w:rPrChange w:id="2487"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2488" w:author="Agate Publishing" w:date="2019-08-26T15:39:00Z">
            <w:rPr>
              <w:rFonts w:ascii="Times New Roman" w:eastAsia="Helvetica,dialog,Verdana,unifon" w:hAnsi="Times New Roman" w:cs="Times New Roman"/>
              <w:bCs/>
            </w:rPr>
          </w:rPrChange>
        </w:rPr>
        <w:t>At the reduced selling price of $65 per unit, th</w:t>
      </w:r>
      <w:r w:rsidR="001952E6" w:rsidRPr="00063AAB">
        <w:rPr>
          <w:rFonts w:ascii="Times New Roman" w:eastAsia="Helvetica,dialog,Verdana,unifon" w:hAnsi="Times New Roman" w:cs="Times New Roman"/>
          <w:bCs/>
          <w:rPrChange w:id="2489" w:author="Agate Publishing" w:date="2019-08-26T15:39:00Z">
            <w:rPr>
              <w:rFonts w:ascii="Times New Roman" w:eastAsia="Helvetica,dialog,Verdana,unifon" w:hAnsi="Times New Roman" w:cs="Times New Roman"/>
              <w:bCs/>
            </w:rPr>
          </w:rPrChange>
        </w:rPr>
        <w:t>e contribution margin ratio is:</w:t>
      </w:r>
      <w:r w:rsidR="00234C47" w:rsidRPr="00063AAB">
        <w:rPr>
          <w:rFonts w:ascii="Times New Roman" w:eastAsia="Helvetica,dialog,Verdana,unifon" w:hAnsi="Times New Roman" w:cs="Times New Roman"/>
          <w:bCs/>
          <w:rPrChange w:id="2490" w:author="Agate Publishing" w:date="2019-08-26T15:39:00Z">
            <w:rPr>
              <w:rFonts w:ascii="Times New Roman" w:eastAsia="Helvetica,dialog,Verdana,unifon" w:hAnsi="Times New Roman" w:cs="Times New Roman"/>
              <w:bCs/>
            </w:rPr>
          </w:rPrChange>
        </w:rPr>
        <w:t xml:space="preserve"> </w:t>
      </w:r>
      <w:r w:rsidR="00234C47" w:rsidRPr="00063AAB">
        <w:rPr>
          <w:rFonts w:ascii="Times New Roman" w:hAnsi="Times New Roman" w:cs="Times New Roman"/>
          <w:bCs/>
          <w:rPrChange w:id="2491" w:author="Agate Publishing" w:date="2019-08-26T15:39:00Z">
            <w:rPr>
              <w:rFonts w:ascii="Times New Roman" w:hAnsi="Times New Roman" w:cs="Times New Roman"/>
              <w:b/>
              <w:bCs/>
            </w:rPr>
          </w:rPrChange>
        </w:rPr>
        <w:t>(Round the answer to one decimal place.)</w:t>
      </w:r>
    </w:p>
    <w:p w14:paraId="1F499298" w14:textId="77777777" w:rsidR="001952E6" w:rsidRPr="00063AAB" w:rsidRDefault="001952E6" w:rsidP="002217A9">
      <w:pPr>
        <w:widowControl w:val="0"/>
        <w:spacing w:after="0" w:line="240" w:lineRule="auto"/>
        <w:rPr>
          <w:rFonts w:ascii="Times New Roman" w:eastAsia="Helvetica,dialog,Verdana,unifon" w:hAnsi="Times New Roman" w:cs="Times New Roman"/>
          <w:bCs/>
          <w:rPrChange w:id="2492" w:author="Agate Publishing" w:date="2019-08-26T15:39:00Z">
            <w:rPr>
              <w:rFonts w:ascii="Times New Roman" w:eastAsia="Helvetica,dialog,Verdana,unifon" w:hAnsi="Times New Roman" w:cs="Times New Roman"/>
              <w:b/>
            </w:rPr>
          </w:rPrChange>
        </w:rPr>
      </w:pPr>
    </w:p>
    <w:p w14:paraId="6489A4D7"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
        <w:t>A. 43.1%.</w:t>
      </w:r>
    </w:p>
    <w:p w14:paraId="0F85A65C" w14:textId="77777777" w:rsidR="008C6CDC" w:rsidRPr="00063AAB" w:rsidRDefault="008C6CDC" w:rsidP="002217A9">
      <w:pPr>
        <w:widowControl w:val="0"/>
        <w:spacing w:after="0" w:line="240" w:lineRule="auto"/>
        <w:rPr>
          <w:rFonts w:ascii="Times New Roman" w:hAnsi="Times New Roman" w:cs="Times New Roman"/>
          <w:bCs/>
          <w:rPrChange w:id="2493" w:author="Agate Publishing" w:date="2019-08-26T15:39:00Z">
            <w:rPr>
              <w:rFonts w:ascii="Times New Roman" w:hAnsi="Times New Roman" w:cs="Times New Roman"/>
              <w:bCs/>
            </w:rPr>
          </w:rPrChange>
        </w:rPr>
      </w:pPr>
    </w:p>
    <w:p w14:paraId="154BD5EA" w14:textId="77777777" w:rsidR="008C6CDC" w:rsidRPr="00063AAB" w:rsidRDefault="008C6CDC" w:rsidP="002217A9">
      <w:pPr>
        <w:widowControl w:val="0"/>
        <w:spacing w:after="0" w:line="240" w:lineRule="auto"/>
        <w:rPr>
          <w:rFonts w:ascii="Times New Roman" w:hAnsi="Times New Roman" w:cs="Times New Roman"/>
          <w:bCs/>
          <w:rPrChange w:id="249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495"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2496" w:author="Agate Publishing" w:date="2019-08-26T15:39:00Z">
            <w:rPr>
              <w:rFonts w:ascii="Times New Roman" w:eastAsia="Helvetica,dialog,Verdana,unifon" w:hAnsi="Times New Roman" w:cs="Times New Roman"/>
              <w:bCs/>
            </w:rPr>
          </w:rPrChange>
        </w:rPr>
        <w:t>. 56.9%.</w:t>
      </w:r>
    </w:p>
    <w:p w14:paraId="195A3838" w14:textId="77777777" w:rsidR="008C6CDC" w:rsidRPr="00063AAB" w:rsidRDefault="008C6CDC" w:rsidP="002217A9">
      <w:pPr>
        <w:widowControl w:val="0"/>
        <w:spacing w:after="0" w:line="240" w:lineRule="auto"/>
        <w:rPr>
          <w:rFonts w:ascii="Times New Roman" w:hAnsi="Times New Roman" w:cs="Times New Roman"/>
          <w:bCs/>
          <w:rPrChange w:id="2497" w:author="Agate Publishing" w:date="2019-08-26T15:39:00Z">
            <w:rPr>
              <w:rFonts w:ascii="Times New Roman" w:hAnsi="Times New Roman" w:cs="Times New Roman"/>
              <w:bCs/>
            </w:rPr>
          </w:rPrChange>
        </w:rPr>
      </w:pPr>
    </w:p>
    <w:p w14:paraId="352B7763" w14:textId="77777777" w:rsidR="008C6CDC" w:rsidRPr="00063AAB" w:rsidRDefault="008C6CDC" w:rsidP="002217A9">
      <w:pPr>
        <w:widowControl w:val="0"/>
        <w:spacing w:after="0" w:line="240" w:lineRule="auto"/>
        <w:rPr>
          <w:rFonts w:ascii="Times New Roman" w:hAnsi="Times New Roman" w:cs="Times New Roman"/>
          <w:bCs/>
          <w:rPrChange w:id="249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499" w:author="Agate Publishing" w:date="2019-08-26T15:39:00Z">
            <w:rPr>
              <w:rFonts w:ascii="Times New Roman" w:eastAsia="Helvetica,dialog,Verdana,unifon" w:hAnsi="Times New Roman" w:cs="Times New Roman"/>
              <w:bCs/>
            </w:rPr>
          </w:rPrChange>
        </w:rPr>
        <w:t>C. 52.8%.</w:t>
      </w:r>
    </w:p>
    <w:p w14:paraId="5F8FEFE6" w14:textId="77777777" w:rsidR="008C6CDC" w:rsidRPr="00063AAB" w:rsidRDefault="008C6CDC" w:rsidP="002217A9">
      <w:pPr>
        <w:widowControl w:val="0"/>
        <w:spacing w:after="0" w:line="240" w:lineRule="auto"/>
        <w:rPr>
          <w:rFonts w:ascii="Times New Roman" w:hAnsi="Times New Roman" w:cs="Times New Roman"/>
          <w:bCs/>
          <w:rPrChange w:id="2500" w:author="Agate Publishing" w:date="2019-08-26T15:39:00Z">
            <w:rPr>
              <w:rFonts w:ascii="Times New Roman" w:hAnsi="Times New Roman" w:cs="Times New Roman"/>
              <w:bCs/>
            </w:rPr>
          </w:rPrChange>
        </w:rPr>
      </w:pPr>
    </w:p>
    <w:p w14:paraId="2FF329B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5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02" w:author="Agate Publishing" w:date="2019-08-26T15:39:00Z">
            <w:rPr>
              <w:rFonts w:ascii="Times New Roman" w:eastAsia="Helvetica,dialog,Verdana,unifon" w:hAnsi="Times New Roman" w:cs="Times New Roman"/>
              <w:bCs/>
            </w:rPr>
          </w:rPrChange>
        </w:rPr>
        <w:t>D. 60.0%.</w:t>
      </w:r>
    </w:p>
    <w:p w14:paraId="56B49A64" w14:textId="77777777" w:rsidR="00DB0220" w:rsidRPr="00063AAB" w:rsidRDefault="00DB0220" w:rsidP="00DB0220">
      <w:pPr>
        <w:widowControl w:val="0"/>
        <w:spacing w:after="0" w:line="240" w:lineRule="auto"/>
        <w:rPr>
          <w:ins w:id="2503" w:author="Jeannie's Laptop" w:date="2019-07-23T12:33:00Z"/>
          <w:rFonts w:ascii="Times New Roman" w:hAnsi="Times New Roman" w:cs="Times New Roman"/>
          <w:bCs/>
          <w:rPrChange w:id="2504" w:author="Agate Publishing" w:date="2019-08-26T15:39:00Z">
            <w:rPr>
              <w:ins w:id="2505" w:author="Jeannie's Laptop" w:date="2019-07-23T12:33:00Z"/>
              <w:rFonts w:ascii="Times New Roman" w:hAnsi="Times New Roman" w:cs="Times New Roman"/>
              <w:bCs/>
            </w:rPr>
          </w:rPrChange>
        </w:rPr>
      </w:pPr>
    </w:p>
    <w:p w14:paraId="6993DAAC" w14:textId="77777777" w:rsidR="00DB0220" w:rsidRPr="00063AAB" w:rsidRDefault="00DB0220" w:rsidP="00DB0220">
      <w:pPr>
        <w:widowControl w:val="0"/>
        <w:spacing w:after="0" w:line="240" w:lineRule="auto"/>
        <w:rPr>
          <w:ins w:id="2506" w:author="Jeannie's Laptop" w:date="2019-07-23T12:33:00Z"/>
          <w:rFonts w:ascii="Times New Roman" w:hAnsi="Times New Roman" w:cs="Times New Roman"/>
          <w:bCs/>
          <w:rPrChange w:id="2507" w:author="Agate Publishing" w:date="2019-08-26T15:39:00Z">
            <w:rPr>
              <w:ins w:id="2508" w:author="Jeannie's Laptop" w:date="2019-07-23T12:33:00Z"/>
              <w:rFonts w:ascii="Times New Roman" w:hAnsi="Times New Roman" w:cs="Times New Roman"/>
              <w:bCs/>
            </w:rPr>
          </w:rPrChange>
        </w:rPr>
      </w:pPr>
      <w:ins w:id="2509" w:author="Jeannie's Laptop" w:date="2019-07-23T12:33:00Z">
        <w:r w:rsidRPr="00063AAB">
          <w:rPr>
            <w:rFonts w:ascii="Times New Roman" w:eastAsia="Helvetica,dialog,Verdana,unifon" w:hAnsi="Times New Roman" w:cs="Times New Roman"/>
            <w:bCs/>
            <w:rPrChange w:id="2510" w:author="Agate Publishing" w:date="2019-08-26T15:39:00Z">
              <w:rPr>
                <w:rFonts w:ascii="Times New Roman" w:eastAsia="Helvetica,dialog,Verdana,unifon" w:hAnsi="Times New Roman" w:cs="Times New Roman"/>
                <w:bCs/>
              </w:rPr>
            </w:rPrChange>
          </w:rPr>
          <w:t>Feedback:</w:t>
        </w:r>
      </w:ins>
    </w:p>
    <w:p w14:paraId="1E941F2F" w14:textId="42050C45" w:rsidR="001952E6" w:rsidRPr="00063AAB" w:rsidDel="00DB0220" w:rsidRDefault="001952E6" w:rsidP="002217A9">
      <w:pPr>
        <w:widowControl w:val="0"/>
        <w:spacing w:after="0" w:line="240" w:lineRule="auto"/>
        <w:rPr>
          <w:del w:id="2511" w:author="Jeannie's Laptop" w:date="2019-07-23T12:33:00Z"/>
          <w:rFonts w:ascii="Times New Roman" w:hAnsi="Times New Roman" w:cs="Times New Roman"/>
          <w:bCs/>
          <w:rPrChange w:id="2512" w:author="Agate Publishing" w:date="2019-08-26T15:39:00Z">
            <w:rPr>
              <w:del w:id="2513" w:author="Jeannie's Laptop" w:date="2019-07-23T12:33:00Z"/>
              <w:rFonts w:ascii="Times New Roman" w:hAnsi="Times New Roman" w:cs="Times New Roman"/>
              <w:bCs/>
            </w:rPr>
          </w:rPrChange>
        </w:rPr>
      </w:pPr>
    </w:p>
    <w:p w14:paraId="337D0F6A" w14:textId="21957104" w:rsidR="008C6CDC" w:rsidRPr="00063AAB" w:rsidRDefault="008C6CDC" w:rsidP="002217A9">
      <w:pPr>
        <w:widowControl w:val="0"/>
        <w:spacing w:after="0" w:line="240" w:lineRule="auto"/>
        <w:rPr>
          <w:rFonts w:ascii="Times New Roman" w:hAnsi="Times New Roman" w:cs="Times New Roman"/>
          <w:bCs/>
          <w:rPrChange w:id="251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515" w:author="Agate Publishing" w:date="2019-08-26T15:39:00Z">
            <w:rPr>
              <w:rFonts w:ascii="Times New Roman" w:eastAsia="Helvetica,dialog,Verdana,unifon" w:hAnsi="Times New Roman" w:cs="Times New Roman"/>
              <w:bCs/>
            </w:rPr>
          </w:rPrChange>
        </w:rPr>
        <w:t xml:space="preserve">($65 </w:t>
      </w:r>
      <w:ins w:id="2516" w:author="Agate Publishing" w:date="2019-08-26T14:58:00Z">
        <w:r w:rsidR="006B5398" w:rsidRPr="00063AAB">
          <w:rPr>
            <w:rFonts w:ascii="Times New Roman" w:eastAsia="Helvetica,dialog,Verdana,unifon" w:hAnsi="Times New Roman" w:cs="Times New Roman"/>
            <w:bCs/>
            <w:rPrChange w:id="2517" w:author="Agate Publishing" w:date="2019-08-26T15:39:00Z">
              <w:rPr>
                <w:rFonts w:ascii="Times New Roman" w:eastAsia="Helvetica,dialog,Verdana,unifon" w:hAnsi="Times New Roman" w:cs="Times New Roman"/>
                <w:bCs/>
              </w:rPr>
            </w:rPrChange>
          </w:rPr>
          <w:t>−</w:t>
        </w:r>
      </w:ins>
      <w:del w:id="2518" w:author="Agate Publishing" w:date="2019-08-26T14:58:00Z">
        <w:r w:rsidRPr="00063AAB" w:rsidDel="006B5398">
          <w:rPr>
            <w:rFonts w:ascii="Times New Roman" w:eastAsia="Helvetica,dialog,Verdana,unifon" w:hAnsi="Times New Roman" w:cs="Times New Roman"/>
            <w:bCs/>
            <w:rPrChange w:id="2519"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2520" w:author="Agate Publishing" w:date="2019-08-26T15:39:00Z">
            <w:rPr>
              <w:rFonts w:ascii="Times New Roman" w:eastAsia="Helvetica,dialog,Verdana,unifon" w:hAnsi="Times New Roman" w:cs="Times New Roman"/>
              <w:bCs/>
            </w:rPr>
          </w:rPrChange>
        </w:rPr>
        <w:t xml:space="preserve"> $28) ÷ $65 = 56.9%</w:t>
      </w:r>
    </w:p>
    <w:p w14:paraId="5FC517F8" w14:textId="77777777" w:rsidR="008C6CDC" w:rsidRPr="00063AAB" w:rsidRDefault="008C6CDC" w:rsidP="002217A9">
      <w:pPr>
        <w:widowControl w:val="0"/>
        <w:spacing w:after="0" w:line="240" w:lineRule="auto"/>
        <w:rPr>
          <w:rFonts w:ascii="Times New Roman" w:hAnsi="Times New Roman" w:cs="Times New Roman"/>
          <w:bCs/>
          <w:rPrChange w:id="2521" w:author="Agate Publishing" w:date="2019-08-26T15:39:00Z">
            <w:rPr>
              <w:rFonts w:ascii="Times New Roman" w:hAnsi="Times New Roman" w:cs="Times New Roman"/>
              <w:bCs/>
            </w:rPr>
          </w:rPrChange>
        </w:rPr>
      </w:pPr>
    </w:p>
    <w:p w14:paraId="2735635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2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23" w:author="Agate Publishing" w:date="2019-08-26T15:39:00Z">
            <w:rPr>
              <w:rFonts w:ascii="Times New Roman" w:eastAsia="Helvetica,dialog,Verdana,unifon" w:hAnsi="Times New Roman" w:cs="Times New Roman"/>
              <w:bCs/>
            </w:rPr>
          </w:rPrChange>
        </w:rPr>
        <w:t>AACSB: Analytical Thinking</w:t>
      </w:r>
    </w:p>
    <w:p w14:paraId="463160D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2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25" w:author="Agate Publishing" w:date="2019-08-26T15:39:00Z">
            <w:rPr>
              <w:rFonts w:ascii="Times New Roman" w:eastAsia="Helvetica,dialog,Verdana,unifon" w:hAnsi="Times New Roman" w:cs="Times New Roman"/>
              <w:bCs/>
            </w:rPr>
          </w:rPrChange>
        </w:rPr>
        <w:t>AICPA: BB Critical Thinking</w:t>
      </w:r>
    </w:p>
    <w:p w14:paraId="6F5DF11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2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27" w:author="Agate Publishing" w:date="2019-08-26T15:39:00Z">
            <w:rPr>
              <w:rFonts w:ascii="Times New Roman" w:eastAsia="Helvetica,dialog,Verdana,unifon" w:hAnsi="Times New Roman" w:cs="Times New Roman"/>
              <w:bCs/>
            </w:rPr>
          </w:rPrChange>
        </w:rPr>
        <w:t>AICPA: FN Measurement</w:t>
      </w:r>
    </w:p>
    <w:p w14:paraId="01F64A3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2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29" w:author="Agate Publishing" w:date="2019-08-26T15:39:00Z">
            <w:rPr>
              <w:rFonts w:ascii="Times New Roman" w:eastAsia="Helvetica,dialog,Verdana,unifon" w:hAnsi="Times New Roman" w:cs="Times New Roman"/>
              <w:bCs/>
            </w:rPr>
          </w:rPrChange>
        </w:rPr>
        <w:t>Accessibility: Keyboard Navigation</w:t>
      </w:r>
    </w:p>
    <w:p w14:paraId="608A9BA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3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31" w:author="Agate Publishing" w:date="2019-08-26T15:39:00Z">
            <w:rPr>
              <w:rFonts w:ascii="Times New Roman" w:eastAsia="Helvetica,dialog,Verdana,unifon" w:hAnsi="Times New Roman" w:cs="Times New Roman"/>
              <w:bCs/>
            </w:rPr>
          </w:rPrChange>
        </w:rPr>
        <w:t>Blooms: Apply</w:t>
      </w:r>
    </w:p>
    <w:p w14:paraId="4082A79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3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33" w:author="Agate Publishing" w:date="2019-08-26T15:39:00Z">
            <w:rPr>
              <w:rFonts w:ascii="Times New Roman" w:eastAsia="Helvetica,dialog,Verdana,unifon" w:hAnsi="Times New Roman" w:cs="Times New Roman"/>
              <w:bCs/>
            </w:rPr>
          </w:rPrChange>
        </w:rPr>
        <w:t>Difficulty: 2 Medium</w:t>
      </w:r>
    </w:p>
    <w:p w14:paraId="6F65479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3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35"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1B785AF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3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37" w:author="Agate Publishing" w:date="2019-08-26T15:39:00Z">
            <w:rPr>
              <w:rFonts w:ascii="Times New Roman" w:eastAsia="Helvetica,dialog,Verdana,unifon" w:hAnsi="Times New Roman" w:cs="Times New Roman"/>
              <w:bCs/>
            </w:rPr>
          </w:rPrChange>
        </w:rPr>
        <w:t>Topic: Contribution Margin: A Key Relationship</w:t>
      </w:r>
    </w:p>
    <w:p w14:paraId="7346EAAE" w14:textId="77777777" w:rsidR="008C6CDC" w:rsidRPr="00063AAB" w:rsidRDefault="008C6CDC" w:rsidP="002217A9">
      <w:pPr>
        <w:widowControl w:val="0"/>
        <w:spacing w:after="0" w:line="240" w:lineRule="auto"/>
        <w:rPr>
          <w:rFonts w:ascii="Times New Roman" w:hAnsi="Times New Roman" w:cs="Times New Roman"/>
          <w:bCs/>
          <w:rPrChange w:id="2538" w:author="Agate Publishing" w:date="2019-08-26T15:39:00Z">
            <w:rPr>
              <w:rFonts w:ascii="Times New Roman" w:hAnsi="Times New Roman" w:cs="Times New Roman"/>
              <w:bCs/>
            </w:rPr>
          </w:rPrChange>
        </w:rPr>
      </w:pPr>
    </w:p>
    <w:p w14:paraId="02A60874" w14:textId="77777777" w:rsidR="00C943C1" w:rsidRPr="00063AAB" w:rsidRDefault="00C943C1" w:rsidP="002217A9">
      <w:pPr>
        <w:widowControl w:val="0"/>
        <w:spacing w:after="0" w:line="240" w:lineRule="auto"/>
        <w:rPr>
          <w:rFonts w:ascii="Times New Roman" w:hAnsi="Times New Roman" w:cs="Times New Roman"/>
          <w:bCs/>
          <w:rPrChange w:id="2539" w:author="Agate Publishing" w:date="2019-08-26T15:39:00Z">
            <w:rPr>
              <w:rFonts w:ascii="Times New Roman" w:hAnsi="Times New Roman" w:cs="Times New Roman"/>
              <w:bCs/>
            </w:rPr>
          </w:rPrChange>
        </w:rPr>
      </w:pPr>
    </w:p>
    <w:p w14:paraId="369F0BB4"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2540" w:author="Agate Publishing" w:date="2019-08-26T15:39:00Z">
            <w:rPr>
              <w:rFonts w:ascii="Times New Roman" w:eastAsia="Helvetica,dialog,Verdana,unifon" w:hAnsi="Times New Roman" w:cs="Times New Roman"/>
              <w:bCs/>
            </w:rPr>
          </w:rPrChange>
        </w:rPr>
        <w:t xml:space="preserve">66. </w:t>
      </w:r>
      <w:ins w:id="2541" w:author="Jeannie's Laptop" w:date="2019-07-22T16:45:00Z">
        <w:r w:rsidR="0053784C" w:rsidRPr="00063AAB">
          <w:rPr>
            <w:rFonts w:ascii="Times New Roman" w:eastAsia="Helvetica,dialog,Verdana,unifon" w:hAnsi="Times New Roman" w:cs="Times New Roman"/>
            <w:bCs/>
            <w:rPrChange w:id="2542"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2543" w:author="Agate Publishing" w:date="2019-08-26T15:39:00Z">
            <w:rPr>
              <w:rFonts w:ascii="Times New Roman" w:eastAsia="Helvetica,dialog,Verdana,unifon" w:hAnsi="Times New Roman" w:cs="Times New Roman"/>
              <w:bCs/>
            </w:rPr>
          </w:rPrChange>
        </w:rPr>
        <w:t>At the reduced selling price of $65 per unit, what dollar volume of sales per m</w:t>
      </w:r>
      <w:r w:rsidR="001952E6" w:rsidRPr="00063AAB">
        <w:rPr>
          <w:rFonts w:ascii="Times New Roman" w:eastAsia="Helvetica,dialog,Verdana,unifon" w:hAnsi="Times New Roman" w:cs="Times New Roman"/>
          <w:bCs/>
          <w:rPrChange w:id="2544" w:author="Agate Publishing" w:date="2019-08-26T15:39:00Z">
            <w:rPr>
              <w:rFonts w:ascii="Times New Roman" w:eastAsia="Helvetica,dialog,Verdana,unifon" w:hAnsi="Times New Roman" w:cs="Times New Roman"/>
              <w:bCs/>
            </w:rPr>
          </w:rPrChange>
        </w:rPr>
        <w:t>onth is required to break-even?</w:t>
      </w:r>
      <w:r w:rsidR="00234C47" w:rsidRPr="00063AAB">
        <w:rPr>
          <w:rFonts w:ascii="Times New Roman" w:eastAsia="Helvetica,dialog,Verdana,unifon" w:hAnsi="Times New Roman" w:cs="Times New Roman"/>
          <w:bCs/>
          <w:rPrChange w:id="2545" w:author="Agate Publishing" w:date="2019-08-26T15:39:00Z">
            <w:rPr>
              <w:rFonts w:ascii="Times New Roman" w:eastAsia="Helvetica,dialog,Verdana,unifon" w:hAnsi="Times New Roman" w:cs="Times New Roman"/>
              <w:bCs/>
            </w:rPr>
          </w:rPrChange>
        </w:rPr>
        <w:t xml:space="preserve"> </w:t>
      </w:r>
      <w:r w:rsidR="00234C47" w:rsidRPr="00063AAB">
        <w:rPr>
          <w:rFonts w:ascii="Times New Roman" w:hAnsi="Times New Roman" w:cs="Times New Roman"/>
          <w:bCs/>
          <w:rPrChange w:id="2546" w:author="Agate Publishing" w:date="2019-08-26T15:39:00Z">
            <w:rPr>
              <w:rFonts w:ascii="Times New Roman" w:hAnsi="Times New Roman" w:cs="Times New Roman"/>
              <w:b/>
              <w:bCs/>
            </w:rPr>
          </w:rPrChange>
        </w:rPr>
        <w:t>(Round your intermediate percentage to one decimal place and final answer to nearest whole dollar.)</w:t>
      </w:r>
    </w:p>
    <w:p w14:paraId="0E90CFC3" w14:textId="77777777" w:rsidR="008C6CDC" w:rsidRPr="00063AAB" w:rsidRDefault="008C6CDC" w:rsidP="002217A9">
      <w:pPr>
        <w:widowControl w:val="0"/>
        <w:spacing w:after="0" w:line="240" w:lineRule="auto"/>
        <w:rPr>
          <w:rFonts w:ascii="Times New Roman" w:hAnsi="Times New Roman" w:cs="Times New Roman"/>
          <w:bCs/>
        </w:rPr>
      </w:pPr>
    </w:p>
    <w:p w14:paraId="647F2E60" w14:textId="77777777" w:rsidR="008C6CDC" w:rsidRPr="00063AAB" w:rsidRDefault="008C6CDC" w:rsidP="002217A9">
      <w:pPr>
        <w:widowControl w:val="0"/>
        <w:spacing w:after="0" w:line="240" w:lineRule="auto"/>
        <w:rPr>
          <w:rFonts w:ascii="Times New Roman" w:hAnsi="Times New Roman" w:cs="Times New Roman"/>
          <w:bCs/>
          <w:rPrChange w:id="254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548" w:author="Agate Publishing" w:date="2019-08-26T15:39:00Z">
            <w:rPr>
              <w:rFonts w:ascii="Times New Roman" w:eastAsia="Helvetica,dialog,Verdana,unifon" w:hAnsi="Times New Roman" w:cs="Times New Roman"/>
              <w:bCs/>
            </w:rPr>
          </w:rPrChange>
        </w:rPr>
        <w:t>A. $27,842</w:t>
      </w:r>
    </w:p>
    <w:p w14:paraId="7E22FE1A" w14:textId="77777777" w:rsidR="008C6CDC" w:rsidRPr="00063AAB" w:rsidRDefault="008C6CDC" w:rsidP="002217A9">
      <w:pPr>
        <w:widowControl w:val="0"/>
        <w:spacing w:after="0" w:line="240" w:lineRule="auto"/>
        <w:rPr>
          <w:rFonts w:ascii="Times New Roman" w:hAnsi="Times New Roman" w:cs="Times New Roman"/>
          <w:bCs/>
          <w:rPrChange w:id="2549" w:author="Agate Publishing" w:date="2019-08-26T15:39:00Z">
            <w:rPr>
              <w:rFonts w:ascii="Times New Roman" w:hAnsi="Times New Roman" w:cs="Times New Roman"/>
              <w:bCs/>
            </w:rPr>
          </w:rPrChange>
        </w:rPr>
      </w:pPr>
    </w:p>
    <w:p w14:paraId="1F7B147F" w14:textId="77777777" w:rsidR="008C6CDC" w:rsidRPr="00063AAB" w:rsidRDefault="008C6CDC" w:rsidP="002217A9">
      <w:pPr>
        <w:widowControl w:val="0"/>
        <w:spacing w:after="0" w:line="240" w:lineRule="auto"/>
        <w:rPr>
          <w:rFonts w:ascii="Times New Roman" w:hAnsi="Times New Roman" w:cs="Times New Roman"/>
          <w:bCs/>
          <w:rPrChange w:id="255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551" w:author="Agate Publishing" w:date="2019-08-26T15:39:00Z">
            <w:rPr>
              <w:rFonts w:ascii="Times New Roman" w:eastAsia="Helvetica,dialog,Verdana,unifon" w:hAnsi="Times New Roman" w:cs="Times New Roman"/>
              <w:bCs/>
            </w:rPr>
          </w:rPrChange>
        </w:rPr>
        <w:t>B. $22,727</w:t>
      </w:r>
    </w:p>
    <w:p w14:paraId="4FCE1916" w14:textId="77777777" w:rsidR="008C6CDC" w:rsidRPr="00063AAB" w:rsidRDefault="008C6CDC" w:rsidP="002217A9">
      <w:pPr>
        <w:widowControl w:val="0"/>
        <w:spacing w:after="0" w:line="240" w:lineRule="auto"/>
        <w:rPr>
          <w:rFonts w:ascii="Times New Roman" w:hAnsi="Times New Roman" w:cs="Times New Roman"/>
          <w:bCs/>
          <w:rPrChange w:id="2552" w:author="Agate Publishing" w:date="2019-08-26T15:39:00Z">
            <w:rPr>
              <w:rFonts w:ascii="Times New Roman" w:hAnsi="Times New Roman" w:cs="Times New Roman"/>
              <w:bCs/>
            </w:rPr>
          </w:rPrChange>
        </w:rPr>
      </w:pPr>
    </w:p>
    <w:p w14:paraId="30A54FBD" w14:textId="77777777" w:rsidR="008C6CDC" w:rsidRPr="00063AAB" w:rsidRDefault="008C6CDC" w:rsidP="002217A9">
      <w:pPr>
        <w:widowControl w:val="0"/>
        <w:spacing w:after="0" w:line="240" w:lineRule="auto"/>
        <w:rPr>
          <w:rFonts w:ascii="Times New Roman" w:hAnsi="Times New Roman" w:cs="Times New Roman"/>
          <w:bCs/>
          <w:rPrChange w:id="255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554"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2555" w:author="Agate Publishing" w:date="2019-08-26T15:39:00Z">
            <w:rPr>
              <w:rFonts w:ascii="Times New Roman" w:eastAsia="Helvetica,dialog,Verdana,unifon" w:hAnsi="Times New Roman" w:cs="Times New Roman"/>
              <w:bCs/>
            </w:rPr>
          </w:rPrChange>
        </w:rPr>
        <w:t>. $21,090</w:t>
      </w:r>
    </w:p>
    <w:p w14:paraId="50F0CAF8" w14:textId="77777777" w:rsidR="008C6CDC" w:rsidRPr="00063AAB" w:rsidRDefault="008C6CDC" w:rsidP="002217A9">
      <w:pPr>
        <w:widowControl w:val="0"/>
        <w:spacing w:after="0" w:line="240" w:lineRule="auto"/>
        <w:rPr>
          <w:rFonts w:ascii="Times New Roman" w:hAnsi="Times New Roman" w:cs="Times New Roman"/>
          <w:bCs/>
          <w:rPrChange w:id="2556" w:author="Agate Publishing" w:date="2019-08-26T15:39:00Z">
            <w:rPr>
              <w:rFonts w:ascii="Times New Roman" w:hAnsi="Times New Roman" w:cs="Times New Roman"/>
              <w:bCs/>
            </w:rPr>
          </w:rPrChange>
        </w:rPr>
      </w:pPr>
    </w:p>
    <w:p w14:paraId="40A7669B"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5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58" w:author="Agate Publishing" w:date="2019-08-26T15:39:00Z">
            <w:rPr>
              <w:rFonts w:ascii="Times New Roman" w:eastAsia="Helvetica,dialog,Verdana,unifon" w:hAnsi="Times New Roman" w:cs="Times New Roman"/>
              <w:bCs/>
            </w:rPr>
          </w:rPrChange>
        </w:rPr>
        <w:t>D. $29,540</w:t>
      </w:r>
    </w:p>
    <w:p w14:paraId="373BF272" w14:textId="77777777" w:rsidR="00DB0220" w:rsidRPr="00063AAB" w:rsidRDefault="00DB0220" w:rsidP="00DB0220">
      <w:pPr>
        <w:widowControl w:val="0"/>
        <w:spacing w:after="0" w:line="240" w:lineRule="auto"/>
        <w:rPr>
          <w:ins w:id="2559" w:author="Jeannie's Laptop" w:date="2019-07-23T12:33:00Z"/>
          <w:rFonts w:ascii="Times New Roman" w:hAnsi="Times New Roman" w:cs="Times New Roman"/>
          <w:bCs/>
          <w:rPrChange w:id="2560" w:author="Agate Publishing" w:date="2019-08-26T15:39:00Z">
            <w:rPr>
              <w:ins w:id="2561" w:author="Jeannie's Laptop" w:date="2019-07-23T12:33:00Z"/>
              <w:rFonts w:ascii="Times New Roman" w:hAnsi="Times New Roman" w:cs="Times New Roman"/>
              <w:bCs/>
            </w:rPr>
          </w:rPrChange>
        </w:rPr>
      </w:pPr>
    </w:p>
    <w:p w14:paraId="11D0CF37" w14:textId="77777777" w:rsidR="00DB0220" w:rsidRPr="00063AAB" w:rsidRDefault="00DB0220" w:rsidP="00DB0220">
      <w:pPr>
        <w:widowControl w:val="0"/>
        <w:spacing w:after="0" w:line="240" w:lineRule="auto"/>
        <w:rPr>
          <w:ins w:id="2562" w:author="Jeannie's Laptop" w:date="2019-07-23T12:33:00Z"/>
          <w:rFonts w:ascii="Times New Roman" w:hAnsi="Times New Roman" w:cs="Times New Roman"/>
          <w:bCs/>
          <w:rPrChange w:id="2563" w:author="Agate Publishing" w:date="2019-08-26T15:39:00Z">
            <w:rPr>
              <w:ins w:id="2564" w:author="Jeannie's Laptop" w:date="2019-07-23T12:33:00Z"/>
              <w:rFonts w:ascii="Times New Roman" w:hAnsi="Times New Roman" w:cs="Times New Roman"/>
              <w:bCs/>
            </w:rPr>
          </w:rPrChange>
        </w:rPr>
      </w:pPr>
      <w:ins w:id="2565" w:author="Jeannie's Laptop" w:date="2019-07-23T12:33:00Z">
        <w:r w:rsidRPr="00063AAB">
          <w:rPr>
            <w:rFonts w:ascii="Times New Roman" w:eastAsia="Helvetica,dialog,Verdana,unifon" w:hAnsi="Times New Roman" w:cs="Times New Roman"/>
            <w:bCs/>
            <w:rPrChange w:id="2566" w:author="Agate Publishing" w:date="2019-08-26T15:39:00Z">
              <w:rPr>
                <w:rFonts w:ascii="Times New Roman" w:eastAsia="Helvetica,dialog,Verdana,unifon" w:hAnsi="Times New Roman" w:cs="Times New Roman"/>
                <w:bCs/>
              </w:rPr>
            </w:rPrChange>
          </w:rPr>
          <w:t>Feedback:</w:t>
        </w:r>
      </w:ins>
    </w:p>
    <w:p w14:paraId="71183254" w14:textId="1372D401" w:rsidR="001952E6" w:rsidRPr="00063AAB" w:rsidDel="00DB0220" w:rsidRDefault="001952E6" w:rsidP="002217A9">
      <w:pPr>
        <w:widowControl w:val="0"/>
        <w:spacing w:after="0" w:line="240" w:lineRule="auto"/>
        <w:rPr>
          <w:del w:id="2567" w:author="Jeannie's Laptop" w:date="2019-07-23T12:33:00Z"/>
          <w:rFonts w:ascii="Times New Roman" w:hAnsi="Times New Roman" w:cs="Times New Roman"/>
          <w:bCs/>
          <w:rPrChange w:id="2568" w:author="Agate Publishing" w:date="2019-08-26T15:39:00Z">
            <w:rPr>
              <w:del w:id="2569" w:author="Jeannie's Laptop" w:date="2019-07-23T12:33:00Z"/>
              <w:rFonts w:ascii="Times New Roman" w:hAnsi="Times New Roman" w:cs="Times New Roman"/>
              <w:bCs/>
            </w:rPr>
          </w:rPrChange>
        </w:rPr>
      </w:pPr>
    </w:p>
    <w:p w14:paraId="484FC18B" w14:textId="77777777" w:rsidR="008C6CDC" w:rsidRPr="00063AAB" w:rsidRDefault="008C6CDC" w:rsidP="002217A9">
      <w:pPr>
        <w:widowControl w:val="0"/>
        <w:spacing w:after="0" w:line="240" w:lineRule="auto"/>
        <w:rPr>
          <w:rFonts w:ascii="Times New Roman" w:hAnsi="Times New Roman" w:cs="Times New Roman"/>
          <w:bCs/>
          <w:rPrChange w:id="257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571" w:author="Agate Publishing" w:date="2019-08-26T15:39:00Z">
            <w:rPr>
              <w:rFonts w:ascii="Times New Roman" w:eastAsia="Helvetica,dialog,Verdana,unifon" w:hAnsi="Times New Roman" w:cs="Times New Roman"/>
              <w:bCs/>
            </w:rPr>
          </w:rPrChange>
        </w:rPr>
        <w:t>$12,000 ÷ 0.569 = $21,089.63, or $21,090</w:t>
      </w:r>
    </w:p>
    <w:p w14:paraId="36C0C33E" w14:textId="77777777" w:rsidR="008C6CDC" w:rsidRPr="00063AAB" w:rsidRDefault="008C6CDC" w:rsidP="002217A9">
      <w:pPr>
        <w:widowControl w:val="0"/>
        <w:spacing w:after="0" w:line="240" w:lineRule="auto"/>
        <w:rPr>
          <w:rFonts w:ascii="Times New Roman" w:hAnsi="Times New Roman" w:cs="Times New Roman"/>
          <w:bCs/>
          <w:rPrChange w:id="2572" w:author="Agate Publishing" w:date="2019-08-26T15:39:00Z">
            <w:rPr>
              <w:rFonts w:ascii="Times New Roman" w:hAnsi="Times New Roman" w:cs="Times New Roman"/>
              <w:bCs/>
            </w:rPr>
          </w:rPrChange>
        </w:rPr>
      </w:pPr>
    </w:p>
    <w:p w14:paraId="1C0F01E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74" w:author="Agate Publishing" w:date="2019-08-26T15:39:00Z">
            <w:rPr>
              <w:rFonts w:ascii="Times New Roman" w:eastAsia="Helvetica,dialog,Verdana,unifon" w:hAnsi="Times New Roman" w:cs="Times New Roman"/>
              <w:bCs/>
            </w:rPr>
          </w:rPrChange>
        </w:rPr>
        <w:t>AACSB: Analytical Thinking</w:t>
      </w:r>
    </w:p>
    <w:p w14:paraId="06C8053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76" w:author="Agate Publishing" w:date="2019-08-26T15:39:00Z">
            <w:rPr>
              <w:rFonts w:ascii="Times New Roman" w:eastAsia="Helvetica,dialog,Verdana,unifon" w:hAnsi="Times New Roman" w:cs="Times New Roman"/>
              <w:bCs/>
            </w:rPr>
          </w:rPrChange>
        </w:rPr>
        <w:t>AICPA: BB Critical Thinking</w:t>
      </w:r>
    </w:p>
    <w:p w14:paraId="427C8E6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78" w:author="Agate Publishing" w:date="2019-08-26T15:39:00Z">
            <w:rPr>
              <w:rFonts w:ascii="Times New Roman" w:eastAsia="Helvetica,dialog,Verdana,unifon" w:hAnsi="Times New Roman" w:cs="Times New Roman"/>
              <w:bCs/>
            </w:rPr>
          </w:rPrChange>
        </w:rPr>
        <w:t>AICPA: FN Measurement</w:t>
      </w:r>
    </w:p>
    <w:p w14:paraId="3F6F0E0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80" w:author="Agate Publishing" w:date="2019-08-26T15:39:00Z">
            <w:rPr>
              <w:rFonts w:ascii="Times New Roman" w:eastAsia="Helvetica,dialog,Verdana,unifon" w:hAnsi="Times New Roman" w:cs="Times New Roman"/>
              <w:bCs/>
            </w:rPr>
          </w:rPrChange>
        </w:rPr>
        <w:t>Accessibility: Keyboard Navigation</w:t>
      </w:r>
    </w:p>
    <w:p w14:paraId="227B21B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82" w:author="Agate Publishing" w:date="2019-08-26T15:39:00Z">
            <w:rPr>
              <w:rFonts w:ascii="Times New Roman" w:eastAsia="Helvetica,dialog,Verdana,unifon" w:hAnsi="Times New Roman" w:cs="Times New Roman"/>
              <w:bCs/>
            </w:rPr>
          </w:rPrChange>
        </w:rPr>
        <w:t>Blooms: Apply</w:t>
      </w:r>
    </w:p>
    <w:p w14:paraId="68C9B2F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8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84" w:author="Agate Publishing" w:date="2019-08-26T15:39:00Z">
            <w:rPr>
              <w:rFonts w:ascii="Times New Roman" w:eastAsia="Helvetica,dialog,Verdana,unifon" w:hAnsi="Times New Roman" w:cs="Times New Roman"/>
              <w:bCs/>
            </w:rPr>
          </w:rPrChange>
        </w:rPr>
        <w:t>Difficulty: 2 Medium</w:t>
      </w:r>
    </w:p>
    <w:p w14:paraId="1CE371C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86"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5C90435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58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588" w:author="Agate Publishing" w:date="2019-08-26T15:39:00Z">
            <w:rPr>
              <w:rFonts w:ascii="Times New Roman" w:eastAsia="Helvetica,dialog,Verdana,unifon" w:hAnsi="Times New Roman" w:cs="Times New Roman"/>
              <w:bCs/>
            </w:rPr>
          </w:rPrChange>
        </w:rPr>
        <w:t>Topic: How Many Units Must We Sell?</w:t>
      </w:r>
    </w:p>
    <w:p w14:paraId="25746A53"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2589" w:author="Agate Publishing" w:date="2019-08-26T15:39:00Z">
            <w:rPr>
              <w:rFonts w:ascii="Times New Roman" w:eastAsia="Helvetica,dialog,Verdana,unifon" w:hAnsi="Times New Roman" w:cs="Times New Roman"/>
              <w:bCs/>
            </w:rPr>
          </w:rPrChange>
        </w:rPr>
      </w:pPr>
    </w:p>
    <w:p w14:paraId="7E1FC671"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2590" w:author="Agate Publishing" w:date="2019-08-26T15:39:00Z">
            <w:rPr>
              <w:rFonts w:ascii="Times New Roman" w:eastAsia="Helvetica,dialog,Verdana,unifon" w:hAnsi="Times New Roman" w:cs="Times New Roman"/>
              <w:bCs/>
            </w:rPr>
          </w:rPrChange>
        </w:rPr>
      </w:pPr>
    </w:p>
    <w:p w14:paraId="240CEA84" w14:textId="77777777" w:rsidR="001952E6" w:rsidRPr="00063AAB" w:rsidRDefault="001952E6" w:rsidP="002217A9">
      <w:pPr>
        <w:widowControl w:val="0"/>
        <w:spacing w:after="0" w:line="240" w:lineRule="auto"/>
        <w:rPr>
          <w:rFonts w:ascii="Times New Roman" w:hAnsi="Times New Roman" w:cs="Times New Roman"/>
          <w:bCs/>
          <w:rPrChange w:id="2591" w:author="Agate Publishing" w:date="2019-08-26T15:39:00Z">
            <w:rPr>
              <w:rFonts w:ascii="Times New Roman" w:hAnsi="Times New Roman" w:cs="Times New Roman"/>
              <w:bCs/>
            </w:rPr>
          </w:rPrChange>
        </w:rPr>
      </w:pPr>
      <w:r w:rsidRPr="00063AAB">
        <w:rPr>
          <w:rFonts w:ascii="Times New Roman" w:hAnsi="Times New Roman" w:cs="Times New Roman"/>
          <w:bCs/>
          <w:rPrChange w:id="2592" w:author="Agate Publishing" w:date="2019-08-26T15:39:00Z">
            <w:rPr>
              <w:rFonts w:ascii="Times New Roman" w:hAnsi="Times New Roman" w:cs="Times New Roman"/>
              <w:bCs/>
            </w:rPr>
          </w:rPrChange>
        </w:rPr>
        <w:t>[Section Break 67-71]</w:t>
      </w:r>
    </w:p>
    <w:p w14:paraId="1E8DA166" w14:textId="77777777" w:rsidR="001952E6" w:rsidRPr="00063AAB" w:rsidRDefault="001952E6" w:rsidP="002217A9">
      <w:pPr>
        <w:widowControl w:val="0"/>
        <w:spacing w:after="0" w:line="240" w:lineRule="auto"/>
        <w:rPr>
          <w:rFonts w:ascii="Times New Roman" w:hAnsi="Times New Roman" w:cs="Times New Roman"/>
          <w:bCs/>
          <w:rPrChange w:id="2593" w:author="Agate Publishing" w:date="2019-08-26T15:39:00Z">
            <w:rPr>
              <w:rFonts w:ascii="Times New Roman" w:hAnsi="Times New Roman" w:cs="Times New Roman"/>
              <w:bCs/>
            </w:rPr>
          </w:rPrChange>
        </w:rPr>
      </w:pPr>
    </w:p>
    <w:p w14:paraId="3A75788F" w14:textId="77777777" w:rsidR="008C6CDC" w:rsidRPr="00063AAB" w:rsidRDefault="008C6CDC" w:rsidP="002217A9">
      <w:pPr>
        <w:widowControl w:val="0"/>
        <w:spacing w:after="0" w:line="240" w:lineRule="auto"/>
        <w:rPr>
          <w:rFonts w:ascii="Times New Roman" w:hAnsi="Times New Roman" w:cs="Times New Roman"/>
          <w:bCs/>
          <w:rPrChange w:id="2594" w:author="Agate Publishing" w:date="2019-08-26T15:39:00Z">
            <w:rPr>
              <w:rFonts w:ascii="Times New Roman" w:hAnsi="Times New Roman" w:cs="Times New Roman"/>
              <w:bCs/>
            </w:rPr>
          </w:rPrChange>
        </w:rPr>
      </w:pPr>
      <w:del w:id="2595" w:author="Jeannie's Laptop" w:date="2019-07-22T16:49:00Z">
        <w:r w:rsidRPr="00063AAB" w:rsidDel="0053784C">
          <w:rPr>
            <w:rFonts w:ascii="Times New Roman" w:hAnsi="Times New Roman" w:cs="Times New Roman"/>
            <w:bCs/>
            <w:rPrChange w:id="2596" w:author="Agate Publishing" w:date="2019-08-26T15:39:00Z">
              <w:rPr>
                <w:rFonts w:ascii="Times New Roman" w:hAnsi="Times New Roman" w:cs="Times New Roman"/>
                <w:bCs/>
              </w:rPr>
            </w:rPrChange>
          </w:rPr>
          <w:delText>-</w:delText>
        </w:r>
      </w:del>
      <w:r w:rsidRPr="00063AAB">
        <w:rPr>
          <w:rFonts w:ascii="Times New Roman" w:eastAsia="Helvetica,dialog,Verdana,unifon" w:hAnsi="Times New Roman" w:cs="Times New Roman"/>
          <w:bCs/>
          <w:rPrChange w:id="2597" w:author="Agate Publishing" w:date="2019-08-26T15:39:00Z">
            <w:rPr>
              <w:rFonts w:ascii="Times New Roman" w:eastAsia="Helvetica,dialog,Verdana,unifon" w:hAnsi="Times New Roman" w:cs="Times New Roman"/>
              <w:bCs/>
            </w:rPr>
          </w:rPrChange>
        </w:rPr>
        <w:t>[The following information applies to the questions displayed below.]</w:t>
      </w:r>
    </w:p>
    <w:p w14:paraId="479EC9C2" w14:textId="77777777" w:rsidR="008C6CDC" w:rsidRPr="00063AAB" w:rsidRDefault="008C6CDC" w:rsidP="002217A9">
      <w:pPr>
        <w:widowControl w:val="0"/>
        <w:spacing w:after="0" w:line="240" w:lineRule="auto"/>
        <w:rPr>
          <w:rFonts w:ascii="Times New Roman" w:hAnsi="Times New Roman" w:cs="Times New Roman"/>
          <w:bCs/>
          <w:rPrChange w:id="2598" w:author="Agate Publishing" w:date="2019-08-26T15:39:00Z">
            <w:rPr>
              <w:rFonts w:ascii="Times New Roman" w:hAnsi="Times New Roman" w:cs="Times New Roman"/>
              <w:bCs/>
            </w:rPr>
          </w:rPrChange>
        </w:rPr>
      </w:pPr>
    </w:p>
    <w:p w14:paraId="31AF0014" w14:textId="77777777" w:rsidR="008C6CDC" w:rsidRPr="00063AAB" w:rsidRDefault="008C6CDC" w:rsidP="002217A9">
      <w:pPr>
        <w:widowControl w:val="0"/>
        <w:spacing w:after="0" w:line="240" w:lineRule="auto"/>
        <w:rPr>
          <w:rFonts w:ascii="Times New Roman" w:hAnsi="Times New Roman" w:cs="Times New Roman"/>
          <w:bCs/>
          <w:rPrChange w:id="259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600" w:author="Agate Publishing" w:date="2019-08-26T15:39:00Z">
            <w:rPr>
              <w:rFonts w:ascii="Times New Roman" w:eastAsia="Helvetica,dialog,Verdana,unifon" w:hAnsi="Times New Roman" w:cs="Times New Roman"/>
              <w:bCs/>
            </w:rPr>
          </w:rPrChange>
        </w:rPr>
        <w:t>Grand Gimmicks Company produces a single product with a current selling price of $170. Variable costs are $130 per unit, and fixed costs per month average $6,240. Management is considering increasing the selling price to $190 per unit. Assume that the variable cost per unit of the product and monthly fixed expenses will not change as a result of the proposed increase in selling price.</w:t>
      </w:r>
    </w:p>
    <w:p w14:paraId="21A2C89F" w14:textId="77777777" w:rsidR="00C943C1" w:rsidRPr="00063AAB" w:rsidRDefault="00C943C1" w:rsidP="002217A9">
      <w:pPr>
        <w:widowControl w:val="0"/>
        <w:spacing w:after="0" w:line="240" w:lineRule="auto"/>
        <w:rPr>
          <w:ins w:id="2601" w:author="Jeannie's Laptop" w:date="2019-07-22T16:45:00Z"/>
          <w:rFonts w:ascii="Times New Roman" w:hAnsi="Times New Roman" w:cs="Times New Roman"/>
          <w:bCs/>
          <w:rPrChange w:id="2602" w:author="Agate Publishing" w:date="2019-08-26T15:39:00Z">
            <w:rPr>
              <w:ins w:id="2603" w:author="Jeannie's Laptop" w:date="2019-07-22T16:45:00Z"/>
              <w:rFonts w:ascii="Times New Roman" w:hAnsi="Times New Roman" w:cs="Times New Roman"/>
              <w:bCs/>
            </w:rPr>
          </w:rPrChange>
        </w:rPr>
      </w:pPr>
    </w:p>
    <w:p w14:paraId="7CF74EEE" w14:textId="77777777" w:rsidR="0053784C" w:rsidRPr="00063AAB" w:rsidRDefault="0053784C" w:rsidP="002217A9">
      <w:pPr>
        <w:widowControl w:val="0"/>
        <w:spacing w:after="0" w:line="240" w:lineRule="auto"/>
        <w:rPr>
          <w:rFonts w:ascii="Times New Roman" w:hAnsi="Times New Roman" w:cs="Times New Roman"/>
          <w:bCs/>
          <w:rPrChange w:id="2604" w:author="Agate Publishing" w:date="2019-08-26T15:39:00Z">
            <w:rPr>
              <w:rFonts w:ascii="Times New Roman" w:hAnsi="Times New Roman" w:cs="Times New Roman"/>
              <w:bCs/>
            </w:rPr>
          </w:rPrChange>
        </w:rPr>
      </w:pPr>
    </w:p>
    <w:p w14:paraId="369BF22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60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06" w:author="Agate Publishing" w:date="2019-08-26T15:39:00Z">
            <w:rPr>
              <w:rFonts w:ascii="Times New Roman" w:eastAsia="Helvetica,dialog,Verdana,unifon" w:hAnsi="Times New Roman" w:cs="Times New Roman"/>
              <w:bCs/>
            </w:rPr>
          </w:rPrChange>
        </w:rPr>
        <w:t xml:space="preserve">67. </w:t>
      </w:r>
      <w:ins w:id="2607" w:author="Jeannie's Laptop" w:date="2019-07-22T16:45:00Z">
        <w:r w:rsidR="0053784C" w:rsidRPr="00063AAB">
          <w:rPr>
            <w:rFonts w:ascii="Times New Roman" w:eastAsia="Helvetica,dialog,Verdana,unifon" w:hAnsi="Times New Roman" w:cs="Times New Roman"/>
            <w:bCs/>
            <w:rPrChange w:id="2608"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2609" w:author="Agate Publishing" w:date="2019-08-26T15:39:00Z">
            <w:rPr>
              <w:rFonts w:ascii="Times New Roman" w:eastAsia="Helvetica,dialog,Verdana,unifon" w:hAnsi="Times New Roman" w:cs="Times New Roman"/>
              <w:bCs/>
            </w:rPr>
          </w:rPrChange>
        </w:rPr>
        <w:t>At the current selling price of $170 per unit, the contribution margin ratio is approximately:</w:t>
      </w:r>
    </w:p>
    <w:p w14:paraId="17A4A499"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610" w:author="Agate Publishing" w:date="2019-08-26T15:39:00Z">
            <w:rPr>
              <w:rFonts w:ascii="Times New Roman" w:eastAsia="Helvetica,dialog,Verdana,unifon" w:hAnsi="Times New Roman" w:cs="Times New Roman"/>
              <w:bCs/>
            </w:rPr>
          </w:rPrChange>
        </w:rPr>
      </w:pPr>
    </w:p>
    <w:p w14:paraId="224B356F" w14:textId="77777777" w:rsidR="008C6CDC" w:rsidRPr="00063AAB" w:rsidRDefault="008C6CDC" w:rsidP="002217A9">
      <w:pPr>
        <w:widowControl w:val="0"/>
        <w:spacing w:after="0" w:line="240" w:lineRule="auto"/>
        <w:rPr>
          <w:rFonts w:ascii="Times New Roman" w:hAnsi="Times New Roman" w:cs="Times New Roman"/>
          <w:bCs/>
          <w:rPrChange w:id="261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612" w:author="Agate Publishing" w:date="2019-08-26T15:39:00Z">
            <w:rPr>
              <w:rFonts w:ascii="Times New Roman" w:eastAsia="Helvetica,dialog,Verdana,unifon" w:hAnsi="Times New Roman" w:cs="Times New Roman"/>
              <w:b/>
              <w:u w:val="single"/>
            </w:rPr>
          </w:rPrChange>
        </w:rPr>
        <w:lastRenderedPageBreak/>
        <w:t>A</w:t>
      </w:r>
      <w:r w:rsidRPr="00063AAB">
        <w:rPr>
          <w:rFonts w:ascii="Times New Roman" w:eastAsia="Helvetica,dialog,Verdana,unifon" w:hAnsi="Times New Roman" w:cs="Times New Roman"/>
          <w:bCs/>
          <w:rPrChange w:id="2613" w:author="Agate Publishing" w:date="2019-08-26T15:39:00Z">
            <w:rPr>
              <w:rFonts w:ascii="Times New Roman" w:eastAsia="Helvetica,dialog,Verdana,unifon" w:hAnsi="Times New Roman" w:cs="Times New Roman"/>
              <w:bCs/>
            </w:rPr>
          </w:rPrChange>
        </w:rPr>
        <w:t>. 23.5%.</w:t>
      </w:r>
    </w:p>
    <w:p w14:paraId="3A4DB17A" w14:textId="77777777" w:rsidR="008C6CDC" w:rsidRPr="00063AAB" w:rsidRDefault="008C6CDC" w:rsidP="002217A9">
      <w:pPr>
        <w:widowControl w:val="0"/>
        <w:spacing w:after="0" w:line="240" w:lineRule="auto"/>
        <w:rPr>
          <w:rFonts w:ascii="Times New Roman" w:hAnsi="Times New Roman" w:cs="Times New Roman"/>
          <w:bCs/>
          <w:rPrChange w:id="2614" w:author="Agate Publishing" w:date="2019-08-26T15:39:00Z">
            <w:rPr>
              <w:rFonts w:ascii="Times New Roman" w:hAnsi="Times New Roman" w:cs="Times New Roman"/>
              <w:bCs/>
            </w:rPr>
          </w:rPrChange>
        </w:rPr>
      </w:pPr>
    </w:p>
    <w:p w14:paraId="519E5A1B" w14:textId="77777777" w:rsidR="008C6CDC" w:rsidRPr="00063AAB" w:rsidRDefault="008C6CDC" w:rsidP="002217A9">
      <w:pPr>
        <w:widowControl w:val="0"/>
        <w:spacing w:after="0" w:line="240" w:lineRule="auto"/>
        <w:rPr>
          <w:rFonts w:ascii="Times New Roman" w:hAnsi="Times New Roman" w:cs="Times New Roman"/>
          <w:bCs/>
          <w:rPrChange w:id="261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616" w:author="Agate Publishing" w:date="2019-08-26T15:39:00Z">
            <w:rPr>
              <w:rFonts w:ascii="Times New Roman" w:eastAsia="Helvetica,dialog,Verdana,unifon" w:hAnsi="Times New Roman" w:cs="Times New Roman"/>
              <w:bCs/>
            </w:rPr>
          </w:rPrChange>
        </w:rPr>
        <w:t>B. 76.4%.</w:t>
      </w:r>
    </w:p>
    <w:p w14:paraId="42F38DE8" w14:textId="77777777" w:rsidR="008C6CDC" w:rsidRPr="00063AAB" w:rsidRDefault="008C6CDC" w:rsidP="002217A9">
      <w:pPr>
        <w:widowControl w:val="0"/>
        <w:spacing w:after="0" w:line="240" w:lineRule="auto"/>
        <w:rPr>
          <w:rFonts w:ascii="Times New Roman" w:hAnsi="Times New Roman" w:cs="Times New Roman"/>
          <w:bCs/>
          <w:rPrChange w:id="2617" w:author="Agate Publishing" w:date="2019-08-26T15:39:00Z">
            <w:rPr>
              <w:rFonts w:ascii="Times New Roman" w:hAnsi="Times New Roman" w:cs="Times New Roman"/>
              <w:bCs/>
            </w:rPr>
          </w:rPrChange>
        </w:rPr>
      </w:pPr>
    </w:p>
    <w:p w14:paraId="1497DDCB" w14:textId="77777777" w:rsidR="008C6CDC" w:rsidRPr="00063AAB" w:rsidRDefault="008C6CDC" w:rsidP="002217A9">
      <w:pPr>
        <w:widowControl w:val="0"/>
        <w:spacing w:after="0" w:line="240" w:lineRule="auto"/>
        <w:rPr>
          <w:rFonts w:ascii="Times New Roman" w:hAnsi="Times New Roman" w:cs="Times New Roman"/>
          <w:bCs/>
          <w:rPrChange w:id="261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619" w:author="Agate Publishing" w:date="2019-08-26T15:39:00Z">
            <w:rPr>
              <w:rFonts w:ascii="Times New Roman" w:eastAsia="Helvetica,dialog,Verdana,unifon" w:hAnsi="Times New Roman" w:cs="Times New Roman"/>
              <w:bCs/>
            </w:rPr>
          </w:rPrChange>
        </w:rPr>
        <w:t>C. 34.7%.</w:t>
      </w:r>
    </w:p>
    <w:p w14:paraId="2124666D" w14:textId="77777777" w:rsidR="008C6CDC" w:rsidRPr="00063AAB" w:rsidRDefault="008C6CDC" w:rsidP="002217A9">
      <w:pPr>
        <w:widowControl w:val="0"/>
        <w:spacing w:after="0" w:line="240" w:lineRule="auto"/>
        <w:rPr>
          <w:rFonts w:ascii="Times New Roman" w:hAnsi="Times New Roman" w:cs="Times New Roman"/>
          <w:bCs/>
          <w:rPrChange w:id="2620" w:author="Agate Publishing" w:date="2019-08-26T15:39:00Z">
            <w:rPr>
              <w:rFonts w:ascii="Times New Roman" w:hAnsi="Times New Roman" w:cs="Times New Roman"/>
              <w:bCs/>
            </w:rPr>
          </w:rPrChange>
        </w:rPr>
      </w:pPr>
    </w:p>
    <w:p w14:paraId="0C7A277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62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22" w:author="Agate Publishing" w:date="2019-08-26T15:39:00Z">
            <w:rPr>
              <w:rFonts w:ascii="Times New Roman" w:eastAsia="Helvetica,dialog,Verdana,unifon" w:hAnsi="Times New Roman" w:cs="Times New Roman"/>
              <w:bCs/>
            </w:rPr>
          </w:rPrChange>
        </w:rPr>
        <w:t>D. 21.3%.</w:t>
      </w:r>
    </w:p>
    <w:p w14:paraId="2E043335" w14:textId="77777777" w:rsidR="00DB0220" w:rsidRPr="00063AAB" w:rsidRDefault="00DB0220" w:rsidP="00DB0220">
      <w:pPr>
        <w:widowControl w:val="0"/>
        <w:spacing w:after="0" w:line="240" w:lineRule="auto"/>
        <w:rPr>
          <w:ins w:id="2623" w:author="Jeannie's Laptop" w:date="2019-07-23T12:33:00Z"/>
          <w:rFonts w:ascii="Times New Roman" w:hAnsi="Times New Roman" w:cs="Times New Roman"/>
          <w:bCs/>
          <w:rPrChange w:id="2624" w:author="Agate Publishing" w:date="2019-08-26T15:39:00Z">
            <w:rPr>
              <w:ins w:id="2625" w:author="Jeannie's Laptop" w:date="2019-07-23T12:33:00Z"/>
              <w:rFonts w:ascii="Times New Roman" w:hAnsi="Times New Roman" w:cs="Times New Roman"/>
              <w:bCs/>
            </w:rPr>
          </w:rPrChange>
        </w:rPr>
      </w:pPr>
    </w:p>
    <w:p w14:paraId="722D52EA" w14:textId="77777777" w:rsidR="00DB0220" w:rsidRPr="00063AAB" w:rsidRDefault="00DB0220" w:rsidP="00DB0220">
      <w:pPr>
        <w:widowControl w:val="0"/>
        <w:spacing w:after="0" w:line="240" w:lineRule="auto"/>
        <w:rPr>
          <w:ins w:id="2626" w:author="Jeannie's Laptop" w:date="2019-07-23T12:33:00Z"/>
          <w:rFonts w:ascii="Times New Roman" w:hAnsi="Times New Roman" w:cs="Times New Roman"/>
          <w:bCs/>
          <w:rPrChange w:id="2627" w:author="Agate Publishing" w:date="2019-08-26T15:39:00Z">
            <w:rPr>
              <w:ins w:id="2628" w:author="Jeannie's Laptop" w:date="2019-07-23T12:33:00Z"/>
              <w:rFonts w:ascii="Times New Roman" w:hAnsi="Times New Roman" w:cs="Times New Roman"/>
              <w:bCs/>
            </w:rPr>
          </w:rPrChange>
        </w:rPr>
      </w:pPr>
      <w:ins w:id="2629" w:author="Jeannie's Laptop" w:date="2019-07-23T12:33:00Z">
        <w:r w:rsidRPr="00063AAB">
          <w:rPr>
            <w:rFonts w:ascii="Times New Roman" w:eastAsia="Helvetica,dialog,Verdana,unifon" w:hAnsi="Times New Roman" w:cs="Times New Roman"/>
            <w:bCs/>
            <w:rPrChange w:id="2630" w:author="Agate Publishing" w:date="2019-08-26T15:39:00Z">
              <w:rPr>
                <w:rFonts w:ascii="Times New Roman" w:eastAsia="Helvetica,dialog,Verdana,unifon" w:hAnsi="Times New Roman" w:cs="Times New Roman"/>
                <w:bCs/>
              </w:rPr>
            </w:rPrChange>
          </w:rPr>
          <w:t>Feedback:</w:t>
        </w:r>
      </w:ins>
    </w:p>
    <w:p w14:paraId="45498940" w14:textId="30259CFC" w:rsidR="001952E6" w:rsidRPr="00063AAB" w:rsidDel="00DB0220" w:rsidRDefault="001952E6" w:rsidP="002217A9">
      <w:pPr>
        <w:widowControl w:val="0"/>
        <w:spacing w:after="0" w:line="240" w:lineRule="auto"/>
        <w:rPr>
          <w:del w:id="2631" w:author="Jeannie's Laptop" w:date="2019-07-23T12:33:00Z"/>
          <w:rFonts w:ascii="Times New Roman" w:hAnsi="Times New Roman" w:cs="Times New Roman"/>
          <w:bCs/>
          <w:rPrChange w:id="2632" w:author="Agate Publishing" w:date="2019-08-26T15:39:00Z">
            <w:rPr>
              <w:del w:id="2633" w:author="Jeannie's Laptop" w:date="2019-07-23T12:33:00Z"/>
              <w:rFonts w:ascii="Times New Roman" w:hAnsi="Times New Roman" w:cs="Times New Roman"/>
              <w:bCs/>
            </w:rPr>
          </w:rPrChange>
        </w:rPr>
      </w:pPr>
    </w:p>
    <w:p w14:paraId="312347D9" w14:textId="6F2BB649" w:rsidR="008C6CDC" w:rsidRPr="00063AAB" w:rsidRDefault="008C6CDC" w:rsidP="002217A9">
      <w:pPr>
        <w:widowControl w:val="0"/>
        <w:spacing w:after="0" w:line="240" w:lineRule="auto"/>
        <w:rPr>
          <w:rFonts w:ascii="Times New Roman" w:hAnsi="Times New Roman" w:cs="Times New Roman"/>
          <w:bCs/>
          <w:rPrChange w:id="263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635" w:author="Agate Publishing" w:date="2019-08-26T15:39:00Z">
            <w:rPr>
              <w:rFonts w:ascii="Times New Roman" w:eastAsia="Helvetica,dialog,Verdana,unifon" w:hAnsi="Times New Roman" w:cs="Times New Roman"/>
              <w:bCs/>
            </w:rPr>
          </w:rPrChange>
        </w:rPr>
        <w:t xml:space="preserve">($170 </w:t>
      </w:r>
      <w:ins w:id="2636" w:author="Agate Publishing" w:date="2019-08-26T14:59:00Z">
        <w:r w:rsidR="006B5398" w:rsidRPr="00063AAB">
          <w:rPr>
            <w:rFonts w:ascii="Times New Roman" w:eastAsia="Helvetica,dialog,Verdana,unifon" w:hAnsi="Times New Roman" w:cs="Times New Roman"/>
            <w:bCs/>
            <w:rPrChange w:id="2637" w:author="Agate Publishing" w:date="2019-08-26T15:39:00Z">
              <w:rPr>
                <w:rFonts w:ascii="Times New Roman" w:eastAsia="Helvetica,dialog,Verdana,unifon" w:hAnsi="Times New Roman" w:cs="Times New Roman"/>
                <w:bCs/>
              </w:rPr>
            </w:rPrChange>
          </w:rPr>
          <w:t>−</w:t>
        </w:r>
      </w:ins>
      <w:del w:id="2638" w:author="Agate Publishing" w:date="2019-08-26T14:59:00Z">
        <w:r w:rsidRPr="00063AAB" w:rsidDel="006B5398">
          <w:rPr>
            <w:rFonts w:ascii="Times New Roman" w:eastAsia="Helvetica,dialog,Verdana,unifon" w:hAnsi="Times New Roman" w:cs="Times New Roman"/>
            <w:bCs/>
            <w:rPrChange w:id="2639"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2640" w:author="Agate Publishing" w:date="2019-08-26T15:39:00Z">
            <w:rPr>
              <w:rFonts w:ascii="Times New Roman" w:eastAsia="Helvetica,dialog,Verdana,unifon" w:hAnsi="Times New Roman" w:cs="Times New Roman"/>
              <w:bCs/>
            </w:rPr>
          </w:rPrChange>
        </w:rPr>
        <w:t xml:space="preserve"> $130) ÷ $170 = 23.5%</w:t>
      </w:r>
    </w:p>
    <w:p w14:paraId="31882361" w14:textId="77777777" w:rsidR="008C6CDC" w:rsidRPr="00063AAB" w:rsidRDefault="008C6CDC" w:rsidP="002217A9">
      <w:pPr>
        <w:widowControl w:val="0"/>
        <w:spacing w:after="0" w:line="240" w:lineRule="auto"/>
        <w:rPr>
          <w:rFonts w:ascii="Times New Roman" w:hAnsi="Times New Roman" w:cs="Times New Roman"/>
          <w:bCs/>
          <w:rPrChange w:id="2641" w:author="Agate Publishing" w:date="2019-08-26T15:39:00Z">
            <w:rPr>
              <w:rFonts w:ascii="Times New Roman" w:hAnsi="Times New Roman" w:cs="Times New Roman"/>
              <w:bCs/>
            </w:rPr>
          </w:rPrChange>
        </w:rPr>
      </w:pPr>
    </w:p>
    <w:p w14:paraId="4EC2080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4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43" w:author="Agate Publishing" w:date="2019-08-26T15:39:00Z">
            <w:rPr>
              <w:rFonts w:ascii="Times New Roman" w:eastAsia="Helvetica,dialog,Verdana,unifon" w:hAnsi="Times New Roman" w:cs="Times New Roman"/>
              <w:bCs/>
            </w:rPr>
          </w:rPrChange>
        </w:rPr>
        <w:t>AACSB: Analytical Thinking</w:t>
      </w:r>
    </w:p>
    <w:p w14:paraId="04BA821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4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45" w:author="Agate Publishing" w:date="2019-08-26T15:39:00Z">
            <w:rPr>
              <w:rFonts w:ascii="Times New Roman" w:eastAsia="Helvetica,dialog,Verdana,unifon" w:hAnsi="Times New Roman" w:cs="Times New Roman"/>
              <w:bCs/>
            </w:rPr>
          </w:rPrChange>
        </w:rPr>
        <w:t>AICPA: BB Critical Thinking</w:t>
      </w:r>
    </w:p>
    <w:p w14:paraId="021E1AE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4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47" w:author="Agate Publishing" w:date="2019-08-26T15:39:00Z">
            <w:rPr>
              <w:rFonts w:ascii="Times New Roman" w:eastAsia="Helvetica,dialog,Verdana,unifon" w:hAnsi="Times New Roman" w:cs="Times New Roman"/>
              <w:bCs/>
            </w:rPr>
          </w:rPrChange>
        </w:rPr>
        <w:t>AICPA: FN Measurement</w:t>
      </w:r>
    </w:p>
    <w:p w14:paraId="57FBDD1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4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49" w:author="Agate Publishing" w:date="2019-08-26T15:39:00Z">
            <w:rPr>
              <w:rFonts w:ascii="Times New Roman" w:eastAsia="Helvetica,dialog,Verdana,unifon" w:hAnsi="Times New Roman" w:cs="Times New Roman"/>
              <w:bCs/>
            </w:rPr>
          </w:rPrChange>
        </w:rPr>
        <w:t>Accessibility: Keyboard Navigation</w:t>
      </w:r>
    </w:p>
    <w:p w14:paraId="745EE51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5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51" w:author="Agate Publishing" w:date="2019-08-26T15:39:00Z">
            <w:rPr>
              <w:rFonts w:ascii="Times New Roman" w:eastAsia="Helvetica,dialog,Verdana,unifon" w:hAnsi="Times New Roman" w:cs="Times New Roman"/>
              <w:bCs/>
            </w:rPr>
          </w:rPrChange>
        </w:rPr>
        <w:t>Blooms: Apply</w:t>
      </w:r>
    </w:p>
    <w:p w14:paraId="7787E41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5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53" w:author="Agate Publishing" w:date="2019-08-26T15:39:00Z">
            <w:rPr>
              <w:rFonts w:ascii="Times New Roman" w:eastAsia="Helvetica,dialog,Verdana,unifon" w:hAnsi="Times New Roman" w:cs="Times New Roman"/>
              <w:bCs/>
            </w:rPr>
          </w:rPrChange>
        </w:rPr>
        <w:t>Difficulty: 2 Medium</w:t>
      </w:r>
    </w:p>
    <w:p w14:paraId="3345674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5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55"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0897AF1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5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57" w:author="Agate Publishing" w:date="2019-08-26T15:39:00Z">
            <w:rPr>
              <w:rFonts w:ascii="Times New Roman" w:eastAsia="Helvetica,dialog,Verdana,unifon" w:hAnsi="Times New Roman" w:cs="Times New Roman"/>
              <w:bCs/>
            </w:rPr>
          </w:rPrChange>
        </w:rPr>
        <w:t>Topic: Contribution Margin: A Key Relationship</w:t>
      </w:r>
    </w:p>
    <w:p w14:paraId="3E24C3D9" w14:textId="77777777" w:rsidR="008C6CDC" w:rsidRPr="00063AAB" w:rsidRDefault="008C6CDC" w:rsidP="002217A9">
      <w:pPr>
        <w:widowControl w:val="0"/>
        <w:spacing w:after="0" w:line="240" w:lineRule="auto"/>
        <w:rPr>
          <w:rFonts w:ascii="Times New Roman" w:hAnsi="Times New Roman" w:cs="Times New Roman"/>
          <w:bCs/>
          <w:rPrChange w:id="2658" w:author="Agate Publishing" w:date="2019-08-26T15:39:00Z">
            <w:rPr>
              <w:rFonts w:ascii="Times New Roman" w:hAnsi="Times New Roman" w:cs="Times New Roman"/>
              <w:bCs/>
            </w:rPr>
          </w:rPrChange>
        </w:rPr>
      </w:pPr>
    </w:p>
    <w:p w14:paraId="237A220B" w14:textId="77777777" w:rsidR="00C943C1" w:rsidRPr="00063AAB" w:rsidRDefault="00C943C1" w:rsidP="002217A9">
      <w:pPr>
        <w:widowControl w:val="0"/>
        <w:spacing w:after="0" w:line="240" w:lineRule="auto"/>
        <w:rPr>
          <w:rFonts w:ascii="Times New Roman" w:hAnsi="Times New Roman" w:cs="Times New Roman"/>
          <w:bCs/>
          <w:rPrChange w:id="2659" w:author="Agate Publishing" w:date="2019-08-26T15:39:00Z">
            <w:rPr>
              <w:rFonts w:ascii="Times New Roman" w:hAnsi="Times New Roman" w:cs="Times New Roman"/>
              <w:bCs/>
            </w:rPr>
          </w:rPrChange>
        </w:rPr>
      </w:pPr>
    </w:p>
    <w:p w14:paraId="1FFA418C" w14:textId="7AFD1310" w:rsidR="00D654DB" w:rsidRPr="00063AAB" w:rsidRDefault="008C6CDC" w:rsidP="00D654DB">
      <w:pPr>
        <w:widowControl w:val="0"/>
        <w:spacing w:after="0" w:line="240" w:lineRule="auto"/>
        <w:rPr>
          <w:ins w:id="2660" w:author="Teressa Farough" w:date="2019-08-20T09:52:00Z"/>
          <w:rFonts w:ascii="Times New Roman" w:hAnsi="Times New Roman" w:cs="Times New Roman"/>
          <w:bCs/>
          <w:rPrChange w:id="2661" w:author="Agate Publishing" w:date="2019-08-26T15:39:00Z">
            <w:rPr>
              <w:ins w:id="2662" w:author="Teressa Farough" w:date="2019-08-20T09:52:00Z"/>
              <w:rFonts w:ascii="Times New Roman" w:hAnsi="Times New Roman" w:cs="Times New Roman"/>
              <w:bCs/>
            </w:rPr>
          </w:rPrChange>
        </w:rPr>
      </w:pPr>
      <w:r w:rsidRPr="00063AAB">
        <w:rPr>
          <w:rFonts w:ascii="Times New Roman" w:eastAsia="Helvetica,dialog,Verdana,unifon" w:hAnsi="Times New Roman" w:cs="Times New Roman"/>
          <w:bCs/>
          <w:rPrChange w:id="2663" w:author="Agate Publishing" w:date="2019-08-26T15:39:00Z">
            <w:rPr>
              <w:rFonts w:ascii="Times New Roman" w:eastAsia="Helvetica,dialog,Verdana,unifon" w:hAnsi="Times New Roman" w:cs="Times New Roman"/>
              <w:bCs/>
            </w:rPr>
          </w:rPrChange>
        </w:rPr>
        <w:t xml:space="preserve">68. </w:t>
      </w:r>
      <w:ins w:id="2664" w:author="Jeannie's Laptop" w:date="2019-07-22T16:45:00Z">
        <w:r w:rsidR="0053784C" w:rsidRPr="00063AAB">
          <w:rPr>
            <w:rFonts w:ascii="Times New Roman" w:eastAsia="Helvetica,dialog,Verdana,unifon" w:hAnsi="Times New Roman" w:cs="Times New Roman"/>
            <w:bCs/>
            <w:rPrChange w:id="2665"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2666" w:author="Agate Publishing" w:date="2019-08-26T15:39:00Z">
            <w:rPr>
              <w:rFonts w:ascii="Times New Roman" w:eastAsia="Helvetica,dialog,Verdana,unifon" w:hAnsi="Times New Roman" w:cs="Times New Roman"/>
              <w:bCs/>
            </w:rPr>
          </w:rPrChange>
        </w:rPr>
        <w:t>At the current selling price of $170 per unit, closest to what dollar volume of sales per month is required fo</w:t>
      </w:r>
      <w:r w:rsidR="001952E6" w:rsidRPr="00063AAB">
        <w:rPr>
          <w:rFonts w:ascii="Times New Roman" w:eastAsia="Helvetica,dialog,Verdana,unifon" w:hAnsi="Times New Roman" w:cs="Times New Roman"/>
          <w:bCs/>
          <w:rPrChange w:id="2667" w:author="Agate Publishing" w:date="2019-08-26T15:39:00Z">
            <w:rPr>
              <w:rFonts w:ascii="Times New Roman" w:eastAsia="Helvetica,dialog,Verdana,unifon" w:hAnsi="Times New Roman" w:cs="Times New Roman"/>
              <w:bCs/>
            </w:rPr>
          </w:rPrChange>
        </w:rPr>
        <w:t>r Grand Gimmicks to break-even?</w:t>
      </w:r>
      <w:r w:rsidR="00234C47" w:rsidRPr="00063AAB">
        <w:rPr>
          <w:rFonts w:ascii="Times New Roman" w:eastAsia="Helvetica,dialog,Verdana,unifon" w:hAnsi="Times New Roman" w:cs="Times New Roman"/>
          <w:bCs/>
          <w:rPrChange w:id="2668" w:author="Agate Publishing" w:date="2019-08-26T15:39:00Z">
            <w:rPr>
              <w:rFonts w:ascii="Times New Roman" w:eastAsia="Helvetica,dialog,Verdana,unifon" w:hAnsi="Times New Roman" w:cs="Times New Roman"/>
              <w:bCs/>
            </w:rPr>
          </w:rPrChange>
        </w:rPr>
        <w:t xml:space="preserve"> </w:t>
      </w:r>
      <w:ins w:id="2669" w:author="Teressa Farough" w:date="2019-08-20T09:52:00Z">
        <w:r w:rsidR="00D654DB" w:rsidRPr="00063AAB">
          <w:rPr>
            <w:rFonts w:ascii="Times New Roman" w:hAnsi="Times New Roman" w:cs="Times New Roman"/>
            <w:bCs/>
            <w:rPrChange w:id="2670" w:author="Agate Publishing" w:date="2019-08-26T15:39:00Z">
              <w:rPr>
                <w:rFonts w:ascii="Times New Roman" w:hAnsi="Times New Roman" w:cs="Times New Roman"/>
                <w:bCs/>
              </w:rPr>
            </w:rPrChange>
          </w:rPr>
          <w:t xml:space="preserve">(Round your intermediate percentage to one decimal place and final answer to </w:t>
        </w:r>
      </w:ins>
      <w:ins w:id="2671" w:author="Agate Publishing" w:date="2019-08-26T14:59:00Z">
        <w:r w:rsidR="006B5398" w:rsidRPr="00063AAB">
          <w:rPr>
            <w:rFonts w:ascii="Times New Roman" w:hAnsi="Times New Roman" w:cs="Times New Roman"/>
            <w:bCs/>
            <w:rPrChange w:id="2672" w:author="Agate Publishing" w:date="2019-08-26T15:39:00Z">
              <w:rPr>
                <w:rFonts w:ascii="Times New Roman" w:hAnsi="Times New Roman" w:cs="Times New Roman"/>
                <w:bCs/>
              </w:rPr>
            </w:rPrChange>
          </w:rPr>
          <w:t xml:space="preserve">the </w:t>
        </w:r>
      </w:ins>
      <w:ins w:id="2673" w:author="Teressa Farough" w:date="2019-08-20T09:52:00Z">
        <w:r w:rsidR="00D654DB" w:rsidRPr="00063AAB">
          <w:rPr>
            <w:rFonts w:ascii="Times New Roman" w:hAnsi="Times New Roman" w:cs="Times New Roman"/>
            <w:bCs/>
            <w:rPrChange w:id="2674" w:author="Agate Publishing" w:date="2019-08-26T15:39:00Z">
              <w:rPr>
                <w:rFonts w:ascii="Times New Roman" w:hAnsi="Times New Roman" w:cs="Times New Roman"/>
                <w:bCs/>
              </w:rPr>
            </w:rPrChange>
          </w:rPr>
          <w:t>nearest whole dollar.)</w:t>
        </w:r>
      </w:ins>
    </w:p>
    <w:p w14:paraId="1F78BB0B" w14:textId="341136CB" w:rsidR="008C6CDC" w:rsidRPr="00063AAB" w:rsidDel="00D654DB" w:rsidRDefault="00234C47" w:rsidP="00D654DB">
      <w:pPr>
        <w:widowControl w:val="0"/>
        <w:spacing w:after="0" w:line="240" w:lineRule="auto"/>
        <w:rPr>
          <w:del w:id="2675" w:author="Teressa Farough" w:date="2019-08-20T09:52:00Z"/>
          <w:rFonts w:ascii="Times New Roman" w:hAnsi="Times New Roman" w:cs="Times New Roman"/>
          <w:bCs/>
        </w:rPr>
      </w:pPr>
      <w:del w:id="2676" w:author="Teressa Farough" w:date="2019-08-20T09:52:00Z">
        <w:r w:rsidRPr="00063AAB" w:rsidDel="00D654DB">
          <w:rPr>
            <w:rFonts w:ascii="Times New Roman" w:hAnsi="Times New Roman" w:cs="Times New Roman"/>
            <w:bCs/>
            <w:rPrChange w:id="2677" w:author="Agate Publishing" w:date="2019-08-26T15:39:00Z">
              <w:rPr>
                <w:rFonts w:ascii="Times New Roman" w:hAnsi="Times New Roman" w:cs="Times New Roman"/>
                <w:b/>
                <w:bCs/>
              </w:rPr>
            </w:rPrChange>
          </w:rPr>
          <w:delText>(Round the intermediate percentage to one decimal place, and round the answer up to the next whole unit.)</w:delText>
        </w:r>
      </w:del>
    </w:p>
    <w:p w14:paraId="75AC4D90" w14:textId="77777777" w:rsidR="008C6CDC" w:rsidRPr="00063AAB" w:rsidRDefault="008C6CDC" w:rsidP="002217A9">
      <w:pPr>
        <w:widowControl w:val="0"/>
        <w:spacing w:after="0" w:line="240" w:lineRule="auto"/>
        <w:rPr>
          <w:rFonts w:ascii="Times New Roman" w:hAnsi="Times New Roman" w:cs="Times New Roman"/>
          <w:bCs/>
        </w:rPr>
      </w:pPr>
    </w:p>
    <w:p w14:paraId="6E2892D5" w14:textId="77777777" w:rsidR="008C6CDC" w:rsidRPr="00063AAB" w:rsidRDefault="008C6CDC" w:rsidP="002217A9">
      <w:pPr>
        <w:widowControl w:val="0"/>
        <w:spacing w:after="0" w:line="240" w:lineRule="auto"/>
        <w:rPr>
          <w:rFonts w:ascii="Times New Roman" w:hAnsi="Times New Roman" w:cs="Times New Roman"/>
          <w:bCs/>
          <w:rPrChange w:id="267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679" w:author="Agate Publishing" w:date="2019-08-26T15:39:00Z">
            <w:rPr>
              <w:rFonts w:ascii="Times New Roman" w:eastAsia="Helvetica,dialog,Verdana,unifon" w:hAnsi="Times New Roman" w:cs="Times New Roman"/>
              <w:bCs/>
            </w:rPr>
          </w:rPrChange>
        </w:rPr>
        <w:t>A. $6,178</w:t>
      </w:r>
    </w:p>
    <w:p w14:paraId="2595E998" w14:textId="77777777" w:rsidR="008C6CDC" w:rsidRPr="00063AAB" w:rsidRDefault="008C6CDC" w:rsidP="002217A9">
      <w:pPr>
        <w:widowControl w:val="0"/>
        <w:spacing w:after="0" w:line="240" w:lineRule="auto"/>
        <w:rPr>
          <w:rFonts w:ascii="Times New Roman" w:hAnsi="Times New Roman" w:cs="Times New Roman"/>
          <w:bCs/>
          <w:rPrChange w:id="2680" w:author="Agate Publishing" w:date="2019-08-26T15:39:00Z">
            <w:rPr>
              <w:rFonts w:ascii="Times New Roman" w:hAnsi="Times New Roman" w:cs="Times New Roman"/>
              <w:bCs/>
            </w:rPr>
          </w:rPrChange>
        </w:rPr>
      </w:pPr>
    </w:p>
    <w:p w14:paraId="032F3B92" w14:textId="77777777" w:rsidR="008C6CDC" w:rsidRPr="00063AAB" w:rsidRDefault="008C6CDC" w:rsidP="002217A9">
      <w:pPr>
        <w:widowControl w:val="0"/>
        <w:spacing w:after="0" w:line="240" w:lineRule="auto"/>
        <w:rPr>
          <w:rFonts w:ascii="Times New Roman" w:hAnsi="Times New Roman" w:cs="Times New Roman"/>
          <w:bCs/>
          <w:rPrChange w:id="268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682" w:author="Agate Publishing" w:date="2019-08-26T15:39:00Z">
            <w:rPr>
              <w:rFonts w:ascii="Times New Roman" w:eastAsia="Helvetica,dialog,Verdana,unifon" w:hAnsi="Times New Roman" w:cs="Times New Roman"/>
              <w:bCs/>
            </w:rPr>
          </w:rPrChange>
        </w:rPr>
        <w:t>B. $8,299</w:t>
      </w:r>
    </w:p>
    <w:p w14:paraId="460D113A" w14:textId="77777777" w:rsidR="008C6CDC" w:rsidRPr="00063AAB" w:rsidRDefault="008C6CDC" w:rsidP="002217A9">
      <w:pPr>
        <w:widowControl w:val="0"/>
        <w:spacing w:after="0" w:line="240" w:lineRule="auto"/>
        <w:rPr>
          <w:rFonts w:ascii="Times New Roman" w:hAnsi="Times New Roman" w:cs="Times New Roman"/>
          <w:bCs/>
          <w:rPrChange w:id="2683" w:author="Agate Publishing" w:date="2019-08-26T15:39:00Z">
            <w:rPr>
              <w:rFonts w:ascii="Times New Roman" w:hAnsi="Times New Roman" w:cs="Times New Roman"/>
              <w:bCs/>
            </w:rPr>
          </w:rPrChange>
        </w:rPr>
      </w:pPr>
    </w:p>
    <w:p w14:paraId="7E5AB8F5" w14:textId="77777777" w:rsidR="008C6CDC" w:rsidRPr="00063AAB" w:rsidRDefault="008C6CDC" w:rsidP="002217A9">
      <w:pPr>
        <w:widowControl w:val="0"/>
        <w:spacing w:after="0" w:line="240" w:lineRule="auto"/>
        <w:rPr>
          <w:rFonts w:ascii="Times New Roman" w:hAnsi="Times New Roman" w:cs="Times New Roman"/>
          <w:bCs/>
          <w:rPrChange w:id="268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685"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2686" w:author="Agate Publishing" w:date="2019-08-26T15:39:00Z">
            <w:rPr>
              <w:rFonts w:ascii="Times New Roman" w:eastAsia="Helvetica,dialog,Verdana,unifon" w:hAnsi="Times New Roman" w:cs="Times New Roman"/>
              <w:bCs/>
            </w:rPr>
          </w:rPrChange>
        </w:rPr>
        <w:t>. $26,554</w:t>
      </w:r>
    </w:p>
    <w:p w14:paraId="79768C81" w14:textId="77777777" w:rsidR="008C6CDC" w:rsidRPr="00063AAB" w:rsidRDefault="008C6CDC" w:rsidP="002217A9">
      <w:pPr>
        <w:widowControl w:val="0"/>
        <w:spacing w:after="0" w:line="240" w:lineRule="auto"/>
        <w:rPr>
          <w:rFonts w:ascii="Times New Roman" w:hAnsi="Times New Roman" w:cs="Times New Roman"/>
          <w:bCs/>
          <w:rPrChange w:id="2687" w:author="Agate Publishing" w:date="2019-08-26T15:39:00Z">
            <w:rPr>
              <w:rFonts w:ascii="Times New Roman" w:hAnsi="Times New Roman" w:cs="Times New Roman"/>
              <w:bCs/>
            </w:rPr>
          </w:rPrChange>
        </w:rPr>
      </w:pPr>
    </w:p>
    <w:p w14:paraId="53F93AA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68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689" w:author="Agate Publishing" w:date="2019-08-26T15:39:00Z">
            <w:rPr>
              <w:rFonts w:ascii="Times New Roman" w:eastAsia="Helvetica,dialog,Verdana,unifon" w:hAnsi="Times New Roman" w:cs="Times New Roman"/>
              <w:bCs/>
            </w:rPr>
          </w:rPrChange>
        </w:rPr>
        <w:t>D. $20,800</w:t>
      </w:r>
    </w:p>
    <w:p w14:paraId="1B4C1A5F" w14:textId="77777777" w:rsidR="001952E6" w:rsidRPr="00063AAB" w:rsidRDefault="001952E6" w:rsidP="002217A9">
      <w:pPr>
        <w:widowControl w:val="0"/>
        <w:spacing w:after="0" w:line="240" w:lineRule="auto"/>
        <w:rPr>
          <w:rFonts w:ascii="Times New Roman" w:hAnsi="Times New Roman" w:cs="Times New Roman"/>
          <w:bCs/>
          <w:rPrChange w:id="2690" w:author="Agate Publishing" w:date="2019-08-26T15:39:00Z">
            <w:rPr>
              <w:rFonts w:ascii="Times New Roman" w:hAnsi="Times New Roman" w:cs="Times New Roman"/>
              <w:bCs/>
            </w:rPr>
          </w:rPrChange>
        </w:rPr>
      </w:pPr>
    </w:p>
    <w:p w14:paraId="2D765036" w14:textId="77777777" w:rsidR="006C3264" w:rsidRPr="00063AAB" w:rsidRDefault="006C3264" w:rsidP="002217A9">
      <w:pPr>
        <w:widowControl w:val="0"/>
        <w:spacing w:after="0" w:line="240" w:lineRule="auto"/>
        <w:rPr>
          <w:ins w:id="2691" w:author="Teressa Farough" w:date="2019-08-20T10:18:00Z"/>
          <w:rFonts w:ascii="Times New Roman" w:eastAsia="Helvetica,dialog,Verdana,unifon" w:hAnsi="Times New Roman" w:cs="Times New Roman"/>
          <w:bCs/>
          <w:rPrChange w:id="2692" w:author="Agate Publishing" w:date="2019-08-26T15:39:00Z">
            <w:rPr>
              <w:ins w:id="2693" w:author="Teressa Farough" w:date="2019-08-20T10:18:00Z"/>
              <w:rFonts w:ascii="Times New Roman" w:eastAsia="Helvetica,dialog,Verdana,unifon" w:hAnsi="Times New Roman" w:cs="Times New Roman"/>
              <w:bCs/>
            </w:rPr>
          </w:rPrChange>
        </w:rPr>
      </w:pPr>
      <w:ins w:id="2694" w:author="Teressa Farough" w:date="2019-08-20T10:18:00Z">
        <w:r w:rsidRPr="00063AAB">
          <w:rPr>
            <w:rFonts w:ascii="Times New Roman" w:eastAsia="Helvetica,dialog,Verdana,unifon" w:hAnsi="Times New Roman" w:cs="Times New Roman"/>
            <w:bCs/>
            <w:rPrChange w:id="2695" w:author="Agate Publishing" w:date="2019-08-26T15:39:00Z">
              <w:rPr>
                <w:rFonts w:ascii="Times New Roman" w:eastAsia="Helvetica,dialog,Verdana,unifon" w:hAnsi="Times New Roman" w:cs="Times New Roman"/>
                <w:bCs/>
              </w:rPr>
            </w:rPrChange>
          </w:rPr>
          <w:t>Feedback:</w:t>
        </w:r>
      </w:ins>
    </w:p>
    <w:p w14:paraId="519C7219" w14:textId="457ED320" w:rsidR="008C6CDC" w:rsidRPr="00063AAB" w:rsidRDefault="008C6CDC" w:rsidP="002217A9">
      <w:pPr>
        <w:widowControl w:val="0"/>
        <w:spacing w:after="0" w:line="240" w:lineRule="auto"/>
        <w:rPr>
          <w:rFonts w:ascii="Times New Roman" w:hAnsi="Times New Roman" w:cs="Times New Roman"/>
          <w:bCs/>
          <w:rPrChange w:id="269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697" w:author="Agate Publishing" w:date="2019-08-26T15:39:00Z">
            <w:rPr>
              <w:rFonts w:ascii="Times New Roman" w:eastAsia="Helvetica,dialog,Verdana,unifon" w:hAnsi="Times New Roman" w:cs="Times New Roman"/>
              <w:bCs/>
            </w:rPr>
          </w:rPrChange>
        </w:rPr>
        <w:t>$6,240 ÷ 0.235 = $26,553.19, rounded up to $26,554</w:t>
      </w:r>
    </w:p>
    <w:p w14:paraId="79D1FCC6" w14:textId="77777777" w:rsidR="008C6CDC" w:rsidRPr="00063AAB" w:rsidRDefault="008C6CDC" w:rsidP="002217A9">
      <w:pPr>
        <w:widowControl w:val="0"/>
        <w:spacing w:after="0" w:line="240" w:lineRule="auto"/>
        <w:rPr>
          <w:rFonts w:ascii="Times New Roman" w:hAnsi="Times New Roman" w:cs="Times New Roman"/>
          <w:bCs/>
          <w:rPrChange w:id="2698" w:author="Agate Publishing" w:date="2019-08-26T15:39:00Z">
            <w:rPr>
              <w:rFonts w:ascii="Times New Roman" w:hAnsi="Times New Roman" w:cs="Times New Roman"/>
              <w:bCs/>
            </w:rPr>
          </w:rPrChange>
        </w:rPr>
      </w:pPr>
    </w:p>
    <w:p w14:paraId="07DB340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69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00" w:author="Agate Publishing" w:date="2019-08-26T15:39:00Z">
            <w:rPr>
              <w:rFonts w:ascii="Times New Roman" w:eastAsia="Helvetica,dialog,Verdana,unifon" w:hAnsi="Times New Roman" w:cs="Times New Roman"/>
              <w:bCs/>
            </w:rPr>
          </w:rPrChange>
        </w:rPr>
        <w:t>AACSB: Analytical Thinking</w:t>
      </w:r>
    </w:p>
    <w:p w14:paraId="7F67292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02" w:author="Agate Publishing" w:date="2019-08-26T15:39:00Z">
            <w:rPr>
              <w:rFonts w:ascii="Times New Roman" w:eastAsia="Helvetica,dialog,Verdana,unifon" w:hAnsi="Times New Roman" w:cs="Times New Roman"/>
              <w:bCs/>
            </w:rPr>
          </w:rPrChange>
        </w:rPr>
        <w:t>AICPA: BB Critical Thinking</w:t>
      </w:r>
    </w:p>
    <w:p w14:paraId="33A1F99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0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04" w:author="Agate Publishing" w:date="2019-08-26T15:39:00Z">
            <w:rPr>
              <w:rFonts w:ascii="Times New Roman" w:eastAsia="Helvetica,dialog,Verdana,unifon" w:hAnsi="Times New Roman" w:cs="Times New Roman"/>
              <w:bCs/>
            </w:rPr>
          </w:rPrChange>
        </w:rPr>
        <w:t>AICPA: FN Measurement</w:t>
      </w:r>
    </w:p>
    <w:p w14:paraId="67F0A94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0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06" w:author="Agate Publishing" w:date="2019-08-26T15:39:00Z">
            <w:rPr>
              <w:rFonts w:ascii="Times New Roman" w:eastAsia="Helvetica,dialog,Verdana,unifon" w:hAnsi="Times New Roman" w:cs="Times New Roman"/>
              <w:bCs/>
            </w:rPr>
          </w:rPrChange>
        </w:rPr>
        <w:t>Accessibility: Keyboard Navigation</w:t>
      </w:r>
    </w:p>
    <w:p w14:paraId="169A4AE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0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08" w:author="Agate Publishing" w:date="2019-08-26T15:39:00Z">
            <w:rPr>
              <w:rFonts w:ascii="Times New Roman" w:eastAsia="Helvetica,dialog,Verdana,unifon" w:hAnsi="Times New Roman" w:cs="Times New Roman"/>
              <w:bCs/>
            </w:rPr>
          </w:rPrChange>
        </w:rPr>
        <w:t>Blooms: Apply</w:t>
      </w:r>
    </w:p>
    <w:p w14:paraId="3838586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0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10" w:author="Agate Publishing" w:date="2019-08-26T15:39:00Z">
            <w:rPr>
              <w:rFonts w:ascii="Times New Roman" w:eastAsia="Helvetica,dialog,Verdana,unifon" w:hAnsi="Times New Roman" w:cs="Times New Roman"/>
              <w:bCs/>
            </w:rPr>
          </w:rPrChange>
        </w:rPr>
        <w:t>Difficulty: 2 Medium</w:t>
      </w:r>
    </w:p>
    <w:p w14:paraId="64A47B7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12"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1521CE2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14" w:author="Agate Publishing" w:date="2019-08-26T15:39:00Z">
            <w:rPr>
              <w:rFonts w:ascii="Times New Roman" w:eastAsia="Helvetica,dialog,Verdana,unifon" w:hAnsi="Times New Roman" w:cs="Times New Roman"/>
              <w:bCs/>
            </w:rPr>
          </w:rPrChange>
        </w:rPr>
        <w:t>Topic: How Many Units Must We Sell?</w:t>
      </w:r>
    </w:p>
    <w:p w14:paraId="4CEEE8BD" w14:textId="77777777" w:rsidR="008C6CDC" w:rsidRPr="00063AAB" w:rsidRDefault="008C6CDC" w:rsidP="002217A9">
      <w:pPr>
        <w:widowControl w:val="0"/>
        <w:spacing w:after="0" w:line="240" w:lineRule="auto"/>
        <w:rPr>
          <w:rFonts w:ascii="Times New Roman" w:hAnsi="Times New Roman" w:cs="Times New Roman"/>
          <w:bCs/>
          <w:rPrChange w:id="2715" w:author="Agate Publishing" w:date="2019-08-26T15:39:00Z">
            <w:rPr>
              <w:rFonts w:ascii="Times New Roman" w:hAnsi="Times New Roman" w:cs="Times New Roman"/>
              <w:bCs/>
            </w:rPr>
          </w:rPrChange>
        </w:rPr>
      </w:pPr>
    </w:p>
    <w:p w14:paraId="04637F71" w14:textId="77777777" w:rsidR="00C943C1" w:rsidRPr="00063AAB" w:rsidRDefault="00C943C1" w:rsidP="002217A9">
      <w:pPr>
        <w:widowControl w:val="0"/>
        <w:spacing w:after="0" w:line="240" w:lineRule="auto"/>
        <w:rPr>
          <w:rFonts w:ascii="Times New Roman" w:hAnsi="Times New Roman" w:cs="Times New Roman"/>
          <w:bCs/>
          <w:rPrChange w:id="2716" w:author="Agate Publishing" w:date="2019-08-26T15:39:00Z">
            <w:rPr>
              <w:rFonts w:ascii="Times New Roman" w:hAnsi="Times New Roman" w:cs="Times New Roman"/>
              <w:bCs/>
            </w:rPr>
          </w:rPrChange>
        </w:rPr>
      </w:pPr>
    </w:p>
    <w:p w14:paraId="781CD14A"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2717" w:author="Agate Publishing" w:date="2019-08-26T15:39:00Z">
            <w:rPr>
              <w:rFonts w:ascii="Times New Roman" w:eastAsia="Helvetica,dialog,Verdana,unifon" w:hAnsi="Times New Roman" w:cs="Times New Roman"/>
              <w:bCs/>
            </w:rPr>
          </w:rPrChange>
        </w:rPr>
        <w:t xml:space="preserve">69. </w:t>
      </w:r>
      <w:ins w:id="2718" w:author="Jeannie's Laptop" w:date="2019-07-22T16:46:00Z">
        <w:r w:rsidR="0053784C" w:rsidRPr="00063AAB">
          <w:rPr>
            <w:rFonts w:ascii="Times New Roman" w:eastAsia="Helvetica,dialog,Verdana,unifon" w:hAnsi="Times New Roman" w:cs="Times New Roman"/>
            <w:bCs/>
            <w:rPrChange w:id="2719"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2720" w:author="Agate Publishing" w:date="2019-08-26T15:39:00Z">
            <w:rPr>
              <w:rFonts w:ascii="Times New Roman" w:eastAsia="Helvetica,dialog,Verdana,unifon" w:hAnsi="Times New Roman" w:cs="Times New Roman"/>
              <w:bCs/>
            </w:rPr>
          </w:rPrChange>
        </w:rPr>
        <w:t>At the current selling price of $170 per unit, closest to what dollar volume of sales per month is necessary for Grand Gimmicks to generate month</w:t>
      </w:r>
      <w:r w:rsidR="001952E6" w:rsidRPr="00063AAB">
        <w:rPr>
          <w:rFonts w:ascii="Times New Roman" w:eastAsia="Helvetica,dialog,Verdana,unifon" w:hAnsi="Times New Roman" w:cs="Times New Roman"/>
          <w:bCs/>
          <w:rPrChange w:id="2721" w:author="Agate Publishing" w:date="2019-08-26T15:39:00Z">
            <w:rPr>
              <w:rFonts w:ascii="Times New Roman" w:eastAsia="Helvetica,dialog,Verdana,unifon" w:hAnsi="Times New Roman" w:cs="Times New Roman"/>
              <w:bCs/>
            </w:rPr>
          </w:rPrChange>
        </w:rPr>
        <w:t>ly operating income of $12,000?</w:t>
      </w:r>
      <w:r w:rsidR="00234C47" w:rsidRPr="00063AAB">
        <w:rPr>
          <w:rFonts w:ascii="Times New Roman" w:eastAsia="Helvetica,dialog,Verdana,unifon" w:hAnsi="Times New Roman" w:cs="Times New Roman"/>
          <w:bCs/>
          <w:rPrChange w:id="2722" w:author="Agate Publishing" w:date="2019-08-26T15:39:00Z">
            <w:rPr>
              <w:rFonts w:ascii="Times New Roman" w:eastAsia="Helvetica,dialog,Verdana,unifon" w:hAnsi="Times New Roman" w:cs="Times New Roman"/>
              <w:bCs/>
            </w:rPr>
          </w:rPrChange>
        </w:rPr>
        <w:t xml:space="preserve"> </w:t>
      </w:r>
      <w:r w:rsidR="00234C47" w:rsidRPr="00063AAB">
        <w:rPr>
          <w:rFonts w:ascii="Times New Roman" w:hAnsi="Times New Roman" w:cs="Times New Roman"/>
          <w:bCs/>
          <w:rPrChange w:id="2723" w:author="Agate Publishing" w:date="2019-08-26T15:39:00Z">
            <w:rPr>
              <w:rFonts w:ascii="Times New Roman" w:hAnsi="Times New Roman" w:cs="Times New Roman"/>
              <w:b/>
              <w:bCs/>
            </w:rPr>
          </w:rPrChange>
        </w:rPr>
        <w:t>(Round the intermediate percentage to one decimal place.)</w:t>
      </w:r>
    </w:p>
    <w:p w14:paraId="0495E96A" w14:textId="77777777" w:rsidR="008C6CDC" w:rsidRPr="00063AAB" w:rsidRDefault="008C6CDC" w:rsidP="002217A9">
      <w:pPr>
        <w:widowControl w:val="0"/>
        <w:spacing w:after="0" w:line="240" w:lineRule="auto"/>
        <w:rPr>
          <w:rFonts w:ascii="Times New Roman" w:hAnsi="Times New Roman" w:cs="Times New Roman"/>
          <w:bCs/>
        </w:rPr>
      </w:pPr>
    </w:p>
    <w:p w14:paraId="06283FC8" w14:textId="77777777" w:rsidR="008C6CDC" w:rsidRPr="00063AAB" w:rsidRDefault="008C6CDC" w:rsidP="002217A9">
      <w:pPr>
        <w:widowControl w:val="0"/>
        <w:spacing w:after="0" w:line="240" w:lineRule="auto"/>
        <w:rPr>
          <w:rFonts w:ascii="Times New Roman" w:hAnsi="Times New Roman" w:cs="Times New Roman"/>
          <w:bCs/>
          <w:rPrChange w:id="272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
        <w:lastRenderedPageBreak/>
        <w:t>A. $24,162</w:t>
      </w:r>
    </w:p>
    <w:p w14:paraId="51239EF1" w14:textId="77777777" w:rsidR="008C6CDC" w:rsidRPr="00063AAB" w:rsidRDefault="008C6CDC" w:rsidP="002217A9">
      <w:pPr>
        <w:widowControl w:val="0"/>
        <w:spacing w:after="0" w:line="240" w:lineRule="auto"/>
        <w:rPr>
          <w:rFonts w:ascii="Times New Roman" w:hAnsi="Times New Roman" w:cs="Times New Roman"/>
          <w:bCs/>
          <w:rPrChange w:id="2725" w:author="Agate Publishing" w:date="2019-08-26T15:39:00Z">
            <w:rPr>
              <w:rFonts w:ascii="Times New Roman" w:hAnsi="Times New Roman" w:cs="Times New Roman"/>
              <w:bCs/>
            </w:rPr>
          </w:rPrChange>
        </w:rPr>
      </w:pPr>
    </w:p>
    <w:p w14:paraId="5E9561BC" w14:textId="77777777" w:rsidR="008C6CDC" w:rsidRPr="00063AAB" w:rsidRDefault="008C6CDC" w:rsidP="002217A9">
      <w:pPr>
        <w:widowControl w:val="0"/>
        <w:spacing w:after="0" w:line="240" w:lineRule="auto"/>
        <w:rPr>
          <w:rFonts w:ascii="Times New Roman" w:hAnsi="Times New Roman" w:cs="Times New Roman"/>
          <w:bCs/>
          <w:rPrChange w:id="272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727" w:author="Agate Publishing" w:date="2019-08-26T15:39:00Z">
            <w:rPr>
              <w:rFonts w:ascii="Times New Roman" w:eastAsia="Helvetica,dialog,Verdana,unifon" w:hAnsi="Times New Roman" w:cs="Times New Roman"/>
              <w:bCs/>
            </w:rPr>
          </w:rPrChange>
        </w:rPr>
        <w:t>B. $51,063</w:t>
      </w:r>
    </w:p>
    <w:p w14:paraId="23D34F80" w14:textId="77777777" w:rsidR="008C6CDC" w:rsidRPr="00063AAB" w:rsidRDefault="008C6CDC" w:rsidP="002217A9">
      <w:pPr>
        <w:widowControl w:val="0"/>
        <w:spacing w:after="0" w:line="240" w:lineRule="auto"/>
        <w:rPr>
          <w:rFonts w:ascii="Times New Roman" w:hAnsi="Times New Roman" w:cs="Times New Roman"/>
          <w:bCs/>
          <w:rPrChange w:id="2728" w:author="Agate Publishing" w:date="2019-08-26T15:39:00Z">
            <w:rPr>
              <w:rFonts w:ascii="Times New Roman" w:hAnsi="Times New Roman" w:cs="Times New Roman"/>
              <w:bCs/>
            </w:rPr>
          </w:rPrChange>
        </w:rPr>
      </w:pPr>
    </w:p>
    <w:p w14:paraId="7C9DB20B" w14:textId="77777777" w:rsidR="008C6CDC" w:rsidRPr="00063AAB" w:rsidRDefault="008C6CDC" w:rsidP="002217A9">
      <w:pPr>
        <w:widowControl w:val="0"/>
        <w:spacing w:after="0" w:line="240" w:lineRule="auto"/>
        <w:rPr>
          <w:rFonts w:ascii="Times New Roman" w:hAnsi="Times New Roman" w:cs="Times New Roman"/>
          <w:bCs/>
          <w:rPrChange w:id="272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730" w:author="Agate Publishing" w:date="2019-08-26T15:39:00Z">
            <w:rPr>
              <w:rFonts w:ascii="Times New Roman" w:eastAsia="Helvetica,dialog,Verdana,unifon" w:hAnsi="Times New Roman" w:cs="Times New Roman"/>
              <w:bCs/>
            </w:rPr>
          </w:rPrChange>
        </w:rPr>
        <w:t>C. $58,838</w:t>
      </w:r>
    </w:p>
    <w:p w14:paraId="48C45A50" w14:textId="77777777" w:rsidR="008C6CDC" w:rsidRPr="00063AAB" w:rsidRDefault="008C6CDC" w:rsidP="002217A9">
      <w:pPr>
        <w:widowControl w:val="0"/>
        <w:spacing w:after="0" w:line="240" w:lineRule="auto"/>
        <w:rPr>
          <w:rFonts w:ascii="Times New Roman" w:hAnsi="Times New Roman" w:cs="Times New Roman"/>
          <w:bCs/>
          <w:rPrChange w:id="2731" w:author="Agate Publishing" w:date="2019-08-26T15:39:00Z">
            <w:rPr>
              <w:rFonts w:ascii="Times New Roman" w:hAnsi="Times New Roman" w:cs="Times New Roman"/>
              <w:bCs/>
            </w:rPr>
          </w:rPrChange>
        </w:rPr>
      </w:pPr>
    </w:p>
    <w:p w14:paraId="2FC994E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73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2733"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2734" w:author="Agate Publishing" w:date="2019-08-26T15:39:00Z">
            <w:rPr>
              <w:rFonts w:ascii="Times New Roman" w:eastAsia="Helvetica,dialog,Verdana,unifon" w:hAnsi="Times New Roman" w:cs="Times New Roman"/>
              <w:bCs/>
            </w:rPr>
          </w:rPrChange>
        </w:rPr>
        <w:t>. $77,617</w:t>
      </w:r>
    </w:p>
    <w:p w14:paraId="3CAD55C8" w14:textId="77777777" w:rsidR="00DB0220" w:rsidRPr="00063AAB" w:rsidRDefault="00DB0220" w:rsidP="00DB0220">
      <w:pPr>
        <w:widowControl w:val="0"/>
        <w:spacing w:after="0" w:line="240" w:lineRule="auto"/>
        <w:rPr>
          <w:ins w:id="2735" w:author="Jeannie's Laptop" w:date="2019-07-23T12:33:00Z"/>
          <w:rFonts w:ascii="Times New Roman" w:hAnsi="Times New Roman" w:cs="Times New Roman"/>
          <w:bCs/>
          <w:rPrChange w:id="2736" w:author="Agate Publishing" w:date="2019-08-26T15:39:00Z">
            <w:rPr>
              <w:ins w:id="2737" w:author="Jeannie's Laptop" w:date="2019-07-23T12:33:00Z"/>
              <w:rFonts w:ascii="Times New Roman" w:hAnsi="Times New Roman" w:cs="Times New Roman"/>
              <w:bCs/>
            </w:rPr>
          </w:rPrChange>
        </w:rPr>
      </w:pPr>
    </w:p>
    <w:p w14:paraId="60C0AE79" w14:textId="77777777" w:rsidR="00DB0220" w:rsidRPr="00063AAB" w:rsidRDefault="00DB0220" w:rsidP="00DB0220">
      <w:pPr>
        <w:widowControl w:val="0"/>
        <w:spacing w:after="0" w:line="240" w:lineRule="auto"/>
        <w:rPr>
          <w:ins w:id="2738" w:author="Jeannie's Laptop" w:date="2019-07-23T12:33:00Z"/>
          <w:rFonts w:ascii="Times New Roman" w:hAnsi="Times New Roman" w:cs="Times New Roman"/>
          <w:bCs/>
          <w:rPrChange w:id="2739" w:author="Agate Publishing" w:date="2019-08-26T15:39:00Z">
            <w:rPr>
              <w:ins w:id="2740" w:author="Jeannie's Laptop" w:date="2019-07-23T12:33:00Z"/>
              <w:rFonts w:ascii="Times New Roman" w:hAnsi="Times New Roman" w:cs="Times New Roman"/>
              <w:bCs/>
            </w:rPr>
          </w:rPrChange>
        </w:rPr>
      </w:pPr>
      <w:ins w:id="2741" w:author="Jeannie's Laptop" w:date="2019-07-23T12:33:00Z">
        <w:r w:rsidRPr="00063AAB">
          <w:rPr>
            <w:rFonts w:ascii="Times New Roman" w:eastAsia="Helvetica,dialog,Verdana,unifon" w:hAnsi="Times New Roman" w:cs="Times New Roman"/>
            <w:bCs/>
            <w:rPrChange w:id="2742" w:author="Agate Publishing" w:date="2019-08-26T15:39:00Z">
              <w:rPr>
                <w:rFonts w:ascii="Times New Roman" w:eastAsia="Helvetica,dialog,Verdana,unifon" w:hAnsi="Times New Roman" w:cs="Times New Roman"/>
                <w:bCs/>
              </w:rPr>
            </w:rPrChange>
          </w:rPr>
          <w:t>Feedback:</w:t>
        </w:r>
      </w:ins>
    </w:p>
    <w:p w14:paraId="6361C2E5" w14:textId="104831DB" w:rsidR="001952E6" w:rsidRPr="00063AAB" w:rsidDel="00DB0220" w:rsidRDefault="001952E6" w:rsidP="002217A9">
      <w:pPr>
        <w:widowControl w:val="0"/>
        <w:spacing w:after="0" w:line="240" w:lineRule="auto"/>
        <w:rPr>
          <w:del w:id="2743" w:author="Jeannie's Laptop" w:date="2019-07-23T12:33:00Z"/>
          <w:rFonts w:ascii="Times New Roman" w:hAnsi="Times New Roman" w:cs="Times New Roman"/>
          <w:bCs/>
          <w:rPrChange w:id="2744" w:author="Agate Publishing" w:date="2019-08-26T15:39:00Z">
            <w:rPr>
              <w:del w:id="2745" w:author="Jeannie's Laptop" w:date="2019-07-23T12:33:00Z"/>
              <w:rFonts w:ascii="Times New Roman" w:hAnsi="Times New Roman" w:cs="Times New Roman"/>
              <w:bCs/>
            </w:rPr>
          </w:rPrChange>
        </w:rPr>
      </w:pPr>
    </w:p>
    <w:p w14:paraId="387EC3C0" w14:textId="2EEFFC70" w:rsidR="008C6CDC" w:rsidRPr="00063AAB" w:rsidRDefault="008C6CDC" w:rsidP="002217A9">
      <w:pPr>
        <w:widowControl w:val="0"/>
        <w:spacing w:after="0" w:line="240" w:lineRule="auto"/>
        <w:rPr>
          <w:rFonts w:ascii="Times New Roman" w:hAnsi="Times New Roman" w:cs="Times New Roman"/>
          <w:bCs/>
          <w:rPrChange w:id="274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747" w:author="Agate Publishing" w:date="2019-08-26T15:39:00Z">
            <w:rPr>
              <w:rFonts w:ascii="Times New Roman" w:eastAsia="Helvetica,dialog,Verdana,unifon" w:hAnsi="Times New Roman" w:cs="Times New Roman"/>
              <w:bCs/>
            </w:rPr>
          </w:rPrChange>
        </w:rPr>
        <w:t>($12,000 + $6,240) ÷ 0.235 = $77,617.0</w:t>
      </w:r>
      <w:ins w:id="2748" w:author="Teressa Farough" w:date="2019-08-20T10:18:00Z">
        <w:r w:rsidR="006C3264" w:rsidRPr="00063AAB">
          <w:rPr>
            <w:rFonts w:ascii="Times New Roman" w:eastAsia="Helvetica,dialog,Verdana,unifon" w:hAnsi="Times New Roman" w:cs="Times New Roman"/>
            <w:bCs/>
            <w:rPrChange w:id="2749" w:author="Agate Publishing" w:date="2019-08-26T15:39:00Z">
              <w:rPr>
                <w:rFonts w:ascii="Times New Roman" w:eastAsia="Helvetica,dialog,Verdana,unifon" w:hAnsi="Times New Roman" w:cs="Times New Roman"/>
                <w:bCs/>
              </w:rPr>
            </w:rPrChange>
          </w:rPr>
          <w:t>2</w:t>
        </w:r>
      </w:ins>
    </w:p>
    <w:p w14:paraId="7228808D" w14:textId="77777777" w:rsidR="008C6CDC" w:rsidRPr="00063AAB" w:rsidRDefault="008C6CDC" w:rsidP="002217A9">
      <w:pPr>
        <w:widowControl w:val="0"/>
        <w:spacing w:after="0" w:line="240" w:lineRule="auto"/>
        <w:rPr>
          <w:rFonts w:ascii="Times New Roman" w:hAnsi="Times New Roman" w:cs="Times New Roman"/>
          <w:bCs/>
          <w:rPrChange w:id="2750" w:author="Agate Publishing" w:date="2019-08-26T15:39:00Z">
            <w:rPr>
              <w:rFonts w:ascii="Times New Roman" w:hAnsi="Times New Roman" w:cs="Times New Roman"/>
              <w:bCs/>
            </w:rPr>
          </w:rPrChange>
        </w:rPr>
      </w:pPr>
    </w:p>
    <w:p w14:paraId="16D89F5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52" w:author="Agate Publishing" w:date="2019-08-26T15:39:00Z">
            <w:rPr>
              <w:rFonts w:ascii="Times New Roman" w:eastAsia="Helvetica,dialog,Verdana,unifon" w:hAnsi="Times New Roman" w:cs="Times New Roman"/>
              <w:bCs/>
            </w:rPr>
          </w:rPrChange>
        </w:rPr>
        <w:t>AACSB: Analytical Thinking</w:t>
      </w:r>
    </w:p>
    <w:p w14:paraId="0F6527F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54" w:author="Agate Publishing" w:date="2019-08-26T15:39:00Z">
            <w:rPr>
              <w:rFonts w:ascii="Times New Roman" w:eastAsia="Helvetica,dialog,Verdana,unifon" w:hAnsi="Times New Roman" w:cs="Times New Roman"/>
              <w:bCs/>
            </w:rPr>
          </w:rPrChange>
        </w:rPr>
        <w:t>AICPA: BB Critical Thinking</w:t>
      </w:r>
    </w:p>
    <w:p w14:paraId="36BB0F6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56" w:author="Agate Publishing" w:date="2019-08-26T15:39:00Z">
            <w:rPr>
              <w:rFonts w:ascii="Times New Roman" w:eastAsia="Helvetica,dialog,Verdana,unifon" w:hAnsi="Times New Roman" w:cs="Times New Roman"/>
              <w:bCs/>
            </w:rPr>
          </w:rPrChange>
        </w:rPr>
        <w:t>AICPA: FN Measurement</w:t>
      </w:r>
    </w:p>
    <w:p w14:paraId="414A2EF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58" w:author="Agate Publishing" w:date="2019-08-26T15:39:00Z">
            <w:rPr>
              <w:rFonts w:ascii="Times New Roman" w:eastAsia="Helvetica,dialog,Verdana,unifon" w:hAnsi="Times New Roman" w:cs="Times New Roman"/>
              <w:bCs/>
            </w:rPr>
          </w:rPrChange>
        </w:rPr>
        <w:t>Accessibility: Keyboard Navigation</w:t>
      </w:r>
    </w:p>
    <w:p w14:paraId="55F7B58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60" w:author="Agate Publishing" w:date="2019-08-26T15:39:00Z">
            <w:rPr>
              <w:rFonts w:ascii="Times New Roman" w:eastAsia="Helvetica,dialog,Verdana,unifon" w:hAnsi="Times New Roman" w:cs="Times New Roman"/>
              <w:bCs/>
            </w:rPr>
          </w:rPrChange>
        </w:rPr>
        <w:t>Blooms: Apply</w:t>
      </w:r>
    </w:p>
    <w:p w14:paraId="1AFCF8E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6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62" w:author="Agate Publishing" w:date="2019-08-26T15:39:00Z">
            <w:rPr>
              <w:rFonts w:ascii="Times New Roman" w:eastAsia="Helvetica,dialog,Verdana,unifon" w:hAnsi="Times New Roman" w:cs="Times New Roman"/>
              <w:bCs/>
            </w:rPr>
          </w:rPrChange>
        </w:rPr>
        <w:t>Difficulty: 2 Medium</w:t>
      </w:r>
    </w:p>
    <w:p w14:paraId="75E59A7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64"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0463E4A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76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66" w:author="Agate Publishing" w:date="2019-08-26T15:39:00Z">
            <w:rPr>
              <w:rFonts w:ascii="Times New Roman" w:eastAsia="Helvetica,dialog,Verdana,unifon" w:hAnsi="Times New Roman" w:cs="Times New Roman"/>
              <w:bCs/>
            </w:rPr>
          </w:rPrChange>
        </w:rPr>
        <w:t>Topic: How Many Units Must We Sell?</w:t>
      </w:r>
    </w:p>
    <w:p w14:paraId="0747CCA3"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2767" w:author="Agate Publishing" w:date="2019-08-26T15:39:00Z">
            <w:rPr>
              <w:rFonts w:ascii="Times New Roman" w:eastAsia="Helvetica,dialog,Verdana,unifon" w:hAnsi="Times New Roman" w:cs="Times New Roman"/>
              <w:bCs/>
            </w:rPr>
          </w:rPrChange>
        </w:rPr>
      </w:pPr>
    </w:p>
    <w:p w14:paraId="68824741"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2768" w:author="Agate Publishing" w:date="2019-08-26T15:39:00Z">
            <w:rPr>
              <w:rFonts w:ascii="Times New Roman" w:eastAsia="Helvetica,dialog,Verdana,unifon" w:hAnsi="Times New Roman" w:cs="Times New Roman"/>
              <w:bCs/>
            </w:rPr>
          </w:rPrChange>
        </w:rPr>
      </w:pPr>
    </w:p>
    <w:p w14:paraId="68F471B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76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70" w:author="Agate Publishing" w:date="2019-08-26T15:39:00Z">
            <w:rPr>
              <w:rFonts w:ascii="Times New Roman" w:eastAsia="Helvetica,dialog,Verdana,unifon" w:hAnsi="Times New Roman" w:cs="Times New Roman"/>
              <w:bCs/>
            </w:rPr>
          </w:rPrChange>
        </w:rPr>
        <w:t xml:space="preserve">70. </w:t>
      </w:r>
      <w:ins w:id="2771" w:author="Jeannie's Laptop" w:date="2019-07-22T16:46:00Z">
        <w:r w:rsidR="0053784C" w:rsidRPr="00063AAB">
          <w:rPr>
            <w:rFonts w:ascii="Times New Roman" w:eastAsia="Helvetica,dialog,Verdana,unifon" w:hAnsi="Times New Roman" w:cs="Times New Roman"/>
            <w:bCs/>
            <w:rPrChange w:id="2772"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2773" w:author="Agate Publishing" w:date="2019-08-26T15:39:00Z">
            <w:rPr>
              <w:rFonts w:ascii="Times New Roman" w:eastAsia="Helvetica,dialog,Verdana,unifon" w:hAnsi="Times New Roman" w:cs="Times New Roman"/>
              <w:bCs/>
            </w:rPr>
          </w:rPrChange>
        </w:rPr>
        <w:t>At the proposed increased selling price of $190 per unit, the contribution margin ratio is closest to:</w:t>
      </w:r>
    </w:p>
    <w:p w14:paraId="04BC336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774" w:author="Agate Publishing" w:date="2019-08-26T15:39:00Z">
            <w:rPr>
              <w:rFonts w:ascii="Times New Roman" w:eastAsia="Helvetica,dialog,Verdana,unifon" w:hAnsi="Times New Roman" w:cs="Times New Roman"/>
              <w:bCs/>
            </w:rPr>
          </w:rPrChange>
        </w:rPr>
      </w:pPr>
    </w:p>
    <w:p w14:paraId="430DDFA6" w14:textId="77777777" w:rsidR="008C6CDC" w:rsidRPr="00063AAB" w:rsidRDefault="008C6CDC" w:rsidP="002217A9">
      <w:pPr>
        <w:widowControl w:val="0"/>
        <w:spacing w:after="0" w:line="240" w:lineRule="auto"/>
        <w:rPr>
          <w:rFonts w:ascii="Times New Roman" w:hAnsi="Times New Roman" w:cs="Times New Roman"/>
          <w:bCs/>
          <w:rPrChange w:id="277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776" w:author="Agate Publishing" w:date="2019-08-26T15:39:00Z">
            <w:rPr>
              <w:rFonts w:ascii="Times New Roman" w:eastAsia="Helvetica,dialog,Verdana,unifon" w:hAnsi="Times New Roman" w:cs="Times New Roman"/>
              <w:bCs/>
            </w:rPr>
          </w:rPrChange>
        </w:rPr>
        <w:t>A. 60.2%.</w:t>
      </w:r>
    </w:p>
    <w:p w14:paraId="0649B13C" w14:textId="77777777" w:rsidR="008C6CDC" w:rsidRPr="00063AAB" w:rsidRDefault="008C6CDC" w:rsidP="002217A9">
      <w:pPr>
        <w:widowControl w:val="0"/>
        <w:spacing w:after="0" w:line="240" w:lineRule="auto"/>
        <w:rPr>
          <w:rFonts w:ascii="Times New Roman" w:hAnsi="Times New Roman" w:cs="Times New Roman"/>
          <w:bCs/>
          <w:rPrChange w:id="2777" w:author="Agate Publishing" w:date="2019-08-26T15:39:00Z">
            <w:rPr>
              <w:rFonts w:ascii="Times New Roman" w:hAnsi="Times New Roman" w:cs="Times New Roman"/>
              <w:bCs/>
            </w:rPr>
          </w:rPrChange>
        </w:rPr>
      </w:pPr>
    </w:p>
    <w:p w14:paraId="5420FAAD" w14:textId="77777777" w:rsidR="008C6CDC" w:rsidRPr="00063AAB" w:rsidRDefault="008C6CDC" w:rsidP="002217A9">
      <w:pPr>
        <w:widowControl w:val="0"/>
        <w:spacing w:after="0" w:line="240" w:lineRule="auto"/>
        <w:rPr>
          <w:rFonts w:ascii="Times New Roman" w:hAnsi="Times New Roman" w:cs="Times New Roman"/>
          <w:bCs/>
          <w:rPrChange w:id="277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779"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2780" w:author="Agate Publishing" w:date="2019-08-26T15:39:00Z">
            <w:rPr>
              <w:rFonts w:ascii="Times New Roman" w:eastAsia="Helvetica,dialog,Verdana,unifon" w:hAnsi="Times New Roman" w:cs="Times New Roman"/>
              <w:bCs/>
            </w:rPr>
          </w:rPrChange>
        </w:rPr>
        <w:t>. 31.6%.</w:t>
      </w:r>
    </w:p>
    <w:p w14:paraId="103D9B50" w14:textId="77777777" w:rsidR="008C6CDC" w:rsidRPr="00063AAB" w:rsidRDefault="008C6CDC" w:rsidP="002217A9">
      <w:pPr>
        <w:widowControl w:val="0"/>
        <w:spacing w:after="0" w:line="240" w:lineRule="auto"/>
        <w:rPr>
          <w:rFonts w:ascii="Times New Roman" w:hAnsi="Times New Roman" w:cs="Times New Roman"/>
          <w:bCs/>
          <w:rPrChange w:id="2781" w:author="Agate Publishing" w:date="2019-08-26T15:39:00Z">
            <w:rPr>
              <w:rFonts w:ascii="Times New Roman" w:hAnsi="Times New Roman" w:cs="Times New Roman"/>
              <w:bCs/>
            </w:rPr>
          </w:rPrChange>
        </w:rPr>
      </w:pPr>
    </w:p>
    <w:p w14:paraId="267C0516" w14:textId="77777777" w:rsidR="008C6CDC" w:rsidRPr="00063AAB" w:rsidRDefault="008C6CDC" w:rsidP="002217A9">
      <w:pPr>
        <w:widowControl w:val="0"/>
        <w:spacing w:after="0" w:line="240" w:lineRule="auto"/>
        <w:rPr>
          <w:rFonts w:ascii="Times New Roman" w:hAnsi="Times New Roman" w:cs="Times New Roman"/>
          <w:bCs/>
          <w:rPrChange w:id="278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783" w:author="Agate Publishing" w:date="2019-08-26T15:39:00Z">
            <w:rPr>
              <w:rFonts w:ascii="Times New Roman" w:eastAsia="Helvetica,dialog,Verdana,unifon" w:hAnsi="Times New Roman" w:cs="Times New Roman"/>
              <w:bCs/>
            </w:rPr>
          </w:rPrChange>
        </w:rPr>
        <w:t>C. 68.4%.</w:t>
      </w:r>
    </w:p>
    <w:p w14:paraId="7EDBD93B" w14:textId="77777777" w:rsidR="008C6CDC" w:rsidRPr="00063AAB" w:rsidRDefault="008C6CDC" w:rsidP="002217A9">
      <w:pPr>
        <w:widowControl w:val="0"/>
        <w:spacing w:after="0" w:line="240" w:lineRule="auto"/>
        <w:rPr>
          <w:rFonts w:ascii="Times New Roman" w:hAnsi="Times New Roman" w:cs="Times New Roman"/>
          <w:bCs/>
          <w:rPrChange w:id="2784" w:author="Agate Publishing" w:date="2019-08-26T15:39:00Z">
            <w:rPr>
              <w:rFonts w:ascii="Times New Roman" w:hAnsi="Times New Roman" w:cs="Times New Roman"/>
              <w:bCs/>
            </w:rPr>
          </w:rPrChange>
        </w:rPr>
      </w:pPr>
    </w:p>
    <w:p w14:paraId="5329AE22"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7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786" w:author="Agate Publishing" w:date="2019-08-26T15:39:00Z">
            <w:rPr>
              <w:rFonts w:ascii="Times New Roman" w:eastAsia="Helvetica,dialog,Verdana,unifon" w:hAnsi="Times New Roman" w:cs="Times New Roman"/>
              <w:bCs/>
            </w:rPr>
          </w:rPrChange>
        </w:rPr>
        <w:t>D. 50.8%.</w:t>
      </w:r>
    </w:p>
    <w:p w14:paraId="010A3861" w14:textId="77777777" w:rsidR="001952E6" w:rsidRPr="00063AAB" w:rsidRDefault="001952E6" w:rsidP="002217A9">
      <w:pPr>
        <w:widowControl w:val="0"/>
        <w:spacing w:after="0" w:line="240" w:lineRule="auto"/>
        <w:rPr>
          <w:rFonts w:ascii="Times New Roman" w:hAnsi="Times New Roman" w:cs="Times New Roman"/>
          <w:bCs/>
          <w:rPrChange w:id="2787" w:author="Agate Publishing" w:date="2019-08-26T15:39:00Z">
            <w:rPr>
              <w:rFonts w:ascii="Times New Roman" w:hAnsi="Times New Roman" w:cs="Times New Roman"/>
              <w:bCs/>
            </w:rPr>
          </w:rPrChange>
        </w:rPr>
      </w:pPr>
    </w:p>
    <w:p w14:paraId="6B8C6027" w14:textId="77777777" w:rsidR="006C3264" w:rsidRPr="00063AAB" w:rsidRDefault="006C3264" w:rsidP="002217A9">
      <w:pPr>
        <w:widowControl w:val="0"/>
        <w:spacing w:after="0" w:line="240" w:lineRule="auto"/>
        <w:rPr>
          <w:ins w:id="2788" w:author="Teressa Farough" w:date="2019-08-20T10:19:00Z"/>
          <w:rFonts w:ascii="Times New Roman" w:eastAsia="Helvetica,dialog,Verdana,unifon" w:hAnsi="Times New Roman" w:cs="Times New Roman"/>
          <w:bCs/>
          <w:rPrChange w:id="2789" w:author="Agate Publishing" w:date="2019-08-26T15:39:00Z">
            <w:rPr>
              <w:ins w:id="2790" w:author="Teressa Farough" w:date="2019-08-20T10:19:00Z"/>
              <w:rFonts w:ascii="Times New Roman" w:eastAsia="Helvetica,dialog,Verdana,unifon" w:hAnsi="Times New Roman" w:cs="Times New Roman"/>
              <w:bCs/>
            </w:rPr>
          </w:rPrChange>
        </w:rPr>
      </w:pPr>
      <w:ins w:id="2791" w:author="Teressa Farough" w:date="2019-08-20T10:19:00Z">
        <w:r w:rsidRPr="00063AAB">
          <w:rPr>
            <w:rFonts w:ascii="Times New Roman" w:eastAsia="Helvetica,dialog,Verdana,unifon" w:hAnsi="Times New Roman" w:cs="Times New Roman"/>
            <w:bCs/>
            <w:rPrChange w:id="2792" w:author="Agate Publishing" w:date="2019-08-26T15:39:00Z">
              <w:rPr>
                <w:rFonts w:ascii="Times New Roman" w:eastAsia="Helvetica,dialog,Verdana,unifon" w:hAnsi="Times New Roman" w:cs="Times New Roman"/>
                <w:bCs/>
              </w:rPr>
            </w:rPrChange>
          </w:rPr>
          <w:t>Feedback:</w:t>
        </w:r>
      </w:ins>
    </w:p>
    <w:p w14:paraId="0021958B" w14:textId="4F618EBB" w:rsidR="008C6CDC" w:rsidRPr="00063AAB" w:rsidRDefault="008C6CDC" w:rsidP="002217A9">
      <w:pPr>
        <w:widowControl w:val="0"/>
        <w:spacing w:after="0" w:line="240" w:lineRule="auto"/>
        <w:rPr>
          <w:rFonts w:ascii="Times New Roman" w:hAnsi="Times New Roman" w:cs="Times New Roman"/>
          <w:bCs/>
          <w:rPrChange w:id="279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794" w:author="Agate Publishing" w:date="2019-08-26T15:39:00Z">
            <w:rPr>
              <w:rFonts w:ascii="Times New Roman" w:eastAsia="Helvetica,dialog,Verdana,unifon" w:hAnsi="Times New Roman" w:cs="Times New Roman"/>
              <w:bCs/>
            </w:rPr>
          </w:rPrChange>
        </w:rPr>
        <w:t xml:space="preserve">($190 </w:t>
      </w:r>
      <w:ins w:id="2795" w:author="Agate Publishing" w:date="2019-08-26T15:00:00Z">
        <w:r w:rsidR="006B5398" w:rsidRPr="00063AAB">
          <w:rPr>
            <w:rFonts w:ascii="Times New Roman" w:eastAsia="Helvetica,dialog,Verdana,unifon" w:hAnsi="Times New Roman" w:cs="Times New Roman"/>
            <w:bCs/>
            <w:rPrChange w:id="2796" w:author="Agate Publishing" w:date="2019-08-26T15:39:00Z">
              <w:rPr>
                <w:rFonts w:ascii="Times New Roman" w:eastAsia="Helvetica,dialog,Verdana,unifon" w:hAnsi="Times New Roman" w:cs="Times New Roman"/>
                <w:bCs/>
              </w:rPr>
            </w:rPrChange>
          </w:rPr>
          <w:t>−</w:t>
        </w:r>
      </w:ins>
      <w:del w:id="2797" w:author="Agate Publishing" w:date="2019-08-26T15:00:00Z">
        <w:r w:rsidRPr="00063AAB" w:rsidDel="006B5398">
          <w:rPr>
            <w:rFonts w:ascii="Times New Roman" w:eastAsia="Helvetica,dialog,Verdana,unifon" w:hAnsi="Times New Roman" w:cs="Times New Roman"/>
            <w:bCs/>
            <w:rPrChange w:id="2798"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2799" w:author="Agate Publishing" w:date="2019-08-26T15:39:00Z">
            <w:rPr>
              <w:rFonts w:ascii="Times New Roman" w:eastAsia="Helvetica,dialog,Verdana,unifon" w:hAnsi="Times New Roman" w:cs="Times New Roman"/>
              <w:bCs/>
            </w:rPr>
          </w:rPrChange>
        </w:rPr>
        <w:t xml:space="preserve"> $130) ÷ $190 = 31.6%</w:t>
      </w:r>
    </w:p>
    <w:p w14:paraId="2372A0BC" w14:textId="77777777" w:rsidR="008C6CDC" w:rsidRPr="00063AAB" w:rsidRDefault="008C6CDC" w:rsidP="002217A9">
      <w:pPr>
        <w:widowControl w:val="0"/>
        <w:spacing w:after="0" w:line="240" w:lineRule="auto"/>
        <w:rPr>
          <w:rFonts w:ascii="Times New Roman" w:hAnsi="Times New Roman" w:cs="Times New Roman"/>
          <w:bCs/>
          <w:rPrChange w:id="2800" w:author="Agate Publishing" w:date="2019-08-26T15:39:00Z">
            <w:rPr>
              <w:rFonts w:ascii="Times New Roman" w:hAnsi="Times New Roman" w:cs="Times New Roman"/>
              <w:bCs/>
            </w:rPr>
          </w:rPrChange>
        </w:rPr>
      </w:pPr>
    </w:p>
    <w:p w14:paraId="7F8D03D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02" w:author="Agate Publishing" w:date="2019-08-26T15:39:00Z">
            <w:rPr>
              <w:rFonts w:ascii="Times New Roman" w:eastAsia="Helvetica,dialog,Verdana,unifon" w:hAnsi="Times New Roman" w:cs="Times New Roman"/>
              <w:bCs/>
            </w:rPr>
          </w:rPrChange>
        </w:rPr>
        <w:t>AACSB: Analytical Thinking</w:t>
      </w:r>
    </w:p>
    <w:p w14:paraId="5FD9B56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0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04" w:author="Agate Publishing" w:date="2019-08-26T15:39:00Z">
            <w:rPr>
              <w:rFonts w:ascii="Times New Roman" w:eastAsia="Helvetica,dialog,Verdana,unifon" w:hAnsi="Times New Roman" w:cs="Times New Roman"/>
              <w:bCs/>
            </w:rPr>
          </w:rPrChange>
        </w:rPr>
        <w:t>AICPA: BB Critical Thinking</w:t>
      </w:r>
    </w:p>
    <w:p w14:paraId="3E124B4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0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06" w:author="Agate Publishing" w:date="2019-08-26T15:39:00Z">
            <w:rPr>
              <w:rFonts w:ascii="Times New Roman" w:eastAsia="Helvetica,dialog,Verdana,unifon" w:hAnsi="Times New Roman" w:cs="Times New Roman"/>
              <w:bCs/>
            </w:rPr>
          </w:rPrChange>
        </w:rPr>
        <w:t>AICPA: FN Measurement</w:t>
      </w:r>
    </w:p>
    <w:p w14:paraId="5EDDAD9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0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08" w:author="Agate Publishing" w:date="2019-08-26T15:39:00Z">
            <w:rPr>
              <w:rFonts w:ascii="Times New Roman" w:eastAsia="Helvetica,dialog,Verdana,unifon" w:hAnsi="Times New Roman" w:cs="Times New Roman"/>
              <w:bCs/>
            </w:rPr>
          </w:rPrChange>
        </w:rPr>
        <w:t>Accessibility: Keyboard Navigation</w:t>
      </w:r>
    </w:p>
    <w:p w14:paraId="795A584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0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10" w:author="Agate Publishing" w:date="2019-08-26T15:39:00Z">
            <w:rPr>
              <w:rFonts w:ascii="Times New Roman" w:eastAsia="Helvetica,dialog,Verdana,unifon" w:hAnsi="Times New Roman" w:cs="Times New Roman"/>
              <w:bCs/>
            </w:rPr>
          </w:rPrChange>
        </w:rPr>
        <w:t>Blooms: Apply</w:t>
      </w:r>
    </w:p>
    <w:p w14:paraId="19FA238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12" w:author="Agate Publishing" w:date="2019-08-26T15:39:00Z">
            <w:rPr>
              <w:rFonts w:ascii="Times New Roman" w:eastAsia="Helvetica,dialog,Verdana,unifon" w:hAnsi="Times New Roman" w:cs="Times New Roman"/>
              <w:bCs/>
            </w:rPr>
          </w:rPrChange>
        </w:rPr>
        <w:t>Difficulty: 2 Medium</w:t>
      </w:r>
    </w:p>
    <w:p w14:paraId="2C324D5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14"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20CE8F4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1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16" w:author="Agate Publishing" w:date="2019-08-26T15:39:00Z">
            <w:rPr>
              <w:rFonts w:ascii="Times New Roman" w:eastAsia="Helvetica,dialog,Verdana,unifon" w:hAnsi="Times New Roman" w:cs="Times New Roman"/>
              <w:bCs/>
            </w:rPr>
          </w:rPrChange>
        </w:rPr>
        <w:t>Topic: Contribution Margin: A Key Relationship</w:t>
      </w:r>
    </w:p>
    <w:p w14:paraId="2F5C3E63" w14:textId="77777777" w:rsidR="008C6CDC" w:rsidRPr="00063AAB" w:rsidRDefault="008C6CDC" w:rsidP="002217A9">
      <w:pPr>
        <w:widowControl w:val="0"/>
        <w:spacing w:after="0" w:line="240" w:lineRule="auto"/>
        <w:rPr>
          <w:rFonts w:ascii="Times New Roman" w:hAnsi="Times New Roman" w:cs="Times New Roman"/>
          <w:bCs/>
          <w:rPrChange w:id="2817" w:author="Agate Publishing" w:date="2019-08-26T15:39:00Z">
            <w:rPr>
              <w:rFonts w:ascii="Times New Roman" w:hAnsi="Times New Roman" w:cs="Times New Roman"/>
              <w:bCs/>
            </w:rPr>
          </w:rPrChange>
        </w:rPr>
      </w:pPr>
    </w:p>
    <w:p w14:paraId="00D22566" w14:textId="77777777" w:rsidR="00C943C1" w:rsidRPr="00063AAB" w:rsidRDefault="00C943C1" w:rsidP="002217A9">
      <w:pPr>
        <w:widowControl w:val="0"/>
        <w:spacing w:after="0" w:line="240" w:lineRule="auto"/>
        <w:rPr>
          <w:rFonts w:ascii="Times New Roman" w:hAnsi="Times New Roman" w:cs="Times New Roman"/>
          <w:bCs/>
          <w:rPrChange w:id="2818" w:author="Agate Publishing" w:date="2019-08-26T15:39:00Z">
            <w:rPr>
              <w:rFonts w:ascii="Times New Roman" w:hAnsi="Times New Roman" w:cs="Times New Roman"/>
              <w:bCs/>
            </w:rPr>
          </w:rPrChange>
        </w:rPr>
      </w:pPr>
    </w:p>
    <w:p w14:paraId="18F16DD5"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2819" w:author="Agate Publishing" w:date="2019-08-26T15:39:00Z">
            <w:rPr>
              <w:rFonts w:ascii="Times New Roman" w:eastAsia="Helvetica,dialog,Verdana,unifon" w:hAnsi="Times New Roman" w:cs="Times New Roman"/>
              <w:bCs/>
            </w:rPr>
          </w:rPrChange>
        </w:rPr>
        <w:t xml:space="preserve">71. </w:t>
      </w:r>
      <w:ins w:id="2820" w:author="Jeannie's Laptop" w:date="2019-07-22T16:46:00Z">
        <w:r w:rsidR="0053784C" w:rsidRPr="00063AAB">
          <w:rPr>
            <w:rFonts w:ascii="Times New Roman" w:eastAsia="Helvetica,dialog,Verdana,unifon" w:hAnsi="Times New Roman" w:cs="Times New Roman"/>
            <w:bCs/>
            <w:rPrChange w:id="2821"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2822" w:author="Agate Publishing" w:date="2019-08-26T15:39:00Z">
            <w:rPr>
              <w:rFonts w:ascii="Times New Roman" w:eastAsia="Helvetica,dialog,Verdana,unifon" w:hAnsi="Times New Roman" w:cs="Times New Roman"/>
              <w:bCs/>
            </w:rPr>
          </w:rPrChange>
        </w:rPr>
        <w:t>At the proposed increased selling price of $190 per unit, closest to what dollar volume of sales per m</w:t>
      </w:r>
      <w:r w:rsidR="001952E6" w:rsidRPr="00063AAB">
        <w:rPr>
          <w:rFonts w:ascii="Times New Roman" w:eastAsia="Helvetica,dialog,Verdana,unifon" w:hAnsi="Times New Roman" w:cs="Times New Roman"/>
          <w:bCs/>
          <w:rPrChange w:id="2823" w:author="Agate Publishing" w:date="2019-08-26T15:39:00Z">
            <w:rPr>
              <w:rFonts w:ascii="Times New Roman" w:eastAsia="Helvetica,dialog,Verdana,unifon" w:hAnsi="Times New Roman" w:cs="Times New Roman"/>
              <w:bCs/>
            </w:rPr>
          </w:rPrChange>
        </w:rPr>
        <w:t>onth is required to break-even?</w:t>
      </w:r>
      <w:r w:rsidR="00234C47" w:rsidRPr="00063AAB">
        <w:rPr>
          <w:rFonts w:ascii="Times New Roman" w:eastAsia="Helvetica,dialog,Verdana,unifon" w:hAnsi="Times New Roman" w:cs="Times New Roman"/>
          <w:bCs/>
          <w:rPrChange w:id="2824" w:author="Agate Publishing" w:date="2019-08-26T15:39:00Z">
            <w:rPr>
              <w:rFonts w:ascii="Times New Roman" w:eastAsia="Helvetica,dialog,Verdana,unifon" w:hAnsi="Times New Roman" w:cs="Times New Roman"/>
              <w:bCs/>
            </w:rPr>
          </w:rPrChange>
        </w:rPr>
        <w:t xml:space="preserve"> </w:t>
      </w:r>
      <w:r w:rsidR="00234C47" w:rsidRPr="00063AAB">
        <w:rPr>
          <w:rFonts w:ascii="Times New Roman" w:hAnsi="Times New Roman" w:cs="Times New Roman"/>
          <w:bCs/>
          <w:rPrChange w:id="2825" w:author="Agate Publishing" w:date="2019-08-26T15:39:00Z">
            <w:rPr>
              <w:rFonts w:ascii="Times New Roman" w:hAnsi="Times New Roman" w:cs="Times New Roman"/>
              <w:b/>
              <w:bCs/>
            </w:rPr>
          </w:rPrChange>
        </w:rPr>
        <w:t>(Round your intermediate percentage to one decimal place.)</w:t>
      </w:r>
    </w:p>
    <w:p w14:paraId="010F4B91" w14:textId="77777777" w:rsidR="008C6CDC" w:rsidRPr="00063AAB" w:rsidRDefault="008C6CDC" w:rsidP="002217A9">
      <w:pPr>
        <w:widowControl w:val="0"/>
        <w:spacing w:after="0" w:line="240" w:lineRule="auto"/>
        <w:rPr>
          <w:rFonts w:ascii="Times New Roman" w:hAnsi="Times New Roman" w:cs="Times New Roman"/>
          <w:bCs/>
        </w:rPr>
      </w:pPr>
    </w:p>
    <w:p w14:paraId="42D2A7B8" w14:textId="77777777" w:rsidR="008C6CDC" w:rsidRPr="00063AAB" w:rsidRDefault="008C6CDC" w:rsidP="002217A9">
      <w:pPr>
        <w:widowControl w:val="0"/>
        <w:spacing w:after="0" w:line="240" w:lineRule="auto"/>
        <w:rPr>
          <w:rFonts w:ascii="Times New Roman" w:hAnsi="Times New Roman" w:cs="Times New Roman"/>
          <w:bCs/>
          <w:rPrChange w:id="282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827"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2828" w:author="Agate Publishing" w:date="2019-08-26T15:39:00Z">
            <w:rPr>
              <w:rFonts w:ascii="Times New Roman" w:eastAsia="Helvetica,dialog,Verdana,unifon" w:hAnsi="Times New Roman" w:cs="Times New Roman"/>
              <w:bCs/>
            </w:rPr>
          </w:rPrChange>
        </w:rPr>
        <w:t>. $19,747</w:t>
      </w:r>
    </w:p>
    <w:p w14:paraId="26791C38" w14:textId="77777777" w:rsidR="008C6CDC" w:rsidRPr="00063AAB" w:rsidRDefault="008C6CDC" w:rsidP="002217A9">
      <w:pPr>
        <w:widowControl w:val="0"/>
        <w:spacing w:after="0" w:line="240" w:lineRule="auto"/>
        <w:rPr>
          <w:rFonts w:ascii="Times New Roman" w:hAnsi="Times New Roman" w:cs="Times New Roman"/>
          <w:bCs/>
          <w:rPrChange w:id="2829" w:author="Agate Publishing" w:date="2019-08-26T15:39:00Z">
            <w:rPr>
              <w:rFonts w:ascii="Times New Roman" w:hAnsi="Times New Roman" w:cs="Times New Roman"/>
              <w:bCs/>
            </w:rPr>
          </w:rPrChange>
        </w:rPr>
      </w:pPr>
    </w:p>
    <w:p w14:paraId="0F3C59ED" w14:textId="77777777" w:rsidR="008C6CDC" w:rsidRPr="00063AAB" w:rsidRDefault="008C6CDC" w:rsidP="002217A9">
      <w:pPr>
        <w:widowControl w:val="0"/>
        <w:spacing w:after="0" w:line="240" w:lineRule="auto"/>
        <w:rPr>
          <w:rFonts w:ascii="Times New Roman" w:hAnsi="Times New Roman" w:cs="Times New Roman"/>
          <w:bCs/>
          <w:rPrChange w:id="283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831" w:author="Agate Publishing" w:date="2019-08-26T15:39:00Z">
            <w:rPr>
              <w:rFonts w:ascii="Times New Roman" w:eastAsia="Helvetica,dialog,Verdana,unifon" w:hAnsi="Times New Roman" w:cs="Times New Roman"/>
              <w:bCs/>
            </w:rPr>
          </w:rPrChange>
        </w:rPr>
        <w:t>B. $10,400</w:t>
      </w:r>
    </w:p>
    <w:p w14:paraId="19529AD0" w14:textId="77777777" w:rsidR="008C6CDC" w:rsidRPr="00063AAB" w:rsidRDefault="008C6CDC" w:rsidP="002217A9">
      <w:pPr>
        <w:widowControl w:val="0"/>
        <w:spacing w:after="0" w:line="240" w:lineRule="auto"/>
        <w:rPr>
          <w:rFonts w:ascii="Times New Roman" w:hAnsi="Times New Roman" w:cs="Times New Roman"/>
          <w:bCs/>
          <w:rPrChange w:id="2832" w:author="Agate Publishing" w:date="2019-08-26T15:39:00Z">
            <w:rPr>
              <w:rFonts w:ascii="Times New Roman" w:hAnsi="Times New Roman" w:cs="Times New Roman"/>
              <w:bCs/>
            </w:rPr>
          </w:rPrChange>
        </w:rPr>
      </w:pPr>
    </w:p>
    <w:p w14:paraId="1109DC81" w14:textId="77777777" w:rsidR="008C6CDC" w:rsidRPr="00063AAB" w:rsidRDefault="008C6CDC" w:rsidP="002217A9">
      <w:pPr>
        <w:widowControl w:val="0"/>
        <w:spacing w:after="0" w:line="240" w:lineRule="auto"/>
        <w:rPr>
          <w:rFonts w:ascii="Times New Roman" w:hAnsi="Times New Roman" w:cs="Times New Roman"/>
          <w:bCs/>
          <w:rPrChange w:id="283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834" w:author="Agate Publishing" w:date="2019-08-26T15:39:00Z">
            <w:rPr>
              <w:rFonts w:ascii="Times New Roman" w:eastAsia="Helvetica,dialog,Verdana,unifon" w:hAnsi="Times New Roman" w:cs="Times New Roman"/>
              <w:bCs/>
            </w:rPr>
          </w:rPrChange>
        </w:rPr>
        <w:t>C. $9,123</w:t>
      </w:r>
    </w:p>
    <w:p w14:paraId="425D0A85" w14:textId="77777777" w:rsidR="008C6CDC" w:rsidRPr="00063AAB" w:rsidRDefault="008C6CDC" w:rsidP="002217A9">
      <w:pPr>
        <w:widowControl w:val="0"/>
        <w:spacing w:after="0" w:line="240" w:lineRule="auto"/>
        <w:rPr>
          <w:rFonts w:ascii="Times New Roman" w:hAnsi="Times New Roman" w:cs="Times New Roman"/>
          <w:bCs/>
          <w:rPrChange w:id="2835" w:author="Agate Publishing" w:date="2019-08-26T15:39:00Z">
            <w:rPr>
              <w:rFonts w:ascii="Times New Roman" w:hAnsi="Times New Roman" w:cs="Times New Roman"/>
              <w:bCs/>
            </w:rPr>
          </w:rPrChange>
        </w:rPr>
      </w:pPr>
    </w:p>
    <w:p w14:paraId="0669590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83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37" w:author="Agate Publishing" w:date="2019-08-26T15:39:00Z">
            <w:rPr>
              <w:rFonts w:ascii="Times New Roman" w:eastAsia="Helvetica,dialog,Verdana,unifon" w:hAnsi="Times New Roman" w:cs="Times New Roman"/>
              <w:bCs/>
            </w:rPr>
          </w:rPrChange>
        </w:rPr>
        <w:t>D. $18,480</w:t>
      </w:r>
    </w:p>
    <w:p w14:paraId="4BC4D71D" w14:textId="77777777" w:rsidR="00DB0220" w:rsidRPr="00063AAB" w:rsidRDefault="00DB0220" w:rsidP="00DB0220">
      <w:pPr>
        <w:widowControl w:val="0"/>
        <w:spacing w:after="0" w:line="240" w:lineRule="auto"/>
        <w:rPr>
          <w:ins w:id="2838" w:author="Jeannie's Laptop" w:date="2019-07-23T12:33:00Z"/>
          <w:rFonts w:ascii="Times New Roman" w:hAnsi="Times New Roman" w:cs="Times New Roman"/>
          <w:bCs/>
          <w:rPrChange w:id="2839" w:author="Agate Publishing" w:date="2019-08-26T15:39:00Z">
            <w:rPr>
              <w:ins w:id="2840" w:author="Jeannie's Laptop" w:date="2019-07-23T12:33:00Z"/>
              <w:rFonts w:ascii="Times New Roman" w:hAnsi="Times New Roman" w:cs="Times New Roman"/>
              <w:bCs/>
            </w:rPr>
          </w:rPrChange>
        </w:rPr>
      </w:pPr>
    </w:p>
    <w:p w14:paraId="597D43A2" w14:textId="77777777" w:rsidR="00DB0220" w:rsidRPr="00063AAB" w:rsidRDefault="00DB0220" w:rsidP="00DB0220">
      <w:pPr>
        <w:widowControl w:val="0"/>
        <w:spacing w:after="0" w:line="240" w:lineRule="auto"/>
        <w:rPr>
          <w:ins w:id="2841" w:author="Jeannie's Laptop" w:date="2019-07-23T12:33:00Z"/>
          <w:rFonts w:ascii="Times New Roman" w:hAnsi="Times New Roman" w:cs="Times New Roman"/>
          <w:bCs/>
          <w:rPrChange w:id="2842" w:author="Agate Publishing" w:date="2019-08-26T15:39:00Z">
            <w:rPr>
              <w:ins w:id="2843" w:author="Jeannie's Laptop" w:date="2019-07-23T12:33:00Z"/>
              <w:rFonts w:ascii="Times New Roman" w:hAnsi="Times New Roman" w:cs="Times New Roman"/>
              <w:bCs/>
            </w:rPr>
          </w:rPrChange>
        </w:rPr>
      </w:pPr>
      <w:ins w:id="2844" w:author="Jeannie's Laptop" w:date="2019-07-23T12:33:00Z">
        <w:r w:rsidRPr="00063AAB">
          <w:rPr>
            <w:rFonts w:ascii="Times New Roman" w:eastAsia="Helvetica,dialog,Verdana,unifon" w:hAnsi="Times New Roman" w:cs="Times New Roman"/>
            <w:bCs/>
            <w:rPrChange w:id="2845" w:author="Agate Publishing" w:date="2019-08-26T15:39:00Z">
              <w:rPr>
                <w:rFonts w:ascii="Times New Roman" w:eastAsia="Helvetica,dialog,Verdana,unifon" w:hAnsi="Times New Roman" w:cs="Times New Roman"/>
                <w:bCs/>
              </w:rPr>
            </w:rPrChange>
          </w:rPr>
          <w:t>Feedback:</w:t>
        </w:r>
      </w:ins>
    </w:p>
    <w:p w14:paraId="12880FD2" w14:textId="5FD00E63" w:rsidR="001952E6" w:rsidRPr="00063AAB" w:rsidDel="00DB0220" w:rsidRDefault="001952E6" w:rsidP="002217A9">
      <w:pPr>
        <w:widowControl w:val="0"/>
        <w:spacing w:after="0" w:line="240" w:lineRule="auto"/>
        <w:rPr>
          <w:del w:id="2846" w:author="Jeannie's Laptop" w:date="2019-07-23T12:33:00Z"/>
          <w:rFonts w:ascii="Times New Roman" w:hAnsi="Times New Roman" w:cs="Times New Roman"/>
          <w:bCs/>
          <w:rPrChange w:id="2847" w:author="Agate Publishing" w:date="2019-08-26T15:39:00Z">
            <w:rPr>
              <w:del w:id="2848" w:author="Jeannie's Laptop" w:date="2019-07-23T12:33:00Z"/>
              <w:rFonts w:ascii="Times New Roman" w:hAnsi="Times New Roman" w:cs="Times New Roman"/>
              <w:bCs/>
            </w:rPr>
          </w:rPrChange>
        </w:rPr>
      </w:pPr>
    </w:p>
    <w:p w14:paraId="08D3B552" w14:textId="498C3398" w:rsidR="008C6CDC" w:rsidRPr="00917F34"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2849" w:author="Agate Publishing" w:date="2019-08-26T15:39:00Z">
            <w:rPr>
              <w:rFonts w:ascii="Times New Roman" w:eastAsia="Helvetica,dialog,Verdana,unifon" w:hAnsi="Times New Roman" w:cs="Times New Roman"/>
              <w:bCs/>
            </w:rPr>
          </w:rPrChange>
        </w:rPr>
        <w:t>$6,240 ÷ 0.316 =</w:t>
      </w:r>
      <w:ins w:id="2850" w:author="Agate Publishing" w:date="2019-08-26T16:27:00Z">
        <w:r w:rsidR="00917F34">
          <w:rPr>
            <w:rFonts w:ascii="Times New Roman" w:eastAsia="Helvetica,dialog,Verdana,unifon" w:hAnsi="Times New Roman" w:cs="Times New Roman"/>
            <w:bCs/>
          </w:rPr>
          <w:t xml:space="preserve"> </w:t>
        </w:r>
      </w:ins>
      <w:r w:rsidRPr="00917F34">
        <w:rPr>
          <w:rFonts w:ascii="Times New Roman" w:eastAsia="Helvetica,dialog,Verdana,unifon" w:hAnsi="Times New Roman" w:cs="Times New Roman"/>
          <w:bCs/>
        </w:rPr>
        <w:t>$19,746.8, rounded up to $19,747</w:t>
      </w:r>
    </w:p>
    <w:p w14:paraId="3CDFCFF3" w14:textId="77777777" w:rsidR="008C6CDC" w:rsidRPr="00063AAB" w:rsidRDefault="008C6CDC" w:rsidP="002217A9">
      <w:pPr>
        <w:widowControl w:val="0"/>
        <w:spacing w:after="0" w:line="240" w:lineRule="auto"/>
        <w:rPr>
          <w:rFonts w:ascii="Times New Roman" w:hAnsi="Times New Roman" w:cs="Times New Roman"/>
          <w:bCs/>
          <w:rPrChange w:id="2851" w:author="Agate Publishing" w:date="2019-08-26T15:39:00Z">
            <w:rPr>
              <w:rFonts w:ascii="Times New Roman" w:hAnsi="Times New Roman" w:cs="Times New Roman"/>
              <w:bCs/>
            </w:rPr>
          </w:rPrChange>
        </w:rPr>
      </w:pPr>
    </w:p>
    <w:p w14:paraId="713969D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5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53" w:author="Agate Publishing" w:date="2019-08-26T15:39:00Z">
            <w:rPr>
              <w:rFonts w:ascii="Times New Roman" w:eastAsia="Helvetica,dialog,Verdana,unifon" w:hAnsi="Times New Roman" w:cs="Times New Roman"/>
              <w:bCs/>
            </w:rPr>
          </w:rPrChange>
        </w:rPr>
        <w:t>AACSB: Analytical Thinking</w:t>
      </w:r>
    </w:p>
    <w:p w14:paraId="429EC27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5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55" w:author="Agate Publishing" w:date="2019-08-26T15:39:00Z">
            <w:rPr>
              <w:rFonts w:ascii="Times New Roman" w:eastAsia="Helvetica,dialog,Verdana,unifon" w:hAnsi="Times New Roman" w:cs="Times New Roman"/>
              <w:bCs/>
            </w:rPr>
          </w:rPrChange>
        </w:rPr>
        <w:t>AICPA: BB Critical Thinking</w:t>
      </w:r>
    </w:p>
    <w:p w14:paraId="5F9702D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5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57" w:author="Agate Publishing" w:date="2019-08-26T15:39:00Z">
            <w:rPr>
              <w:rFonts w:ascii="Times New Roman" w:eastAsia="Helvetica,dialog,Verdana,unifon" w:hAnsi="Times New Roman" w:cs="Times New Roman"/>
              <w:bCs/>
            </w:rPr>
          </w:rPrChange>
        </w:rPr>
        <w:t>AICPA: FN Measurement</w:t>
      </w:r>
    </w:p>
    <w:p w14:paraId="3F556B2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59" w:author="Agate Publishing" w:date="2019-08-26T15:39:00Z">
            <w:rPr>
              <w:rFonts w:ascii="Times New Roman" w:eastAsia="Helvetica,dialog,Verdana,unifon" w:hAnsi="Times New Roman" w:cs="Times New Roman"/>
              <w:bCs/>
            </w:rPr>
          </w:rPrChange>
        </w:rPr>
        <w:t>Accessibility: Keyboard Navigation</w:t>
      </w:r>
    </w:p>
    <w:p w14:paraId="4AFD21C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6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61" w:author="Agate Publishing" w:date="2019-08-26T15:39:00Z">
            <w:rPr>
              <w:rFonts w:ascii="Times New Roman" w:eastAsia="Helvetica,dialog,Verdana,unifon" w:hAnsi="Times New Roman" w:cs="Times New Roman"/>
              <w:bCs/>
            </w:rPr>
          </w:rPrChange>
        </w:rPr>
        <w:t>Blooms: Apply</w:t>
      </w:r>
    </w:p>
    <w:p w14:paraId="6C05518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6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63" w:author="Agate Publishing" w:date="2019-08-26T15:39:00Z">
            <w:rPr>
              <w:rFonts w:ascii="Times New Roman" w:eastAsia="Helvetica,dialog,Verdana,unifon" w:hAnsi="Times New Roman" w:cs="Times New Roman"/>
              <w:bCs/>
            </w:rPr>
          </w:rPrChange>
        </w:rPr>
        <w:t>Difficulty: 2 Medium</w:t>
      </w:r>
    </w:p>
    <w:p w14:paraId="2316063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6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65"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1EF8E87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67" w:author="Agate Publishing" w:date="2019-08-26T15:39:00Z">
            <w:rPr>
              <w:rFonts w:ascii="Times New Roman" w:eastAsia="Helvetica,dialog,Verdana,unifon" w:hAnsi="Times New Roman" w:cs="Times New Roman"/>
              <w:bCs/>
            </w:rPr>
          </w:rPrChange>
        </w:rPr>
        <w:t>Topic: How Many Units Must We Sell?</w:t>
      </w:r>
    </w:p>
    <w:p w14:paraId="4DFABC1A" w14:textId="77777777" w:rsidR="008C6CDC" w:rsidRPr="00063AAB" w:rsidRDefault="008C6CDC" w:rsidP="002217A9">
      <w:pPr>
        <w:widowControl w:val="0"/>
        <w:spacing w:after="0" w:line="240" w:lineRule="auto"/>
        <w:rPr>
          <w:rFonts w:ascii="Times New Roman" w:hAnsi="Times New Roman" w:cs="Times New Roman"/>
          <w:bCs/>
          <w:rPrChange w:id="2868" w:author="Agate Publishing" w:date="2019-08-26T15:39:00Z">
            <w:rPr>
              <w:rFonts w:ascii="Times New Roman" w:hAnsi="Times New Roman" w:cs="Times New Roman"/>
              <w:bCs/>
            </w:rPr>
          </w:rPrChange>
        </w:rPr>
      </w:pPr>
    </w:p>
    <w:p w14:paraId="270F04FE" w14:textId="77777777" w:rsidR="00C943C1" w:rsidRPr="00063AAB" w:rsidRDefault="00C943C1" w:rsidP="002217A9">
      <w:pPr>
        <w:widowControl w:val="0"/>
        <w:spacing w:after="0" w:line="240" w:lineRule="auto"/>
        <w:rPr>
          <w:rFonts w:ascii="Times New Roman" w:hAnsi="Times New Roman" w:cs="Times New Roman"/>
          <w:bCs/>
          <w:rPrChange w:id="2869" w:author="Agate Publishing" w:date="2019-08-26T15:39:00Z">
            <w:rPr>
              <w:rFonts w:ascii="Times New Roman" w:hAnsi="Times New Roman" w:cs="Times New Roman"/>
              <w:bCs/>
            </w:rPr>
          </w:rPrChange>
        </w:rPr>
      </w:pPr>
    </w:p>
    <w:p w14:paraId="063F4C0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87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71" w:author="Agate Publishing" w:date="2019-08-26T15:39:00Z">
            <w:rPr>
              <w:rFonts w:ascii="Times New Roman" w:eastAsia="Helvetica,dialog,Verdana,unifon" w:hAnsi="Times New Roman" w:cs="Times New Roman"/>
              <w:bCs/>
            </w:rPr>
          </w:rPrChange>
        </w:rPr>
        <w:t>72. The margin of safety is calculated by:</w:t>
      </w:r>
    </w:p>
    <w:p w14:paraId="45558F6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872" w:author="Agate Publishing" w:date="2019-08-26T15:39:00Z">
            <w:rPr>
              <w:rFonts w:ascii="Times New Roman" w:eastAsia="Helvetica,dialog,Verdana,unifon" w:hAnsi="Times New Roman" w:cs="Times New Roman"/>
              <w:bCs/>
            </w:rPr>
          </w:rPrChange>
        </w:rPr>
      </w:pPr>
    </w:p>
    <w:p w14:paraId="7E6A2AFD" w14:textId="77777777" w:rsidR="008C6CDC" w:rsidRPr="00063AAB" w:rsidRDefault="008C6CDC" w:rsidP="002217A9">
      <w:pPr>
        <w:widowControl w:val="0"/>
        <w:spacing w:after="0" w:line="240" w:lineRule="auto"/>
        <w:rPr>
          <w:rFonts w:ascii="Times New Roman" w:hAnsi="Times New Roman" w:cs="Times New Roman"/>
          <w:bCs/>
          <w:rPrChange w:id="287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874" w:author="Agate Publishing" w:date="2019-08-26T15:39:00Z">
            <w:rPr>
              <w:rFonts w:ascii="Times New Roman" w:eastAsia="Helvetica,dialog,Verdana,unifon" w:hAnsi="Times New Roman" w:cs="Times New Roman"/>
              <w:bCs/>
            </w:rPr>
          </w:rPrChange>
        </w:rPr>
        <w:t>A. Dividing fixed costs plus target income by the contribution margin.</w:t>
      </w:r>
    </w:p>
    <w:p w14:paraId="4A00394D" w14:textId="77777777" w:rsidR="008C6CDC" w:rsidRPr="00063AAB" w:rsidRDefault="008C6CDC" w:rsidP="002217A9">
      <w:pPr>
        <w:widowControl w:val="0"/>
        <w:spacing w:after="0" w:line="240" w:lineRule="auto"/>
        <w:rPr>
          <w:rFonts w:ascii="Times New Roman" w:hAnsi="Times New Roman" w:cs="Times New Roman"/>
          <w:bCs/>
          <w:rPrChange w:id="2875" w:author="Agate Publishing" w:date="2019-08-26T15:39:00Z">
            <w:rPr>
              <w:rFonts w:ascii="Times New Roman" w:hAnsi="Times New Roman" w:cs="Times New Roman"/>
              <w:bCs/>
            </w:rPr>
          </w:rPrChange>
        </w:rPr>
      </w:pPr>
    </w:p>
    <w:p w14:paraId="05A30F86" w14:textId="77777777" w:rsidR="008C6CDC" w:rsidRPr="00063AAB" w:rsidRDefault="008C6CDC" w:rsidP="002217A9">
      <w:pPr>
        <w:widowControl w:val="0"/>
        <w:spacing w:after="0" w:line="240" w:lineRule="auto"/>
        <w:rPr>
          <w:rFonts w:ascii="Times New Roman" w:hAnsi="Times New Roman" w:cs="Times New Roman"/>
          <w:bCs/>
          <w:rPrChange w:id="287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877" w:author="Agate Publishing" w:date="2019-08-26T15:39:00Z">
            <w:rPr>
              <w:rFonts w:ascii="Times New Roman" w:eastAsia="Helvetica,dialog,Verdana,unifon" w:hAnsi="Times New Roman" w:cs="Times New Roman"/>
              <w:bCs/>
            </w:rPr>
          </w:rPrChange>
        </w:rPr>
        <w:t>B. Subtracting break-even income from current income.</w:t>
      </w:r>
    </w:p>
    <w:p w14:paraId="5B974545" w14:textId="77777777" w:rsidR="008C6CDC" w:rsidRPr="00063AAB" w:rsidRDefault="008C6CDC" w:rsidP="002217A9">
      <w:pPr>
        <w:widowControl w:val="0"/>
        <w:spacing w:after="0" w:line="240" w:lineRule="auto"/>
        <w:rPr>
          <w:rFonts w:ascii="Times New Roman" w:hAnsi="Times New Roman" w:cs="Times New Roman"/>
          <w:bCs/>
          <w:rPrChange w:id="2878" w:author="Agate Publishing" w:date="2019-08-26T15:39:00Z">
            <w:rPr>
              <w:rFonts w:ascii="Times New Roman" w:hAnsi="Times New Roman" w:cs="Times New Roman"/>
              <w:bCs/>
            </w:rPr>
          </w:rPrChange>
        </w:rPr>
      </w:pPr>
    </w:p>
    <w:p w14:paraId="55494DBE" w14:textId="77777777" w:rsidR="008C6CDC" w:rsidRPr="00063AAB" w:rsidRDefault="008C6CDC" w:rsidP="002217A9">
      <w:pPr>
        <w:widowControl w:val="0"/>
        <w:spacing w:after="0" w:line="240" w:lineRule="auto"/>
        <w:rPr>
          <w:rFonts w:ascii="Times New Roman" w:hAnsi="Times New Roman" w:cs="Times New Roman"/>
          <w:bCs/>
          <w:rPrChange w:id="287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880"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2881" w:author="Agate Publishing" w:date="2019-08-26T15:39:00Z">
            <w:rPr>
              <w:rFonts w:ascii="Times New Roman" w:eastAsia="Helvetica,dialog,Verdana,unifon" w:hAnsi="Times New Roman" w:cs="Times New Roman"/>
              <w:bCs/>
            </w:rPr>
          </w:rPrChange>
        </w:rPr>
        <w:t>. Subtracting break-even sales from current sales.</w:t>
      </w:r>
    </w:p>
    <w:p w14:paraId="78385E84" w14:textId="77777777" w:rsidR="008C6CDC" w:rsidRPr="00063AAB" w:rsidRDefault="008C6CDC" w:rsidP="002217A9">
      <w:pPr>
        <w:widowControl w:val="0"/>
        <w:spacing w:after="0" w:line="240" w:lineRule="auto"/>
        <w:rPr>
          <w:rFonts w:ascii="Times New Roman" w:hAnsi="Times New Roman" w:cs="Times New Roman"/>
          <w:bCs/>
          <w:rPrChange w:id="2882" w:author="Agate Publishing" w:date="2019-08-26T15:39:00Z">
            <w:rPr>
              <w:rFonts w:ascii="Times New Roman" w:hAnsi="Times New Roman" w:cs="Times New Roman"/>
              <w:bCs/>
            </w:rPr>
          </w:rPrChange>
        </w:rPr>
      </w:pPr>
    </w:p>
    <w:p w14:paraId="258EEEC2" w14:textId="77777777" w:rsidR="008C6CDC" w:rsidRPr="00063AAB" w:rsidRDefault="008C6CDC" w:rsidP="002217A9">
      <w:pPr>
        <w:widowControl w:val="0"/>
        <w:spacing w:after="0" w:line="240" w:lineRule="auto"/>
        <w:rPr>
          <w:rFonts w:ascii="Times New Roman" w:hAnsi="Times New Roman" w:cs="Times New Roman"/>
          <w:bCs/>
          <w:rPrChange w:id="288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884" w:author="Agate Publishing" w:date="2019-08-26T15:39:00Z">
            <w:rPr>
              <w:rFonts w:ascii="Times New Roman" w:eastAsia="Helvetica,dialog,Verdana,unifon" w:hAnsi="Times New Roman" w:cs="Times New Roman"/>
              <w:bCs/>
            </w:rPr>
          </w:rPrChange>
        </w:rPr>
        <w:t>D. Subtracting fixed costs from current contribution margin.</w:t>
      </w:r>
    </w:p>
    <w:p w14:paraId="776A453E" w14:textId="77777777" w:rsidR="008C6CDC" w:rsidRPr="00063AAB" w:rsidRDefault="008C6CDC" w:rsidP="002217A9">
      <w:pPr>
        <w:widowControl w:val="0"/>
        <w:spacing w:after="0" w:line="240" w:lineRule="auto"/>
        <w:rPr>
          <w:rFonts w:ascii="Times New Roman" w:hAnsi="Times New Roman" w:cs="Times New Roman"/>
          <w:bCs/>
          <w:rPrChange w:id="2885" w:author="Agate Publishing" w:date="2019-08-26T15:39:00Z">
            <w:rPr>
              <w:rFonts w:ascii="Times New Roman" w:hAnsi="Times New Roman" w:cs="Times New Roman"/>
              <w:bCs/>
            </w:rPr>
          </w:rPrChange>
        </w:rPr>
      </w:pPr>
    </w:p>
    <w:p w14:paraId="42EF414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8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87" w:author="Agate Publishing" w:date="2019-08-26T15:39:00Z">
            <w:rPr>
              <w:rFonts w:ascii="Times New Roman" w:eastAsia="Helvetica,dialog,Verdana,unifon" w:hAnsi="Times New Roman" w:cs="Times New Roman"/>
              <w:bCs/>
            </w:rPr>
          </w:rPrChange>
        </w:rPr>
        <w:t>AACSB: Analytical Thinking</w:t>
      </w:r>
    </w:p>
    <w:p w14:paraId="6FA80E0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8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89" w:author="Agate Publishing" w:date="2019-08-26T15:39:00Z">
            <w:rPr>
              <w:rFonts w:ascii="Times New Roman" w:eastAsia="Helvetica,dialog,Verdana,unifon" w:hAnsi="Times New Roman" w:cs="Times New Roman"/>
              <w:bCs/>
            </w:rPr>
          </w:rPrChange>
        </w:rPr>
        <w:t>AICPA: BB Critical Thinking</w:t>
      </w:r>
    </w:p>
    <w:p w14:paraId="1D2FA04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9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91" w:author="Agate Publishing" w:date="2019-08-26T15:39:00Z">
            <w:rPr>
              <w:rFonts w:ascii="Times New Roman" w:eastAsia="Helvetica,dialog,Verdana,unifon" w:hAnsi="Times New Roman" w:cs="Times New Roman"/>
              <w:bCs/>
            </w:rPr>
          </w:rPrChange>
        </w:rPr>
        <w:t>AICPA: FN Measurement</w:t>
      </w:r>
    </w:p>
    <w:p w14:paraId="4723929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9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93" w:author="Agate Publishing" w:date="2019-08-26T15:39:00Z">
            <w:rPr>
              <w:rFonts w:ascii="Times New Roman" w:eastAsia="Helvetica,dialog,Verdana,unifon" w:hAnsi="Times New Roman" w:cs="Times New Roman"/>
              <w:bCs/>
            </w:rPr>
          </w:rPrChange>
        </w:rPr>
        <w:t>Accessibility: Keyboard Navigation</w:t>
      </w:r>
    </w:p>
    <w:p w14:paraId="3ABB6E7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9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95" w:author="Agate Publishing" w:date="2019-08-26T15:39:00Z">
            <w:rPr>
              <w:rFonts w:ascii="Times New Roman" w:eastAsia="Helvetica,dialog,Verdana,unifon" w:hAnsi="Times New Roman" w:cs="Times New Roman"/>
              <w:bCs/>
            </w:rPr>
          </w:rPrChange>
        </w:rPr>
        <w:t>Blooms: Remember</w:t>
      </w:r>
    </w:p>
    <w:p w14:paraId="4388B8B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9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97" w:author="Agate Publishing" w:date="2019-08-26T15:39:00Z">
            <w:rPr>
              <w:rFonts w:ascii="Times New Roman" w:eastAsia="Helvetica,dialog,Verdana,unifon" w:hAnsi="Times New Roman" w:cs="Times New Roman"/>
              <w:bCs/>
            </w:rPr>
          </w:rPrChange>
        </w:rPr>
        <w:t>Difficulty: 1 Easy</w:t>
      </w:r>
    </w:p>
    <w:p w14:paraId="6F244D1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89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899"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5EAED6D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01" w:author="Agate Publishing" w:date="2019-08-26T15:39:00Z">
            <w:rPr>
              <w:rFonts w:ascii="Times New Roman" w:eastAsia="Helvetica,dialog,Verdana,unifon" w:hAnsi="Times New Roman" w:cs="Times New Roman"/>
              <w:bCs/>
            </w:rPr>
          </w:rPrChange>
        </w:rPr>
        <w:t>Topic: How Many Units Must We Sell?</w:t>
      </w:r>
    </w:p>
    <w:p w14:paraId="74756580" w14:textId="77777777" w:rsidR="008C6CDC" w:rsidRPr="00063AAB" w:rsidRDefault="008C6CDC" w:rsidP="002217A9">
      <w:pPr>
        <w:widowControl w:val="0"/>
        <w:spacing w:after="0" w:line="240" w:lineRule="auto"/>
        <w:rPr>
          <w:rFonts w:ascii="Times New Roman" w:hAnsi="Times New Roman" w:cs="Times New Roman"/>
          <w:bCs/>
          <w:rPrChange w:id="2902" w:author="Agate Publishing" w:date="2019-08-26T15:39:00Z">
            <w:rPr>
              <w:rFonts w:ascii="Times New Roman" w:hAnsi="Times New Roman" w:cs="Times New Roman"/>
              <w:bCs/>
            </w:rPr>
          </w:rPrChange>
        </w:rPr>
      </w:pPr>
    </w:p>
    <w:p w14:paraId="56C3C673" w14:textId="77777777" w:rsidR="00C943C1" w:rsidRPr="00063AAB" w:rsidRDefault="00C943C1" w:rsidP="002217A9">
      <w:pPr>
        <w:widowControl w:val="0"/>
        <w:spacing w:after="0" w:line="240" w:lineRule="auto"/>
        <w:rPr>
          <w:rFonts w:ascii="Times New Roman" w:hAnsi="Times New Roman" w:cs="Times New Roman"/>
          <w:bCs/>
          <w:rPrChange w:id="2903" w:author="Agate Publishing" w:date="2019-08-26T15:39:00Z">
            <w:rPr>
              <w:rFonts w:ascii="Times New Roman" w:hAnsi="Times New Roman" w:cs="Times New Roman"/>
              <w:bCs/>
            </w:rPr>
          </w:rPrChange>
        </w:rPr>
      </w:pPr>
    </w:p>
    <w:p w14:paraId="2FA119C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90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05" w:author="Agate Publishing" w:date="2019-08-26T15:39:00Z">
            <w:rPr>
              <w:rFonts w:ascii="Times New Roman" w:eastAsia="Helvetica,dialog,Verdana,unifon" w:hAnsi="Times New Roman" w:cs="Times New Roman"/>
              <w:bCs/>
            </w:rPr>
          </w:rPrChange>
        </w:rPr>
        <w:t>73. The dollar amount by which sales can decline before an operating loss is incurred is called the:</w:t>
      </w:r>
    </w:p>
    <w:p w14:paraId="52676FC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906" w:author="Agate Publishing" w:date="2019-08-26T15:39:00Z">
            <w:rPr>
              <w:rFonts w:ascii="Times New Roman" w:eastAsia="Helvetica,dialog,Verdana,unifon" w:hAnsi="Times New Roman" w:cs="Times New Roman"/>
              <w:bCs/>
            </w:rPr>
          </w:rPrChange>
        </w:rPr>
      </w:pPr>
    </w:p>
    <w:p w14:paraId="65387990" w14:textId="77777777" w:rsidR="008C6CDC" w:rsidRPr="00063AAB" w:rsidRDefault="008C6CDC" w:rsidP="002217A9">
      <w:pPr>
        <w:widowControl w:val="0"/>
        <w:spacing w:after="0" w:line="240" w:lineRule="auto"/>
        <w:rPr>
          <w:rFonts w:ascii="Times New Roman" w:hAnsi="Times New Roman" w:cs="Times New Roman"/>
          <w:bCs/>
          <w:rPrChange w:id="290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908" w:author="Agate Publishing" w:date="2019-08-26T15:39:00Z">
            <w:rPr>
              <w:rFonts w:ascii="Times New Roman" w:eastAsia="Helvetica,dialog,Verdana,unifon" w:hAnsi="Times New Roman" w:cs="Times New Roman"/>
              <w:bCs/>
            </w:rPr>
          </w:rPrChange>
        </w:rPr>
        <w:t>A. Contribution margin.</w:t>
      </w:r>
    </w:p>
    <w:p w14:paraId="429C79B5" w14:textId="77777777" w:rsidR="008C6CDC" w:rsidRPr="00063AAB" w:rsidRDefault="008C6CDC" w:rsidP="002217A9">
      <w:pPr>
        <w:widowControl w:val="0"/>
        <w:spacing w:after="0" w:line="240" w:lineRule="auto"/>
        <w:rPr>
          <w:rFonts w:ascii="Times New Roman" w:hAnsi="Times New Roman" w:cs="Times New Roman"/>
          <w:bCs/>
          <w:rPrChange w:id="2909" w:author="Agate Publishing" w:date="2019-08-26T15:39:00Z">
            <w:rPr>
              <w:rFonts w:ascii="Times New Roman" w:hAnsi="Times New Roman" w:cs="Times New Roman"/>
              <w:bCs/>
            </w:rPr>
          </w:rPrChange>
        </w:rPr>
      </w:pPr>
    </w:p>
    <w:p w14:paraId="07F5D9EB" w14:textId="77777777" w:rsidR="008C6CDC" w:rsidRPr="00063AAB" w:rsidRDefault="008C6CDC" w:rsidP="002217A9">
      <w:pPr>
        <w:widowControl w:val="0"/>
        <w:spacing w:after="0" w:line="240" w:lineRule="auto"/>
        <w:rPr>
          <w:rFonts w:ascii="Times New Roman" w:hAnsi="Times New Roman" w:cs="Times New Roman"/>
          <w:bCs/>
          <w:rPrChange w:id="291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911" w:author="Agate Publishing" w:date="2019-08-26T15:39:00Z">
            <w:rPr>
              <w:rFonts w:ascii="Times New Roman" w:eastAsia="Helvetica,dialog,Verdana,unifon" w:hAnsi="Times New Roman" w:cs="Times New Roman"/>
              <w:bCs/>
            </w:rPr>
          </w:rPrChange>
        </w:rPr>
        <w:t>B. Contribution margin ratio.</w:t>
      </w:r>
    </w:p>
    <w:p w14:paraId="7DB5B295" w14:textId="77777777" w:rsidR="008C6CDC" w:rsidRPr="00063AAB" w:rsidRDefault="008C6CDC" w:rsidP="002217A9">
      <w:pPr>
        <w:widowControl w:val="0"/>
        <w:spacing w:after="0" w:line="240" w:lineRule="auto"/>
        <w:rPr>
          <w:rFonts w:ascii="Times New Roman" w:hAnsi="Times New Roman" w:cs="Times New Roman"/>
          <w:bCs/>
          <w:rPrChange w:id="2912" w:author="Agate Publishing" w:date="2019-08-26T15:39:00Z">
            <w:rPr>
              <w:rFonts w:ascii="Times New Roman" w:hAnsi="Times New Roman" w:cs="Times New Roman"/>
              <w:bCs/>
            </w:rPr>
          </w:rPrChange>
        </w:rPr>
      </w:pPr>
    </w:p>
    <w:p w14:paraId="3E90F065" w14:textId="77777777" w:rsidR="008C6CDC" w:rsidRPr="00063AAB" w:rsidRDefault="008C6CDC" w:rsidP="002217A9">
      <w:pPr>
        <w:widowControl w:val="0"/>
        <w:spacing w:after="0" w:line="240" w:lineRule="auto"/>
        <w:rPr>
          <w:rFonts w:ascii="Times New Roman" w:hAnsi="Times New Roman" w:cs="Times New Roman"/>
          <w:bCs/>
          <w:rPrChange w:id="291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914"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2915" w:author="Agate Publishing" w:date="2019-08-26T15:39:00Z">
            <w:rPr>
              <w:rFonts w:ascii="Times New Roman" w:eastAsia="Helvetica,dialog,Verdana,unifon" w:hAnsi="Times New Roman" w:cs="Times New Roman"/>
              <w:bCs/>
            </w:rPr>
          </w:rPrChange>
        </w:rPr>
        <w:t>. Margin of safety.</w:t>
      </w:r>
    </w:p>
    <w:p w14:paraId="59632CAE" w14:textId="77777777" w:rsidR="008C6CDC" w:rsidRPr="00063AAB" w:rsidRDefault="008C6CDC" w:rsidP="002217A9">
      <w:pPr>
        <w:widowControl w:val="0"/>
        <w:spacing w:after="0" w:line="240" w:lineRule="auto"/>
        <w:rPr>
          <w:rFonts w:ascii="Times New Roman" w:hAnsi="Times New Roman" w:cs="Times New Roman"/>
          <w:bCs/>
          <w:rPrChange w:id="2916" w:author="Agate Publishing" w:date="2019-08-26T15:39:00Z">
            <w:rPr>
              <w:rFonts w:ascii="Times New Roman" w:hAnsi="Times New Roman" w:cs="Times New Roman"/>
              <w:bCs/>
            </w:rPr>
          </w:rPrChange>
        </w:rPr>
      </w:pPr>
    </w:p>
    <w:p w14:paraId="4CB5EED2" w14:textId="77777777" w:rsidR="002217A9" w:rsidRPr="00063AAB" w:rsidRDefault="008C6CDC" w:rsidP="002217A9">
      <w:pPr>
        <w:widowControl w:val="0"/>
        <w:spacing w:after="0" w:line="240" w:lineRule="auto"/>
        <w:rPr>
          <w:rFonts w:ascii="Times New Roman" w:hAnsi="Times New Roman" w:cs="Times New Roman"/>
          <w:bCs/>
          <w:rPrChange w:id="291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918" w:author="Agate Publishing" w:date="2019-08-26T15:39:00Z">
            <w:rPr>
              <w:rFonts w:ascii="Times New Roman" w:eastAsia="Helvetica,dialog,Verdana,unifon" w:hAnsi="Times New Roman" w:cs="Times New Roman"/>
              <w:bCs/>
            </w:rPr>
          </w:rPrChange>
        </w:rPr>
        <w:t>D. Relevant range.</w:t>
      </w:r>
    </w:p>
    <w:p w14:paraId="7A97BF6F" w14:textId="77777777" w:rsidR="002217A9" w:rsidRPr="00063AAB" w:rsidRDefault="002217A9" w:rsidP="002217A9">
      <w:pPr>
        <w:widowControl w:val="0"/>
        <w:spacing w:after="0" w:line="240" w:lineRule="auto"/>
        <w:rPr>
          <w:rFonts w:ascii="Times New Roman" w:hAnsi="Times New Roman" w:cs="Times New Roman"/>
          <w:bCs/>
          <w:rPrChange w:id="2919" w:author="Agate Publishing" w:date="2019-08-26T15:39:00Z">
            <w:rPr>
              <w:rFonts w:ascii="Times New Roman" w:hAnsi="Times New Roman" w:cs="Times New Roman"/>
              <w:bCs/>
            </w:rPr>
          </w:rPrChange>
        </w:rPr>
      </w:pPr>
    </w:p>
    <w:p w14:paraId="2A97FAAA" w14:textId="77777777" w:rsidR="002217A9" w:rsidRPr="00063AAB" w:rsidRDefault="002217A9" w:rsidP="002217A9">
      <w:pPr>
        <w:widowControl w:val="0"/>
        <w:spacing w:after="0" w:line="240" w:lineRule="auto"/>
        <w:rPr>
          <w:rFonts w:ascii="Times New Roman" w:hAnsi="Times New Roman" w:cs="Times New Roman"/>
          <w:bCs/>
          <w:rPrChange w:id="2920" w:author="Agate Publishing" w:date="2019-08-26T15:39:00Z">
            <w:rPr>
              <w:rFonts w:ascii="Times New Roman" w:hAnsi="Times New Roman" w:cs="Times New Roman"/>
              <w:bCs/>
            </w:rPr>
          </w:rPrChange>
        </w:rPr>
      </w:pPr>
    </w:p>
    <w:p w14:paraId="2378109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2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22" w:author="Agate Publishing" w:date="2019-08-26T15:39:00Z">
            <w:rPr>
              <w:rFonts w:ascii="Times New Roman" w:eastAsia="Helvetica,dialog,Verdana,unifon" w:hAnsi="Times New Roman" w:cs="Times New Roman"/>
              <w:bCs/>
            </w:rPr>
          </w:rPrChange>
        </w:rPr>
        <w:t>AACSB: Analytical Thinking</w:t>
      </w:r>
    </w:p>
    <w:p w14:paraId="5022547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2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24" w:author="Agate Publishing" w:date="2019-08-26T15:39:00Z">
            <w:rPr>
              <w:rFonts w:ascii="Times New Roman" w:eastAsia="Helvetica,dialog,Verdana,unifon" w:hAnsi="Times New Roman" w:cs="Times New Roman"/>
              <w:bCs/>
            </w:rPr>
          </w:rPrChange>
        </w:rPr>
        <w:t>AICPA: BB Critical Thinking</w:t>
      </w:r>
    </w:p>
    <w:p w14:paraId="500F359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2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26" w:author="Agate Publishing" w:date="2019-08-26T15:39:00Z">
            <w:rPr>
              <w:rFonts w:ascii="Times New Roman" w:eastAsia="Helvetica,dialog,Verdana,unifon" w:hAnsi="Times New Roman" w:cs="Times New Roman"/>
              <w:bCs/>
            </w:rPr>
          </w:rPrChange>
        </w:rPr>
        <w:t>AICPA: FN Measurement</w:t>
      </w:r>
    </w:p>
    <w:p w14:paraId="7288C6D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2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28" w:author="Agate Publishing" w:date="2019-08-26T15:39:00Z">
            <w:rPr>
              <w:rFonts w:ascii="Times New Roman" w:eastAsia="Helvetica,dialog,Verdana,unifon" w:hAnsi="Times New Roman" w:cs="Times New Roman"/>
              <w:bCs/>
            </w:rPr>
          </w:rPrChange>
        </w:rPr>
        <w:t>Accessibility: Keyboard Navigation</w:t>
      </w:r>
    </w:p>
    <w:p w14:paraId="0440004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2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30" w:author="Agate Publishing" w:date="2019-08-26T15:39:00Z">
            <w:rPr>
              <w:rFonts w:ascii="Times New Roman" w:eastAsia="Helvetica,dialog,Verdana,unifon" w:hAnsi="Times New Roman" w:cs="Times New Roman"/>
              <w:bCs/>
            </w:rPr>
          </w:rPrChange>
        </w:rPr>
        <w:t>Blooms: Remember</w:t>
      </w:r>
    </w:p>
    <w:p w14:paraId="2657F1E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3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32" w:author="Agate Publishing" w:date="2019-08-26T15:39:00Z">
            <w:rPr>
              <w:rFonts w:ascii="Times New Roman" w:eastAsia="Helvetica,dialog,Verdana,unifon" w:hAnsi="Times New Roman" w:cs="Times New Roman"/>
              <w:bCs/>
            </w:rPr>
          </w:rPrChange>
        </w:rPr>
        <w:t>Difficulty: 1 Easy</w:t>
      </w:r>
    </w:p>
    <w:p w14:paraId="16E8B8D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3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34"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7906C16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3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36" w:author="Agate Publishing" w:date="2019-08-26T15:39:00Z">
            <w:rPr>
              <w:rFonts w:ascii="Times New Roman" w:eastAsia="Helvetica,dialog,Verdana,unifon" w:hAnsi="Times New Roman" w:cs="Times New Roman"/>
              <w:bCs/>
            </w:rPr>
          </w:rPrChange>
        </w:rPr>
        <w:t>Topic: How Many Units Must We Sell?</w:t>
      </w:r>
    </w:p>
    <w:p w14:paraId="13357A76" w14:textId="77777777" w:rsidR="008C6CDC" w:rsidRPr="00063AAB" w:rsidRDefault="008C6CDC" w:rsidP="002217A9">
      <w:pPr>
        <w:widowControl w:val="0"/>
        <w:spacing w:after="0" w:line="240" w:lineRule="auto"/>
        <w:rPr>
          <w:rFonts w:ascii="Times New Roman" w:hAnsi="Times New Roman" w:cs="Times New Roman"/>
          <w:bCs/>
          <w:rPrChange w:id="2937" w:author="Agate Publishing" w:date="2019-08-26T15:39:00Z">
            <w:rPr>
              <w:rFonts w:ascii="Times New Roman" w:hAnsi="Times New Roman" w:cs="Times New Roman"/>
              <w:bCs/>
            </w:rPr>
          </w:rPrChange>
        </w:rPr>
      </w:pPr>
    </w:p>
    <w:p w14:paraId="05A7BAA4" w14:textId="77777777" w:rsidR="00C943C1" w:rsidRPr="00063AAB" w:rsidRDefault="00C943C1" w:rsidP="002217A9">
      <w:pPr>
        <w:widowControl w:val="0"/>
        <w:spacing w:after="0" w:line="240" w:lineRule="auto"/>
        <w:rPr>
          <w:rFonts w:ascii="Times New Roman" w:hAnsi="Times New Roman" w:cs="Times New Roman"/>
          <w:bCs/>
          <w:rPrChange w:id="2938" w:author="Agate Publishing" w:date="2019-08-26T15:39:00Z">
            <w:rPr>
              <w:rFonts w:ascii="Times New Roman" w:hAnsi="Times New Roman" w:cs="Times New Roman"/>
              <w:bCs/>
            </w:rPr>
          </w:rPrChange>
        </w:rPr>
      </w:pPr>
    </w:p>
    <w:p w14:paraId="0EAFDAC8"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2939" w:author="Agate Publishing" w:date="2019-08-26T15:39:00Z">
            <w:rPr>
              <w:rFonts w:ascii="Times New Roman" w:eastAsia="Helvetica,dialog,Verdana,unifon" w:hAnsi="Times New Roman" w:cs="Times New Roman"/>
              <w:bCs/>
            </w:rPr>
          </w:rPrChange>
        </w:rPr>
        <w:t xml:space="preserve">74. A company with an operating income of $72,000 and a contribution margin ratio of 56% has a margin of safety of: </w:t>
      </w:r>
      <w:r w:rsidR="00234C47" w:rsidRPr="00063AAB">
        <w:rPr>
          <w:rFonts w:ascii="Times New Roman" w:hAnsi="Times New Roman" w:cs="Times New Roman"/>
          <w:bCs/>
          <w:rPrChange w:id="2940" w:author="Agate Publishing" w:date="2019-08-26T15:39:00Z">
            <w:rPr>
              <w:rFonts w:ascii="Times New Roman" w:hAnsi="Times New Roman" w:cs="Times New Roman"/>
              <w:b/>
              <w:bCs/>
            </w:rPr>
          </w:rPrChange>
        </w:rPr>
        <w:t>(Round the answer to the nearest whole number.)</w:t>
      </w:r>
    </w:p>
    <w:p w14:paraId="0B68DCC9" w14:textId="77777777" w:rsidR="008C6CDC" w:rsidRPr="00063AAB" w:rsidRDefault="008C6CDC" w:rsidP="002217A9">
      <w:pPr>
        <w:widowControl w:val="0"/>
        <w:spacing w:after="0" w:line="240" w:lineRule="auto"/>
        <w:rPr>
          <w:rFonts w:ascii="Times New Roman" w:hAnsi="Times New Roman" w:cs="Times New Roman"/>
          <w:bCs/>
        </w:rPr>
      </w:pPr>
    </w:p>
    <w:p w14:paraId="50EAD25A" w14:textId="77777777" w:rsidR="008C6CDC" w:rsidRPr="00063AAB" w:rsidRDefault="008C6CDC" w:rsidP="002217A9">
      <w:pPr>
        <w:widowControl w:val="0"/>
        <w:spacing w:after="0" w:line="240" w:lineRule="auto"/>
        <w:rPr>
          <w:rFonts w:ascii="Times New Roman" w:hAnsi="Times New Roman" w:cs="Times New Roman"/>
          <w:bCs/>
          <w:rPrChange w:id="294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942" w:author="Agate Publishing" w:date="2019-08-26T15:39:00Z">
            <w:rPr>
              <w:rFonts w:ascii="Times New Roman" w:eastAsia="Helvetica,dialog,Verdana,unifon" w:hAnsi="Times New Roman" w:cs="Times New Roman"/>
              <w:bCs/>
            </w:rPr>
          </w:rPrChange>
        </w:rPr>
        <w:t>A. $40,320.</w:t>
      </w:r>
    </w:p>
    <w:p w14:paraId="5B949D89" w14:textId="77777777" w:rsidR="008C6CDC" w:rsidRPr="00063AAB" w:rsidRDefault="008C6CDC" w:rsidP="002217A9">
      <w:pPr>
        <w:widowControl w:val="0"/>
        <w:spacing w:after="0" w:line="240" w:lineRule="auto"/>
        <w:rPr>
          <w:rFonts w:ascii="Times New Roman" w:hAnsi="Times New Roman" w:cs="Times New Roman"/>
          <w:bCs/>
          <w:rPrChange w:id="2943" w:author="Agate Publishing" w:date="2019-08-26T15:39:00Z">
            <w:rPr>
              <w:rFonts w:ascii="Times New Roman" w:hAnsi="Times New Roman" w:cs="Times New Roman"/>
              <w:bCs/>
            </w:rPr>
          </w:rPrChange>
        </w:rPr>
      </w:pPr>
    </w:p>
    <w:p w14:paraId="6F6C7E9D" w14:textId="77777777" w:rsidR="008C6CDC" w:rsidRPr="00063AAB" w:rsidRDefault="008C6CDC" w:rsidP="002217A9">
      <w:pPr>
        <w:widowControl w:val="0"/>
        <w:spacing w:after="0" w:line="240" w:lineRule="auto"/>
        <w:rPr>
          <w:rFonts w:ascii="Times New Roman" w:hAnsi="Times New Roman" w:cs="Times New Roman"/>
          <w:bCs/>
          <w:rPrChange w:id="294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945"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2946" w:author="Agate Publishing" w:date="2019-08-26T15:39:00Z">
            <w:rPr>
              <w:rFonts w:ascii="Times New Roman" w:eastAsia="Helvetica,dialog,Verdana,unifon" w:hAnsi="Times New Roman" w:cs="Times New Roman"/>
              <w:bCs/>
            </w:rPr>
          </w:rPrChange>
        </w:rPr>
        <w:t>. $128,571.</w:t>
      </w:r>
    </w:p>
    <w:p w14:paraId="304231D1" w14:textId="77777777" w:rsidR="008C6CDC" w:rsidRPr="00063AAB" w:rsidRDefault="008C6CDC" w:rsidP="002217A9">
      <w:pPr>
        <w:widowControl w:val="0"/>
        <w:spacing w:after="0" w:line="240" w:lineRule="auto"/>
        <w:rPr>
          <w:rFonts w:ascii="Times New Roman" w:hAnsi="Times New Roman" w:cs="Times New Roman"/>
          <w:bCs/>
          <w:rPrChange w:id="2947" w:author="Agate Publishing" w:date="2019-08-26T15:39:00Z">
            <w:rPr>
              <w:rFonts w:ascii="Times New Roman" w:hAnsi="Times New Roman" w:cs="Times New Roman"/>
              <w:bCs/>
            </w:rPr>
          </w:rPrChange>
        </w:rPr>
      </w:pPr>
    </w:p>
    <w:p w14:paraId="767DDE3D" w14:textId="77777777" w:rsidR="008C6CDC" w:rsidRPr="00063AAB" w:rsidRDefault="008C6CDC" w:rsidP="002217A9">
      <w:pPr>
        <w:widowControl w:val="0"/>
        <w:spacing w:after="0" w:line="240" w:lineRule="auto"/>
        <w:rPr>
          <w:rFonts w:ascii="Times New Roman" w:hAnsi="Times New Roman" w:cs="Times New Roman"/>
          <w:bCs/>
          <w:rPrChange w:id="294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949" w:author="Agate Publishing" w:date="2019-08-26T15:39:00Z">
            <w:rPr>
              <w:rFonts w:ascii="Times New Roman" w:eastAsia="Helvetica,dialog,Verdana,unifon" w:hAnsi="Times New Roman" w:cs="Times New Roman"/>
              <w:bCs/>
            </w:rPr>
          </w:rPrChange>
        </w:rPr>
        <w:t>C. $163,636.</w:t>
      </w:r>
    </w:p>
    <w:p w14:paraId="55C3B6A8" w14:textId="77777777" w:rsidR="008C6CDC" w:rsidRPr="00063AAB" w:rsidRDefault="008C6CDC" w:rsidP="002217A9">
      <w:pPr>
        <w:widowControl w:val="0"/>
        <w:spacing w:after="0" w:line="240" w:lineRule="auto"/>
        <w:rPr>
          <w:rFonts w:ascii="Times New Roman" w:hAnsi="Times New Roman" w:cs="Times New Roman"/>
          <w:bCs/>
          <w:rPrChange w:id="2950" w:author="Agate Publishing" w:date="2019-08-26T15:39:00Z">
            <w:rPr>
              <w:rFonts w:ascii="Times New Roman" w:hAnsi="Times New Roman" w:cs="Times New Roman"/>
              <w:bCs/>
            </w:rPr>
          </w:rPrChange>
        </w:rPr>
      </w:pPr>
    </w:p>
    <w:p w14:paraId="5043257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9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52" w:author="Agate Publishing" w:date="2019-08-26T15:39:00Z">
            <w:rPr>
              <w:rFonts w:ascii="Times New Roman" w:eastAsia="Helvetica,dialog,Verdana,unifon" w:hAnsi="Times New Roman" w:cs="Times New Roman"/>
              <w:bCs/>
            </w:rPr>
          </w:rPrChange>
        </w:rPr>
        <w:t>D. It is not possible to determine the margin of safety from the information provided.</w:t>
      </w:r>
    </w:p>
    <w:p w14:paraId="78343297" w14:textId="77777777" w:rsidR="00DB0220" w:rsidRPr="00063AAB" w:rsidRDefault="00DB0220" w:rsidP="00DB0220">
      <w:pPr>
        <w:widowControl w:val="0"/>
        <w:spacing w:after="0" w:line="240" w:lineRule="auto"/>
        <w:rPr>
          <w:ins w:id="2953" w:author="Jeannie's Laptop" w:date="2019-07-23T12:33:00Z"/>
          <w:rFonts w:ascii="Times New Roman" w:hAnsi="Times New Roman" w:cs="Times New Roman"/>
          <w:bCs/>
          <w:rPrChange w:id="2954" w:author="Agate Publishing" w:date="2019-08-26T15:39:00Z">
            <w:rPr>
              <w:ins w:id="2955" w:author="Jeannie's Laptop" w:date="2019-07-23T12:33:00Z"/>
              <w:rFonts w:ascii="Times New Roman" w:hAnsi="Times New Roman" w:cs="Times New Roman"/>
              <w:bCs/>
            </w:rPr>
          </w:rPrChange>
        </w:rPr>
      </w:pPr>
    </w:p>
    <w:p w14:paraId="0585BB54" w14:textId="77777777" w:rsidR="00DB0220" w:rsidRPr="00063AAB" w:rsidRDefault="00DB0220" w:rsidP="00DB0220">
      <w:pPr>
        <w:widowControl w:val="0"/>
        <w:spacing w:after="0" w:line="240" w:lineRule="auto"/>
        <w:rPr>
          <w:ins w:id="2956" w:author="Jeannie's Laptop" w:date="2019-07-23T12:33:00Z"/>
          <w:rFonts w:ascii="Times New Roman" w:hAnsi="Times New Roman" w:cs="Times New Roman"/>
          <w:bCs/>
          <w:rPrChange w:id="2957" w:author="Agate Publishing" w:date="2019-08-26T15:39:00Z">
            <w:rPr>
              <w:ins w:id="2958" w:author="Jeannie's Laptop" w:date="2019-07-23T12:33:00Z"/>
              <w:rFonts w:ascii="Times New Roman" w:hAnsi="Times New Roman" w:cs="Times New Roman"/>
              <w:bCs/>
            </w:rPr>
          </w:rPrChange>
        </w:rPr>
      </w:pPr>
      <w:ins w:id="2959" w:author="Jeannie's Laptop" w:date="2019-07-23T12:33:00Z">
        <w:r w:rsidRPr="00063AAB">
          <w:rPr>
            <w:rFonts w:ascii="Times New Roman" w:eastAsia="Helvetica,dialog,Verdana,unifon" w:hAnsi="Times New Roman" w:cs="Times New Roman"/>
            <w:bCs/>
            <w:rPrChange w:id="2960" w:author="Agate Publishing" w:date="2019-08-26T15:39:00Z">
              <w:rPr>
                <w:rFonts w:ascii="Times New Roman" w:eastAsia="Helvetica,dialog,Verdana,unifon" w:hAnsi="Times New Roman" w:cs="Times New Roman"/>
                <w:bCs/>
              </w:rPr>
            </w:rPrChange>
          </w:rPr>
          <w:t>Feedback:</w:t>
        </w:r>
      </w:ins>
    </w:p>
    <w:p w14:paraId="3B014FA6" w14:textId="535B7F6C" w:rsidR="001952E6" w:rsidRPr="00063AAB" w:rsidDel="00DB0220" w:rsidRDefault="001952E6" w:rsidP="002217A9">
      <w:pPr>
        <w:widowControl w:val="0"/>
        <w:spacing w:after="0" w:line="240" w:lineRule="auto"/>
        <w:rPr>
          <w:del w:id="2961" w:author="Jeannie's Laptop" w:date="2019-07-23T12:33:00Z"/>
          <w:rFonts w:ascii="Times New Roman" w:hAnsi="Times New Roman" w:cs="Times New Roman"/>
          <w:bCs/>
          <w:rPrChange w:id="2962" w:author="Agate Publishing" w:date="2019-08-26T15:39:00Z">
            <w:rPr>
              <w:del w:id="2963" w:author="Jeannie's Laptop" w:date="2019-07-23T12:33:00Z"/>
              <w:rFonts w:ascii="Times New Roman" w:hAnsi="Times New Roman" w:cs="Times New Roman"/>
              <w:bCs/>
            </w:rPr>
          </w:rPrChange>
        </w:rPr>
      </w:pPr>
    </w:p>
    <w:p w14:paraId="3C597217" w14:textId="77777777" w:rsidR="008C6CDC" w:rsidRPr="00063AAB" w:rsidRDefault="008C6CDC" w:rsidP="002217A9">
      <w:pPr>
        <w:widowControl w:val="0"/>
        <w:spacing w:after="0" w:line="240" w:lineRule="auto"/>
        <w:rPr>
          <w:rFonts w:ascii="Times New Roman" w:hAnsi="Times New Roman" w:cs="Times New Roman"/>
          <w:bCs/>
          <w:rPrChange w:id="296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965" w:author="Agate Publishing" w:date="2019-08-26T15:39:00Z">
            <w:rPr>
              <w:rFonts w:ascii="Times New Roman" w:eastAsia="Helvetica,dialog,Verdana,unifon" w:hAnsi="Times New Roman" w:cs="Times New Roman"/>
              <w:bCs/>
            </w:rPr>
          </w:rPrChange>
        </w:rPr>
        <w:t>$72,000 ÷ 0.56 = $128,571</w:t>
      </w:r>
    </w:p>
    <w:p w14:paraId="4E7AAD94" w14:textId="77777777" w:rsidR="008C6CDC" w:rsidRPr="00063AAB" w:rsidRDefault="008C6CDC" w:rsidP="002217A9">
      <w:pPr>
        <w:widowControl w:val="0"/>
        <w:spacing w:after="0" w:line="240" w:lineRule="auto"/>
        <w:rPr>
          <w:rFonts w:ascii="Times New Roman" w:hAnsi="Times New Roman" w:cs="Times New Roman"/>
          <w:bCs/>
          <w:rPrChange w:id="2966" w:author="Agate Publishing" w:date="2019-08-26T15:39:00Z">
            <w:rPr>
              <w:rFonts w:ascii="Times New Roman" w:hAnsi="Times New Roman" w:cs="Times New Roman"/>
              <w:bCs/>
            </w:rPr>
          </w:rPrChange>
        </w:rPr>
      </w:pPr>
    </w:p>
    <w:p w14:paraId="5361DCB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68" w:author="Agate Publishing" w:date="2019-08-26T15:39:00Z">
            <w:rPr>
              <w:rFonts w:ascii="Times New Roman" w:eastAsia="Helvetica,dialog,Verdana,unifon" w:hAnsi="Times New Roman" w:cs="Times New Roman"/>
              <w:bCs/>
            </w:rPr>
          </w:rPrChange>
        </w:rPr>
        <w:t>AACSB: Analytical Thinking</w:t>
      </w:r>
    </w:p>
    <w:p w14:paraId="6C5CF2B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6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70" w:author="Agate Publishing" w:date="2019-08-26T15:39:00Z">
            <w:rPr>
              <w:rFonts w:ascii="Times New Roman" w:eastAsia="Helvetica,dialog,Verdana,unifon" w:hAnsi="Times New Roman" w:cs="Times New Roman"/>
              <w:bCs/>
            </w:rPr>
          </w:rPrChange>
        </w:rPr>
        <w:t>AICPA: BB Critical Thinking</w:t>
      </w:r>
    </w:p>
    <w:p w14:paraId="44D7D34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7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72" w:author="Agate Publishing" w:date="2019-08-26T15:39:00Z">
            <w:rPr>
              <w:rFonts w:ascii="Times New Roman" w:eastAsia="Helvetica,dialog,Verdana,unifon" w:hAnsi="Times New Roman" w:cs="Times New Roman"/>
              <w:bCs/>
            </w:rPr>
          </w:rPrChange>
        </w:rPr>
        <w:t>AICPA: FN Measurement</w:t>
      </w:r>
    </w:p>
    <w:p w14:paraId="26D06C2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74" w:author="Agate Publishing" w:date="2019-08-26T15:39:00Z">
            <w:rPr>
              <w:rFonts w:ascii="Times New Roman" w:eastAsia="Helvetica,dialog,Verdana,unifon" w:hAnsi="Times New Roman" w:cs="Times New Roman"/>
              <w:bCs/>
            </w:rPr>
          </w:rPrChange>
        </w:rPr>
        <w:t>Accessibility: Keyboard Navigation</w:t>
      </w:r>
    </w:p>
    <w:p w14:paraId="24D22AE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76" w:author="Agate Publishing" w:date="2019-08-26T15:39:00Z">
            <w:rPr>
              <w:rFonts w:ascii="Times New Roman" w:eastAsia="Helvetica,dialog,Verdana,unifon" w:hAnsi="Times New Roman" w:cs="Times New Roman"/>
              <w:bCs/>
            </w:rPr>
          </w:rPrChange>
        </w:rPr>
        <w:t>Blooms: Apply</w:t>
      </w:r>
    </w:p>
    <w:p w14:paraId="2DC58B4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78" w:author="Agate Publishing" w:date="2019-08-26T15:39:00Z">
            <w:rPr>
              <w:rFonts w:ascii="Times New Roman" w:eastAsia="Helvetica,dialog,Verdana,unifon" w:hAnsi="Times New Roman" w:cs="Times New Roman"/>
              <w:bCs/>
            </w:rPr>
          </w:rPrChange>
        </w:rPr>
        <w:t>Difficulty: 2 Medium</w:t>
      </w:r>
    </w:p>
    <w:p w14:paraId="0E7C2F8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80"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4D39267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29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82" w:author="Agate Publishing" w:date="2019-08-26T15:39:00Z">
            <w:rPr>
              <w:rFonts w:ascii="Times New Roman" w:eastAsia="Helvetica,dialog,Verdana,unifon" w:hAnsi="Times New Roman" w:cs="Times New Roman"/>
              <w:bCs/>
            </w:rPr>
          </w:rPrChange>
        </w:rPr>
        <w:t>Topic: How Many Units Must We Sell?</w:t>
      </w:r>
    </w:p>
    <w:p w14:paraId="24866353" w14:textId="77777777" w:rsidR="008C6CDC" w:rsidRPr="00063AAB" w:rsidRDefault="008C6CDC" w:rsidP="002217A9">
      <w:pPr>
        <w:widowControl w:val="0"/>
        <w:spacing w:after="0" w:line="240" w:lineRule="auto"/>
        <w:rPr>
          <w:rFonts w:ascii="Times New Roman" w:hAnsi="Times New Roman" w:cs="Times New Roman"/>
          <w:bCs/>
          <w:rPrChange w:id="2983" w:author="Agate Publishing" w:date="2019-08-26T15:39:00Z">
            <w:rPr>
              <w:rFonts w:ascii="Times New Roman" w:hAnsi="Times New Roman" w:cs="Times New Roman"/>
              <w:bCs/>
            </w:rPr>
          </w:rPrChange>
        </w:rPr>
      </w:pPr>
    </w:p>
    <w:p w14:paraId="529D3FCB" w14:textId="77777777" w:rsidR="00C943C1" w:rsidRPr="00063AAB" w:rsidRDefault="00C943C1" w:rsidP="002217A9">
      <w:pPr>
        <w:widowControl w:val="0"/>
        <w:spacing w:after="0" w:line="240" w:lineRule="auto"/>
        <w:rPr>
          <w:rFonts w:ascii="Times New Roman" w:hAnsi="Times New Roman" w:cs="Times New Roman"/>
          <w:bCs/>
          <w:rPrChange w:id="2984" w:author="Agate Publishing" w:date="2019-08-26T15:39:00Z">
            <w:rPr>
              <w:rFonts w:ascii="Times New Roman" w:hAnsi="Times New Roman" w:cs="Times New Roman"/>
              <w:bCs/>
            </w:rPr>
          </w:rPrChange>
        </w:rPr>
      </w:pPr>
    </w:p>
    <w:p w14:paraId="75A5240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9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2986" w:author="Agate Publishing" w:date="2019-08-26T15:39:00Z">
            <w:rPr>
              <w:rFonts w:ascii="Times New Roman" w:eastAsia="Helvetica,dialog,Verdana,unifon" w:hAnsi="Times New Roman" w:cs="Times New Roman"/>
              <w:bCs/>
            </w:rPr>
          </w:rPrChange>
        </w:rPr>
        <w:t>75. In the area of cost-volume-profit analysis, the contribution margin ratio shows how much each dollar of sales contributes to:</w:t>
      </w:r>
    </w:p>
    <w:p w14:paraId="5B637C0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2987" w:author="Agate Publishing" w:date="2019-08-26T15:39:00Z">
            <w:rPr>
              <w:rFonts w:ascii="Times New Roman" w:eastAsia="Helvetica,dialog,Verdana,unifon" w:hAnsi="Times New Roman" w:cs="Times New Roman"/>
              <w:bCs/>
            </w:rPr>
          </w:rPrChange>
        </w:rPr>
      </w:pPr>
    </w:p>
    <w:p w14:paraId="129AED65" w14:textId="77777777" w:rsidR="008C6CDC" w:rsidRPr="00063AAB" w:rsidRDefault="008C6CDC" w:rsidP="002217A9">
      <w:pPr>
        <w:widowControl w:val="0"/>
        <w:spacing w:after="0" w:line="240" w:lineRule="auto"/>
        <w:rPr>
          <w:rFonts w:ascii="Times New Roman" w:hAnsi="Times New Roman" w:cs="Times New Roman"/>
          <w:bCs/>
          <w:rPrChange w:id="298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2989"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2990" w:author="Agate Publishing" w:date="2019-08-26T15:39:00Z">
            <w:rPr>
              <w:rFonts w:ascii="Times New Roman" w:eastAsia="Helvetica,dialog,Verdana,unifon" w:hAnsi="Times New Roman" w:cs="Times New Roman"/>
              <w:bCs/>
            </w:rPr>
          </w:rPrChange>
        </w:rPr>
        <w:t>. Cover the fixed costs of the business and providing operating income.</w:t>
      </w:r>
    </w:p>
    <w:p w14:paraId="5C91FA08" w14:textId="77777777" w:rsidR="008C6CDC" w:rsidRPr="00063AAB" w:rsidRDefault="008C6CDC" w:rsidP="002217A9">
      <w:pPr>
        <w:widowControl w:val="0"/>
        <w:spacing w:after="0" w:line="240" w:lineRule="auto"/>
        <w:rPr>
          <w:rFonts w:ascii="Times New Roman" w:hAnsi="Times New Roman" w:cs="Times New Roman"/>
          <w:bCs/>
          <w:rPrChange w:id="2991" w:author="Agate Publishing" w:date="2019-08-26T15:39:00Z">
            <w:rPr>
              <w:rFonts w:ascii="Times New Roman" w:hAnsi="Times New Roman" w:cs="Times New Roman"/>
              <w:bCs/>
            </w:rPr>
          </w:rPrChange>
        </w:rPr>
      </w:pPr>
    </w:p>
    <w:p w14:paraId="6731E38A" w14:textId="77777777" w:rsidR="008C6CDC" w:rsidRPr="00063AAB" w:rsidRDefault="008C6CDC" w:rsidP="002217A9">
      <w:pPr>
        <w:widowControl w:val="0"/>
        <w:spacing w:after="0" w:line="240" w:lineRule="auto"/>
        <w:rPr>
          <w:rFonts w:ascii="Times New Roman" w:hAnsi="Times New Roman" w:cs="Times New Roman"/>
          <w:bCs/>
          <w:rPrChange w:id="299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993" w:author="Agate Publishing" w:date="2019-08-26T15:39:00Z">
            <w:rPr>
              <w:rFonts w:ascii="Times New Roman" w:eastAsia="Helvetica,dialog,Verdana,unifon" w:hAnsi="Times New Roman" w:cs="Times New Roman"/>
              <w:bCs/>
            </w:rPr>
          </w:rPrChange>
        </w:rPr>
        <w:t>B. Fixed expenses and variable expenses.</w:t>
      </w:r>
    </w:p>
    <w:p w14:paraId="7FF30EC7" w14:textId="77777777" w:rsidR="008C6CDC" w:rsidRPr="00063AAB" w:rsidRDefault="008C6CDC" w:rsidP="002217A9">
      <w:pPr>
        <w:widowControl w:val="0"/>
        <w:spacing w:after="0" w:line="240" w:lineRule="auto"/>
        <w:rPr>
          <w:rFonts w:ascii="Times New Roman" w:hAnsi="Times New Roman" w:cs="Times New Roman"/>
          <w:bCs/>
          <w:rPrChange w:id="2994" w:author="Agate Publishing" w:date="2019-08-26T15:39:00Z">
            <w:rPr>
              <w:rFonts w:ascii="Times New Roman" w:hAnsi="Times New Roman" w:cs="Times New Roman"/>
              <w:bCs/>
            </w:rPr>
          </w:rPrChange>
        </w:rPr>
      </w:pPr>
    </w:p>
    <w:p w14:paraId="2A8AECD8" w14:textId="77777777" w:rsidR="008C6CDC" w:rsidRPr="00063AAB" w:rsidRDefault="008C6CDC" w:rsidP="002217A9">
      <w:pPr>
        <w:widowControl w:val="0"/>
        <w:spacing w:after="0" w:line="240" w:lineRule="auto"/>
        <w:rPr>
          <w:rFonts w:ascii="Times New Roman" w:hAnsi="Times New Roman" w:cs="Times New Roman"/>
          <w:bCs/>
          <w:rPrChange w:id="299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996" w:author="Agate Publishing" w:date="2019-08-26T15:39:00Z">
            <w:rPr>
              <w:rFonts w:ascii="Times New Roman" w:eastAsia="Helvetica,dialog,Verdana,unifon" w:hAnsi="Times New Roman" w:cs="Times New Roman"/>
              <w:bCs/>
            </w:rPr>
          </w:rPrChange>
        </w:rPr>
        <w:t>C. Variable expenses and interest charges.</w:t>
      </w:r>
    </w:p>
    <w:p w14:paraId="2EACDA62" w14:textId="77777777" w:rsidR="008C6CDC" w:rsidRPr="00063AAB" w:rsidRDefault="008C6CDC" w:rsidP="002217A9">
      <w:pPr>
        <w:widowControl w:val="0"/>
        <w:spacing w:after="0" w:line="240" w:lineRule="auto"/>
        <w:rPr>
          <w:rFonts w:ascii="Times New Roman" w:hAnsi="Times New Roman" w:cs="Times New Roman"/>
          <w:bCs/>
          <w:rPrChange w:id="2997" w:author="Agate Publishing" w:date="2019-08-26T15:39:00Z">
            <w:rPr>
              <w:rFonts w:ascii="Times New Roman" w:hAnsi="Times New Roman" w:cs="Times New Roman"/>
              <w:bCs/>
            </w:rPr>
          </w:rPrChange>
        </w:rPr>
      </w:pPr>
    </w:p>
    <w:p w14:paraId="3842B91E" w14:textId="77777777" w:rsidR="008C6CDC" w:rsidRPr="00063AAB" w:rsidRDefault="008C6CDC" w:rsidP="002217A9">
      <w:pPr>
        <w:widowControl w:val="0"/>
        <w:spacing w:after="0" w:line="240" w:lineRule="auto"/>
        <w:rPr>
          <w:rFonts w:ascii="Times New Roman" w:hAnsi="Times New Roman" w:cs="Times New Roman"/>
          <w:bCs/>
          <w:rPrChange w:id="299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2999" w:author="Agate Publishing" w:date="2019-08-26T15:39:00Z">
            <w:rPr>
              <w:rFonts w:ascii="Times New Roman" w:eastAsia="Helvetica,dialog,Verdana,unifon" w:hAnsi="Times New Roman" w:cs="Times New Roman"/>
              <w:bCs/>
            </w:rPr>
          </w:rPrChange>
        </w:rPr>
        <w:t>D. Variable expenses when production is at normal capacity.</w:t>
      </w:r>
    </w:p>
    <w:p w14:paraId="72C493BB" w14:textId="77777777" w:rsidR="008C6CDC" w:rsidRPr="00063AAB" w:rsidRDefault="008C6CDC" w:rsidP="002217A9">
      <w:pPr>
        <w:widowControl w:val="0"/>
        <w:spacing w:after="0" w:line="240" w:lineRule="auto"/>
        <w:rPr>
          <w:rFonts w:ascii="Times New Roman" w:hAnsi="Times New Roman" w:cs="Times New Roman"/>
          <w:bCs/>
          <w:rPrChange w:id="3000" w:author="Agate Publishing" w:date="2019-08-26T15:39:00Z">
            <w:rPr>
              <w:rFonts w:ascii="Times New Roman" w:hAnsi="Times New Roman" w:cs="Times New Roman"/>
              <w:bCs/>
            </w:rPr>
          </w:rPrChange>
        </w:rPr>
      </w:pPr>
    </w:p>
    <w:p w14:paraId="7A6452F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02" w:author="Agate Publishing" w:date="2019-08-26T15:39:00Z">
            <w:rPr>
              <w:rFonts w:ascii="Times New Roman" w:eastAsia="Helvetica,dialog,Verdana,unifon" w:hAnsi="Times New Roman" w:cs="Times New Roman"/>
              <w:bCs/>
            </w:rPr>
          </w:rPrChange>
        </w:rPr>
        <w:t>AACSB: Analytical Thinking</w:t>
      </w:r>
    </w:p>
    <w:p w14:paraId="75D076A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0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04" w:author="Agate Publishing" w:date="2019-08-26T15:39:00Z">
            <w:rPr>
              <w:rFonts w:ascii="Times New Roman" w:eastAsia="Helvetica,dialog,Verdana,unifon" w:hAnsi="Times New Roman" w:cs="Times New Roman"/>
              <w:bCs/>
            </w:rPr>
          </w:rPrChange>
        </w:rPr>
        <w:t>AICPA: BB Critical Thinking</w:t>
      </w:r>
    </w:p>
    <w:p w14:paraId="5965785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0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06" w:author="Agate Publishing" w:date="2019-08-26T15:39:00Z">
            <w:rPr>
              <w:rFonts w:ascii="Times New Roman" w:eastAsia="Helvetica,dialog,Verdana,unifon" w:hAnsi="Times New Roman" w:cs="Times New Roman"/>
              <w:bCs/>
            </w:rPr>
          </w:rPrChange>
        </w:rPr>
        <w:lastRenderedPageBreak/>
        <w:t>AICPA: FN Measurement</w:t>
      </w:r>
    </w:p>
    <w:p w14:paraId="24C6123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0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08" w:author="Agate Publishing" w:date="2019-08-26T15:39:00Z">
            <w:rPr>
              <w:rFonts w:ascii="Times New Roman" w:eastAsia="Helvetica,dialog,Verdana,unifon" w:hAnsi="Times New Roman" w:cs="Times New Roman"/>
              <w:bCs/>
            </w:rPr>
          </w:rPrChange>
        </w:rPr>
        <w:t>Accessibility: Keyboard Navigation</w:t>
      </w:r>
    </w:p>
    <w:p w14:paraId="5DB6CBA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0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10" w:author="Agate Publishing" w:date="2019-08-26T15:39:00Z">
            <w:rPr>
              <w:rFonts w:ascii="Times New Roman" w:eastAsia="Helvetica,dialog,Verdana,unifon" w:hAnsi="Times New Roman" w:cs="Times New Roman"/>
              <w:bCs/>
            </w:rPr>
          </w:rPrChange>
        </w:rPr>
        <w:t>Blooms: Remember</w:t>
      </w:r>
    </w:p>
    <w:p w14:paraId="48AFE4E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12" w:author="Agate Publishing" w:date="2019-08-26T15:39:00Z">
            <w:rPr>
              <w:rFonts w:ascii="Times New Roman" w:eastAsia="Helvetica,dialog,Verdana,unifon" w:hAnsi="Times New Roman" w:cs="Times New Roman"/>
              <w:bCs/>
            </w:rPr>
          </w:rPrChange>
        </w:rPr>
        <w:t>Difficulty: 1 Easy</w:t>
      </w:r>
    </w:p>
    <w:p w14:paraId="1EECD82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14"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7F2CCAB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1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16" w:author="Agate Publishing" w:date="2019-08-26T15:39:00Z">
            <w:rPr>
              <w:rFonts w:ascii="Times New Roman" w:eastAsia="Helvetica,dialog,Verdana,unifon" w:hAnsi="Times New Roman" w:cs="Times New Roman"/>
              <w:bCs/>
            </w:rPr>
          </w:rPrChange>
        </w:rPr>
        <w:t>Topic: How Many Units Must We Sell?</w:t>
      </w:r>
    </w:p>
    <w:p w14:paraId="746904E6" w14:textId="77777777" w:rsidR="008C6CDC" w:rsidRPr="00063AAB" w:rsidRDefault="008C6CDC" w:rsidP="002217A9">
      <w:pPr>
        <w:widowControl w:val="0"/>
        <w:spacing w:after="0" w:line="240" w:lineRule="auto"/>
        <w:rPr>
          <w:rFonts w:ascii="Times New Roman" w:hAnsi="Times New Roman" w:cs="Times New Roman"/>
          <w:bCs/>
          <w:rPrChange w:id="3017" w:author="Agate Publishing" w:date="2019-08-26T15:39:00Z">
            <w:rPr>
              <w:rFonts w:ascii="Times New Roman" w:hAnsi="Times New Roman" w:cs="Times New Roman"/>
              <w:bCs/>
            </w:rPr>
          </w:rPrChange>
        </w:rPr>
      </w:pPr>
    </w:p>
    <w:p w14:paraId="7BEDDDAB" w14:textId="77777777" w:rsidR="00C943C1" w:rsidRPr="00063AAB" w:rsidRDefault="00C943C1" w:rsidP="002217A9">
      <w:pPr>
        <w:widowControl w:val="0"/>
        <w:spacing w:after="0" w:line="240" w:lineRule="auto"/>
        <w:rPr>
          <w:rFonts w:ascii="Times New Roman" w:hAnsi="Times New Roman" w:cs="Times New Roman"/>
          <w:bCs/>
          <w:rPrChange w:id="3018" w:author="Agate Publishing" w:date="2019-08-26T15:39:00Z">
            <w:rPr>
              <w:rFonts w:ascii="Times New Roman" w:hAnsi="Times New Roman" w:cs="Times New Roman"/>
              <w:bCs/>
            </w:rPr>
          </w:rPrChange>
        </w:rPr>
      </w:pPr>
    </w:p>
    <w:p w14:paraId="6F5DDB89"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01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20" w:author="Agate Publishing" w:date="2019-08-26T15:39:00Z">
            <w:rPr>
              <w:rFonts w:ascii="Times New Roman" w:eastAsia="Helvetica,dialog,Verdana,unifon" w:hAnsi="Times New Roman" w:cs="Times New Roman"/>
              <w:bCs/>
            </w:rPr>
          </w:rPrChange>
        </w:rPr>
        <w:t>76. If a product sells for $8, variable costs are $6 and fixed costs are $150,000, what would total sales have to be in order to break-even?</w:t>
      </w:r>
    </w:p>
    <w:p w14:paraId="7EBBFEB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021" w:author="Agate Publishing" w:date="2019-08-26T15:39:00Z">
            <w:rPr>
              <w:rFonts w:ascii="Times New Roman" w:eastAsia="Helvetica,dialog,Verdana,unifon" w:hAnsi="Times New Roman" w:cs="Times New Roman"/>
              <w:bCs/>
            </w:rPr>
          </w:rPrChange>
        </w:rPr>
      </w:pPr>
    </w:p>
    <w:p w14:paraId="0D26CA1C" w14:textId="77777777" w:rsidR="008C6CDC" w:rsidRPr="00063AAB" w:rsidRDefault="008C6CDC" w:rsidP="002217A9">
      <w:pPr>
        <w:widowControl w:val="0"/>
        <w:spacing w:after="0" w:line="240" w:lineRule="auto"/>
        <w:rPr>
          <w:rFonts w:ascii="Times New Roman" w:hAnsi="Times New Roman" w:cs="Times New Roman"/>
          <w:bCs/>
          <w:rPrChange w:id="302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023" w:author="Agate Publishing" w:date="2019-08-26T15:39:00Z">
            <w:rPr>
              <w:rFonts w:ascii="Times New Roman" w:eastAsia="Helvetica,dialog,Verdana,unifon" w:hAnsi="Times New Roman" w:cs="Times New Roman"/>
              <w:bCs/>
            </w:rPr>
          </w:rPrChange>
        </w:rPr>
        <w:t>A. $390,000</w:t>
      </w:r>
    </w:p>
    <w:p w14:paraId="242446C0" w14:textId="77777777" w:rsidR="008C6CDC" w:rsidRPr="00063AAB" w:rsidRDefault="008C6CDC" w:rsidP="002217A9">
      <w:pPr>
        <w:widowControl w:val="0"/>
        <w:spacing w:after="0" w:line="240" w:lineRule="auto"/>
        <w:rPr>
          <w:rFonts w:ascii="Times New Roman" w:hAnsi="Times New Roman" w:cs="Times New Roman"/>
          <w:bCs/>
          <w:rPrChange w:id="3024" w:author="Agate Publishing" w:date="2019-08-26T15:39:00Z">
            <w:rPr>
              <w:rFonts w:ascii="Times New Roman" w:hAnsi="Times New Roman" w:cs="Times New Roman"/>
              <w:bCs/>
            </w:rPr>
          </w:rPrChange>
        </w:rPr>
      </w:pPr>
    </w:p>
    <w:p w14:paraId="1EBAFE88" w14:textId="77777777" w:rsidR="008C6CDC" w:rsidRPr="00063AAB" w:rsidRDefault="008C6CDC" w:rsidP="002217A9">
      <w:pPr>
        <w:widowControl w:val="0"/>
        <w:spacing w:after="0" w:line="240" w:lineRule="auto"/>
        <w:rPr>
          <w:rFonts w:ascii="Times New Roman" w:hAnsi="Times New Roman" w:cs="Times New Roman"/>
          <w:bCs/>
          <w:rPrChange w:id="302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026" w:author="Agate Publishing" w:date="2019-08-26T15:39:00Z">
            <w:rPr>
              <w:rFonts w:ascii="Times New Roman" w:eastAsia="Helvetica,dialog,Verdana,unifon" w:hAnsi="Times New Roman" w:cs="Times New Roman"/>
              <w:bCs/>
            </w:rPr>
          </w:rPrChange>
        </w:rPr>
        <w:t>B. $399,999</w:t>
      </w:r>
    </w:p>
    <w:p w14:paraId="06C36587" w14:textId="77777777" w:rsidR="008C6CDC" w:rsidRPr="00063AAB" w:rsidRDefault="008C6CDC" w:rsidP="002217A9">
      <w:pPr>
        <w:widowControl w:val="0"/>
        <w:spacing w:after="0" w:line="240" w:lineRule="auto"/>
        <w:rPr>
          <w:rFonts w:ascii="Times New Roman" w:hAnsi="Times New Roman" w:cs="Times New Roman"/>
          <w:bCs/>
          <w:rPrChange w:id="3027" w:author="Agate Publishing" w:date="2019-08-26T15:39:00Z">
            <w:rPr>
              <w:rFonts w:ascii="Times New Roman" w:hAnsi="Times New Roman" w:cs="Times New Roman"/>
              <w:bCs/>
            </w:rPr>
          </w:rPrChange>
        </w:rPr>
      </w:pPr>
    </w:p>
    <w:p w14:paraId="111A8F6A" w14:textId="77777777" w:rsidR="008C6CDC" w:rsidRPr="00063AAB" w:rsidRDefault="008C6CDC" w:rsidP="002217A9">
      <w:pPr>
        <w:widowControl w:val="0"/>
        <w:spacing w:after="0" w:line="240" w:lineRule="auto"/>
        <w:rPr>
          <w:rFonts w:ascii="Times New Roman" w:hAnsi="Times New Roman" w:cs="Times New Roman"/>
          <w:bCs/>
          <w:rPrChange w:id="302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029"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3030" w:author="Agate Publishing" w:date="2019-08-26T15:39:00Z">
            <w:rPr>
              <w:rFonts w:ascii="Times New Roman" w:eastAsia="Helvetica,dialog,Verdana,unifon" w:hAnsi="Times New Roman" w:cs="Times New Roman"/>
              <w:bCs/>
            </w:rPr>
          </w:rPrChange>
        </w:rPr>
        <w:t>. $600,000</w:t>
      </w:r>
    </w:p>
    <w:p w14:paraId="42FC7ECB" w14:textId="77777777" w:rsidR="008C6CDC" w:rsidRPr="00063AAB" w:rsidRDefault="008C6CDC" w:rsidP="002217A9">
      <w:pPr>
        <w:widowControl w:val="0"/>
        <w:spacing w:after="0" w:line="240" w:lineRule="auto"/>
        <w:rPr>
          <w:rFonts w:ascii="Times New Roman" w:hAnsi="Times New Roman" w:cs="Times New Roman"/>
          <w:bCs/>
          <w:rPrChange w:id="3031" w:author="Agate Publishing" w:date="2019-08-26T15:39:00Z">
            <w:rPr>
              <w:rFonts w:ascii="Times New Roman" w:hAnsi="Times New Roman" w:cs="Times New Roman"/>
              <w:bCs/>
            </w:rPr>
          </w:rPrChange>
        </w:rPr>
      </w:pPr>
    </w:p>
    <w:p w14:paraId="6B990EC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03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33" w:author="Agate Publishing" w:date="2019-08-26T15:39:00Z">
            <w:rPr>
              <w:rFonts w:ascii="Times New Roman" w:eastAsia="Helvetica,dialog,Verdana,unifon" w:hAnsi="Times New Roman" w:cs="Times New Roman"/>
              <w:bCs/>
            </w:rPr>
          </w:rPrChange>
        </w:rPr>
        <w:t>D. $699,999</w:t>
      </w:r>
    </w:p>
    <w:p w14:paraId="71AD44C5" w14:textId="77777777" w:rsidR="00DB0220" w:rsidRPr="00063AAB" w:rsidRDefault="00DB0220" w:rsidP="00DB0220">
      <w:pPr>
        <w:widowControl w:val="0"/>
        <w:spacing w:after="0" w:line="240" w:lineRule="auto"/>
        <w:rPr>
          <w:ins w:id="3034" w:author="Jeannie's Laptop" w:date="2019-07-23T12:33:00Z"/>
          <w:rFonts w:ascii="Times New Roman" w:hAnsi="Times New Roman" w:cs="Times New Roman"/>
          <w:bCs/>
          <w:rPrChange w:id="3035" w:author="Agate Publishing" w:date="2019-08-26T15:39:00Z">
            <w:rPr>
              <w:ins w:id="3036" w:author="Jeannie's Laptop" w:date="2019-07-23T12:33:00Z"/>
              <w:rFonts w:ascii="Times New Roman" w:hAnsi="Times New Roman" w:cs="Times New Roman"/>
              <w:bCs/>
            </w:rPr>
          </w:rPrChange>
        </w:rPr>
      </w:pPr>
    </w:p>
    <w:p w14:paraId="1F342CE2" w14:textId="77777777" w:rsidR="00DB0220" w:rsidRPr="00063AAB" w:rsidRDefault="00DB0220" w:rsidP="00DB0220">
      <w:pPr>
        <w:widowControl w:val="0"/>
        <w:spacing w:after="0" w:line="240" w:lineRule="auto"/>
        <w:rPr>
          <w:ins w:id="3037" w:author="Jeannie's Laptop" w:date="2019-07-23T12:33:00Z"/>
          <w:rFonts w:ascii="Times New Roman" w:hAnsi="Times New Roman" w:cs="Times New Roman"/>
          <w:bCs/>
          <w:rPrChange w:id="3038" w:author="Agate Publishing" w:date="2019-08-26T15:39:00Z">
            <w:rPr>
              <w:ins w:id="3039" w:author="Jeannie's Laptop" w:date="2019-07-23T12:33:00Z"/>
              <w:rFonts w:ascii="Times New Roman" w:hAnsi="Times New Roman" w:cs="Times New Roman"/>
              <w:bCs/>
            </w:rPr>
          </w:rPrChange>
        </w:rPr>
      </w:pPr>
      <w:ins w:id="3040" w:author="Jeannie's Laptop" w:date="2019-07-23T12:33:00Z">
        <w:r w:rsidRPr="00063AAB">
          <w:rPr>
            <w:rFonts w:ascii="Times New Roman" w:eastAsia="Helvetica,dialog,Verdana,unifon" w:hAnsi="Times New Roman" w:cs="Times New Roman"/>
            <w:bCs/>
            <w:rPrChange w:id="3041" w:author="Agate Publishing" w:date="2019-08-26T15:39:00Z">
              <w:rPr>
                <w:rFonts w:ascii="Times New Roman" w:eastAsia="Helvetica,dialog,Verdana,unifon" w:hAnsi="Times New Roman" w:cs="Times New Roman"/>
                <w:bCs/>
              </w:rPr>
            </w:rPrChange>
          </w:rPr>
          <w:t>Feedback:</w:t>
        </w:r>
      </w:ins>
    </w:p>
    <w:p w14:paraId="69D9E59A" w14:textId="6F3F7D0D" w:rsidR="001952E6" w:rsidRPr="00063AAB" w:rsidDel="00DB0220" w:rsidRDefault="001952E6" w:rsidP="002217A9">
      <w:pPr>
        <w:widowControl w:val="0"/>
        <w:spacing w:after="0" w:line="240" w:lineRule="auto"/>
        <w:rPr>
          <w:del w:id="3042" w:author="Jeannie's Laptop" w:date="2019-07-23T12:33:00Z"/>
          <w:rFonts w:ascii="Times New Roman" w:hAnsi="Times New Roman" w:cs="Times New Roman"/>
          <w:bCs/>
          <w:rPrChange w:id="3043" w:author="Agate Publishing" w:date="2019-08-26T15:39:00Z">
            <w:rPr>
              <w:del w:id="3044" w:author="Jeannie's Laptop" w:date="2019-07-23T12:33:00Z"/>
              <w:rFonts w:ascii="Times New Roman" w:hAnsi="Times New Roman" w:cs="Times New Roman"/>
              <w:bCs/>
            </w:rPr>
          </w:rPrChange>
        </w:rPr>
      </w:pPr>
    </w:p>
    <w:p w14:paraId="674A2D05" w14:textId="577D483A" w:rsidR="008C6CDC" w:rsidRPr="00063AAB" w:rsidRDefault="008C6CDC" w:rsidP="002217A9">
      <w:pPr>
        <w:widowControl w:val="0"/>
        <w:spacing w:after="0" w:line="240" w:lineRule="auto"/>
        <w:rPr>
          <w:rFonts w:ascii="Times New Roman" w:hAnsi="Times New Roman" w:cs="Times New Roman"/>
          <w:bCs/>
          <w:rPrChange w:id="304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046" w:author="Agate Publishing" w:date="2019-08-26T15:39:00Z">
            <w:rPr>
              <w:rFonts w:ascii="Times New Roman" w:eastAsia="Helvetica,dialog,Verdana,unifon" w:hAnsi="Times New Roman" w:cs="Times New Roman"/>
              <w:bCs/>
            </w:rPr>
          </w:rPrChange>
        </w:rPr>
        <w:t xml:space="preserve">$150,000 ÷ ($8 </w:t>
      </w:r>
      <w:ins w:id="3047" w:author="Agate Publishing" w:date="2019-08-26T15:02:00Z">
        <w:r w:rsidR="006B5398" w:rsidRPr="00063AAB">
          <w:rPr>
            <w:rFonts w:ascii="Times New Roman" w:eastAsia="Helvetica,dialog,Verdana,unifon" w:hAnsi="Times New Roman" w:cs="Times New Roman"/>
            <w:bCs/>
            <w:rPrChange w:id="3048" w:author="Agate Publishing" w:date="2019-08-26T15:39:00Z">
              <w:rPr>
                <w:rFonts w:ascii="Times New Roman" w:eastAsia="Helvetica,dialog,Verdana,unifon" w:hAnsi="Times New Roman" w:cs="Times New Roman"/>
                <w:bCs/>
              </w:rPr>
            </w:rPrChange>
          </w:rPr>
          <w:t>−</w:t>
        </w:r>
      </w:ins>
      <w:del w:id="3049" w:author="Agate Publishing" w:date="2019-08-26T15:02:00Z">
        <w:r w:rsidRPr="00063AAB" w:rsidDel="006B5398">
          <w:rPr>
            <w:rFonts w:ascii="Times New Roman" w:eastAsia="Helvetica,dialog,Verdana,unifon" w:hAnsi="Times New Roman" w:cs="Times New Roman"/>
            <w:bCs/>
            <w:rPrChange w:id="3050"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3051" w:author="Agate Publishing" w:date="2019-08-26T15:39:00Z">
            <w:rPr>
              <w:rFonts w:ascii="Times New Roman" w:eastAsia="Helvetica,dialog,Verdana,unifon" w:hAnsi="Times New Roman" w:cs="Times New Roman"/>
              <w:bCs/>
            </w:rPr>
          </w:rPrChange>
        </w:rPr>
        <w:t xml:space="preserve"> $6) = 75,000 × $8 = $600,000</w:t>
      </w:r>
    </w:p>
    <w:p w14:paraId="23ADFE1F" w14:textId="77777777" w:rsidR="008C6CDC" w:rsidRPr="00063AAB" w:rsidRDefault="008C6CDC" w:rsidP="002217A9">
      <w:pPr>
        <w:widowControl w:val="0"/>
        <w:spacing w:after="0" w:line="240" w:lineRule="auto"/>
        <w:rPr>
          <w:rFonts w:ascii="Times New Roman" w:hAnsi="Times New Roman" w:cs="Times New Roman"/>
          <w:bCs/>
          <w:rPrChange w:id="3052" w:author="Agate Publishing" w:date="2019-08-26T15:39:00Z">
            <w:rPr>
              <w:rFonts w:ascii="Times New Roman" w:hAnsi="Times New Roman" w:cs="Times New Roman"/>
              <w:bCs/>
            </w:rPr>
          </w:rPrChange>
        </w:rPr>
      </w:pPr>
    </w:p>
    <w:p w14:paraId="64FAB4E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54" w:author="Agate Publishing" w:date="2019-08-26T15:39:00Z">
            <w:rPr>
              <w:rFonts w:ascii="Times New Roman" w:eastAsia="Helvetica,dialog,Verdana,unifon" w:hAnsi="Times New Roman" w:cs="Times New Roman"/>
              <w:bCs/>
            </w:rPr>
          </w:rPrChange>
        </w:rPr>
        <w:t>AACSB: Analytical Thinking</w:t>
      </w:r>
    </w:p>
    <w:p w14:paraId="00FB640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56" w:author="Agate Publishing" w:date="2019-08-26T15:39:00Z">
            <w:rPr>
              <w:rFonts w:ascii="Times New Roman" w:eastAsia="Helvetica,dialog,Verdana,unifon" w:hAnsi="Times New Roman" w:cs="Times New Roman"/>
              <w:bCs/>
            </w:rPr>
          </w:rPrChange>
        </w:rPr>
        <w:t>AICPA: BB Critical Thinking</w:t>
      </w:r>
    </w:p>
    <w:p w14:paraId="473A27E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58" w:author="Agate Publishing" w:date="2019-08-26T15:39:00Z">
            <w:rPr>
              <w:rFonts w:ascii="Times New Roman" w:eastAsia="Helvetica,dialog,Verdana,unifon" w:hAnsi="Times New Roman" w:cs="Times New Roman"/>
              <w:bCs/>
            </w:rPr>
          </w:rPrChange>
        </w:rPr>
        <w:t>AICPA: FN Measurement</w:t>
      </w:r>
    </w:p>
    <w:p w14:paraId="1D19B95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60" w:author="Agate Publishing" w:date="2019-08-26T15:39:00Z">
            <w:rPr>
              <w:rFonts w:ascii="Times New Roman" w:eastAsia="Helvetica,dialog,Verdana,unifon" w:hAnsi="Times New Roman" w:cs="Times New Roman"/>
              <w:bCs/>
            </w:rPr>
          </w:rPrChange>
        </w:rPr>
        <w:t>Accessibility: Keyboard Navigation</w:t>
      </w:r>
    </w:p>
    <w:p w14:paraId="7EE702A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6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62" w:author="Agate Publishing" w:date="2019-08-26T15:39:00Z">
            <w:rPr>
              <w:rFonts w:ascii="Times New Roman" w:eastAsia="Helvetica,dialog,Verdana,unifon" w:hAnsi="Times New Roman" w:cs="Times New Roman"/>
              <w:bCs/>
            </w:rPr>
          </w:rPrChange>
        </w:rPr>
        <w:t>Blooms: Analyze</w:t>
      </w:r>
    </w:p>
    <w:p w14:paraId="7F5EDE7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64" w:author="Agate Publishing" w:date="2019-08-26T15:39:00Z">
            <w:rPr>
              <w:rFonts w:ascii="Times New Roman" w:eastAsia="Helvetica,dialog,Verdana,unifon" w:hAnsi="Times New Roman" w:cs="Times New Roman"/>
              <w:bCs/>
            </w:rPr>
          </w:rPrChange>
        </w:rPr>
        <w:t>Difficulty: 2 Medium</w:t>
      </w:r>
    </w:p>
    <w:p w14:paraId="758A8FC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6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66"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5FBA461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0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068" w:author="Agate Publishing" w:date="2019-08-26T15:39:00Z">
            <w:rPr>
              <w:rFonts w:ascii="Times New Roman" w:eastAsia="Helvetica,dialog,Verdana,unifon" w:hAnsi="Times New Roman" w:cs="Times New Roman"/>
              <w:bCs/>
            </w:rPr>
          </w:rPrChange>
        </w:rPr>
        <w:t>Topic: How Many Units Must We Sell?</w:t>
      </w:r>
    </w:p>
    <w:p w14:paraId="0820C6BE"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3069" w:author="Agate Publishing" w:date="2019-08-26T15:39:00Z">
            <w:rPr>
              <w:rFonts w:ascii="Times New Roman" w:eastAsia="Helvetica,dialog,Verdana,unifon" w:hAnsi="Times New Roman" w:cs="Times New Roman"/>
              <w:bCs/>
            </w:rPr>
          </w:rPrChange>
        </w:rPr>
      </w:pPr>
    </w:p>
    <w:p w14:paraId="6C751254"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3070" w:author="Agate Publishing" w:date="2019-08-26T15:39:00Z">
            <w:rPr>
              <w:rFonts w:ascii="Times New Roman" w:eastAsia="Helvetica,dialog,Verdana,unifon" w:hAnsi="Times New Roman" w:cs="Times New Roman"/>
              <w:bCs/>
            </w:rPr>
          </w:rPrChange>
        </w:rPr>
      </w:pPr>
    </w:p>
    <w:p w14:paraId="624D2044" w14:textId="77777777" w:rsidR="008C6CDC" w:rsidRPr="00063AAB" w:rsidRDefault="008C6CDC" w:rsidP="002217A9">
      <w:pPr>
        <w:widowControl w:val="0"/>
        <w:spacing w:after="0" w:line="240" w:lineRule="auto"/>
        <w:rPr>
          <w:rFonts w:ascii="Times New Roman" w:hAnsi="Times New Roman" w:cs="Times New Roman"/>
          <w:bCs/>
          <w:rPrChange w:id="307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072" w:author="Agate Publishing" w:date="2019-08-26T15:39:00Z">
            <w:rPr>
              <w:rFonts w:ascii="Times New Roman" w:eastAsia="Helvetica,dialog,Verdana,unifon" w:hAnsi="Times New Roman" w:cs="Times New Roman"/>
              <w:bCs/>
            </w:rPr>
          </w:rPrChange>
        </w:rPr>
        <w:t>77. The following information is available:</w:t>
      </w:r>
    </w:p>
    <w:p w14:paraId="43DBC55E" w14:textId="77777777" w:rsidR="008C6CDC" w:rsidRPr="00063AAB" w:rsidRDefault="008C6CDC" w:rsidP="002217A9">
      <w:pPr>
        <w:widowControl w:val="0"/>
        <w:spacing w:after="0" w:line="240" w:lineRule="auto"/>
        <w:rPr>
          <w:rFonts w:ascii="Times New Roman" w:hAnsi="Times New Roman" w:cs="Times New Roman"/>
          <w:bCs/>
          <w:rPrChange w:id="3073" w:author="Agate Publishing" w:date="2019-08-26T15:39:00Z">
            <w:rPr>
              <w:rFonts w:ascii="Times New Roman" w:hAnsi="Times New Roman" w:cs="Times New Roman"/>
              <w:bCs/>
            </w:rPr>
          </w:rPrChange>
        </w:rPr>
      </w:pPr>
    </w:p>
    <w:tbl>
      <w:tblPr>
        <w:tblStyle w:val="GridTableLight"/>
        <w:tblW w:w="4216" w:type="dxa"/>
        <w:tblLook w:val="04A0" w:firstRow="1" w:lastRow="0" w:firstColumn="1" w:lastColumn="0" w:noHBand="0" w:noVBand="1"/>
        <w:tblPrChange w:id="3074" w:author="Jeannie's Laptop" w:date="2019-07-22T16:50:00Z">
          <w:tblPr>
            <w:tblW w:w="4216" w:type="dxa"/>
            <w:tblCellSpacing w:w="0" w:type="dxa"/>
            <w:tblCellMar>
              <w:left w:w="0" w:type="dxa"/>
              <w:right w:w="0" w:type="dxa"/>
            </w:tblCellMar>
            <w:tblLook w:val="04A0" w:firstRow="1" w:lastRow="0" w:firstColumn="1" w:lastColumn="0" w:noHBand="0" w:noVBand="1"/>
          </w:tblPr>
        </w:tblPrChange>
      </w:tblPr>
      <w:tblGrid>
        <w:gridCol w:w="2595"/>
        <w:gridCol w:w="342"/>
        <w:gridCol w:w="860"/>
        <w:gridCol w:w="419"/>
        <w:tblGridChange w:id="3075">
          <w:tblGrid>
            <w:gridCol w:w="3096"/>
            <w:gridCol w:w="137"/>
            <w:gridCol w:w="754"/>
            <w:gridCol w:w="229"/>
          </w:tblGrid>
        </w:tblGridChange>
      </w:tblGrid>
      <w:tr w:rsidR="002A2506" w:rsidRPr="00063AAB" w14:paraId="75783C02" w14:textId="77777777" w:rsidTr="0053784C">
        <w:trPr>
          <w:trHeight w:val="253"/>
          <w:trPrChange w:id="3076" w:author="Jeannie's Laptop" w:date="2019-07-22T16:50:00Z">
            <w:trPr>
              <w:trHeight w:val="253"/>
              <w:tblCellSpacing w:w="0" w:type="dxa"/>
            </w:trPr>
          </w:trPrChange>
        </w:trPr>
        <w:tc>
          <w:tcPr>
            <w:tcW w:w="0" w:type="auto"/>
            <w:hideMark/>
            <w:tcPrChange w:id="3077" w:author="Jeannie's Laptop" w:date="2019-07-22T16:50:00Z">
              <w:tcPr>
                <w:tcW w:w="0" w:type="auto"/>
                <w:shd w:val="clear" w:color="auto" w:fill="auto"/>
                <w:tcMar>
                  <w:top w:w="0" w:type="dxa"/>
                  <w:left w:w="225" w:type="dxa"/>
                  <w:bottom w:w="0" w:type="dxa"/>
                  <w:right w:w="0" w:type="dxa"/>
                </w:tcMar>
                <w:vAlign w:val="center"/>
                <w:hideMark/>
              </w:tcPr>
            </w:tcPrChange>
          </w:tcPr>
          <w:p w14:paraId="612F79DE" w14:textId="77777777" w:rsidR="001952E6" w:rsidRPr="00063AAB" w:rsidRDefault="001952E6" w:rsidP="001952E6">
            <w:pPr>
              <w:rPr>
                <w:rFonts w:ascii="Times New Roman" w:eastAsia="Times New Roman" w:hAnsi="Times New Roman" w:cs="Times New Roman"/>
                <w:bCs/>
                <w:lang w:eastAsia="zh-TW"/>
                <w:rPrChange w:id="3078"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3079" w:author="Agate Publishing" w:date="2019-08-26T15:39:00Z">
                  <w:rPr>
                    <w:rFonts w:ascii="Times New Roman" w:eastAsia="Times New Roman" w:hAnsi="Times New Roman" w:cs="Times New Roman"/>
                    <w:bCs/>
                    <w:lang w:val="en-IN" w:eastAsia="zh-TW"/>
                  </w:rPr>
                </w:rPrChange>
              </w:rPr>
              <w:t>Sales</w:t>
            </w:r>
          </w:p>
        </w:tc>
        <w:tc>
          <w:tcPr>
            <w:tcW w:w="0" w:type="auto"/>
            <w:hideMark/>
            <w:tcPrChange w:id="3080" w:author="Jeannie's Laptop" w:date="2019-07-22T16:50:00Z">
              <w:tcPr>
                <w:tcW w:w="0" w:type="auto"/>
                <w:shd w:val="clear" w:color="auto" w:fill="auto"/>
                <w:vAlign w:val="center"/>
                <w:hideMark/>
              </w:tcPr>
            </w:tcPrChange>
          </w:tcPr>
          <w:p w14:paraId="756327DD" w14:textId="77777777" w:rsidR="001952E6" w:rsidRPr="00063AAB" w:rsidRDefault="001952E6" w:rsidP="001952E6">
            <w:pPr>
              <w:jc w:val="right"/>
              <w:rPr>
                <w:rFonts w:ascii="Times New Roman" w:eastAsia="Times New Roman" w:hAnsi="Times New Roman" w:cs="Times New Roman"/>
                <w:bCs/>
                <w:lang w:eastAsia="zh-TW"/>
                <w:rPrChange w:id="3081"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3082" w:author="Agate Publishing" w:date="2019-08-26T15:39:00Z">
                  <w:rPr>
                    <w:rFonts w:ascii="Times New Roman" w:eastAsia="Times New Roman" w:hAnsi="Times New Roman" w:cs="Times New Roman"/>
                    <w:bCs/>
                    <w:lang w:val="en-IN" w:eastAsia="zh-TW"/>
                  </w:rPr>
                </w:rPrChange>
              </w:rPr>
              <w:t>$</w:t>
            </w:r>
          </w:p>
        </w:tc>
        <w:tc>
          <w:tcPr>
            <w:tcW w:w="0" w:type="auto"/>
            <w:hideMark/>
            <w:tcPrChange w:id="3083" w:author="Jeannie's Laptop" w:date="2019-07-22T16:50:00Z">
              <w:tcPr>
                <w:tcW w:w="0" w:type="auto"/>
                <w:shd w:val="clear" w:color="auto" w:fill="auto"/>
                <w:vAlign w:val="center"/>
                <w:hideMark/>
              </w:tcPr>
            </w:tcPrChange>
          </w:tcPr>
          <w:p w14:paraId="77FD50E7" w14:textId="77777777" w:rsidR="001952E6" w:rsidRPr="00063AAB" w:rsidRDefault="001952E6" w:rsidP="001952E6">
            <w:pPr>
              <w:jc w:val="right"/>
              <w:rPr>
                <w:rFonts w:ascii="Times New Roman" w:eastAsia="Times New Roman" w:hAnsi="Times New Roman" w:cs="Times New Roman"/>
                <w:bCs/>
                <w:lang w:eastAsia="zh-TW"/>
                <w:rPrChange w:id="308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3085" w:author="Agate Publishing" w:date="2019-08-26T15:39:00Z">
                  <w:rPr>
                    <w:rFonts w:ascii="Times New Roman" w:eastAsia="Times New Roman" w:hAnsi="Times New Roman" w:cs="Times New Roman"/>
                    <w:bCs/>
                    <w:lang w:val="en-IN" w:eastAsia="zh-TW"/>
                  </w:rPr>
                </w:rPrChange>
              </w:rPr>
              <w:t>90,000</w:t>
            </w:r>
          </w:p>
        </w:tc>
        <w:tc>
          <w:tcPr>
            <w:tcW w:w="0" w:type="auto"/>
            <w:hideMark/>
            <w:tcPrChange w:id="3086" w:author="Jeannie's Laptop" w:date="2019-07-22T16:50:00Z">
              <w:tcPr>
                <w:tcW w:w="0" w:type="auto"/>
                <w:shd w:val="clear" w:color="auto" w:fill="auto"/>
                <w:vAlign w:val="center"/>
                <w:hideMark/>
              </w:tcPr>
            </w:tcPrChange>
          </w:tcPr>
          <w:p w14:paraId="4C15A56E" w14:textId="77777777" w:rsidR="001952E6" w:rsidRPr="00063AAB" w:rsidRDefault="001952E6" w:rsidP="001952E6">
            <w:pPr>
              <w:rPr>
                <w:rFonts w:ascii="Times New Roman" w:eastAsia="Times New Roman" w:hAnsi="Times New Roman" w:cs="Times New Roman"/>
                <w:bCs/>
                <w:lang w:eastAsia="zh-TW"/>
                <w:rPrChange w:id="3087" w:author="Agate Publishing" w:date="2019-08-26T15:39:00Z">
                  <w:rPr>
                    <w:rFonts w:ascii="Times New Roman" w:eastAsia="Times New Roman" w:hAnsi="Times New Roman" w:cs="Times New Roman"/>
                    <w:bCs/>
                    <w:lang w:val="en-IN" w:eastAsia="zh-TW"/>
                  </w:rPr>
                </w:rPrChange>
              </w:rPr>
            </w:pPr>
          </w:p>
        </w:tc>
      </w:tr>
      <w:tr w:rsidR="002A2506" w:rsidRPr="00063AAB" w14:paraId="6B1D0AAA" w14:textId="77777777" w:rsidTr="0053784C">
        <w:trPr>
          <w:trHeight w:val="261"/>
          <w:trPrChange w:id="3088" w:author="Jeannie's Laptop" w:date="2019-07-22T16:50:00Z">
            <w:trPr>
              <w:trHeight w:val="261"/>
              <w:tblCellSpacing w:w="0" w:type="dxa"/>
            </w:trPr>
          </w:trPrChange>
        </w:trPr>
        <w:tc>
          <w:tcPr>
            <w:tcW w:w="0" w:type="auto"/>
            <w:hideMark/>
            <w:tcPrChange w:id="3089" w:author="Jeannie's Laptop" w:date="2019-07-22T16:50:00Z">
              <w:tcPr>
                <w:tcW w:w="0" w:type="auto"/>
                <w:shd w:val="clear" w:color="auto" w:fill="auto"/>
                <w:tcMar>
                  <w:top w:w="0" w:type="dxa"/>
                  <w:left w:w="225" w:type="dxa"/>
                  <w:bottom w:w="0" w:type="dxa"/>
                  <w:right w:w="0" w:type="dxa"/>
                </w:tcMar>
                <w:vAlign w:val="center"/>
                <w:hideMark/>
              </w:tcPr>
            </w:tcPrChange>
          </w:tcPr>
          <w:p w14:paraId="20A30AC5" w14:textId="77777777" w:rsidR="001952E6" w:rsidRPr="00063AAB" w:rsidRDefault="001952E6" w:rsidP="001952E6">
            <w:pPr>
              <w:rPr>
                <w:rFonts w:ascii="Times New Roman" w:eastAsia="Times New Roman" w:hAnsi="Times New Roman" w:cs="Times New Roman"/>
                <w:bCs/>
                <w:lang w:eastAsia="zh-TW"/>
                <w:rPrChange w:id="3090"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3091" w:author="Agate Publishing" w:date="2019-08-26T15:39:00Z">
                  <w:rPr>
                    <w:rFonts w:ascii="Times New Roman" w:eastAsia="Times New Roman" w:hAnsi="Times New Roman" w:cs="Times New Roman"/>
                    <w:bCs/>
                    <w:lang w:val="en-IN" w:eastAsia="zh-TW"/>
                  </w:rPr>
                </w:rPrChange>
              </w:rPr>
              <w:t>Break-even sales</w:t>
            </w:r>
          </w:p>
        </w:tc>
        <w:tc>
          <w:tcPr>
            <w:tcW w:w="0" w:type="auto"/>
            <w:hideMark/>
            <w:tcPrChange w:id="3092" w:author="Jeannie's Laptop" w:date="2019-07-22T16:50:00Z">
              <w:tcPr>
                <w:tcW w:w="0" w:type="auto"/>
                <w:shd w:val="clear" w:color="auto" w:fill="auto"/>
                <w:vAlign w:val="center"/>
                <w:hideMark/>
              </w:tcPr>
            </w:tcPrChange>
          </w:tcPr>
          <w:p w14:paraId="29E0ECBA" w14:textId="77777777" w:rsidR="001952E6" w:rsidRPr="00063AAB" w:rsidRDefault="001952E6" w:rsidP="001952E6">
            <w:pPr>
              <w:jc w:val="right"/>
              <w:rPr>
                <w:rFonts w:ascii="Times New Roman" w:eastAsia="Times New Roman" w:hAnsi="Times New Roman" w:cs="Times New Roman"/>
                <w:bCs/>
                <w:lang w:eastAsia="zh-TW"/>
                <w:rPrChange w:id="309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3094" w:author="Agate Publishing" w:date="2019-08-26T15:39:00Z">
                  <w:rPr>
                    <w:rFonts w:ascii="Times New Roman" w:eastAsia="Times New Roman" w:hAnsi="Times New Roman" w:cs="Times New Roman"/>
                    <w:bCs/>
                    <w:lang w:val="en-IN" w:eastAsia="zh-TW"/>
                  </w:rPr>
                </w:rPrChange>
              </w:rPr>
              <w:t>$</w:t>
            </w:r>
          </w:p>
        </w:tc>
        <w:tc>
          <w:tcPr>
            <w:tcW w:w="0" w:type="auto"/>
            <w:hideMark/>
            <w:tcPrChange w:id="3095" w:author="Jeannie's Laptop" w:date="2019-07-22T16:50:00Z">
              <w:tcPr>
                <w:tcW w:w="0" w:type="auto"/>
                <w:shd w:val="clear" w:color="auto" w:fill="auto"/>
                <w:vAlign w:val="center"/>
                <w:hideMark/>
              </w:tcPr>
            </w:tcPrChange>
          </w:tcPr>
          <w:p w14:paraId="34E66826" w14:textId="77777777" w:rsidR="001952E6" w:rsidRPr="00063AAB" w:rsidRDefault="001952E6" w:rsidP="001952E6">
            <w:pPr>
              <w:jc w:val="right"/>
              <w:rPr>
                <w:rFonts w:ascii="Times New Roman" w:eastAsia="Times New Roman" w:hAnsi="Times New Roman" w:cs="Times New Roman"/>
                <w:bCs/>
                <w:lang w:eastAsia="zh-TW"/>
                <w:rPrChange w:id="309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3097" w:author="Agate Publishing" w:date="2019-08-26T15:39:00Z">
                  <w:rPr>
                    <w:rFonts w:ascii="Times New Roman" w:eastAsia="Times New Roman" w:hAnsi="Times New Roman" w:cs="Times New Roman"/>
                    <w:bCs/>
                    <w:lang w:val="en-IN" w:eastAsia="zh-TW"/>
                  </w:rPr>
                </w:rPrChange>
              </w:rPr>
              <w:t>50,000</w:t>
            </w:r>
          </w:p>
        </w:tc>
        <w:tc>
          <w:tcPr>
            <w:tcW w:w="0" w:type="auto"/>
            <w:hideMark/>
            <w:tcPrChange w:id="3098" w:author="Jeannie's Laptop" w:date="2019-07-22T16:50:00Z">
              <w:tcPr>
                <w:tcW w:w="0" w:type="auto"/>
                <w:shd w:val="clear" w:color="auto" w:fill="auto"/>
                <w:vAlign w:val="center"/>
                <w:hideMark/>
              </w:tcPr>
            </w:tcPrChange>
          </w:tcPr>
          <w:p w14:paraId="063645B6" w14:textId="77777777" w:rsidR="001952E6" w:rsidRPr="00063AAB" w:rsidRDefault="001952E6" w:rsidP="001952E6">
            <w:pPr>
              <w:rPr>
                <w:rFonts w:ascii="Times New Roman" w:eastAsia="Times New Roman" w:hAnsi="Times New Roman" w:cs="Times New Roman"/>
                <w:bCs/>
                <w:lang w:eastAsia="zh-TW"/>
                <w:rPrChange w:id="3099" w:author="Agate Publishing" w:date="2019-08-26T15:39:00Z">
                  <w:rPr>
                    <w:rFonts w:ascii="Times New Roman" w:eastAsia="Times New Roman" w:hAnsi="Times New Roman" w:cs="Times New Roman"/>
                    <w:bCs/>
                    <w:lang w:val="en-IN" w:eastAsia="zh-TW"/>
                  </w:rPr>
                </w:rPrChange>
              </w:rPr>
            </w:pPr>
          </w:p>
        </w:tc>
      </w:tr>
      <w:tr w:rsidR="002A2506" w:rsidRPr="00063AAB" w14:paraId="7208F6E8" w14:textId="77777777" w:rsidTr="0053784C">
        <w:trPr>
          <w:trHeight w:val="253"/>
          <w:trPrChange w:id="3100" w:author="Jeannie's Laptop" w:date="2019-07-22T16:50:00Z">
            <w:trPr>
              <w:trHeight w:val="253"/>
              <w:tblCellSpacing w:w="0" w:type="dxa"/>
            </w:trPr>
          </w:trPrChange>
        </w:trPr>
        <w:tc>
          <w:tcPr>
            <w:tcW w:w="0" w:type="auto"/>
            <w:hideMark/>
            <w:tcPrChange w:id="3101" w:author="Jeannie's Laptop" w:date="2019-07-22T16:50:00Z">
              <w:tcPr>
                <w:tcW w:w="0" w:type="auto"/>
                <w:shd w:val="clear" w:color="auto" w:fill="auto"/>
                <w:tcMar>
                  <w:top w:w="0" w:type="dxa"/>
                  <w:left w:w="225" w:type="dxa"/>
                  <w:bottom w:w="0" w:type="dxa"/>
                  <w:right w:w="0" w:type="dxa"/>
                </w:tcMar>
                <w:vAlign w:val="center"/>
                <w:hideMark/>
              </w:tcPr>
            </w:tcPrChange>
          </w:tcPr>
          <w:p w14:paraId="542F1AC3" w14:textId="77777777" w:rsidR="001952E6" w:rsidRPr="00063AAB" w:rsidRDefault="001952E6" w:rsidP="001952E6">
            <w:pPr>
              <w:rPr>
                <w:rFonts w:ascii="Times New Roman" w:eastAsia="Times New Roman" w:hAnsi="Times New Roman" w:cs="Times New Roman"/>
                <w:bCs/>
                <w:lang w:eastAsia="zh-TW"/>
                <w:rPrChange w:id="3102"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3103" w:author="Agate Publishing" w:date="2019-08-26T15:39:00Z">
                  <w:rPr>
                    <w:rFonts w:ascii="Times New Roman" w:eastAsia="Times New Roman" w:hAnsi="Times New Roman" w:cs="Times New Roman"/>
                    <w:bCs/>
                    <w:lang w:val="en-IN" w:eastAsia="zh-TW"/>
                  </w:rPr>
                </w:rPrChange>
              </w:rPr>
              <w:t>Contribution margin ratio</w:t>
            </w:r>
          </w:p>
        </w:tc>
        <w:tc>
          <w:tcPr>
            <w:tcW w:w="0" w:type="auto"/>
            <w:hideMark/>
            <w:tcPrChange w:id="3104" w:author="Jeannie's Laptop" w:date="2019-07-22T16:50:00Z">
              <w:tcPr>
                <w:tcW w:w="0" w:type="auto"/>
                <w:shd w:val="clear" w:color="auto" w:fill="auto"/>
                <w:vAlign w:val="center"/>
                <w:hideMark/>
              </w:tcPr>
            </w:tcPrChange>
          </w:tcPr>
          <w:p w14:paraId="2E22802F" w14:textId="77777777" w:rsidR="001952E6" w:rsidRPr="00063AAB" w:rsidRDefault="001952E6" w:rsidP="001952E6">
            <w:pPr>
              <w:jc w:val="right"/>
              <w:rPr>
                <w:rFonts w:ascii="Times New Roman" w:eastAsia="Times New Roman" w:hAnsi="Times New Roman" w:cs="Times New Roman"/>
                <w:bCs/>
                <w:lang w:eastAsia="zh-TW"/>
                <w:rPrChange w:id="3105" w:author="Agate Publishing" w:date="2019-08-26T15:39:00Z">
                  <w:rPr>
                    <w:rFonts w:ascii="Times New Roman" w:eastAsia="Times New Roman" w:hAnsi="Times New Roman" w:cs="Times New Roman"/>
                    <w:bCs/>
                    <w:lang w:val="en-IN" w:eastAsia="zh-TW"/>
                  </w:rPr>
                </w:rPrChange>
              </w:rPr>
            </w:pPr>
          </w:p>
        </w:tc>
        <w:tc>
          <w:tcPr>
            <w:tcW w:w="0" w:type="auto"/>
            <w:hideMark/>
            <w:tcPrChange w:id="3106" w:author="Jeannie's Laptop" w:date="2019-07-22T16:50:00Z">
              <w:tcPr>
                <w:tcW w:w="0" w:type="auto"/>
                <w:shd w:val="clear" w:color="auto" w:fill="auto"/>
                <w:vAlign w:val="center"/>
                <w:hideMark/>
              </w:tcPr>
            </w:tcPrChange>
          </w:tcPr>
          <w:p w14:paraId="7C9C60A4" w14:textId="77777777" w:rsidR="001952E6" w:rsidRPr="00063AAB" w:rsidRDefault="001952E6" w:rsidP="001952E6">
            <w:pPr>
              <w:jc w:val="right"/>
              <w:rPr>
                <w:rFonts w:ascii="Times New Roman" w:eastAsia="Times New Roman" w:hAnsi="Times New Roman" w:cs="Times New Roman"/>
                <w:bCs/>
                <w:lang w:eastAsia="zh-TW"/>
                <w:rPrChange w:id="3107"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3108" w:author="Agate Publishing" w:date="2019-08-26T15:39:00Z">
                  <w:rPr>
                    <w:rFonts w:ascii="Times New Roman" w:eastAsia="Times New Roman" w:hAnsi="Times New Roman" w:cs="Times New Roman"/>
                    <w:bCs/>
                    <w:lang w:val="en-IN" w:eastAsia="zh-TW"/>
                  </w:rPr>
                </w:rPrChange>
              </w:rPr>
              <w:t>26</w:t>
            </w:r>
          </w:p>
        </w:tc>
        <w:tc>
          <w:tcPr>
            <w:tcW w:w="0" w:type="auto"/>
            <w:hideMark/>
            <w:tcPrChange w:id="3109" w:author="Jeannie's Laptop" w:date="2019-07-22T16:50:00Z">
              <w:tcPr>
                <w:tcW w:w="0" w:type="auto"/>
                <w:shd w:val="clear" w:color="auto" w:fill="auto"/>
                <w:vAlign w:val="center"/>
                <w:hideMark/>
              </w:tcPr>
            </w:tcPrChange>
          </w:tcPr>
          <w:p w14:paraId="16345E0E" w14:textId="77777777" w:rsidR="001952E6" w:rsidRPr="00063AAB" w:rsidRDefault="001952E6" w:rsidP="001952E6">
            <w:pPr>
              <w:rPr>
                <w:rFonts w:ascii="Times New Roman" w:eastAsia="Times New Roman" w:hAnsi="Times New Roman" w:cs="Times New Roman"/>
                <w:bCs/>
                <w:lang w:eastAsia="zh-TW"/>
                <w:rPrChange w:id="3110"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3111" w:author="Agate Publishing" w:date="2019-08-26T15:39:00Z">
                  <w:rPr>
                    <w:rFonts w:ascii="Times New Roman" w:eastAsia="Times New Roman" w:hAnsi="Times New Roman" w:cs="Times New Roman"/>
                    <w:bCs/>
                    <w:lang w:val="en-IN" w:eastAsia="zh-TW"/>
                  </w:rPr>
                </w:rPrChange>
              </w:rPr>
              <w:t>%</w:t>
            </w:r>
          </w:p>
        </w:tc>
      </w:tr>
    </w:tbl>
    <w:p w14:paraId="5CF5087B" w14:textId="77777777" w:rsidR="008C6CDC" w:rsidRPr="00063AAB" w:rsidRDefault="008C6CDC" w:rsidP="002217A9">
      <w:pPr>
        <w:widowControl w:val="0"/>
        <w:spacing w:after="0" w:line="240" w:lineRule="auto"/>
        <w:rPr>
          <w:rFonts w:ascii="Times New Roman" w:hAnsi="Times New Roman" w:cs="Times New Roman"/>
          <w:bCs/>
          <w:rPrChange w:id="3112" w:author="Agate Publishing" w:date="2019-08-26T15:39:00Z">
            <w:rPr>
              <w:rFonts w:ascii="Times New Roman" w:hAnsi="Times New Roman" w:cs="Times New Roman"/>
              <w:bCs/>
            </w:rPr>
          </w:rPrChange>
        </w:rPr>
      </w:pPr>
    </w:p>
    <w:p w14:paraId="3F534D98" w14:textId="77777777" w:rsidR="008C6CDC" w:rsidRPr="00063AAB" w:rsidRDefault="008C6CDC" w:rsidP="002217A9">
      <w:pPr>
        <w:widowControl w:val="0"/>
        <w:spacing w:after="0" w:line="240" w:lineRule="auto"/>
        <w:rPr>
          <w:rFonts w:ascii="Times New Roman" w:hAnsi="Times New Roman" w:cs="Times New Roman"/>
          <w:bCs/>
          <w:rPrChange w:id="311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114" w:author="Agate Publishing" w:date="2019-08-26T15:39:00Z">
            <w:rPr>
              <w:rFonts w:ascii="Times New Roman" w:eastAsia="Helvetica,dialog,Verdana,unifon" w:hAnsi="Times New Roman" w:cs="Times New Roman"/>
              <w:bCs/>
            </w:rPr>
          </w:rPrChange>
        </w:rPr>
        <w:t>What is the operating income?</w:t>
      </w:r>
    </w:p>
    <w:p w14:paraId="79D4A42B" w14:textId="77777777" w:rsidR="008C6CDC" w:rsidRPr="00063AAB" w:rsidRDefault="008C6CDC" w:rsidP="002217A9">
      <w:pPr>
        <w:widowControl w:val="0"/>
        <w:spacing w:after="0" w:line="240" w:lineRule="auto"/>
        <w:rPr>
          <w:rFonts w:ascii="Times New Roman" w:hAnsi="Times New Roman" w:cs="Times New Roman"/>
          <w:bCs/>
          <w:rPrChange w:id="3115" w:author="Agate Publishing" w:date="2019-08-26T15:39:00Z">
            <w:rPr>
              <w:rFonts w:ascii="Times New Roman" w:hAnsi="Times New Roman" w:cs="Times New Roman"/>
              <w:bCs/>
            </w:rPr>
          </w:rPrChange>
        </w:rPr>
      </w:pPr>
    </w:p>
    <w:p w14:paraId="6DAB11A9" w14:textId="77777777" w:rsidR="008C6CDC" w:rsidRPr="00063AAB" w:rsidRDefault="008C6CDC" w:rsidP="002217A9">
      <w:pPr>
        <w:widowControl w:val="0"/>
        <w:spacing w:after="0" w:line="240" w:lineRule="auto"/>
        <w:rPr>
          <w:rFonts w:ascii="Times New Roman" w:hAnsi="Times New Roman" w:cs="Times New Roman"/>
          <w:bCs/>
          <w:rPrChange w:id="311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117" w:author="Agate Publishing" w:date="2019-08-26T15:39:00Z">
            <w:rPr>
              <w:rFonts w:ascii="Times New Roman" w:eastAsia="Helvetica,dialog,Verdana,unifon" w:hAnsi="Times New Roman" w:cs="Times New Roman"/>
              <w:bCs/>
            </w:rPr>
          </w:rPrChange>
        </w:rPr>
        <w:t>A. $40,000</w:t>
      </w:r>
    </w:p>
    <w:p w14:paraId="56D16CF7" w14:textId="77777777" w:rsidR="008C6CDC" w:rsidRPr="00063AAB" w:rsidRDefault="008C6CDC" w:rsidP="002217A9">
      <w:pPr>
        <w:widowControl w:val="0"/>
        <w:spacing w:after="0" w:line="240" w:lineRule="auto"/>
        <w:rPr>
          <w:rFonts w:ascii="Times New Roman" w:hAnsi="Times New Roman" w:cs="Times New Roman"/>
          <w:bCs/>
          <w:rPrChange w:id="3118" w:author="Agate Publishing" w:date="2019-08-26T15:39:00Z">
            <w:rPr>
              <w:rFonts w:ascii="Times New Roman" w:hAnsi="Times New Roman" w:cs="Times New Roman"/>
              <w:bCs/>
            </w:rPr>
          </w:rPrChange>
        </w:rPr>
      </w:pPr>
    </w:p>
    <w:p w14:paraId="3B4E2136" w14:textId="77777777" w:rsidR="008C6CDC" w:rsidRPr="00063AAB" w:rsidRDefault="008C6CDC" w:rsidP="002217A9">
      <w:pPr>
        <w:widowControl w:val="0"/>
        <w:spacing w:after="0" w:line="240" w:lineRule="auto"/>
        <w:rPr>
          <w:rFonts w:ascii="Times New Roman" w:hAnsi="Times New Roman" w:cs="Times New Roman"/>
          <w:bCs/>
          <w:rPrChange w:id="311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120" w:author="Agate Publishing" w:date="2019-08-26T15:39:00Z">
            <w:rPr>
              <w:rFonts w:ascii="Times New Roman" w:eastAsia="Helvetica,dialog,Verdana,unifon" w:hAnsi="Times New Roman" w:cs="Times New Roman"/>
              <w:bCs/>
            </w:rPr>
          </w:rPrChange>
        </w:rPr>
        <w:t>B. $50,000</w:t>
      </w:r>
    </w:p>
    <w:p w14:paraId="3F5CFA85" w14:textId="77777777" w:rsidR="008C6CDC" w:rsidRPr="00063AAB" w:rsidRDefault="008C6CDC" w:rsidP="002217A9">
      <w:pPr>
        <w:widowControl w:val="0"/>
        <w:spacing w:after="0" w:line="240" w:lineRule="auto"/>
        <w:rPr>
          <w:rFonts w:ascii="Times New Roman" w:hAnsi="Times New Roman" w:cs="Times New Roman"/>
          <w:bCs/>
          <w:rPrChange w:id="3121" w:author="Agate Publishing" w:date="2019-08-26T15:39:00Z">
            <w:rPr>
              <w:rFonts w:ascii="Times New Roman" w:hAnsi="Times New Roman" w:cs="Times New Roman"/>
              <w:bCs/>
            </w:rPr>
          </w:rPrChange>
        </w:rPr>
      </w:pPr>
    </w:p>
    <w:p w14:paraId="6D039B5A" w14:textId="77777777" w:rsidR="008C6CDC" w:rsidRPr="00063AAB" w:rsidRDefault="008C6CDC" w:rsidP="002217A9">
      <w:pPr>
        <w:widowControl w:val="0"/>
        <w:spacing w:after="0" w:line="240" w:lineRule="auto"/>
        <w:rPr>
          <w:rFonts w:ascii="Times New Roman" w:hAnsi="Times New Roman" w:cs="Times New Roman"/>
          <w:bCs/>
          <w:rPrChange w:id="312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123" w:author="Agate Publishing" w:date="2019-08-26T15:39:00Z">
            <w:rPr>
              <w:rFonts w:ascii="Times New Roman" w:eastAsia="Helvetica,dialog,Verdana,unifon" w:hAnsi="Times New Roman" w:cs="Times New Roman"/>
              <w:bCs/>
            </w:rPr>
          </w:rPrChange>
        </w:rPr>
        <w:t>C. $8,000</w:t>
      </w:r>
    </w:p>
    <w:p w14:paraId="3E6BC022" w14:textId="77777777" w:rsidR="008C6CDC" w:rsidRPr="00063AAB" w:rsidRDefault="008C6CDC" w:rsidP="002217A9">
      <w:pPr>
        <w:widowControl w:val="0"/>
        <w:spacing w:after="0" w:line="240" w:lineRule="auto"/>
        <w:rPr>
          <w:rFonts w:ascii="Times New Roman" w:hAnsi="Times New Roman" w:cs="Times New Roman"/>
          <w:bCs/>
          <w:rPrChange w:id="3124" w:author="Agate Publishing" w:date="2019-08-26T15:39:00Z">
            <w:rPr>
              <w:rFonts w:ascii="Times New Roman" w:hAnsi="Times New Roman" w:cs="Times New Roman"/>
              <w:bCs/>
            </w:rPr>
          </w:rPrChange>
        </w:rPr>
      </w:pPr>
    </w:p>
    <w:p w14:paraId="46B6BCA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12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3126"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3127" w:author="Agate Publishing" w:date="2019-08-26T15:39:00Z">
            <w:rPr>
              <w:rFonts w:ascii="Times New Roman" w:eastAsia="Helvetica,dialog,Verdana,unifon" w:hAnsi="Times New Roman" w:cs="Times New Roman"/>
              <w:bCs/>
            </w:rPr>
          </w:rPrChange>
        </w:rPr>
        <w:t>. $10,400</w:t>
      </w:r>
    </w:p>
    <w:p w14:paraId="2A65A44A" w14:textId="77777777" w:rsidR="00DB0220" w:rsidRPr="00063AAB" w:rsidRDefault="00DB0220" w:rsidP="00DB0220">
      <w:pPr>
        <w:widowControl w:val="0"/>
        <w:spacing w:after="0" w:line="240" w:lineRule="auto"/>
        <w:rPr>
          <w:ins w:id="3128" w:author="Jeannie's Laptop" w:date="2019-07-23T12:33:00Z"/>
          <w:rFonts w:ascii="Times New Roman" w:hAnsi="Times New Roman" w:cs="Times New Roman"/>
          <w:bCs/>
          <w:rPrChange w:id="3129" w:author="Agate Publishing" w:date="2019-08-26T15:39:00Z">
            <w:rPr>
              <w:ins w:id="3130" w:author="Jeannie's Laptop" w:date="2019-07-23T12:33:00Z"/>
              <w:rFonts w:ascii="Times New Roman" w:hAnsi="Times New Roman" w:cs="Times New Roman"/>
              <w:bCs/>
            </w:rPr>
          </w:rPrChange>
        </w:rPr>
      </w:pPr>
    </w:p>
    <w:p w14:paraId="185C6A0D" w14:textId="77777777" w:rsidR="00DB0220" w:rsidRPr="00063AAB" w:rsidRDefault="00DB0220" w:rsidP="00DB0220">
      <w:pPr>
        <w:widowControl w:val="0"/>
        <w:spacing w:after="0" w:line="240" w:lineRule="auto"/>
        <w:rPr>
          <w:ins w:id="3131" w:author="Jeannie's Laptop" w:date="2019-07-23T12:33:00Z"/>
          <w:rFonts w:ascii="Times New Roman" w:hAnsi="Times New Roman" w:cs="Times New Roman"/>
          <w:bCs/>
          <w:rPrChange w:id="3132" w:author="Agate Publishing" w:date="2019-08-26T15:39:00Z">
            <w:rPr>
              <w:ins w:id="3133" w:author="Jeannie's Laptop" w:date="2019-07-23T12:33:00Z"/>
              <w:rFonts w:ascii="Times New Roman" w:hAnsi="Times New Roman" w:cs="Times New Roman"/>
              <w:bCs/>
            </w:rPr>
          </w:rPrChange>
        </w:rPr>
      </w:pPr>
      <w:ins w:id="3134" w:author="Jeannie's Laptop" w:date="2019-07-23T12:33:00Z">
        <w:r w:rsidRPr="00063AAB">
          <w:rPr>
            <w:rFonts w:ascii="Times New Roman" w:eastAsia="Helvetica,dialog,Verdana,unifon" w:hAnsi="Times New Roman" w:cs="Times New Roman"/>
            <w:bCs/>
            <w:rPrChange w:id="3135" w:author="Agate Publishing" w:date="2019-08-26T15:39:00Z">
              <w:rPr>
                <w:rFonts w:ascii="Times New Roman" w:eastAsia="Helvetica,dialog,Verdana,unifon" w:hAnsi="Times New Roman" w:cs="Times New Roman"/>
                <w:bCs/>
              </w:rPr>
            </w:rPrChange>
          </w:rPr>
          <w:t>Feedback:</w:t>
        </w:r>
      </w:ins>
    </w:p>
    <w:p w14:paraId="6B71415D" w14:textId="215A907C" w:rsidR="001952E6" w:rsidRPr="00063AAB" w:rsidDel="00DB0220" w:rsidRDefault="001952E6" w:rsidP="002217A9">
      <w:pPr>
        <w:widowControl w:val="0"/>
        <w:spacing w:after="0" w:line="240" w:lineRule="auto"/>
        <w:rPr>
          <w:del w:id="3136" w:author="Jeannie's Laptop" w:date="2019-07-23T12:33:00Z"/>
          <w:rFonts w:ascii="Times New Roman" w:hAnsi="Times New Roman" w:cs="Times New Roman"/>
          <w:bCs/>
          <w:rPrChange w:id="3137" w:author="Agate Publishing" w:date="2019-08-26T15:39:00Z">
            <w:rPr>
              <w:del w:id="3138" w:author="Jeannie's Laptop" w:date="2019-07-23T12:33:00Z"/>
              <w:rFonts w:ascii="Times New Roman" w:hAnsi="Times New Roman" w:cs="Times New Roman"/>
              <w:bCs/>
            </w:rPr>
          </w:rPrChange>
        </w:rPr>
      </w:pPr>
    </w:p>
    <w:p w14:paraId="72E58B09" w14:textId="0E5A4B6C" w:rsidR="008C6CDC" w:rsidRPr="00063AAB" w:rsidRDefault="008C6CDC" w:rsidP="002217A9">
      <w:pPr>
        <w:widowControl w:val="0"/>
        <w:spacing w:after="0" w:line="240" w:lineRule="auto"/>
        <w:rPr>
          <w:rFonts w:ascii="Times New Roman" w:hAnsi="Times New Roman" w:cs="Times New Roman"/>
          <w:bCs/>
          <w:rPrChange w:id="313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140" w:author="Agate Publishing" w:date="2019-08-26T15:39:00Z">
            <w:rPr>
              <w:rFonts w:ascii="Times New Roman" w:eastAsia="Helvetica,dialog,Verdana,unifon" w:hAnsi="Times New Roman" w:cs="Times New Roman"/>
              <w:bCs/>
            </w:rPr>
          </w:rPrChange>
        </w:rPr>
        <w:t xml:space="preserve">($90,000 </w:t>
      </w:r>
      <w:ins w:id="3141" w:author="Agate Publishing" w:date="2019-08-26T15:02:00Z">
        <w:r w:rsidR="006B5398" w:rsidRPr="00063AAB">
          <w:rPr>
            <w:rFonts w:ascii="Times New Roman" w:eastAsia="Helvetica,dialog,Verdana,unifon" w:hAnsi="Times New Roman" w:cs="Times New Roman"/>
            <w:bCs/>
            <w:rPrChange w:id="3142" w:author="Agate Publishing" w:date="2019-08-26T15:39:00Z">
              <w:rPr>
                <w:rFonts w:ascii="Times New Roman" w:eastAsia="Helvetica,dialog,Verdana,unifon" w:hAnsi="Times New Roman" w:cs="Times New Roman"/>
                <w:bCs/>
              </w:rPr>
            </w:rPrChange>
          </w:rPr>
          <w:t>−</w:t>
        </w:r>
      </w:ins>
      <w:del w:id="3143" w:author="Agate Publishing" w:date="2019-08-26T15:02:00Z">
        <w:r w:rsidRPr="00063AAB" w:rsidDel="006B5398">
          <w:rPr>
            <w:rFonts w:ascii="Times New Roman" w:eastAsia="Helvetica,dialog,Verdana,unifon" w:hAnsi="Times New Roman" w:cs="Times New Roman"/>
            <w:bCs/>
            <w:rPrChange w:id="3144"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3145" w:author="Agate Publishing" w:date="2019-08-26T15:39:00Z">
            <w:rPr>
              <w:rFonts w:ascii="Times New Roman" w:eastAsia="Helvetica,dialog,Verdana,unifon" w:hAnsi="Times New Roman" w:cs="Times New Roman"/>
              <w:bCs/>
            </w:rPr>
          </w:rPrChange>
        </w:rPr>
        <w:t xml:space="preserve"> $50,000) × 0.26 = $10,400</w:t>
      </w:r>
    </w:p>
    <w:p w14:paraId="6B13DB04" w14:textId="77777777" w:rsidR="008C6CDC" w:rsidRPr="00063AAB" w:rsidRDefault="008C6CDC" w:rsidP="002217A9">
      <w:pPr>
        <w:widowControl w:val="0"/>
        <w:spacing w:after="0" w:line="240" w:lineRule="auto"/>
        <w:rPr>
          <w:rFonts w:ascii="Times New Roman" w:hAnsi="Times New Roman" w:cs="Times New Roman"/>
          <w:bCs/>
          <w:rPrChange w:id="3146" w:author="Agate Publishing" w:date="2019-08-26T15:39:00Z">
            <w:rPr>
              <w:rFonts w:ascii="Times New Roman" w:hAnsi="Times New Roman" w:cs="Times New Roman"/>
              <w:bCs/>
            </w:rPr>
          </w:rPrChange>
        </w:rPr>
      </w:pPr>
    </w:p>
    <w:p w14:paraId="73C6274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4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48" w:author="Agate Publishing" w:date="2019-08-26T15:39:00Z">
            <w:rPr>
              <w:rFonts w:ascii="Times New Roman" w:eastAsia="Helvetica,dialog,Verdana,unifon" w:hAnsi="Times New Roman" w:cs="Times New Roman"/>
              <w:bCs/>
            </w:rPr>
          </w:rPrChange>
        </w:rPr>
        <w:t>AACSB: Analytical Thinking</w:t>
      </w:r>
    </w:p>
    <w:p w14:paraId="13DEC91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50" w:author="Agate Publishing" w:date="2019-08-26T15:39:00Z">
            <w:rPr>
              <w:rFonts w:ascii="Times New Roman" w:eastAsia="Helvetica,dialog,Verdana,unifon" w:hAnsi="Times New Roman" w:cs="Times New Roman"/>
              <w:bCs/>
            </w:rPr>
          </w:rPrChange>
        </w:rPr>
        <w:t>AICPA: BB Critical Thinking</w:t>
      </w:r>
    </w:p>
    <w:p w14:paraId="64D5EEB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52" w:author="Agate Publishing" w:date="2019-08-26T15:39:00Z">
            <w:rPr>
              <w:rFonts w:ascii="Times New Roman" w:eastAsia="Helvetica,dialog,Verdana,unifon" w:hAnsi="Times New Roman" w:cs="Times New Roman"/>
              <w:bCs/>
            </w:rPr>
          </w:rPrChange>
        </w:rPr>
        <w:t>AICPA: FN Measurement</w:t>
      </w:r>
    </w:p>
    <w:p w14:paraId="7E32ECF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54" w:author="Agate Publishing" w:date="2019-08-26T15:39:00Z">
            <w:rPr>
              <w:rFonts w:ascii="Times New Roman" w:eastAsia="Helvetica,dialog,Verdana,unifon" w:hAnsi="Times New Roman" w:cs="Times New Roman"/>
              <w:bCs/>
            </w:rPr>
          </w:rPrChange>
        </w:rPr>
        <w:t>Accessibility: Keyboard Navigation</w:t>
      </w:r>
    </w:p>
    <w:p w14:paraId="02BAAD4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56" w:author="Agate Publishing" w:date="2019-08-26T15:39:00Z">
            <w:rPr>
              <w:rFonts w:ascii="Times New Roman" w:eastAsia="Helvetica,dialog,Verdana,unifon" w:hAnsi="Times New Roman" w:cs="Times New Roman"/>
              <w:bCs/>
            </w:rPr>
          </w:rPrChange>
        </w:rPr>
        <w:t>Blooms: Apply</w:t>
      </w:r>
    </w:p>
    <w:p w14:paraId="4E976BD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58" w:author="Agate Publishing" w:date="2019-08-26T15:39:00Z">
            <w:rPr>
              <w:rFonts w:ascii="Times New Roman" w:eastAsia="Helvetica,dialog,Verdana,unifon" w:hAnsi="Times New Roman" w:cs="Times New Roman"/>
              <w:bCs/>
            </w:rPr>
          </w:rPrChange>
        </w:rPr>
        <w:t>Difficulty: 2 Medium</w:t>
      </w:r>
    </w:p>
    <w:p w14:paraId="2211F80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60"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2664B68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6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62" w:author="Agate Publishing" w:date="2019-08-26T15:39:00Z">
            <w:rPr>
              <w:rFonts w:ascii="Times New Roman" w:eastAsia="Helvetica,dialog,Verdana,unifon" w:hAnsi="Times New Roman" w:cs="Times New Roman"/>
              <w:bCs/>
            </w:rPr>
          </w:rPrChange>
        </w:rPr>
        <w:t>Topic: How Many Units Must We Sell?</w:t>
      </w:r>
    </w:p>
    <w:p w14:paraId="00BB234D" w14:textId="77777777" w:rsidR="008C6CDC" w:rsidRPr="00063AAB" w:rsidRDefault="008C6CDC" w:rsidP="002217A9">
      <w:pPr>
        <w:widowControl w:val="0"/>
        <w:spacing w:after="0" w:line="240" w:lineRule="auto"/>
        <w:rPr>
          <w:rFonts w:ascii="Times New Roman" w:hAnsi="Times New Roman" w:cs="Times New Roman"/>
          <w:bCs/>
          <w:rPrChange w:id="3163" w:author="Agate Publishing" w:date="2019-08-26T15:39:00Z">
            <w:rPr>
              <w:rFonts w:ascii="Times New Roman" w:hAnsi="Times New Roman" w:cs="Times New Roman"/>
              <w:bCs/>
            </w:rPr>
          </w:rPrChange>
        </w:rPr>
      </w:pPr>
    </w:p>
    <w:p w14:paraId="2645F4AD" w14:textId="77777777" w:rsidR="00C943C1" w:rsidRPr="00063AAB" w:rsidRDefault="00C943C1" w:rsidP="002217A9">
      <w:pPr>
        <w:widowControl w:val="0"/>
        <w:spacing w:after="0" w:line="240" w:lineRule="auto"/>
        <w:rPr>
          <w:rFonts w:ascii="Times New Roman" w:hAnsi="Times New Roman" w:cs="Times New Roman"/>
          <w:bCs/>
          <w:rPrChange w:id="3164" w:author="Agate Publishing" w:date="2019-08-26T15:39:00Z">
            <w:rPr>
              <w:rFonts w:ascii="Times New Roman" w:hAnsi="Times New Roman" w:cs="Times New Roman"/>
              <w:bCs/>
            </w:rPr>
          </w:rPrChange>
        </w:rPr>
      </w:pPr>
    </w:p>
    <w:p w14:paraId="64C8510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16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66" w:author="Agate Publishing" w:date="2019-08-26T15:39:00Z">
            <w:rPr>
              <w:rFonts w:ascii="Times New Roman" w:eastAsia="Helvetica,dialog,Verdana,unifon" w:hAnsi="Times New Roman" w:cs="Times New Roman"/>
              <w:bCs/>
            </w:rPr>
          </w:rPrChange>
        </w:rPr>
        <w:t>78. Product X sells for $35 per unit and has related variable costs of $25 per unit. The fixed costs of producing product X are $65,000 per month. How many units of product X must be sold each month to earn a monthly operating income of $85,000?</w:t>
      </w:r>
    </w:p>
    <w:p w14:paraId="73DAAB56"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167" w:author="Agate Publishing" w:date="2019-08-26T15:39:00Z">
            <w:rPr>
              <w:rFonts w:ascii="Times New Roman" w:eastAsia="Helvetica,dialog,Verdana,unifon" w:hAnsi="Times New Roman" w:cs="Times New Roman"/>
              <w:bCs/>
            </w:rPr>
          </w:rPrChange>
        </w:rPr>
      </w:pPr>
    </w:p>
    <w:p w14:paraId="26EC0691" w14:textId="77777777" w:rsidR="008C6CDC" w:rsidRPr="00063AAB" w:rsidRDefault="008C6CDC" w:rsidP="002217A9">
      <w:pPr>
        <w:widowControl w:val="0"/>
        <w:spacing w:after="0" w:line="240" w:lineRule="auto"/>
        <w:rPr>
          <w:rFonts w:ascii="Times New Roman" w:hAnsi="Times New Roman" w:cs="Times New Roman"/>
          <w:bCs/>
          <w:rPrChange w:id="316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169" w:author="Agate Publishing" w:date="2019-08-26T15:39:00Z">
            <w:rPr>
              <w:rFonts w:ascii="Times New Roman" w:eastAsia="Helvetica,dialog,Verdana,unifon" w:hAnsi="Times New Roman" w:cs="Times New Roman"/>
              <w:bCs/>
            </w:rPr>
          </w:rPrChange>
        </w:rPr>
        <w:t>A. 2,833 units</w:t>
      </w:r>
    </w:p>
    <w:p w14:paraId="47C4BA1F" w14:textId="77777777" w:rsidR="008C6CDC" w:rsidRPr="00063AAB" w:rsidRDefault="008C6CDC" w:rsidP="002217A9">
      <w:pPr>
        <w:widowControl w:val="0"/>
        <w:spacing w:after="0" w:line="240" w:lineRule="auto"/>
        <w:rPr>
          <w:rFonts w:ascii="Times New Roman" w:hAnsi="Times New Roman" w:cs="Times New Roman"/>
          <w:bCs/>
          <w:rPrChange w:id="3170" w:author="Agate Publishing" w:date="2019-08-26T15:39:00Z">
            <w:rPr>
              <w:rFonts w:ascii="Times New Roman" w:hAnsi="Times New Roman" w:cs="Times New Roman"/>
              <w:bCs/>
            </w:rPr>
          </w:rPrChange>
        </w:rPr>
      </w:pPr>
    </w:p>
    <w:p w14:paraId="6125221C" w14:textId="77777777" w:rsidR="008C6CDC" w:rsidRPr="00063AAB" w:rsidRDefault="008C6CDC" w:rsidP="002217A9">
      <w:pPr>
        <w:widowControl w:val="0"/>
        <w:spacing w:after="0" w:line="240" w:lineRule="auto"/>
        <w:rPr>
          <w:rFonts w:ascii="Times New Roman" w:hAnsi="Times New Roman" w:cs="Times New Roman"/>
          <w:bCs/>
          <w:rPrChange w:id="317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172" w:author="Agate Publishing" w:date="2019-08-26T15:39:00Z">
            <w:rPr>
              <w:rFonts w:ascii="Times New Roman" w:eastAsia="Helvetica,dialog,Verdana,unifon" w:hAnsi="Times New Roman" w:cs="Times New Roman"/>
              <w:bCs/>
            </w:rPr>
          </w:rPrChange>
        </w:rPr>
        <w:t>B. 6,000 units</w:t>
      </w:r>
    </w:p>
    <w:p w14:paraId="689A66C2" w14:textId="77777777" w:rsidR="008C6CDC" w:rsidRPr="00063AAB" w:rsidRDefault="008C6CDC" w:rsidP="002217A9">
      <w:pPr>
        <w:widowControl w:val="0"/>
        <w:spacing w:after="0" w:line="240" w:lineRule="auto"/>
        <w:rPr>
          <w:rFonts w:ascii="Times New Roman" w:hAnsi="Times New Roman" w:cs="Times New Roman"/>
          <w:bCs/>
          <w:rPrChange w:id="3173" w:author="Agate Publishing" w:date="2019-08-26T15:39:00Z">
            <w:rPr>
              <w:rFonts w:ascii="Times New Roman" w:hAnsi="Times New Roman" w:cs="Times New Roman"/>
              <w:bCs/>
            </w:rPr>
          </w:rPrChange>
        </w:rPr>
      </w:pPr>
    </w:p>
    <w:p w14:paraId="06651179" w14:textId="77777777" w:rsidR="008C6CDC" w:rsidRPr="00063AAB" w:rsidRDefault="008C6CDC" w:rsidP="002217A9">
      <w:pPr>
        <w:widowControl w:val="0"/>
        <w:spacing w:after="0" w:line="240" w:lineRule="auto"/>
        <w:rPr>
          <w:rFonts w:ascii="Times New Roman" w:hAnsi="Times New Roman" w:cs="Times New Roman"/>
          <w:bCs/>
          <w:rPrChange w:id="317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175"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3176" w:author="Agate Publishing" w:date="2019-08-26T15:39:00Z">
            <w:rPr>
              <w:rFonts w:ascii="Times New Roman" w:eastAsia="Helvetica,dialog,Verdana,unifon" w:hAnsi="Times New Roman" w:cs="Times New Roman"/>
              <w:bCs/>
            </w:rPr>
          </w:rPrChange>
        </w:rPr>
        <w:t>. 15,000 units</w:t>
      </w:r>
    </w:p>
    <w:p w14:paraId="6E5BFF22" w14:textId="77777777" w:rsidR="008C6CDC" w:rsidRPr="00063AAB" w:rsidRDefault="008C6CDC" w:rsidP="002217A9">
      <w:pPr>
        <w:widowControl w:val="0"/>
        <w:spacing w:after="0" w:line="240" w:lineRule="auto"/>
        <w:rPr>
          <w:rFonts w:ascii="Times New Roman" w:hAnsi="Times New Roman" w:cs="Times New Roman"/>
          <w:bCs/>
          <w:rPrChange w:id="3177" w:author="Agate Publishing" w:date="2019-08-26T15:39:00Z">
            <w:rPr>
              <w:rFonts w:ascii="Times New Roman" w:hAnsi="Times New Roman" w:cs="Times New Roman"/>
              <w:bCs/>
            </w:rPr>
          </w:rPrChange>
        </w:rPr>
      </w:pPr>
    </w:p>
    <w:p w14:paraId="5A57B3A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17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79" w:author="Agate Publishing" w:date="2019-08-26T15:39:00Z">
            <w:rPr>
              <w:rFonts w:ascii="Times New Roman" w:eastAsia="Helvetica,dialog,Verdana,unifon" w:hAnsi="Times New Roman" w:cs="Times New Roman"/>
              <w:bCs/>
            </w:rPr>
          </w:rPrChange>
        </w:rPr>
        <w:t>D. 10,000 units</w:t>
      </w:r>
    </w:p>
    <w:p w14:paraId="719535FC" w14:textId="77777777" w:rsidR="001952E6" w:rsidRPr="00063AAB" w:rsidRDefault="001952E6" w:rsidP="002217A9">
      <w:pPr>
        <w:widowControl w:val="0"/>
        <w:spacing w:after="0" w:line="240" w:lineRule="auto"/>
        <w:rPr>
          <w:rFonts w:ascii="Times New Roman" w:hAnsi="Times New Roman" w:cs="Times New Roman"/>
          <w:bCs/>
          <w:rPrChange w:id="3180" w:author="Agate Publishing" w:date="2019-08-26T15:39:00Z">
            <w:rPr>
              <w:rFonts w:ascii="Times New Roman" w:hAnsi="Times New Roman" w:cs="Times New Roman"/>
              <w:bCs/>
            </w:rPr>
          </w:rPrChange>
        </w:rPr>
      </w:pPr>
    </w:p>
    <w:p w14:paraId="4BF3956E" w14:textId="77777777" w:rsidR="006C3264" w:rsidRPr="00063AAB" w:rsidRDefault="006C3264" w:rsidP="002217A9">
      <w:pPr>
        <w:widowControl w:val="0"/>
        <w:spacing w:after="0" w:line="240" w:lineRule="auto"/>
        <w:rPr>
          <w:ins w:id="3181" w:author="Teressa Farough" w:date="2019-08-20T10:24:00Z"/>
          <w:rFonts w:ascii="Times New Roman" w:eastAsia="Helvetica,dialog,Verdana,unifon" w:hAnsi="Times New Roman" w:cs="Times New Roman"/>
          <w:bCs/>
          <w:rPrChange w:id="3182" w:author="Agate Publishing" w:date="2019-08-26T15:39:00Z">
            <w:rPr>
              <w:ins w:id="3183" w:author="Teressa Farough" w:date="2019-08-20T10:24:00Z"/>
              <w:rFonts w:ascii="Times New Roman" w:eastAsia="Helvetica,dialog,Verdana,unifon" w:hAnsi="Times New Roman" w:cs="Times New Roman"/>
              <w:bCs/>
            </w:rPr>
          </w:rPrChange>
        </w:rPr>
      </w:pPr>
      <w:ins w:id="3184" w:author="Teressa Farough" w:date="2019-08-20T10:24:00Z">
        <w:r w:rsidRPr="00063AAB">
          <w:rPr>
            <w:rFonts w:ascii="Times New Roman" w:eastAsia="Helvetica,dialog,Verdana,unifon" w:hAnsi="Times New Roman" w:cs="Times New Roman"/>
            <w:bCs/>
            <w:rPrChange w:id="3185" w:author="Agate Publishing" w:date="2019-08-26T15:39:00Z">
              <w:rPr>
                <w:rFonts w:ascii="Times New Roman" w:eastAsia="Helvetica,dialog,Verdana,unifon" w:hAnsi="Times New Roman" w:cs="Times New Roman"/>
                <w:bCs/>
              </w:rPr>
            </w:rPrChange>
          </w:rPr>
          <w:t>Feedback:</w:t>
        </w:r>
      </w:ins>
    </w:p>
    <w:p w14:paraId="0444F697" w14:textId="2A2797B4" w:rsidR="008C6CDC" w:rsidRPr="00063AAB" w:rsidRDefault="008C6CDC" w:rsidP="002217A9">
      <w:pPr>
        <w:widowControl w:val="0"/>
        <w:spacing w:after="0" w:line="240" w:lineRule="auto"/>
        <w:rPr>
          <w:rFonts w:ascii="Times New Roman" w:hAnsi="Times New Roman" w:cs="Times New Roman"/>
          <w:bCs/>
          <w:rPrChange w:id="318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187" w:author="Agate Publishing" w:date="2019-08-26T15:39:00Z">
            <w:rPr>
              <w:rFonts w:ascii="Times New Roman" w:eastAsia="Helvetica,dialog,Verdana,unifon" w:hAnsi="Times New Roman" w:cs="Times New Roman"/>
              <w:bCs/>
            </w:rPr>
          </w:rPrChange>
        </w:rPr>
        <w:t>($65,000 + $85,000) ÷ $10 = 15,000 units</w:t>
      </w:r>
    </w:p>
    <w:p w14:paraId="64B4C403" w14:textId="77777777" w:rsidR="008C6CDC" w:rsidRPr="00063AAB" w:rsidRDefault="008C6CDC" w:rsidP="002217A9">
      <w:pPr>
        <w:widowControl w:val="0"/>
        <w:spacing w:after="0" w:line="240" w:lineRule="auto"/>
        <w:rPr>
          <w:rFonts w:ascii="Times New Roman" w:hAnsi="Times New Roman" w:cs="Times New Roman"/>
          <w:bCs/>
          <w:rPrChange w:id="3188" w:author="Agate Publishing" w:date="2019-08-26T15:39:00Z">
            <w:rPr>
              <w:rFonts w:ascii="Times New Roman" w:hAnsi="Times New Roman" w:cs="Times New Roman"/>
              <w:bCs/>
            </w:rPr>
          </w:rPrChange>
        </w:rPr>
      </w:pPr>
    </w:p>
    <w:p w14:paraId="05D09A0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8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90" w:author="Agate Publishing" w:date="2019-08-26T15:39:00Z">
            <w:rPr>
              <w:rFonts w:ascii="Times New Roman" w:eastAsia="Helvetica,dialog,Verdana,unifon" w:hAnsi="Times New Roman" w:cs="Times New Roman"/>
              <w:bCs/>
            </w:rPr>
          </w:rPrChange>
        </w:rPr>
        <w:t>AACSB: Analytical Thinking</w:t>
      </w:r>
    </w:p>
    <w:p w14:paraId="2EB1F0C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9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92" w:author="Agate Publishing" w:date="2019-08-26T15:39:00Z">
            <w:rPr>
              <w:rFonts w:ascii="Times New Roman" w:eastAsia="Helvetica,dialog,Verdana,unifon" w:hAnsi="Times New Roman" w:cs="Times New Roman"/>
              <w:bCs/>
            </w:rPr>
          </w:rPrChange>
        </w:rPr>
        <w:t>AICPA: BB Critical Thinking</w:t>
      </w:r>
    </w:p>
    <w:p w14:paraId="7B700F1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9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94" w:author="Agate Publishing" w:date="2019-08-26T15:39:00Z">
            <w:rPr>
              <w:rFonts w:ascii="Times New Roman" w:eastAsia="Helvetica,dialog,Verdana,unifon" w:hAnsi="Times New Roman" w:cs="Times New Roman"/>
              <w:bCs/>
            </w:rPr>
          </w:rPrChange>
        </w:rPr>
        <w:t>AICPA: FN Measurement</w:t>
      </w:r>
    </w:p>
    <w:p w14:paraId="1500A42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9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96" w:author="Agate Publishing" w:date="2019-08-26T15:39:00Z">
            <w:rPr>
              <w:rFonts w:ascii="Times New Roman" w:eastAsia="Helvetica,dialog,Verdana,unifon" w:hAnsi="Times New Roman" w:cs="Times New Roman"/>
              <w:bCs/>
            </w:rPr>
          </w:rPrChange>
        </w:rPr>
        <w:t>Accessibility: Keyboard Navigation</w:t>
      </w:r>
    </w:p>
    <w:p w14:paraId="54A727B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9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198" w:author="Agate Publishing" w:date="2019-08-26T15:39:00Z">
            <w:rPr>
              <w:rFonts w:ascii="Times New Roman" w:eastAsia="Helvetica,dialog,Verdana,unifon" w:hAnsi="Times New Roman" w:cs="Times New Roman"/>
              <w:bCs/>
            </w:rPr>
          </w:rPrChange>
        </w:rPr>
        <w:t>Blooms: Apply</w:t>
      </w:r>
    </w:p>
    <w:p w14:paraId="2BAA86D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19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00" w:author="Agate Publishing" w:date="2019-08-26T15:39:00Z">
            <w:rPr>
              <w:rFonts w:ascii="Times New Roman" w:eastAsia="Helvetica,dialog,Verdana,unifon" w:hAnsi="Times New Roman" w:cs="Times New Roman"/>
              <w:bCs/>
            </w:rPr>
          </w:rPrChange>
        </w:rPr>
        <w:t>Difficulty: 2 Medium</w:t>
      </w:r>
    </w:p>
    <w:p w14:paraId="4804DD1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02"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7DA3CC5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0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04" w:author="Agate Publishing" w:date="2019-08-26T15:39:00Z">
            <w:rPr>
              <w:rFonts w:ascii="Times New Roman" w:eastAsia="Helvetica,dialog,Verdana,unifon" w:hAnsi="Times New Roman" w:cs="Times New Roman"/>
              <w:bCs/>
            </w:rPr>
          </w:rPrChange>
        </w:rPr>
        <w:t>Topic: How Many Units Must We Sell?</w:t>
      </w:r>
    </w:p>
    <w:p w14:paraId="0FE437C0" w14:textId="77777777" w:rsidR="008C6CDC" w:rsidRPr="00063AAB" w:rsidRDefault="008C6CDC" w:rsidP="002217A9">
      <w:pPr>
        <w:widowControl w:val="0"/>
        <w:spacing w:after="0" w:line="240" w:lineRule="auto"/>
        <w:rPr>
          <w:rFonts w:ascii="Times New Roman" w:hAnsi="Times New Roman" w:cs="Times New Roman"/>
          <w:bCs/>
          <w:rPrChange w:id="3205" w:author="Agate Publishing" w:date="2019-08-26T15:39:00Z">
            <w:rPr>
              <w:rFonts w:ascii="Times New Roman" w:hAnsi="Times New Roman" w:cs="Times New Roman"/>
              <w:bCs/>
            </w:rPr>
          </w:rPrChange>
        </w:rPr>
      </w:pPr>
    </w:p>
    <w:p w14:paraId="413B6F22" w14:textId="77777777" w:rsidR="00C943C1" w:rsidRPr="00063AAB" w:rsidRDefault="00C943C1" w:rsidP="002217A9">
      <w:pPr>
        <w:widowControl w:val="0"/>
        <w:spacing w:after="0" w:line="240" w:lineRule="auto"/>
        <w:rPr>
          <w:rFonts w:ascii="Times New Roman" w:hAnsi="Times New Roman" w:cs="Times New Roman"/>
          <w:bCs/>
          <w:rPrChange w:id="3206" w:author="Agate Publishing" w:date="2019-08-26T15:39:00Z">
            <w:rPr>
              <w:rFonts w:ascii="Times New Roman" w:hAnsi="Times New Roman" w:cs="Times New Roman"/>
              <w:bCs/>
            </w:rPr>
          </w:rPrChange>
        </w:rPr>
      </w:pPr>
    </w:p>
    <w:p w14:paraId="20232F8A" w14:textId="77777777" w:rsidR="002A2506" w:rsidRPr="00063AAB" w:rsidDel="0053784C" w:rsidRDefault="0053784C" w:rsidP="002217A9">
      <w:pPr>
        <w:widowControl w:val="0"/>
        <w:spacing w:after="0" w:line="240" w:lineRule="auto"/>
        <w:rPr>
          <w:del w:id="3207" w:author="Jeannie's Laptop" w:date="2019-07-22T16:46:00Z"/>
          <w:rFonts w:ascii="Times New Roman" w:hAnsi="Times New Roman" w:cs="Times New Roman"/>
          <w:bCs/>
          <w:rPrChange w:id="3208" w:author="Agate Publishing" w:date="2019-08-26T15:39:00Z">
            <w:rPr>
              <w:del w:id="3209" w:author="Jeannie's Laptop" w:date="2019-07-22T16:46:00Z"/>
              <w:rFonts w:ascii="Times New Roman" w:hAnsi="Times New Roman" w:cs="Times New Roman"/>
              <w:bCs/>
            </w:rPr>
          </w:rPrChange>
        </w:rPr>
      </w:pPr>
      <w:ins w:id="3210" w:author="Jeannie's Laptop" w:date="2019-07-22T16:46:00Z">
        <w:r w:rsidRPr="00063AAB" w:rsidDel="0053784C">
          <w:rPr>
            <w:rFonts w:ascii="Times New Roman" w:hAnsi="Times New Roman" w:cs="Times New Roman"/>
            <w:bCs/>
            <w:rPrChange w:id="3211" w:author="Agate Publishing" w:date="2019-08-26T15:39:00Z">
              <w:rPr>
                <w:rFonts w:ascii="Times New Roman" w:hAnsi="Times New Roman" w:cs="Times New Roman"/>
                <w:bCs/>
              </w:rPr>
            </w:rPrChange>
          </w:rPr>
          <w:t xml:space="preserve"> </w:t>
        </w:r>
      </w:ins>
      <w:del w:id="3212" w:author="Jeannie's Laptop" w:date="2019-07-22T16:46:00Z">
        <w:r w:rsidR="008C6CDC" w:rsidRPr="00063AAB" w:rsidDel="0053784C">
          <w:rPr>
            <w:rFonts w:ascii="Times New Roman" w:hAnsi="Times New Roman" w:cs="Times New Roman"/>
            <w:bCs/>
            <w:rPrChange w:id="3213" w:author="Agate Publishing" w:date="2019-08-26T15:39:00Z">
              <w:rPr>
                <w:rFonts w:ascii="Times New Roman" w:hAnsi="Times New Roman" w:cs="Times New Roman"/>
                <w:bCs/>
              </w:rPr>
            </w:rPrChange>
          </w:rPr>
          <w:delText>-</w:delText>
        </w:r>
      </w:del>
    </w:p>
    <w:p w14:paraId="00E37FDA" w14:textId="77777777" w:rsidR="002A2506" w:rsidRPr="00063AAB" w:rsidRDefault="002A2506" w:rsidP="002217A9">
      <w:pPr>
        <w:widowControl w:val="0"/>
        <w:spacing w:after="0" w:line="240" w:lineRule="auto"/>
        <w:rPr>
          <w:rFonts w:ascii="Times New Roman" w:hAnsi="Times New Roman" w:cs="Times New Roman"/>
          <w:bCs/>
          <w:rPrChange w:id="3214" w:author="Agate Publishing" w:date="2019-08-26T15:39:00Z">
            <w:rPr>
              <w:rFonts w:ascii="Times New Roman" w:hAnsi="Times New Roman" w:cs="Times New Roman"/>
              <w:bCs/>
            </w:rPr>
          </w:rPrChange>
        </w:rPr>
      </w:pPr>
      <w:r w:rsidRPr="00063AAB">
        <w:rPr>
          <w:rFonts w:ascii="Times New Roman" w:hAnsi="Times New Roman" w:cs="Times New Roman"/>
          <w:bCs/>
          <w:rPrChange w:id="3215" w:author="Agate Publishing" w:date="2019-08-26T15:39:00Z">
            <w:rPr>
              <w:rFonts w:ascii="Times New Roman" w:hAnsi="Times New Roman" w:cs="Times New Roman"/>
              <w:bCs/>
            </w:rPr>
          </w:rPrChange>
        </w:rPr>
        <w:t>[Section Break 79-83]</w:t>
      </w:r>
    </w:p>
    <w:p w14:paraId="32AC82F2" w14:textId="77777777" w:rsidR="002A2506" w:rsidRPr="00063AAB" w:rsidRDefault="002A2506" w:rsidP="002217A9">
      <w:pPr>
        <w:widowControl w:val="0"/>
        <w:spacing w:after="0" w:line="240" w:lineRule="auto"/>
        <w:rPr>
          <w:rFonts w:ascii="Times New Roman" w:hAnsi="Times New Roman" w:cs="Times New Roman"/>
          <w:bCs/>
          <w:rPrChange w:id="3216" w:author="Agate Publishing" w:date="2019-08-26T15:39:00Z">
            <w:rPr>
              <w:rFonts w:ascii="Times New Roman" w:hAnsi="Times New Roman" w:cs="Times New Roman"/>
              <w:bCs/>
            </w:rPr>
          </w:rPrChange>
        </w:rPr>
      </w:pPr>
    </w:p>
    <w:p w14:paraId="1F2852F6" w14:textId="77777777" w:rsidR="008C6CDC" w:rsidRPr="00063AAB" w:rsidRDefault="008C6CDC" w:rsidP="002217A9">
      <w:pPr>
        <w:widowControl w:val="0"/>
        <w:spacing w:after="0" w:line="240" w:lineRule="auto"/>
        <w:rPr>
          <w:rFonts w:ascii="Times New Roman" w:hAnsi="Times New Roman" w:cs="Times New Roman"/>
          <w:bCs/>
          <w:rPrChange w:id="321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218" w:author="Agate Publishing" w:date="2019-08-26T15:39:00Z">
            <w:rPr>
              <w:rFonts w:ascii="Times New Roman" w:eastAsia="Helvetica,dialog,Verdana,unifon" w:hAnsi="Times New Roman" w:cs="Times New Roman"/>
              <w:bCs/>
            </w:rPr>
          </w:rPrChange>
        </w:rPr>
        <w:t>[The following information applies to the questions displayed below.]</w:t>
      </w:r>
    </w:p>
    <w:p w14:paraId="69036C90" w14:textId="77777777" w:rsidR="008C6CDC" w:rsidRPr="00063AAB" w:rsidRDefault="008C6CDC" w:rsidP="002217A9">
      <w:pPr>
        <w:widowControl w:val="0"/>
        <w:spacing w:after="0" w:line="240" w:lineRule="auto"/>
        <w:rPr>
          <w:rFonts w:ascii="Times New Roman" w:hAnsi="Times New Roman" w:cs="Times New Roman"/>
          <w:bCs/>
          <w:rPrChange w:id="3219" w:author="Agate Publishing" w:date="2019-08-26T15:39:00Z">
            <w:rPr>
              <w:rFonts w:ascii="Times New Roman" w:hAnsi="Times New Roman" w:cs="Times New Roman"/>
              <w:bCs/>
            </w:rPr>
          </w:rPrChange>
        </w:rPr>
      </w:pPr>
    </w:p>
    <w:p w14:paraId="4368B38E" w14:textId="77777777" w:rsidR="008C6CDC" w:rsidRPr="00063AAB" w:rsidRDefault="008C6CDC" w:rsidP="002217A9">
      <w:pPr>
        <w:widowControl w:val="0"/>
        <w:spacing w:after="0" w:line="240" w:lineRule="auto"/>
        <w:rPr>
          <w:rFonts w:ascii="Times New Roman" w:hAnsi="Times New Roman" w:cs="Times New Roman"/>
          <w:bCs/>
          <w:rPrChange w:id="322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221" w:author="Agate Publishing" w:date="2019-08-26T15:39:00Z">
            <w:rPr>
              <w:rFonts w:ascii="Times New Roman" w:eastAsia="Helvetica,dialog,Verdana,unifon" w:hAnsi="Times New Roman" w:cs="Times New Roman"/>
              <w:bCs/>
            </w:rPr>
          </w:rPrChange>
        </w:rPr>
        <w:t>Sultan Company produces a single product. The selling price is $50 per unit, and variable costs amount to $20 per unit. Sultan's fixed costs per month total $80,000.</w:t>
      </w:r>
    </w:p>
    <w:p w14:paraId="22BD2BA6" w14:textId="77777777" w:rsidR="00C943C1" w:rsidRPr="00063AAB" w:rsidRDefault="00C943C1" w:rsidP="002217A9">
      <w:pPr>
        <w:widowControl w:val="0"/>
        <w:spacing w:after="0" w:line="240" w:lineRule="auto"/>
        <w:rPr>
          <w:ins w:id="3222" w:author="Jeannie's Laptop" w:date="2019-07-22T16:46:00Z"/>
          <w:rFonts w:ascii="Times New Roman" w:hAnsi="Times New Roman" w:cs="Times New Roman"/>
          <w:bCs/>
          <w:rPrChange w:id="3223" w:author="Agate Publishing" w:date="2019-08-26T15:39:00Z">
            <w:rPr>
              <w:ins w:id="3224" w:author="Jeannie's Laptop" w:date="2019-07-22T16:46:00Z"/>
              <w:rFonts w:ascii="Times New Roman" w:hAnsi="Times New Roman" w:cs="Times New Roman"/>
              <w:bCs/>
            </w:rPr>
          </w:rPrChange>
        </w:rPr>
      </w:pPr>
    </w:p>
    <w:p w14:paraId="4E4049B5" w14:textId="77777777" w:rsidR="0053784C" w:rsidRPr="00063AAB" w:rsidRDefault="0053784C" w:rsidP="002217A9">
      <w:pPr>
        <w:widowControl w:val="0"/>
        <w:spacing w:after="0" w:line="240" w:lineRule="auto"/>
        <w:rPr>
          <w:rFonts w:ascii="Times New Roman" w:hAnsi="Times New Roman" w:cs="Times New Roman"/>
          <w:bCs/>
          <w:rPrChange w:id="3225" w:author="Agate Publishing" w:date="2019-08-26T15:39:00Z">
            <w:rPr>
              <w:rFonts w:ascii="Times New Roman" w:hAnsi="Times New Roman" w:cs="Times New Roman"/>
              <w:bCs/>
            </w:rPr>
          </w:rPrChange>
        </w:rPr>
      </w:pPr>
    </w:p>
    <w:p w14:paraId="13588CC2"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22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27" w:author="Agate Publishing" w:date="2019-08-26T15:39:00Z">
            <w:rPr>
              <w:rFonts w:ascii="Times New Roman" w:eastAsia="Helvetica,dialog,Verdana,unifon" w:hAnsi="Times New Roman" w:cs="Times New Roman"/>
              <w:bCs/>
            </w:rPr>
          </w:rPrChange>
        </w:rPr>
        <w:t xml:space="preserve">79. </w:t>
      </w:r>
      <w:ins w:id="3228" w:author="Jeannie's Laptop" w:date="2019-07-22T16:46:00Z">
        <w:r w:rsidR="0053784C" w:rsidRPr="00063AAB">
          <w:rPr>
            <w:rFonts w:ascii="Times New Roman" w:eastAsia="Helvetica,dialog,Verdana,unifon" w:hAnsi="Times New Roman" w:cs="Times New Roman"/>
            <w:bCs/>
            <w:rPrChange w:id="3229"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3230" w:author="Agate Publishing" w:date="2019-08-26T15:39:00Z">
            <w:rPr>
              <w:rFonts w:ascii="Times New Roman" w:eastAsia="Helvetica,dialog,Verdana,unifon" w:hAnsi="Times New Roman" w:cs="Times New Roman"/>
              <w:bCs/>
            </w:rPr>
          </w:rPrChange>
        </w:rPr>
        <w:t>What is the contribution margin ratio of Sultan 's product?</w:t>
      </w:r>
    </w:p>
    <w:p w14:paraId="471CA67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231" w:author="Agate Publishing" w:date="2019-08-26T15:39:00Z">
            <w:rPr>
              <w:rFonts w:ascii="Times New Roman" w:eastAsia="Helvetica,dialog,Verdana,unifon" w:hAnsi="Times New Roman" w:cs="Times New Roman"/>
              <w:bCs/>
            </w:rPr>
          </w:rPrChange>
        </w:rPr>
      </w:pPr>
    </w:p>
    <w:p w14:paraId="312A578E" w14:textId="77777777" w:rsidR="008C6CDC" w:rsidRPr="00063AAB" w:rsidRDefault="008C6CDC" w:rsidP="002217A9">
      <w:pPr>
        <w:widowControl w:val="0"/>
        <w:spacing w:after="0" w:line="240" w:lineRule="auto"/>
        <w:rPr>
          <w:rFonts w:ascii="Times New Roman" w:hAnsi="Times New Roman" w:cs="Times New Roman"/>
          <w:bCs/>
          <w:rPrChange w:id="323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233" w:author="Agate Publishing" w:date="2019-08-26T15:39:00Z">
            <w:rPr>
              <w:rFonts w:ascii="Times New Roman" w:eastAsia="Helvetica,dialog,Verdana,unifon" w:hAnsi="Times New Roman" w:cs="Times New Roman"/>
              <w:bCs/>
            </w:rPr>
          </w:rPrChange>
        </w:rPr>
        <w:t>A. 25%</w:t>
      </w:r>
    </w:p>
    <w:p w14:paraId="406DAAE4" w14:textId="77777777" w:rsidR="008C6CDC" w:rsidRPr="00063AAB" w:rsidRDefault="008C6CDC" w:rsidP="002217A9">
      <w:pPr>
        <w:widowControl w:val="0"/>
        <w:spacing w:after="0" w:line="240" w:lineRule="auto"/>
        <w:rPr>
          <w:rFonts w:ascii="Times New Roman" w:hAnsi="Times New Roman" w:cs="Times New Roman"/>
          <w:bCs/>
          <w:rPrChange w:id="3234" w:author="Agate Publishing" w:date="2019-08-26T15:39:00Z">
            <w:rPr>
              <w:rFonts w:ascii="Times New Roman" w:hAnsi="Times New Roman" w:cs="Times New Roman"/>
              <w:bCs/>
            </w:rPr>
          </w:rPrChange>
        </w:rPr>
      </w:pPr>
    </w:p>
    <w:p w14:paraId="4A41D188" w14:textId="77777777" w:rsidR="008C6CDC" w:rsidRPr="00063AAB" w:rsidRDefault="008C6CDC" w:rsidP="002217A9">
      <w:pPr>
        <w:widowControl w:val="0"/>
        <w:spacing w:after="0" w:line="240" w:lineRule="auto"/>
        <w:rPr>
          <w:rFonts w:ascii="Times New Roman" w:hAnsi="Times New Roman" w:cs="Times New Roman"/>
          <w:bCs/>
          <w:rPrChange w:id="323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236" w:author="Agate Publishing" w:date="2019-08-26T15:39:00Z">
            <w:rPr>
              <w:rFonts w:ascii="Times New Roman" w:eastAsia="Helvetica,dialog,Verdana,unifon" w:hAnsi="Times New Roman" w:cs="Times New Roman"/>
              <w:bCs/>
            </w:rPr>
          </w:rPrChange>
        </w:rPr>
        <w:lastRenderedPageBreak/>
        <w:t>B. 75%</w:t>
      </w:r>
    </w:p>
    <w:p w14:paraId="5A102D0A" w14:textId="77777777" w:rsidR="008C6CDC" w:rsidRPr="00063AAB" w:rsidRDefault="008C6CDC" w:rsidP="002217A9">
      <w:pPr>
        <w:widowControl w:val="0"/>
        <w:spacing w:after="0" w:line="240" w:lineRule="auto"/>
        <w:rPr>
          <w:rFonts w:ascii="Times New Roman" w:hAnsi="Times New Roman" w:cs="Times New Roman"/>
          <w:bCs/>
          <w:rPrChange w:id="3237" w:author="Agate Publishing" w:date="2019-08-26T15:39:00Z">
            <w:rPr>
              <w:rFonts w:ascii="Times New Roman" w:hAnsi="Times New Roman" w:cs="Times New Roman"/>
              <w:bCs/>
            </w:rPr>
          </w:rPrChange>
        </w:rPr>
      </w:pPr>
    </w:p>
    <w:p w14:paraId="399CC248" w14:textId="77777777" w:rsidR="008C6CDC" w:rsidRPr="00063AAB" w:rsidRDefault="008C6CDC" w:rsidP="002217A9">
      <w:pPr>
        <w:widowControl w:val="0"/>
        <w:spacing w:after="0" w:line="240" w:lineRule="auto"/>
        <w:rPr>
          <w:rFonts w:ascii="Times New Roman" w:hAnsi="Times New Roman" w:cs="Times New Roman"/>
          <w:bCs/>
          <w:rPrChange w:id="323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239"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3240" w:author="Agate Publishing" w:date="2019-08-26T15:39:00Z">
            <w:rPr>
              <w:rFonts w:ascii="Times New Roman" w:eastAsia="Helvetica,dialog,Verdana,unifon" w:hAnsi="Times New Roman" w:cs="Times New Roman"/>
              <w:bCs/>
            </w:rPr>
          </w:rPrChange>
        </w:rPr>
        <w:t>. 60%</w:t>
      </w:r>
    </w:p>
    <w:p w14:paraId="4DD62257" w14:textId="77777777" w:rsidR="008C6CDC" w:rsidRPr="00063AAB" w:rsidRDefault="008C6CDC" w:rsidP="002217A9">
      <w:pPr>
        <w:widowControl w:val="0"/>
        <w:spacing w:after="0" w:line="240" w:lineRule="auto"/>
        <w:rPr>
          <w:rFonts w:ascii="Times New Roman" w:hAnsi="Times New Roman" w:cs="Times New Roman"/>
          <w:bCs/>
          <w:rPrChange w:id="3241" w:author="Agate Publishing" w:date="2019-08-26T15:39:00Z">
            <w:rPr>
              <w:rFonts w:ascii="Times New Roman" w:hAnsi="Times New Roman" w:cs="Times New Roman"/>
              <w:bCs/>
            </w:rPr>
          </w:rPrChange>
        </w:rPr>
      </w:pPr>
    </w:p>
    <w:p w14:paraId="2AF049CF"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24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43" w:author="Agate Publishing" w:date="2019-08-26T15:39:00Z">
            <w:rPr>
              <w:rFonts w:ascii="Times New Roman" w:eastAsia="Helvetica,dialog,Verdana,unifon" w:hAnsi="Times New Roman" w:cs="Times New Roman"/>
              <w:bCs/>
            </w:rPr>
          </w:rPrChange>
        </w:rPr>
        <w:t>D. 40%</w:t>
      </w:r>
    </w:p>
    <w:p w14:paraId="1FDFF46A" w14:textId="77777777" w:rsidR="00DB0220" w:rsidRPr="00063AAB" w:rsidRDefault="00DB0220" w:rsidP="00DB0220">
      <w:pPr>
        <w:widowControl w:val="0"/>
        <w:spacing w:after="0" w:line="240" w:lineRule="auto"/>
        <w:rPr>
          <w:ins w:id="3244" w:author="Jeannie's Laptop" w:date="2019-07-23T12:33:00Z"/>
          <w:rFonts w:ascii="Times New Roman" w:hAnsi="Times New Roman" w:cs="Times New Roman"/>
          <w:bCs/>
          <w:rPrChange w:id="3245" w:author="Agate Publishing" w:date="2019-08-26T15:39:00Z">
            <w:rPr>
              <w:ins w:id="3246" w:author="Jeannie's Laptop" w:date="2019-07-23T12:33:00Z"/>
              <w:rFonts w:ascii="Times New Roman" w:hAnsi="Times New Roman" w:cs="Times New Roman"/>
              <w:bCs/>
            </w:rPr>
          </w:rPrChange>
        </w:rPr>
      </w:pPr>
    </w:p>
    <w:p w14:paraId="6DB05B8D" w14:textId="77777777" w:rsidR="00DB0220" w:rsidRPr="00063AAB" w:rsidRDefault="00DB0220" w:rsidP="00DB0220">
      <w:pPr>
        <w:widowControl w:val="0"/>
        <w:spacing w:after="0" w:line="240" w:lineRule="auto"/>
        <w:rPr>
          <w:ins w:id="3247" w:author="Jeannie's Laptop" w:date="2019-07-23T12:33:00Z"/>
          <w:rFonts w:ascii="Times New Roman" w:hAnsi="Times New Roman" w:cs="Times New Roman"/>
          <w:bCs/>
          <w:rPrChange w:id="3248" w:author="Agate Publishing" w:date="2019-08-26T15:39:00Z">
            <w:rPr>
              <w:ins w:id="3249" w:author="Jeannie's Laptop" w:date="2019-07-23T12:33:00Z"/>
              <w:rFonts w:ascii="Times New Roman" w:hAnsi="Times New Roman" w:cs="Times New Roman"/>
              <w:bCs/>
            </w:rPr>
          </w:rPrChange>
        </w:rPr>
      </w:pPr>
      <w:ins w:id="3250" w:author="Jeannie's Laptop" w:date="2019-07-23T12:33:00Z">
        <w:r w:rsidRPr="00063AAB">
          <w:rPr>
            <w:rFonts w:ascii="Times New Roman" w:eastAsia="Helvetica,dialog,Verdana,unifon" w:hAnsi="Times New Roman" w:cs="Times New Roman"/>
            <w:bCs/>
            <w:rPrChange w:id="3251" w:author="Agate Publishing" w:date="2019-08-26T15:39:00Z">
              <w:rPr>
                <w:rFonts w:ascii="Times New Roman" w:eastAsia="Helvetica,dialog,Verdana,unifon" w:hAnsi="Times New Roman" w:cs="Times New Roman"/>
                <w:bCs/>
              </w:rPr>
            </w:rPrChange>
          </w:rPr>
          <w:t>Feedback:</w:t>
        </w:r>
      </w:ins>
    </w:p>
    <w:p w14:paraId="5F4C5ABF" w14:textId="6B61BEC1" w:rsidR="002A2506" w:rsidRPr="00063AAB" w:rsidDel="00DB0220" w:rsidRDefault="002A2506" w:rsidP="002217A9">
      <w:pPr>
        <w:widowControl w:val="0"/>
        <w:spacing w:after="0" w:line="240" w:lineRule="auto"/>
        <w:rPr>
          <w:del w:id="3252" w:author="Jeannie's Laptop" w:date="2019-07-23T12:33:00Z"/>
          <w:rFonts w:ascii="Times New Roman" w:hAnsi="Times New Roman" w:cs="Times New Roman"/>
          <w:bCs/>
          <w:rPrChange w:id="3253" w:author="Agate Publishing" w:date="2019-08-26T15:39:00Z">
            <w:rPr>
              <w:del w:id="3254" w:author="Jeannie's Laptop" w:date="2019-07-23T12:33:00Z"/>
              <w:rFonts w:ascii="Times New Roman" w:hAnsi="Times New Roman" w:cs="Times New Roman"/>
              <w:bCs/>
            </w:rPr>
          </w:rPrChange>
        </w:rPr>
      </w:pPr>
    </w:p>
    <w:p w14:paraId="0F423558" w14:textId="1F70AC12" w:rsidR="002217A9" w:rsidRPr="00063AAB" w:rsidRDefault="008C6CDC" w:rsidP="002217A9">
      <w:pPr>
        <w:widowControl w:val="0"/>
        <w:spacing w:after="0" w:line="240" w:lineRule="auto"/>
        <w:rPr>
          <w:rFonts w:ascii="Times New Roman" w:hAnsi="Times New Roman" w:cs="Times New Roman"/>
          <w:bCs/>
          <w:rPrChange w:id="325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256" w:author="Agate Publishing" w:date="2019-08-26T15:39:00Z">
            <w:rPr>
              <w:rFonts w:ascii="Times New Roman" w:eastAsia="Helvetica,dialog,Verdana,unifon" w:hAnsi="Times New Roman" w:cs="Times New Roman"/>
              <w:bCs/>
            </w:rPr>
          </w:rPrChange>
        </w:rPr>
        <w:t xml:space="preserve">($50 </w:t>
      </w:r>
      <w:ins w:id="3257" w:author="Agate Publishing" w:date="2019-08-26T15:03:00Z">
        <w:r w:rsidR="006B5398" w:rsidRPr="00063AAB">
          <w:rPr>
            <w:rFonts w:ascii="Times New Roman" w:eastAsia="Helvetica,dialog,Verdana,unifon" w:hAnsi="Times New Roman" w:cs="Times New Roman"/>
            <w:bCs/>
            <w:rPrChange w:id="3258" w:author="Agate Publishing" w:date="2019-08-26T15:39:00Z">
              <w:rPr>
                <w:rFonts w:ascii="Times New Roman" w:eastAsia="Helvetica,dialog,Verdana,unifon" w:hAnsi="Times New Roman" w:cs="Times New Roman"/>
                <w:bCs/>
              </w:rPr>
            </w:rPrChange>
          </w:rPr>
          <w:t>−</w:t>
        </w:r>
      </w:ins>
      <w:del w:id="3259" w:author="Agate Publishing" w:date="2019-08-26T15:03:00Z">
        <w:r w:rsidRPr="00063AAB" w:rsidDel="006B5398">
          <w:rPr>
            <w:rFonts w:ascii="Times New Roman" w:eastAsia="Helvetica,dialog,Verdana,unifon" w:hAnsi="Times New Roman" w:cs="Times New Roman"/>
            <w:bCs/>
            <w:rPrChange w:id="3260"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3261" w:author="Agate Publishing" w:date="2019-08-26T15:39:00Z">
            <w:rPr>
              <w:rFonts w:ascii="Times New Roman" w:eastAsia="Helvetica,dialog,Verdana,unifon" w:hAnsi="Times New Roman" w:cs="Times New Roman"/>
              <w:bCs/>
            </w:rPr>
          </w:rPrChange>
        </w:rPr>
        <w:t xml:space="preserve"> $20) ÷ $50 = 60%</w:t>
      </w:r>
    </w:p>
    <w:p w14:paraId="7A053048" w14:textId="77777777" w:rsidR="002217A9" w:rsidRPr="00063AAB" w:rsidRDefault="002217A9" w:rsidP="002217A9">
      <w:pPr>
        <w:widowControl w:val="0"/>
        <w:spacing w:after="0" w:line="240" w:lineRule="auto"/>
        <w:rPr>
          <w:rFonts w:ascii="Times New Roman" w:hAnsi="Times New Roman" w:cs="Times New Roman"/>
          <w:bCs/>
          <w:rPrChange w:id="3262" w:author="Agate Publishing" w:date="2019-08-26T15:39:00Z">
            <w:rPr>
              <w:rFonts w:ascii="Times New Roman" w:hAnsi="Times New Roman" w:cs="Times New Roman"/>
              <w:bCs/>
            </w:rPr>
          </w:rPrChange>
        </w:rPr>
      </w:pPr>
    </w:p>
    <w:p w14:paraId="341A26A7" w14:textId="77777777" w:rsidR="002217A9" w:rsidRPr="00063AAB" w:rsidDel="0053784C" w:rsidRDefault="002217A9" w:rsidP="002217A9">
      <w:pPr>
        <w:widowControl w:val="0"/>
        <w:spacing w:after="0" w:line="240" w:lineRule="auto"/>
        <w:rPr>
          <w:del w:id="3263" w:author="Jeannie's Laptop" w:date="2019-07-22T16:46:00Z"/>
          <w:rFonts w:ascii="Times New Roman" w:hAnsi="Times New Roman" w:cs="Times New Roman"/>
          <w:bCs/>
          <w:rPrChange w:id="3264" w:author="Agate Publishing" w:date="2019-08-26T15:39:00Z">
            <w:rPr>
              <w:del w:id="3265" w:author="Jeannie's Laptop" w:date="2019-07-22T16:46:00Z"/>
              <w:rFonts w:ascii="Times New Roman" w:hAnsi="Times New Roman" w:cs="Times New Roman"/>
              <w:bCs/>
            </w:rPr>
          </w:rPrChange>
        </w:rPr>
      </w:pPr>
    </w:p>
    <w:p w14:paraId="6A49AF1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67" w:author="Agate Publishing" w:date="2019-08-26T15:39:00Z">
            <w:rPr>
              <w:rFonts w:ascii="Times New Roman" w:eastAsia="Helvetica,dialog,Verdana,unifon" w:hAnsi="Times New Roman" w:cs="Times New Roman"/>
              <w:bCs/>
            </w:rPr>
          </w:rPrChange>
        </w:rPr>
        <w:t>AACSB: Analytical Thinking</w:t>
      </w:r>
    </w:p>
    <w:p w14:paraId="27CF81D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6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69" w:author="Agate Publishing" w:date="2019-08-26T15:39:00Z">
            <w:rPr>
              <w:rFonts w:ascii="Times New Roman" w:eastAsia="Helvetica,dialog,Verdana,unifon" w:hAnsi="Times New Roman" w:cs="Times New Roman"/>
              <w:bCs/>
            </w:rPr>
          </w:rPrChange>
        </w:rPr>
        <w:t>AICPA: BB Critical Thinking</w:t>
      </w:r>
    </w:p>
    <w:p w14:paraId="5EB5DA1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7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71" w:author="Agate Publishing" w:date="2019-08-26T15:39:00Z">
            <w:rPr>
              <w:rFonts w:ascii="Times New Roman" w:eastAsia="Helvetica,dialog,Verdana,unifon" w:hAnsi="Times New Roman" w:cs="Times New Roman"/>
              <w:bCs/>
            </w:rPr>
          </w:rPrChange>
        </w:rPr>
        <w:t>AICPA: FN Measurement</w:t>
      </w:r>
    </w:p>
    <w:p w14:paraId="017BB5C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7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73" w:author="Agate Publishing" w:date="2019-08-26T15:39:00Z">
            <w:rPr>
              <w:rFonts w:ascii="Times New Roman" w:eastAsia="Helvetica,dialog,Verdana,unifon" w:hAnsi="Times New Roman" w:cs="Times New Roman"/>
              <w:bCs/>
            </w:rPr>
          </w:rPrChange>
        </w:rPr>
        <w:t>Accessibility: Keyboard Navigation</w:t>
      </w:r>
    </w:p>
    <w:p w14:paraId="01F8CFC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7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75" w:author="Agate Publishing" w:date="2019-08-26T15:39:00Z">
            <w:rPr>
              <w:rFonts w:ascii="Times New Roman" w:eastAsia="Helvetica,dialog,Verdana,unifon" w:hAnsi="Times New Roman" w:cs="Times New Roman"/>
              <w:bCs/>
            </w:rPr>
          </w:rPrChange>
        </w:rPr>
        <w:t>Blooms: Apply</w:t>
      </w:r>
    </w:p>
    <w:p w14:paraId="4148129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7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77" w:author="Agate Publishing" w:date="2019-08-26T15:39:00Z">
            <w:rPr>
              <w:rFonts w:ascii="Times New Roman" w:eastAsia="Helvetica,dialog,Verdana,unifon" w:hAnsi="Times New Roman" w:cs="Times New Roman"/>
              <w:bCs/>
            </w:rPr>
          </w:rPrChange>
        </w:rPr>
        <w:t>Difficulty: 2 Medium</w:t>
      </w:r>
    </w:p>
    <w:p w14:paraId="04FEBFA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7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79" w:author="Agate Publishing" w:date="2019-08-26T15:39:00Z">
            <w:rPr>
              <w:rFonts w:ascii="Times New Roman" w:eastAsia="Helvetica,dialog,Verdana,unifon" w:hAnsi="Times New Roman" w:cs="Times New Roman"/>
              <w:bCs/>
            </w:rPr>
          </w:rPrChange>
        </w:rPr>
        <w:t>Learning Objective: 20-04 Compute contribution margin and explain its usefulness.</w:t>
      </w:r>
    </w:p>
    <w:p w14:paraId="3C0C28A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28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281" w:author="Agate Publishing" w:date="2019-08-26T15:39:00Z">
            <w:rPr>
              <w:rFonts w:ascii="Times New Roman" w:eastAsia="Helvetica,dialog,Verdana,unifon" w:hAnsi="Times New Roman" w:cs="Times New Roman"/>
              <w:bCs/>
            </w:rPr>
          </w:rPrChange>
        </w:rPr>
        <w:t>Topic: Contribution Margin: A Key Relationship</w:t>
      </w:r>
    </w:p>
    <w:p w14:paraId="397FD86C" w14:textId="77777777" w:rsidR="008C6CDC" w:rsidRPr="00063AAB" w:rsidRDefault="008C6CDC" w:rsidP="002217A9">
      <w:pPr>
        <w:widowControl w:val="0"/>
        <w:spacing w:after="0" w:line="240" w:lineRule="auto"/>
        <w:rPr>
          <w:rFonts w:ascii="Times New Roman" w:hAnsi="Times New Roman" w:cs="Times New Roman"/>
          <w:bCs/>
          <w:rPrChange w:id="3282" w:author="Agate Publishing" w:date="2019-08-26T15:39:00Z">
            <w:rPr>
              <w:rFonts w:ascii="Times New Roman" w:hAnsi="Times New Roman" w:cs="Times New Roman"/>
              <w:bCs/>
            </w:rPr>
          </w:rPrChange>
        </w:rPr>
      </w:pPr>
    </w:p>
    <w:p w14:paraId="789E6D97" w14:textId="77777777" w:rsidR="00C943C1" w:rsidRPr="00063AAB" w:rsidRDefault="00C943C1" w:rsidP="002217A9">
      <w:pPr>
        <w:widowControl w:val="0"/>
        <w:spacing w:after="0" w:line="240" w:lineRule="auto"/>
        <w:rPr>
          <w:rFonts w:ascii="Times New Roman" w:hAnsi="Times New Roman" w:cs="Times New Roman"/>
          <w:bCs/>
          <w:rPrChange w:id="3283" w:author="Agate Publishing" w:date="2019-08-26T15:39:00Z">
            <w:rPr>
              <w:rFonts w:ascii="Times New Roman" w:hAnsi="Times New Roman" w:cs="Times New Roman"/>
              <w:bCs/>
            </w:rPr>
          </w:rPrChange>
        </w:rPr>
      </w:pPr>
    </w:p>
    <w:p w14:paraId="70DF2932"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3284" w:author="Agate Publishing" w:date="2019-08-26T15:39:00Z">
            <w:rPr>
              <w:rFonts w:ascii="Times New Roman" w:eastAsia="Helvetica,dialog,Verdana,unifon" w:hAnsi="Times New Roman" w:cs="Times New Roman"/>
              <w:bCs/>
            </w:rPr>
          </w:rPrChange>
        </w:rPr>
        <w:t xml:space="preserve">80. </w:t>
      </w:r>
      <w:ins w:id="3285" w:author="Jeannie's Laptop" w:date="2019-07-22T16:46:00Z">
        <w:r w:rsidR="0053784C" w:rsidRPr="00063AAB">
          <w:rPr>
            <w:rFonts w:ascii="Times New Roman" w:eastAsia="Helvetica,dialog,Verdana,unifon" w:hAnsi="Times New Roman" w:cs="Times New Roman"/>
            <w:bCs/>
            <w:rPrChange w:id="3286"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3287" w:author="Agate Publishing" w:date="2019-08-26T15:39:00Z">
            <w:rPr>
              <w:rFonts w:ascii="Times New Roman" w:eastAsia="Helvetica,dialog,Verdana,unifon" w:hAnsi="Times New Roman" w:cs="Times New Roman"/>
              <w:bCs/>
            </w:rPr>
          </w:rPrChange>
        </w:rPr>
        <w:t>What is the monthly sales volume in d</w:t>
      </w:r>
      <w:r w:rsidR="002A2506" w:rsidRPr="00063AAB">
        <w:rPr>
          <w:rFonts w:ascii="Times New Roman" w:eastAsia="Helvetica,dialog,Verdana,unifon" w:hAnsi="Times New Roman" w:cs="Times New Roman"/>
          <w:bCs/>
          <w:rPrChange w:id="3288" w:author="Agate Publishing" w:date="2019-08-26T15:39:00Z">
            <w:rPr>
              <w:rFonts w:ascii="Times New Roman" w:eastAsia="Helvetica,dialog,Verdana,unifon" w:hAnsi="Times New Roman" w:cs="Times New Roman"/>
              <w:bCs/>
            </w:rPr>
          </w:rPrChange>
        </w:rPr>
        <w:t>ollars necessary to break-even?</w:t>
      </w:r>
      <w:r w:rsidR="00245690" w:rsidRPr="00063AAB">
        <w:rPr>
          <w:rFonts w:ascii="Times New Roman" w:eastAsia="Helvetica,dialog,Verdana,unifon" w:hAnsi="Times New Roman" w:cs="Times New Roman"/>
          <w:bCs/>
          <w:rPrChange w:id="3289" w:author="Agate Publishing" w:date="2019-08-26T15:39:00Z">
            <w:rPr>
              <w:rFonts w:ascii="Times New Roman" w:eastAsia="Helvetica,dialog,Verdana,unifon" w:hAnsi="Times New Roman" w:cs="Times New Roman"/>
              <w:bCs/>
            </w:rPr>
          </w:rPrChange>
        </w:rPr>
        <w:t xml:space="preserve"> </w:t>
      </w:r>
      <w:r w:rsidR="00245690" w:rsidRPr="00063AAB">
        <w:rPr>
          <w:rFonts w:ascii="Times New Roman" w:hAnsi="Times New Roman" w:cs="Times New Roman"/>
          <w:bCs/>
          <w:rPrChange w:id="3290" w:author="Agate Publishing" w:date="2019-08-26T15:39:00Z">
            <w:rPr>
              <w:rFonts w:ascii="Times New Roman" w:hAnsi="Times New Roman" w:cs="Times New Roman"/>
              <w:b/>
              <w:bCs/>
            </w:rPr>
          </w:rPrChange>
        </w:rPr>
        <w:t>(Round the answer to the nearest dollar.)</w:t>
      </w:r>
    </w:p>
    <w:p w14:paraId="3C3C605F" w14:textId="77777777" w:rsidR="008C6CDC" w:rsidRPr="00063AAB" w:rsidRDefault="008C6CDC" w:rsidP="002217A9">
      <w:pPr>
        <w:widowControl w:val="0"/>
        <w:spacing w:after="0" w:line="240" w:lineRule="auto"/>
        <w:rPr>
          <w:rFonts w:ascii="Times New Roman" w:hAnsi="Times New Roman" w:cs="Times New Roman"/>
          <w:bCs/>
        </w:rPr>
      </w:pPr>
    </w:p>
    <w:p w14:paraId="7349E411" w14:textId="77777777" w:rsidR="008C6CDC" w:rsidRPr="00063AAB" w:rsidRDefault="008C6CDC" w:rsidP="002217A9">
      <w:pPr>
        <w:widowControl w:val="0"/>
        <w:spacing w:after="0" w:line="240" w:lineRule="auto"/>
        <w:rPr>
          <w:rFonts w:ascii="Times New Roman" w:hAnsi="Times New Roman" w:cs="Times New Roman"/>
          <w:bCs/>
          <w:rPrChange w:id="329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292" w:author="Agate Publishing" w:date="2019-08-26T15:39:00Z">
            <w:rPr>
              <w:rFonts w:ascii="Times New Roman" w:eastAsia="Helvetica,dialog,Verdana,unifon" w:hAnsi="Times New Roman" w:cs="Times New Roman"/>
              <w:bCs/>
            </w:rPr>
          </w:rPrChange>
        </w:rPr>
        <w:t>A. $320,000</w:t>
      </w:r>
    </w:p>
    <w:p w14:paraId="74BF4BEB" w14:textId="77777777" w:rsidR="008C6CDC" w:rsidRPr="00063AAB" w:rsidRDefault="008C6CDC" w:rsidP="002217A9">
      <w:pPr>
        <w:widowControl w:val="0"/>
        <w:spacing w:after="0" w:line="240" w:lineRule="auto"/>
        <w:rPr>
          <w:rFonts w:ascii="Times New Roman" w:hAnsi="Times New Roman" w:cs="Times New Roman"/>
          <w:bCs/>
          <w:rPrChange w:id="3293" w:author="Agate Publishing" w:date="2019-08-26T15:39:00Z">
            <w:rPr>
              <w:rFonts w:ascii="Times New Roman" w:hAnsi="Times New Roman" w:cs="Times New Roman"/>
              <w:bCs/>
            </w:rPr>
          </w:rPrChange>
        </w:rPr>
      </w:pPr>
    </w:p>
    <w:p w14:paraId="69D07E5D" w14:textId="77777777" w:rsidR="008C6CDC" w:rsidRPr="00063AAB" w:rsidRDefault="008C6CDC" w:rsidP="002217A9">
      <w:pPr>
        <w:widowControl w:val="0"/>
        <w:spacing w:after="0" w:line="240" w:lineRule="auto"/>
        <w:rPr>
          <w:rFonts w:ascii="Times New Roman" w:hAnsi="Times New Roman" w:cs="Times New Roman"/>
          <w:bCs/>
          <w:rPrChange w:id="329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295" w:author="Agate Publishing" w:date="2019-08-26T15:39:00Z">
            <w:rPr>
              <w:rFonts w:ascii="Times New Roman" w:eastAsia="Helvetica,dialog,Verdana,unifon" w:hAnsi="Times New Roman" w:cs="Times New Roman"/>
              <w:bCs/>
            </w:rPr>
          </w:rPrChange>
        </w:rPr>
        <w:t>B. $106,667</w:t>
      </w:r>
    </w:p>
    <w:p w14:paraId="7E8CA9B2" w14:textId="77777777" w:rsidR="008C6CDC" w:rsidRPr="00063AAB" w:rsidRDefault="008C6CDC" w:rsidP="002217A9">
      <w:pPr>
        <w:widowControl w:val="0"/>
        <w:spacing w:after="0" w:line="240" w:lineRule="auto"/>
        <w:rPr>
          <w:rFonts w:ascii="Times New Roman" w:hAnsi="Times New Roman" w:cs="Times New Roman"/>
          <w:bCs/>
          <w:rPrChange w:id="3296" w:author="Agate Publishing" w:date="2019-08-26T15:39:00Z">
            <w:rPr>
              <w:rFonts w:ascii="Times New Roman" w:hAnsi="Times New Roman" w:cs="Times New Roman"/>
              <w:bCs/>
            </w:rPr>
          </w:rPrChange>
        </w:rPr>
      </w:pPr>
    </w:p>
    <w:p w14:paraId="755711CA" w14:textId="77777777" w:rsidR="008C6CDC" w:rsidRPr="00063AAB" w:rsidRDefault="008C6CDC" w:rsidP="002217A9">
      <w:pPr>
        <w:widowControl w:val="0"/>
        <w:spacing w:after="0" w:line="240" w:lineRule="auto"/>
        <w:rPr>
          <w:rFonts w:ascii="Times New Roman" w:hAnsi="Times New Roman" w:cs="Times New Roman"/>
          <w:bCs/>
          <w:rPrChange w:id="329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298" w:author="Agate Publishing" w:date="2019-08-26T15:39:00Z">
            <w:rPr>
              <w:rFonts w:ascii="Times New Roman" w:eastAsia="Helvetica,dialog,Verdana,unifon" w:hAnsi="Times New Roman" w:cs="Times New Roman"/>
              <w:bCs/>
            </w:rPr>
          </w:rPrChange>
        </w:rPr>
        <w:t>C. $200,000</w:t>
      </w:r>
    </w:p>
    <w:p w14:paraId="2852639A" w14:textId="77777777" w:rsidR="008C6CDC" w:rsidRPr="00063AAB" w:rsidRDefault="008C6CDC" w:rsidP="002217A9">
      <w:pPr>
        <w:widowControl w:val="0"/>
        <w:spacing w:after="0" w:line="240" w:lineRule="auto"/>
        <w:rPr>
          <w:rFonts w:ascii="Times New Roman" w:hAnsi="Times New Roman" w:cs="Times New Roman"/>
          <w:bCs/>
          <w:rPrChange w:id="3299" w:author="Agate Publishing" w:date="2019-08-26T15:39:00Z">
            <w:rPr>
              <w:rFonts w:ascii="Times New Roman" w:hAnsi="Times New Roman" w:cs="Times New Roman"/>
              <w:bCs/>
            </w:rPr>
          </w:rPrChange>
        </w:rPr>
      </w:pPr>
    </w:p>
    <w:p w14:paraId="7BC3D01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3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3301"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3302" w:author="Agate Publishing" w:date="2019-08-26T15:39:00Z">
            <w:rPr>
              <w:rFonts w:ascii="Times New Roman" w:eastAsia="Helvetica,dialog,Verdana,unifon" w:hAnsi="Times New Roman" w:cs="Times New Roman"/>
              <w:bCs/>
            </w:rPr>
          </w:rPrChange>
        </w:rPr>
        <w:t>. $133,333</w:t>
      </w:r>
    </w:p>
    <w:p w14:paraId="22136863" w14:textId="77777777" w:rsidR="002A2506" w:rsidRPr="00063AAB" w:rsidRDefault="002A2506" w:rsidP="002217A9">
      <w:pPr>
        <w:widowControl w:val="0"/>
        <w:spacing w:after="0" w:line="240" w:lineRule="auto"/>
        <w:rPr>
          <w:rFonts w:ascii="Times New Roman" w:hAnsi="Times New Roman" w:cs="Times New Roman"/>
          <w:bCs/>
          <w:rPrChange w:id="3303" w:author="Agate Publishing" w:date="2019-08-26T15:39:00Z">
            <w:rPr>
              <w:rFonts w:ascii="Times New Roman" w:hAnsi="Times New Roman" w:cs="Times New Roman"/>
              <w:bCs/>
            </w:rPr>
          </w:rPrChange>
        </w:rPr>
      </w:pPr>
    </w:p>
    <w:p w14:paraId="3AF95328" w14:textId="77777777" w:rsidR="006C3264" w:rsidRPr="00063AAB" w:rsidRDefault="006C3264" w:rsidP="002217A9">
      <w:pPr>
        <w:widowControl w:val="0"/>
        <w:spacing w:after="0" w:line="240" w:lineRule="auto"/>
        <w:rPr>
          <w:ins w:id="3304" w:author="Teressa Farough" w:date="2019-08-20T10:26:00Z"/>
          <w:rFonts w:ascii="Times New Roman" w:eastAsia="Helvetica,dialog,Verdana,unifon" w:hAnsi="Times New Roman" w:cs="Times New Roman"/>
          <w:bCs/>
          <w:rPrChange w:id="3305" w:author="Agate Publishing" w:date="2019-08-26T15:39:00Z">
            <w:rPr>
              <w:ins w:id="3306" w:author="Teressa Farough" w:date="2019-08-20T10:26:00Z"/>
              <w:rFonts w:ascii="Times New Roman" w:eastAsia="Helvetica,dialog,Verdana,unifon" w:hAnsi="Times New Roman" w:cs="Times New Roman"/>
              <w:bCs/>
            </w:rPr>
          </w:rPrChange>
        </w:rPr>
      </w:pPr>
      <w:ins w:id="3307" w:author="Teressa Farough" w:date="2019-08-20T10:26:00Z">
        <w:r w:rsidRPr="00063AAB">
          <w:rPr>
            <w:rFonts w:ascii="Times New Roman" w:eastAsia="Helvetica,dialog,Verdana,unifon" w:hAnsi="Times New Roman" w:cs="Times New Roman"/>
            <w:bCs/>
            <w:rPrChange w:id="3308" w:author="Agate Publishing" w:date="2019-08-26T15:39:00Z">
              <w:rPr>
                <w:rFonts w:ascii="Times New Roman" w:eastAsia="Helvetica,dialog,Verdana,unifon" w:hAnsi="Times New Roman" w:cs="Times New Roman"/>
                <w:bCs/>
              </w:rPr>
            </w:rPrChange>
          </w:rPr>
          <w:t>Feedback:</w:t>
        </w:r>
      </w:ins>
    </w:p>
    <w:p w14:paraId="5D986A04" w14:textId="40FCBD5C" w:rsidR="008C6CDC" w:rsidRPr="00063AAB" w:rsidRDefault="008C6CDC" w:rsidP="002217A9">
      <w:pPr>
        <w:widowControl w:val="0"/>
        <w:spacing w:after="0" w:line="240" w:lineRule="auto"/>
        <w:rPr>
          <w:rFonts w:ascii="Times New Roman" w:hAnsi="Times New Roman" w:cs="Times New Roman"/>
          <w:bCs/>
          <w:rPrChange w:id="330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310" w:author="Agate Publishing" w:date="2019-08-26T15:39:00Z">
            <w:rPr>
              <w:rFonts w:ascii="Times New Roman" w:eastAsia="Helvetica,dialog,Verdana,unifon" w:hAnsi="Times New Roman" w:cs="Times New Roman"/>
              <w:bCs/>
            </w:rPr>
          </w:rPrChange>
        </w:rPr>
        <w:t>$80,000 ÷ 0.6 = $133,333</w:t>
      </w:r>
    </w:p>
    <w:p w14:paraId="3B28034E" w14:textId="77777777" w:rsidR="008C6CDC" w:rsidRPr="00063AAB" w:rsidRDefault="008C6CDC" w:rsidP="002217A9">
      <w:pPr>
        <w:widowControl w:val="0"/>
        <w:spacing w:after="0" w:line="240" w:lineRule="auto"/>
        <w:rPr>
          <w:rFonts w:ascii="Times New Roman" w:hAnsi="Times New Roman" w:cs="Times New Roman"/>
          <w:bCs/>
          <w:rPrChange w:id="3311" w:author="Agate Publishing" w:date="2019-08-26T15:39:00Z">
            <w:rPr>
              <w:rFonts w:ascii="Times New Roman" w:hAnsi="Times New Roman" w:cs="Times New Roman"/>
              <w:bCs/>
            </w:rPr>
          </w:rPrChange>
        </w:rPr>
      </w:pPr>
    </w:p>
    <w:p w14:paraId="091397B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13" w:author="Agate Publishing" w:date="2019-08-26T15:39:00Z">
            <w:rPr>
              <w:rFonts w:ascii="Times New Roman" w:eastAsia="Helvetica,dialog,Verdana,unifon" w:hAnsi="Times New Roman" w:cs="Times New Roman"/>
              <w:bCs/>
            </w:rPr>
          </w:rPrChange>
        </w:rPr>
        <w:t>AACSB: Analytical Thinking</w:t>
      </w:r>
    </w:p>
    <w:p w14:paraId="4FB0DD5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1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15" w:author="Agate Publishing" w:date="2019-08-26T15:39:00Z">
            <w:rPr>
              <w:rFonts w:ascii="Times New Roman" w:eastAsia="Helvetica,dialog,Verdana,unifon" w:hAnsi="Times New Roman" w:cs="Times New Roman"/>
              <w:bCs/>
            </w:rPr>
          </w:rPrChange>
        </w:rPr>
        <w:t>AICPA: BB Critical Thinking</w:t>
      </w:r>
    </w:p>
    <w:p w14:paraId="4F2733F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1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17" w:author="Agate Publishing" w:date="2019-08-26T15:39:00Z">
            <w:rPr>
              <w:rFonts w:ascii="Times New Roman" w:eastAsia="Helvetica,dialog,Verdana,unifon" w:hAnsi="Times New Roman" w:cs="Times New Roman"/>
              <w:bCs/>
            </w:rPr>
          </w:rPrChange>
        </w:rPr>
        <w:t>AICPA: FN Measurement</w:t>
      </w:r>
    </w:p>
    <w:p w14:paraId="2E020FE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1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19" w:author="Agate Publishing" w:date="2019-08-26T15:39:00Z">
            <w:rPr>
              <w:rFonts w:ascii="Times New Roman" w:eastAsia="Helvetica,dialog,Verdana,unifon" w:hAnsi="Times New Roman" w:cs="Times New Roman"/>
              <w:bCs/>
            </w:rPr>
          </w:rPrChange>
        </w:rPr>
        <w:t>Accessibility: Keyboard Navigation</w:t>
      </w:r>
    </w:p>
    <w:p w14:paraId="2029FEF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2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21" w:author="Agate Publishing" w:date="2019-08-26T15:39:00Z">
            <w:rPr>
              <w:rFonts w:ascii="Times New Roman" w:eastAsia="Helvetica,dialog,Verdana,unifon" w:hAnsi="Times New Roman" w:cs="Times New Roman"/>
              <w:bCs/>
            </w:rPr>
          </w:rPrChange>
        </w:rPr>
        <w:t>Blooms: Apply</w:t>
      </w:r>
    </w:p>
    <w:p w14:paraId="0626497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2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23" w:author="Agate Publishing" w:date="2019-08-26T15:39:00Z">
            <w:rPr>
              <w:rFonts w:ascii="Times New Roman" w:eastAsia="Helvetica,dialog,Verdana,unifon" w:hAnsi="Times New Roman" w:cs="Times New Roman"/>
              <w:bCs/>
            </w:rPr>
          </w:rPrChange>
        </w:rPr>
        <w:t>Difficulty: 2 Medium</w:t>
      </w:r>
    </w:p>
    <w:p w14:paraId="05DCC22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2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25"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01122CC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2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27" w:author="Agate Publishing" w:date="2019-08-26T15:39:00Z">
            <w:rPr>
              <w:rFonts w:ascii="Times New Roman" w:eastAsia="Helvetica,dialog,Verdana,unifon" w:hAnsi="Times New Roman" w:cs="Times New Roman"/>
              <w:bCs/>
            </w:rPr>
          </w:rPrChange>
        </w:rPr>
        <w:t>Topic: How Many Units Must We Sell?</w:t>
      </w:r>
    </w:p>
    <w:p w14:paraId="314CFF33" w14:textId="77777777" w:rsidR="008C6CDC" w:rsidRPr="00063AAB" w:rsidRDefault="008C6CDC" w:rsidP="002217A9">
      <w:pPr>
        <w:widowControl w:val="0"/>
        <w:spacing w:after="0" w:line="240" w:lineRule="auto"/>
        <w:rPr>
          <w:rFonts w:ascii="Times New Roman" w:hAnsi="Times New Roman" w:cs="Times New Roman"/>
          <w:bCs/>
          <w:rPrChange w:id="3328" w:author="Agate Publishing" w:date="2019-08-26T15:39:00Z">
            <w:rPr>
              <w:rFonts w:ascii="Times New Roman" w:hAnsi="Times New Roman" w:cs="Times New Roman"/>
              <w:bCs/>
            </w:rPr>
          </w:rPrChange>
        </w:rPr>
      </w:pPr>
    </w:p>
    <w:p w14:paraId="71E71BBF" w14:textId="77777777" w:rsidR="00C943C1" w:rsidRPr="00063AAB" w:rsidRDefault="00C943C1" w:rsidP="002217A9">
      <w:pPr>
        <w:widowControl w:val="0"/>
        <w:spacing w:after="0" w:line="240" w:lineRule="auto"/>
        <w:rPr>
          <w:rFonts w:ascii="Times New Roman" w:hAnsi="Times New Roman" w:cs="Times New Roman"/>
          <w:bCs/>
          <w:rPrChange w:id="3329" w:author="Agate Publishing" w:date="2019-08-26T15:39:00Z">
            <w:rPr>
              <w:rFonts w:ascii="Times New Roman" w:hAnsi="Times New Roman" w:cs="Times New Roman"/>
              <w:bCs/>
            </w:rPr>
          </w:rPrChange>
        </w:rPr>
      </w:pPr>
    </w:p>
    <w:p w14:paraId="4A205A05"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33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31" w:author="Agate Publishing" w:date="2019-08-26T15:39:00Z">
            <w:rPr>
              <w:rFonts w:ascii="Times New Roman" w:eastAsia="Helvetica,dialog,Verdana,unifon" w:hAnsi="Times New Roman" w:cs="Times New Roman"/>
              <w:bCs/>
            </w:rPr>
          </w:rPrChange>
        </w:rPr>
        <w:t xml:space="preserve">81. </w:t>
      </w:r>
      <w:ins w:id="3332" w:author="Jeannie's Laptop" w:date="2019-07-22T16:46:00Z">
        <w:r w:rsidR="0053784C" w:rsidRPr="00063AAB">
          <w:rPr>
            <w:rFonts w:ascii="Times New Roman" w:eastAsia="Helvetica,dialog,Verdana,unifon" w:hAnsi="Times New Roman" w:cs="Times New Roman"/>
            <w:bCs/>
            <w:rPrChange w:id="3333"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3334" w:author="Agate Publishing" w:date="2019-08-26T15:39:00Z">
            <w:rPr>
              <w:rFonts w:ascii="Times New Roman" w:eastAsia="Helvetica,dialog,Verdana,unifon" w:hAnsi="Times New Roman" w:cs="Times New Roman"/>
              <w:bCs/>
            </w:rPr>
          </w:rPrChange>
        </w:rPr>
        <w:t>How many units must be sold each month to earn a monthly operating income of $25,000?</w:t>
      </w:r>
    </w:p>
    <w:p w14:paraId="562A5C2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335" w:author="Agate Publishing" w:date="2019-08-26T15:39:00Z">
            <w:rPr>
              <w:rFonts w:ascii="Times New Roman" w:eastAsia="Helvetica,dialog,Verdana,unifon" w:hAnsi="Times New Roman" w:cs="Times New Roman"/>
              <w:bCs/>
            </w:rPr>
          </w:rPrChange>
        </w:rPr>
      </w:pPr>
    </w:p>
    <w:p w14:paraId="321DA141" w14:textId="77777777" w:rsidR="008C6CDC" w:rsidRPr="00063AAB" w:rsidRDefault="008C6CDC" w:rsidP="002217A9">
      <w:pPr>
        <w:widowControl w:val="0"/>
        <w:spacing w:after="0" w:line="240" w:lineRule="auto"/>
        <w:rPr>
          <w:rFonts w:ascii="Times New Roman" w:hAnsi="Times New Roman" w:cs="Times New Roman"/>
          <w:bCs/>
          <w:rPrChange w:id="333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337" w:author="Agate Publishing" w:date="2019-08-26T15:39:00Z">
            <w:rPr>
              <w:rFonts w:ascii="Times New Roman" w:eastAsia="Helvetica,dialog,Verdana,unifon" w:hAnsi="Times New Roman" w:cs="Times New Roman"/>
              <w:bCs/>
            </w:rPr>
          </w:rPrChange>
        </w:rPr>
        <w:t>A. 833 units</w:t>
      </w:r>
    </w:p>
    <w:p w14:paraId="35BFFBBA" w14:textId="77777777" w:rsidR="008C6CDC" w:rsidRPr="00063AAB" w:rsidRDefault="008C6CDC" w:rsidP="002217A9">
      <w:pPr>
        <w:widowControl w:val="0"/>
        <w:spacing w:after="0" w:line="240" w:lineRule="auto"/>
        <w:rPr>
          <w:rFonts w:ascii="Times New Roman" w:hAnsi="Times New Roman" w:cs="Times New Roman"/>
          <w:bCs/>
          <w:rPrChange w:id="3338" w:author="Agate Publishing" w:date="2019-08-26T15:39:00Z">
            <w:rPr>
              <w:rFonts w:ascii="Times New Roman" w:hAnsi="Times New Roman" w:cs="Times New Roman"/>
              <w:bCs/>
            </w:rPr>
          </w:rPrChange>
        </w:rPr>
      </w:pPr>
    </w:p>
    <w:p w14:paraId="2128E27E" w14:textId="77777777" w:rsidR="008C6CDC" w:rsidRPr="00063AAB" w:rsidRDefault="008C6CDC" w:rsidP="002217A9">
      <w:pPr>
        <w:widowControl w:val="0"/>
        <w:spacing w:after="0" w:line="240" w:lineRule="auto"/>
        <w:rPr>
          <w:rFonts w:ascii="Times New Roman" w:hAnsi="Times New Roman" w:cs="Times New Roman"/>
          <w:bCs/>
          <w:rPrChange w:id="333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340" w:author="Agate Publishing" w:date="2019-08-26T15:39:00Z">
            <w:rPr>
              <w:rFonts w:ascii="Times New Roman" w:eastAsia="Helvetica,dialog,Verdana,unifon" w:hAnsi="Times New Roman" w:cs="Times New Roman"/>
              <w:bCs/>
            </w:rPr>
          </w:rPrChange>
        </w:rPr>
        <w:t>B. 2,300 units</w:t>
      </w:r>
    </w:p>
    <w:p w14:paraId="3885C009" w14:textId="77777777" w:rsidR="008C6CDC" w:rsidRPr="00063AAB" w:rsidRDefault="008C6CDC" w:rsidP="002217A9">
      <w:pPr>
        <w:widowControl w:val="0"/>
        <w:spacing w:after="0" w:line="240" w:lineRule="auto"/>
        <w:rPr>
          <w:rFonts w:ascii="Times New Roman" w:hAnsi="Times New Roman" w:cs="Times New Roman"/>
          <w:bCs/>
          <w:rPrChange w:id="3341" w:author="Agate Publishing" w:date="2019-08-26T15:39:00Z">
            <w:rPr>
              <w:rFonts w:ascii="Times New Roman" w:hAnsi="Times New Roman" w:cs="Times New Roman"/>
              <w:bCs/>
            </w:rPr>
          </w:rPrChange>
        </w:rPr>
      </w:pPr>
    </w:p>
    <w:p w14:paraId="7E24DEF3" w14:textId="77777777" w:rsidR="008C6CDC" w:rsidRPr="00063AAB" w:rsidRDefault="008C6CDC" w:rsidP="002217A9">
      <w:pPr>
        <w:widowControl w:val="0"/>
        <w:spacing w:after="0" w:line="240" w:lineRule="auto"/>
        <w:rPr>
          <w:rFonts w:ascii="Times New Roman" w:hAnsi="Times New Roman" w:cs="Times New Roman"/>
          <w:bCs/>
          <w:rPrChange w:id="334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343" w:author="Agate Publishing" w:date="2019-08-26T15:39:00Z">
            <w:rPr>
              <w:rFonts w:ascii="Times New Roman" w:eastAsia="Helvetica,dialog,Verdana,unifon" w:hAnsi="Times New Roman" w:cs="Times New Roman"/>
              <w:b/>
              <w:u w:val="single"/>
            </w:rPr>
          </w:rPrChange>
        </w:rPr>
        <w:lastRenderedPageBreak/>
        <w:t>C</w:t>
      </w:r>
      <w:r w:rsidRPr="00063AAB">
        <w:rPr>
          <w:rFonts w:ascii="Times New Roman" w:eastAsia="Helvetica,dialog,Verdana,unifon" w:hAnsi="Times New Roman" w:cs="Times New Roman"/>
          <w:bCs/>
          <w:rPrChange w:id="3344" w:author="Agate Publishing" w:date="2019-08-26T15:39:00Z">
            <w:rPr>
              <w:rFonts w:ascii="Times New Roman" w:eastAsia="Helvetica,dialog,Verdana,unifon" w:hAnsi="Times New Roman" w:cs="Times New Roman"/>
              <w:bCs/>
            </w:rPr>
          </w:rPrChange>
        </w:rPr>
        <w:t>. 3,500 units</w:t>
      </w:r>
    </w:p>
    <w:p w14:paraId="678A0DA1" w14:textId="77777777" w:rsidR="008C6CDC" w:rsidRPr="00063AAB" w:rsidRDefault="008C6CDC" w:rsidP="002217A9">
      <w:pPr>
        <w:widowControl w:val="0"/>
        <w:spacing w:after="0" w:line="240" w:lineRule="auto"/>
        <w:rPr>
          <w:rFonts w:ascii="Times New Roman" w:hAnsi="Times New Roman" w:cs="Times New Roman"/>
          <w:bCs/>
          <w:rPrChange w:id="3345" w:author="Agate Publishing" w:date="2019-08-26T15:39:00Z">
            <w:rPr>
              <w:rFonts w:ascii="Times New Roman" w:hAnsi="Times New Roman" w:cs="Times New Roman"/>
              <w:bCs/>
            </w:rPr>
          </w:rPrChange>
        </w:rPr>
      </w:pPr>
    </w:p>
    <w:p w14:paraId="3639D55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34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47" w:author="Agate Publishing" w:date="2019-08-26T15:39:00Z">
            <w:rPr>
              <w:rFonts w:ascii="Times New Roman" w:eastAsia="Helvetica,dialog,Verdana,unifon" w:hAnsi="Times New Roman" w:cs="Times New Roman"/>
              <w:bCs/>
            </w:rPr>
          </w:rPrChange>
        </w:rPr>
        <w:t>D. Some other amount</w:t>
      </w:r>
    </w:p>
    <w:p w14:paraId="7B598524" w14:textId="77777777" w:rsidR="00DB0220" w:rsidRPr="00063AAB" w:rsidRDefault="00DB0220" w:rsidP="00DB0220">
      <w:pPr>
        <w:widowControl w:val="0"/>
        <w:spacing w:after="0" w:line="240" w:lineRule="auto"/>
        <w:rPr>
          <w:ins w:id="3348" w:author="Jeannie's Laptop" w:date="2019-07-23T12:33:00Z"/>
          <w:rFonts w:ascii="Times New Roman" w:hAnsi="Times New Roman" w:cs="Times New Roman"/>
          <w:bCs/>
          <w:rPrChange w:id="3349" w:author="Agate Publishing" w:date="2019-08-26T15:39:00Z">
            <w:rPr>
              <w:ins w:id="3350" w:author="Jeannie's Laptop" w:date="2019-07-23T12:33:00Z"/>
              <w:rFonts w:ascii="Times New Roman" w:hAnsi="Times New Roman" w:cs="Times New Roman"/>
              <w:bCs/>
            </w:rPr>
          </w:rPrChange>
        </w:rPr>
      </w:pPr>
    </w:p>
    <w:p w14:paraId="34559E87" w14:textId="77777777" w:rsidR="00DB0220" w:rsidRPr="00063AAB" w:rsidRDefault="00DB0220" w:rsidP="00DB0220">
      <w:pPr>
        <w:widowControl w:val="0"/>
        <w:spacing w:after="0" w:line="240" w:lineRule="auto"/>
        <w:rPr>
          <w:ins w:id="3351" w:author="Jeannie's Laptop" w:date="2019-07-23T12:33:00Z"/>
          <w:rFonts w:ascii="Times New Roman" w:hAnsi="Times New Roman" w:cs="Times New Roman"/>
          <w:bCs/>
          <w:rPrChange w:id="3352" w:author="Agate Publishing" w:date="2019-08-26T15:39:00Z">
            <w:rPr>
              <w:ins w:id="3353" w:author="Jeannie's Laptop" w:date="2019-07-23T12:33:00Z"/>
              <w:rFonts w:ascii="Times New Roman" w:hAnsi="Times New Roman" w:cs="Times New Roman"/>
              <w:bCs/>
            </w:rPr>
          </w:rPrChange>
        </w:rPr>
      </w:pPr>
      <w:ins w:id="3354" w:author="Jeannie's Laptop" w:date="2019-07-23T12:33:00Z">
        <w:r w:rsidRPr="00063AAB">
          <w:rPr>
            <w:rFonts w:ascii="Times New Roman" w:eastAsia="Helvetica,dialog,Verdana,unifon" w:hAnsi="Times New Roman" w:cs="Times New Roman"/>
            <w:bCs/>
            <w:rPrChange w:id="3355" w:author="Agate Publishing" w:date="2019-08-26T15:39:00Z">
              <w:rPr>
                <w:rFonts w:ascii="Times New Roman" w:eastAsia="Helvetica,dialog,Verdana,unifon" w:hAnsi="Times New Roman" w:cs="Times New Roman"/>
                <w:bCs/>
              </w:rPr>
            </w:rPrChange>
          </w:rPr>
          <w:t>Feedback:</w:t>
        </w:r>
      </w:ins>
    </w:p>
    <w:p w14:paraId="63BA7479" w14:textId="20BC857B" w:rsidR="002A2506" w:rsidRPr="00063AAB" w:rsidDel="00DB0220" w:rsidRDefault="002A2506" w:rsidP="002217A9">
      <w:pPr>
        <w:widowControl w:val="0"/>
        <w:spacing w:after="0" w:line="240" w:lineRule="auto"/>
        <w:rPr>
          <w:del w:id="3356" w:author="Jeannie's Laptop" w:date="2019-07-23T12:33:00Z"/>
          <w:rFonts w:ascii="Times New Roman" w:hAnsi="Times New Roman" w:cs="Times New Roman"/>
          <w:bCs/>
          <w:rPrChange w:id="3357" w:author="Agate Publishing" w:date="2019-08-26T15:39:00Z">
            <w:rPr>
              <w:del w:id="3358" w:author="Jeannie's Laptop" w:date="2019-07-23T12:33:00Z"/>
              <w:rFonts w:ascii="Times New Roman" w:hAnsi="Times New Roman" w:cs="Times New Roman"/>
              <w:bCs/>
            </w:rPr>
          </w:rPrChange>
        </w:rPr>
      </w:pPr>
    </w:p>
    <w:p w14:paraId="03132831" w14:textId="77777777" w:rsidR="008C6CDC" w:rsidRPr="00063AAB" w:rsidRDefault="008C6CDC" w:rsidP="002217A9">
      <w:pPr>
        <w:widowControl w:val="0"/>
        <w:spacing w:after="0" w:line="240" w:lineRule="auto"/>
        <w:rPr>
          <w:rFonts w:ascii="Times New Roman" w:hAnsi="Times New Roman" w:cs="Times New Roman"/>
          <w:bCs/>
          <w:rPrChange w:id="335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360" w:author="Agate Publishing" w:date="2019-08-26T15:39:00Z">
            <w:rPr>
              <w:rFonts w:ascii="Times New Roman" w:eastAsia="Helvetica,dialog,Verdana,unifon" w:hAnsi="Times New Roman" w:cs="Times New Roman"/>
              <w:bCs/>
            </w:rPr>
          </w:rPrChange>
        </w:rPr>
        <w:t>($80,000 + $25,000) ÷ $30 = 3,500</w:t>
      </w:r>
    </w:p>
    <w:p w14:paraId="10F9984D" w14:textId="77777777" w:rsidR="008C6CDC" w:rsidRPr="00063AAB" w:rsidRDefault="008C6CDC" w:rsidP="002217A9">
      <w:pPr>
        <w:widowControl w:val="0"/>
        <w:spacing w:after="0" w:line="240" w:lineRule="auto"/>
        <w:rPr>
          <w:rFonts w:ascii="Times New Roman" w:hAnsi="Times New Roman" w:cs="Times New Roman"/>
          <w:bCs/>
          <w:rPrChange w:id="3361" w:author="Agate Publishing" w:date="2019-08-26T15:39:00Z">
            <w:rPr>
              <w:rFonts w:ascii="Times New Roman" w:hAnsi="Times New Roman" w:cs="Times New Roman"/>
              <w:bCs/>
            </w:rPr>
          </w:rPrChange>
        </w:rPr>
      </w:pPr>
    </w:p>
    <w:p w14:paraId="525473C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6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63" w:author="Agate Publishing" w:date="2019-08-26T15:39:00Z">
            <w:rPr>
              <w:rFonts w:ascii="Times New Roman" w:eastAsia="Helvetica,dialog,Verdana,unifon" w:hAnsi="Times New Roman" w:cs="Times New Roman"/>
              <w:bCs/>
            </w:rPr>
          </w:rPrChange>
        </w:rPr>
        <w:t>AACSB: Analytical Thinking</w:t>
      </w:r>
    </w:p>
    <w:p w14:paraId="0CEB684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6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65" w:author="Agate Publishing" w:date="2019-08-26T15:39:00Z">
            <w:rPr>
              <w:rFonts w:ascii="Times New Roman" w:eastAsia="Helvetica,dialog,Verdana,unifon" w:hAnsi="Times New Roman" w:cs="Times New Roman"/>
              <w:bCs/>
            </w:rPr>
          </w:rPrChange>
        </w:rPr>
        <w:t>AICPA: BB Critical Thinking</w:t>
      </w:r>
    </w:p>
    <w:p w14:paraId="3E0D09D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67" w:author="Agate Publishing" w:date="2019-08-26T15:39:00Z">
            <w:rPr>
              <w:rFonts w:ascii="Times New Roman" w:eastAsia="Helvetica,dialog,Verdana,unifon" w:hAnsi="Times New Roman" w:cs="Times New Roman"/>
              <w:bCs/>
            </w:rPr>
          </w:rPrChange>
        </w:rPr>
        <w:t>AICPA: FN Measurement</w:t>
      </w:r>
    </w:p>
    <w:p w14:paraId="154076D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6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69" w:author="Agate Publishing" w:date="2019-08-26T15:39:00Z">
            <w:rPr>
              <w:rFonts w:ascii="Times New Roman" w:eastAsia="Helvetica,dialog,Verdana,unifon" w:hAnsi="Times New Roman" w:cs="Times New Roman"/>
              <w:bCs/>
            </w:rPr>
          </w:rPrChange>
        </w:rPr>
        <w:t>Accessibility: Keyboard Navigation</w:t>
      </w:r>
    </w:p>
    <w:p w14:paraId="651B22B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7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71" w:author="Agate Publishing" w:date="2019-08-26T15:39:00Z">
            <w:rPr>
              <w:rFonts w:ascii="Times New Roman" w:eastAsia="Helvetica,dialog,Verdana,unifon" w:hAnsi="Times New Roman" w:cs="Times New Roman"/>
              <w:bCs/>
            </w:rPr>
          </w:rPrChange>
        </w:rPr>
        <w:t>Blooms: Apply</w:t>
      </w:r>
    </w:p>
    <w:p w14:paraId="5D0FAAC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7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73" w:author="Agate Publishing" w:date="2019-08-26T15:39:00Z">
            <w:rPr>
              <w:rFonts w:ascii="Times New Roman" w:eastAsia="Helvetica,dialog,Verdana,unifon" w:hAnsi="Times New Roman" w:cs="Times New Roman"/>
              <w:bCs/>
            </w:rPr>
          </w:rPrChange>
        </w:rPr>
        <w:t>Difficulty: 2 Medium</w:t>
      </w:r>
    </w:p>
    <w:p w14:paraId="3D18A95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7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75"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7625DFF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37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77" w:author="Agate Publishing" w:date="2019-08-26T15:39:00Z">
            <w:rPr>
              <w:rFonts w:ascii="Times New Roman" w:eastAsia="Helvetica,dialog,Verdana,unifon" w:hAnsi="Times New Roman" w:cs="Times New Roman"/>
              <w:bCs/>
            </w:rPr>
          </w:rPrChange>
        </w:rPr>
        <w:t>Topic: How Many Units Must We Sell?</w:t>
      </w:r>
    </w:p>
    <w:p w14:paraId="260D4997" w14:textId="77777777" w:rsidR="008C6CDC" w:rsidRPr="00063AAB" w:rsidRDefault="008C6CDC" w:rsidP="002217A9">
      <w:pPr>
        <w:widowControl w:val="0"/>
        <w:spacing w:after="0" w:line="240" w:lineRule="auto"/>
        <w:rPr>
          <w:rFonts w:ascii="Times New Roman" w:hAnsi="Times New Roman" w:cs="Times New Roman"/>
          <w:bCs/>
          <w:rPrChange w:id="3378" w:author="Agate Publishing" w:date="2019-08-26T15:39:00Z">
            <w:rPr>
              <w:rFonts w:ascii="Times New Roman" w:hAnsi="Times New Roman" w:cs="Times New Roman"/>
              <w:bCs/>
            </w:rPr>
          </w:rPrChange>
        </w:rPr>
      </w:pPr>
    </w:p>
    <w:p w14:paraId="66CCF74D" w14:textId="77777777" w:rsidR="00C943C1" w:rsidRPr="00063AAB" w:rsidRDefault="00C943C1" w:rsidP="002217A9">
      <w:pPr>
        <w:widowControl w:val="0"/>
        <w:spacing w:after="0" w:line="240" w:lineRule="auto"/>
        <w:rPr>
          <w:rFonts w:ascii="Times New Roman" w:hAnsi="Times New Roman" w:cs="Times New Roman"/>
          <w:bCs/>
          <w:rPrChange w:id="3379" w:author="Agate Publishing" w:date="2019-08-26T15:39:00Z">
            <w:rPr>
              <w:rFonts w:ascii="Times New Roman" w:hAnsi="Times New Roman" w:cs="Times New Roman"/>
              <w:bCs/>
            </w:rPr>
          </w:rPrChange>
        </w:rPr>
      </w:pPr>
    </w:p>
    <w:p w14:paraId="60382FD2"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3380" w:author="Agate Publishing" w:date="2019-08-26T15:39:00Z">
            <w:rPr>
              <w:rFonts w:ascii="Times New Roman" w:eastAsia="Helvetica,dialog,Verdana,unifon" w:hAnsi="Times New Roman" w:cs="Times New Roman"/>
              <w:bCs/>
            </w:rPr>
          </w:rPrChange>
        </w:rPr>
        <w:t xml:space="preserve">82. </w:t>
      </w:r>
      <w:ins w:id="3381" w:author="Jeannie's Laptop" w:date="2019-07-22T16:46:00Z">
        <w:r w:rsidR="0053784C" w:rsidRPr="00063AAB">
          <w:rPr>
            <w:rFonts w:ascii="Times New Roman" w:eastAsia="Helvetica,dialog,Verdana,unifon" w:hAnsi="Times New Roman" w:cs="Times New Roman"/>
            <w:bCs/>
            <w:rPrChange w:id="3382"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3383" w:author="Agate Publishing" w:date="2019-08-26T15:39:00Z">
            <w:rPr>
              <w:rFonts w:ascii="Times New Roman" w:eastAsia="Helvetica,dialog,Verdana,unifon" w:hAnsi="Times New Roman" w:cs="Times New Roman"/>
              <w:bCs/>
            </w:rPr>
          </w:rPrChange>
        </w:rPr>
        <w:t>What will be the monthly margin of safety (in dollars) if 3</w:t>
      </w:r>
      <w:r w:rsidR="002A2506" w:rsidRPr="00063AAB">
        <w:rPr>
          <w:rFonts w:ascii="Times New Roman" w:eastAsia="Helvetica,dialog,Verdana,unifon" w:hAnsi="Times New Roman" w:cs="Times New Roman"/>
          <w:bCs/>
          <w:rPrChange w:id="3384" w:author="Agate Publishing" w:date="2019-08-26T15:39:00Z">
            <w:rPr>
              <w:rFonts w:ascii="Times New Roman" w:eastAsia="Helvetica,dialog,Verdana,unifon" w:hAnsi="Times New Roman" w:cs="Times New Roman"/>
              <w:bCs/>
            </w:rPr>
          </w:rPrChange>
        </w:rPr>
        <w:t>,000 units are sold each month?</w:t>
      </w:r>
      <w:r w:rsidR="00245690" w:rsidRPr="00063AAB">
        <w:rPr>
          <w:rFonts w:ascii="Times New Roman" w:eastAsia="Helvetica,dialog,Verdana,unifon" w:hAnsi="Times New Roman" w:cs="Times New Roman"/>
          <w:bCs/>
          <w:rPrChange w:id="3385" w:author="Agate Publishing" w:date="2019-08-26T15:39:00Z">
            <w:rPr>
              <w:rFonts w:ascii="Times New Roman" w:eastAsia="Helvetica,dialog,Verdana,unifon" w:hAnsi="Times New Roman" w:cs="Times New Roman"/>
              <w:bCs/>
            </w:rPr>
          </w:rPrChange>
        </w:rPr>
        <w:t xml:space="preserve"> </w:t>
      </w:r>
      <w:r w:rsidR="00245690" w:rsidRPr="00063AAB">
        <w:rPr>
          <w:rFonts w:ascii="Times New Roman" w:hAnsi="Times New Roman" w:cs="Times New Roman"/>
          <w:bCs/>
          <w:rPrChange w:id="3386" w:author="Agate Publishing" w:date="2019-08-26T15:39:00Z">
            <w:rPr>
              <w:rFonts w:ascii="Times New Roman" w:hAnsi="Times New Roman" w:cs="Times New Roman"/>
              <w:b/>
              <w:bCs/>
            </w:rPr>
          </w:rPrChange>
        </w:rPr>
        <w:t>(Round the answer to the nearest dollar.)</w:t>
      </w:r>
    </w:p>
    <w:p w14:paraId="668F65E0" w14:textId="77777777" w:rsidR="008C6CDC" w:rsidRPr="00063AAB" w:rsidRDefault="008C6CDC" w:rsidP="002217A9">
      <w:pPr>
        <w:widowControl w:val="0"/>
        <w:spacing w:after="0" w:line="240" w:lineRule="auto"/>
        <w:rPr>
          <w:rFonts w:ascii="Times New Roman" w:hAnsi="Times New Roman" w:cs="Times New Roman"/>
          <w:bCs/>
        </w:rPr>
      </w:pPr>
    </w:p>
    <w:p w14:paraId="2644335E" w14:textId="77777777" w:rsidR="008C6CDC" w:rsidRPr="00063AAB" w:rsidRDefault="008C6CDC" w:rsidP="002217A9">
      <w:pPr>
        <w:widowControl w:val="0"/>
        <w:spacing w:after="0" w:line="240" w:lineRule="auto"/>
        <w:rPr>
          <w:rFonts w:ascii="Times New Roman" w:hAnsi="Times New Roman" w:cs="Times New Roman"/>
          <w:bCs/>
          <w:rPrChange w:id="338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388"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3389" w:author="Agate Publishing" w:date="2019-08-26T15:39:00Z">
            <w:rPr>
              <w:rFonts w:ascii="Times New Roman" w:eastAsia="Helvetica,dialog,Verdana,unifon" w:hAnsi="Times New Roman" w:cs="Times New Roman"/>
              <w:bCs/>
            </w:rPr>
          </w:rPrChange>
        </w:rPr>
        <w:t>. $16,667</w:t>
      </w:r>
    </w:p>
    <w:p w14:paraId="217373B1" w14:textId="77777777" w:rsidR="008C6CDC" w:rsidRPr="00063AAB" w:rsidRDefault="008C6CDC" w:rsidP="002217A9">
      <w:pPr>
        <w:widowControl w:val="0"/>
        <w:spacing w:after="0" w:line="240" w:lineRule="auto"/>
        <w:rPr>
          <w:rFonts w:ascii="Times New Roman" w:hAnsi="Times New Roman" w:cs="Times New Roman"/>
          <w:bCs/>
          <w:rPrChange w:id="3390" w:author="Agate Publishing" w:date="2019-08-26T15:39:00Z">
            <w:rPr>
              <w:rFonts w:ascii="Times New Roman" w:hAnsi="Times New Roman" w:cs="Times New Roman"/>
              <w:bCs/>
            </w:rPr>
          </w:rPrChange>
        </w:rPr>
      </w:pPr>
    </w:p>
    <w:p w14:paraId="652A1F45" w14:textId="77777777" w:rsidR="008C6CDC" w:rsidRPr="00063AAB" w:rsidRDefault="008C6CDC" w:rsidP="002217A9">
      <w:pPr>
        <w:widowControl w:val="0"/>
        <w:spacing w:after="0" w:line="240" w:lineRule="auto"/>
        <w:rPr>
          <w:rFonts w:ascii="Times New Roman" w:hAnsi="Times New Roman" w:cs="Times New Roman"/>
          <w:bCs/>
          <w:rPrChange w:id="339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392" w:author="Agate Publishing" w:date="2019-08-26T15:39:00Z">
            <w:rPr>
              <w:rFonts w:ascii="Times New Roman" w:eastAsia="Helvetica,dialog,Verdana,unifon" w:hAnsi="Times New Roman" w:cs="Times New Roman"/>
              <w:bCs/>
            </w:rPr>
          </w:rPrChange>
        </w:rPr>
        <w:t>B. $100,000</w:t>
      </w:r>
    </w:p>
    <w:p w14:paraId="1BFE8F55" w14:textId="77777777" w:rsidR="008C6CDC" w:rsidRPr="00063AAB" w:rsidRDefault="008C6CDC" w:rsidP="002217A9">
      <w:pPr>
        <w:widowControl w:val="0"/>
        <w:spacing w:after="0" w:line="240" w:lineRule="auto"/>
        <w:rPr>
          <w:rFonts w:ascii="Times New Roman" w:hAnsi="Times New Roman" w:cs="Times New Roman"/>
          <w:bCs/>
          <w:rPrChange w:id="3393" w:author="Agate Publishing" w:date="2019-08-26T15:39:00Z">
            <w:rPr>
              <w:rFonts w:ascii="Times New Roman" w:hAnsi="Times New Roman" w:cs="Times New Roman"/>
              <w:bCs/>
            </w:rPr>
          </w:rPrChange>
        </w:rPr>
      </w:pPr>
    </w:p>
    <w:p w14:paraId="0FCD6DA0" w14:textId="77777777" w:rsidR="008C6CDC" w:rsidRPr="00063AAB" w:rsidRDefault="008C6CDC" w:rsidP="002217A9">
      <w:pPr>
        <w:widowControl w:val="0"/>
        <w:spacing w:after="0" w:line="240" w:lineRule="auto"/>
        <w:rPr>
          <w:rFonts w:ascii="Times New Roman" w:hAnsi="Times New Roman" w:cs="Times New Roman"/>
          <w:bCs/>
          <w:rPrChange w:id="339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395" w:author="Agate Publishing" w:date="2019-08-26T15:39:00Z">
            <w:rPr>
              <w:rFonts w:ascii="Times New Roman" w:eastAsia="Helvetica,dialog,Verdana,unifon" w:hAnsi="Times New Roman" w:cs="Times New Roman"/>
              <w:bCs/>
            </w:rPr>
          </w:rPrChange>
        </w:rPr>
        <w:t>C. $43,333</w:t>
      </w:r>
    </w:p>
    <w:p w14:paraId="56F33A03" w14:textId="77777777" w:rsidR="008C6CDC" w:rsidRPr="00063AAB" w:rsidRDefault="008C6CDC" w:rsidP="002217A9">
      <w:pPr>
        <w:widowControl w:val="0"/>
        <w:spacing w:after="0" w:line="240" w:lineRule="auto"/>
        <w:rPr>
          <w:rFonts w:ascii="Times New Roman" w:hAnsi="Times New Roman" w:cs="Times New Roman"/>
          <w:bCs/>
          <w:rPrChange w:id="3396" w:author="Agate Publishing" w:date="2019-08-26T15:39:00Z">
            <w:rPr>
              <w:rFonts w:ascii="Times New Roman" w:hAnsi="Times New Roman" w:cs="Times New Roman"/>
              <w:bCs/>
            </w:rPr>
          </w:rPrChange>
        </w:rPr>
      </w:pPr>
    </w:p>
    <w:p w14:paraId="4C05695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39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398" w:author="Agate Publishing" w:date="2019-08-26T15:39:00Z">
            <w:rPr>
              <w:rFonts w:ascii="Times New Roman" w:eastAsia="Helvetica,dialog,Verdana,unifon" w:hAnsi="Times New Roman" w:cs="Times New Roman"/>
              <w:bCs/>
            </w:rPr>
          </w:rPrChange>
        </w:rPr>
        <w:t>D. $150,000</w:t>
      </w:r>
    </w:p>
    <w:p w14:paraId="65B3E308" w14:textId="77777777" w:rsidR="00DB0220" w:rsidRPr="00063AAB" w:rsidRDefault="00DB0220" w:rsidP="00DB0220">
      <w:pPr>
        <w:widowControl w:val="0"/>
        <w:spacing w:after="0" w:line="240" w:lineRule="auto"/>
        <w:rPr>
          <w:ins w:id="3399" w:author="Jeannie's Laptop" w:date="2019-07-23T12:33:00Z"/>
          <w:rFonts w:ascii="Times New Roman" w:hAnsi="Times New Roman" w:cs="Times New Roman"/>
          <w:bCs/>
          <w:rPrChange w:id="3400" w:author="Agate Publishing" w:date="2019-08-26T15:39:00Z">
            <w:rPr>
              <w:ins w:id="3401" w:author="Jeannie's Laptop" w:date="2019-07-23T12:33:00Z"/>
              <w:rFonts w:ascii="Times New Roman" w:hAnsi="Times New Roman" w:cs="Times New Roman"/>
              <w:bCs/>
            </w:rPr>
          </w:rPrChange>
        </w:rPr>
      </w:pPr>
    </w:p>
    <w:p w14:paraId="41198578" w14:textId="77777777" w:rsidR="00DB0220" w:rsidRPr="00063AAB" w:rsidRDefault="00DB0220" w:rsidP="00DB0220">
      <w:pPr>
        <w:widowControl w:val="0"/>
        <w:spacing w:after="0" w:line="240" w:lineRule="auto"/>
        <w:rPr>
          <w:ins w:id="3402" w:author="Jeannie's Laptop" w:date="2019-07-23T12:33:00Z"/>
          <w:rFonts w:ascii="Times New Roman" w:hAnsi="Times New Roman" w:cs="Times New Roman"/>
          <w:bCs/>
          <w:rPrChange w:id="3403" w:author="Agate Publishing" w:date="2019-08-26T15:39:00Z">
            <w:rPr>
              <w:ins w:id="3404" w:author="Jeannie's Laptop" w:date="2019-07-23T12:33:00Z"/>
              <w:rFonts w:ascii="Times New Roman" w:hAnsi="Times New Roman" w:cs="Times New Roman"/>
              <w:bCs/>
            </w:rPr>
          </w:rPrChange>
        </w:rPr>
      </w:pPr>
      <w:ins w:id="3405" w:author="Jeannie's Laptop" w:date="2019-07-23T12:33:00Z">
        <w:r w:rsidRPr="00063AAB">
          <w:rPr>
            <w:rFonts w:ascii="Times New Roman" w:eastAsia="Helvetica,dialog,Verdana,unifon" w:hAnsi="Times New Roman" w:cs="Times New Roman"/>
            <w:bCs/>
            <w:rPrChange w:id="3406" w:author="Agate Publishing" w:date="2019-08-26T15:39:00Z">
              <w:rPr>
                <w:rFonts w:ascii="Times New Roman" w:eastAsia="Helvetica,dialog,Verdana,unifon" w:hAnsi="Times New Roman" w:cs="Times New Roman"/>
                <w:bCs/>
              </w:rPr>
            </w:rPrChange>
          </w:rPr>
          <w:t>Feedback:</w:t>
        </w:r>
      </w:ins>
    </w:p>
    <w:p w14:paraId="06A73029" w14:textId="3D7C541E" w:rsidR="002A2506" w:rsidRPr="00063AAB" w:rsidDel="00DB0220" w:rsidRDefault="002A2506" w:rsidP="002217A9">
      <w:pPr>
        <w:widowControl w:val="0"/>
        <w:spacing w:after="0" w:line="240" w:lineRule="auto"/>
        <w:rPr>
          <w:del w:id="3407" w:author="Jeannie's Laptop" w:date="2019-07-23T12:33:00Z"/>
          <w:rFonts w:ascii="Times New Roman" w:hAnsi="Times New Roman" w:cs="Times New Roman"/>
          <w:bCs/>
          <w:rPrChange w:id="3408" w:author="Agate Publishing" w:date="2019-08-26T15:39:00Z">
            <w:rPr>
              <w:del w:id="3409" w:author="Jeannie's Laptop" w:date="2019-07-23T12:33:00Z"/>
              <w:rFonts w:ascii="Times New Roman" w:hAnsi="Times New Roman" w:cs="Times New Roman"/>
              <w:bCs/>
            </w:rPr>
          </w:rPrChange>
        </w:rPr>
      </w:pPr>
    </w:p>
    <w:p w14:paraId="56EF4A8B" w14:textId="6D19AFA8" w:rsidR="008C6CDC" w:rsidRPr="00063AAB" w:rsidRDefault="008C6CDC" w:rsidP="002217A9">
      <w:pPr>
        <w:widowControl w:val="0"/>
        <w:spacing w:after="0" w:line="240" w:lineRule="auto"/>
        <w:rPr>
          <w:rFonts w:ascii="Times New Roman" w:hAnsi="Times New Roman" w:cs="Times New Roman"/>
          <w:bCs/>
          <w:rPrChange w:id="341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411" w:author="Agate Publishing" w:date="2019-08-26T15:39:00Z">
            <w:rPr>
              <w:rFonts w:ascii="Times New Roman" w:eastAsia="Helvetica,dialog,Verdana,unifon" w:hAnsi="Times New Roman" w:cs="Times New Roman"/>
              <w:bCs/>
            </w:rPr>
          </w:rPrChange>
        </w:rPr>
        <w:t xml:space="preserve">(3,000 × $50) </w:t>
      </w:r>
      <w:ins w:id="3412" w:author="Agate Publishing" w:date="2019-08-26T15:04:00Z">
        <w:r w:rsidR="006B5398" w:rsidRPr="00063AAB">
          <w:rPr>
            <w:rFonts w:ascii="Times New Roman" w:eastAsia="Helvetica,dialog,Verdana,unifon" w:hAnsi="Times New Roman" w:cs="Times New Roman"/>
            <w:bCs/>
            <w:rPrChange w:id="3413" w:author="Agate Publishing" w:date="2019-08-26T15:39:00Z">
              <w:rPr>
                <w:rFonts w:ascii="Times New Roman" w:eastAsia="Helvetica,dialog,Verdana,unifon" w:hAnsi="Times New Roman" w:cs="Times New Roman"/>
                <w:bCs/>
              </w:rPr>
            </w:rPrChange>
          </w:rPr>
          <w:t>−</w:t>
        </w:r>
      </w:ins>
      <w:del w:id="3414" w:author="Agate Publishing" w:date="2019-08-26T15:04:00Z">
        <w:r w:rsidRPr="00063AAB" w:rsidDel="006B5398">
          <w:rPr>
            <w:rFonts w:ascii="Times New Roman" w:eastAsia="Helvetica,dialog,Verdana,unifon" w:hAnsi="Times New Roman" w:cs="Times New Roman"/>
            <w:bCs/>
            <w:rPrChange w:id="3415"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3416" w:author="Agate Publishing" w:date="2019-08-26T15:39:00Z">
            <w:rPr>
              <w:rFonts w:ascii="Times New Roman" w:eastAsia="Helvetica,dialog,Verdana,unifon" w:hAnsi="Times New Roman" w:cs="Times New Roman"/>
              <w:bCs/>
            </w:rPr>
          </w:rPrChange>
        </w:rPr>
        <w:t xml:space="preserve"> $133,333 = $16,667</w:t>
      </w:r>
    </w:p>
    <w:p w14:paraId="350B926F" w14:textId="77777777" w:rsidR="008C6CDC" w:rsidRPr="00063AAB" w:rsidRDefault="008C6CDC" w:rsidP="002217A9">
      <w:pPr>
        <w:widowControl w:val="0"/>
        <w:spacing w:after="0" w:line="240" w:lineRule="auto"/>
        <w:rPr>
          <w:rFonts w:ascii="Times New Roman" w:hAnsi="Times New Roman" w:cs="Times New Roman"/>
          <w:bCs/>
          <w:rPrChange w:id="3417" w:author="Agate Publishing" w:date="2019-08-26T15:39:00Z">
            <w:rPr>
              <w:rFonts w:ascii="Times New Roman" w:hAnsi="Times New Roman" w:cs="Times New Roman"/>
              <w:bCs/>
            </w:rPr>
          </w:rPrChange>
        </w:rPr>
      </w:pPr>
    </w:p>
    <w:p w14:paraId="17FD814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1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19" w:author="Agate Publishing" w:date="2019-08-26T15:39:00Z">
            <w:rPr>
              <w:rFonts w:ascii="Times New Roman" w:eastAsia="Helvetica,dialog,Verdana,unifon" w:hAnsi="Times New Roman" w:cs="Times New Roman"/>
              <w:bCs/>
            </w:rPr>
          </w:rPrChange>
        </w:rPr>
        <w:t>AACSB: Analytical Thinking</w:t>
      </w:r>
    </w:p>
    <w:p w14:paraId="7355F35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2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21" w:author="Agate Publishing" w:date="2019-08-26T15:39:00Z">
            <w:rPr>
              <w:rFonts w:ascii="Times New Roman" w:eastAsia="Helvetica,dialog,Verdana,unifon" w:hAnsi="Times New Roman" w:cs="Times New Roman"/>
              <w:bCs/>
            </w:rPr>
          </w:rPrChange>
        </w:rPr>
        <w:t>AICPA: BB Critical Thinking</w:t>
      </w:r>
    </w:p>
    <w:p w14:paraId="436502F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2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23" w:author="Agate Publishing" w:date="2019-08-26T15:39:00Z">
            <w:rPr>
              <w:rFonts w:ascii="Times New Roman" w:eastAsia="Helvetica,dialog,Verdana,unifon" w:hAnsi="Times New Roman" w:cs="Times New Roman"/>
              <w:bCs/>
            </w:rPr>
          </w:rPrChange>
        </w:rPr>
        <w:t>AICPA: FN Measurement</w:t>
      </w:r>
    </w:p>
    <w:p w14:paraId="152F4D3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2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25" w:author="Agate Publishing" w:date="2019-08-26T15:39:00Z">
            <w:rPr>
              <w:rFonts w:ascii="Times New Roman" w:eastAsia="Helvetica,dialog,Verdana,unifon" w:hAnsi="Times New Roman" w:cs="Times New Roman"/>
              <w:bCs/>
            </w:rPr>
          </w:rPrChange>
        </w:rPr>
        <w:t>Accessibility: Keyboard Navigation</w:t>
      </w:r>
    </w:p>
    <w:p w14:paraId="52B30E0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2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27" w:author="Agate Publishing" w:date="2019-08-26T15:39:00Z">
            <w:rPr>
              <w:rFonts w:ascii="Times New Roman" w:eastAsia="Helvetica,dialog,Verdana,unifon" w:hAnsi="Times New Roman" w:cs="Times New Roman"/>
              <w:bCs/>
            </w:rPr>
          </w:rPrChange>
        </w:rPr>
        <w:t>Blooms: Analyze</w:t>
      </w:r>
    </w:p>
    <w:p w14:paraId="3A2D04F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2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29" w:author="Agate Publishing" w:date="2019-08-26T15:39:00Z">
            <w:rPr>
              <w:rFonts w:ascii="Times New Roman" w:eastAsia="Helvetica,dialog,Verdana,unifon" w:hAnsi="Times New Roman" w:cs="Times New Roman"/>
              <w:bCs/>
            </w:rPr>
          </w:rPrChange>
        </w:rPr>
        <w:t>Difficulty: 2 Medium</w:t>
      </w:r>
    </w:p>
    <w:p w14:paraId="6C24784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3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31"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4E283CD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3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33" w:author="Agate Publishing" w:date="2019-08-26T15:39:00Z">
            <w:rPr>
              <w:rFonts w:ascii="Times New Roman" w:eastAsia="Helvetica,dialog,Verdana,unifon" w:hAnsi="Times New Roman" w:cs="Times New Roman"/>
              <w:bCs/>
            </w:rPr>
          </w:rPrChange>
        </w:rPr>
        <w:t>Topic: How Many Units Must We Sell?</w:t>
      </w:r>
    </w:p>
    <w:p w14:paraId="78B33C0D"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3434" w:author="Agate Publishing" w:date="2019-08-26T15:39:00Z">
            <w:rPr>
              <w:rFonts w:ascii="Times New Roman" w:eastAsia="Helvetica,dialog,Verdana,unifon" w:hAnsi="Times New Roman" w:cs="Times New Roman"/>
              <w:bCs/>
            </w:rPr>
          </w:rPrChange>
        </w:rPr>
      </w:pPr>
    </w:p>
    <w:p w14:paraId="0F13BC28"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3435" w:author="Agate Publishing" w:date="2019-08-26T15:39:00Z">
            <w:rPr>
              <w:rFonts w:ascii="Times New Roman" w:eastAsia="Helvetica,dialog,Verdana,unifon" w:hAnsi="Times New Roman" w:cs="Times New Roman"/>
              <w:bCs/>
            </w:rPr>
          </w:rPrChange>
        </w:rPr>
      </w:pPr>
    </w:p>
    <w:p w14:paraId="032600B5"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43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37" w:author="Agate Publishing" w:date="2019-08-26T15:39:00Z">
            <w:rPr>
              <w:rFonts w:ascii="Times New Roman" w:eastAsia="Helvetica,dialog,Verdana,unifon" w:hAnsi="Times New Roman" w:cs="Times New Roman"/>
              <w:bCs/>
            </w:rPr>
          </w:rPrChange>
        </w:rPr>
        <w:t xml:space="preserve">83. </w:t>
      </w:r>
      <w:ins w:id="3438" w:author="Jeannie's Laptop" w:date="2019-07-22T16:46:00Z">
        <w:r w:rsidR="0053784C" w:rsidRPr="00063AAB">
          <w:rPr>
            <w:rFonts w:ascii="Times New Roman" w:eastAsia="Helvetica,dialog,Verdana,unifon" w:hAnsi="Times New Roman" w:cs="Times New Roman"/>
            <w:bCs/>
            <w:rPrChange w:id="3439"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3440" w:author="Agate Publishing" w:date="2019-08-26T15:39:00Z">
            <w:rPr>
              <w:rFonts w:ascii="Times New Roman" w:eastAsia="Helvetica,dialog,Verdana,unifon" w:hAnsi="Times New Roman" w:cs="Times New Roman"/>
              <w:bCs/>
            </w:rPr>
          </w:rPrChange>
        </w:rPr>
        <w:t>What will be Sultan 's monthly operating income if 3,700 units are sold each month?</w:t>
      </w:r>
    </w:p>
    <w:p w14:paraId="63F5DFB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441" w:author="Agate Publishing" w:date="2019-08-26T15:39:00Z">
            <w:rPr>
              <w:rFonts w:ascii="Times New Roman" w:eastAsia="Helvetica,dialog,Verdana,unifon" w:hAnsi="Times New Roman" w:cs="Times New Roman"/>
              <w:bCs/>
            </w:rPr>
          </w:rPrChange>
        </w:rPr>
      </w:pPr>
    </w:p>
    <w:p w14:paraId="6A955A82" w14:textId="77777777" w:rsidR="008C6CDC" w:rsidRPr="00063AAB" w:rsidRDefault="008C6CDC" w:rsidP="002217A9">
      <w:pPr>
        <w:widowControl w:val="0"/>
        <w:spacing w:after="0" w:line="240" w:lineRule="auto"/>
        <w:rPr>
          <w:rFonts w:ascii="Times New Roman" w:hAnsi="Times New Roman" w:cs="Times New Roman"/>
          <w:bCs/>
          <w:rPrChange w:id="344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443" w:author="Agate Publishing" w:date="2019-08-26T15:39:00Z">
            <w:rPr>
              <w:rFonts w:ascii="Times New Roman" w:eastAsia="Helvetica,dialog,Verdana,unifon" w:hAnsi="Times New Roman" w:cs="Times New Roman"/>
              <w:bCs/>
            </w:rPr>
          </w:rPrChange>
        </w:rPr>
        <w:t>A. $15,000</w:t>
      </w:r>
    </w:p>
    <w:p w14:paraId="7EBE1FF0" w14:textId="77777777" w:rsidR="008C6CDC" w:rsidRPr="00063AAB" w:rsidRDefault="008C6CDC" w:rsidP="002217A9">
      <w:pPr>
        <w:widowControl w:val="0"/>
        <w:spacing w:after="0" w:line="240" w:lineRule="auto"/>
        <w:rPr>
          <w:rFonts w:ascii="Times New Roman" w:hAnsi="Times New Roman" w:cs="Times New Roman"/>
          <w:bCs/>
          <w:rPrChange w:id="3444" w:author="Agate Publishing" w:date="2019-08-26T15:39:00Z">
            <w:rPr>
              <w:rFonts w:ascii="Times New Roman" w:hAnsi="Times New Roman" w:cs="Times New Roman"/>
              <w:bCs/>
            </w:rPr>
          </w:rPrChange>
        </w:rPr>
      </w:pPr>
    </w:p>
    <w:p w14:paraId="5EDC3DE9" w14:textId="77777777" w:rsidR="008C6CDC" w:rsidRPr="00063AAB" w:rsidRDefault="008C6CDC" w:rsidP="002217A9">
      <w:pPr>
        <w:widowControl w:val="0"/>
        <w:spacing w:after="0" w:line="240" w:lineRule="auto"/>
        <w:rPr>
          <w:rFonts w:ascii="Times New Roman" w:hAnsi="Times New Roman" w:cs="Times New Roman"/>
          <w:bCs/>
          <w:rPrChange w:id="344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446"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3447" w:author="Agate Publishing" w:date="2019-08-26T15:39:00Z">
            <w:rPr>
              <w:rFonts w:ascii="Times New Roman" w:eastAsia="Helvetica,dialog,Verdana,unifon" w:hAnsi="Times New Roman" w:cs="Times New Roman"/>
              <w:bCs/>
            </w:rPr>
          </w:rPrChange>
        </w:rPr>
        <w:t>. $31,000</w:t>
      </w:r>
    </w:p>
    <w:p w14:paraId="423FFA12" w14:textId="77777777" w:rsidR="008C6CDC" w:rsidRPr="00063AAB" w:rsidRDefault="008C6CDC" w:rsidP="002217A9">
      <w:pPr>
        <w:widowControl w:val="0"/>
        <w:spacing w:after="0" w:line="240" w:lineRule="auto"/>
        <w:rPr>
          <w:rFonts w:ascii="Times New Roman" w:hAnsi="Times New Roman" w:cs="Times New Roman"/>
          <w:bCs/>
          <w:rPrChange w:id="3448" w:author="Agate Publishing" w:date="2019-08-26T15:39:00Z">
            <w:rPr>
              <w:rFonts w:ascii="Times New Roman" w:hAnsi="Times New Roman" w:cs="Times New Roman"/>
              <w:bCs/>
            </w:rPr>
          </w:rPrChange>
        </w:rPr>
      </w:pPr>
    </w:p>
    <w:p w14:paraId="2B6969FE" w14:textId="77777777" w:rsidR="008C6CDC" w:rsidRPr="00063AAB" w:rsidRDefault="008C6CDC" w:rsidP="002217A9">
      <w:pPr>
        <w:widowControl w:val="0"/>
        <w:spacing w:after="0" w:line="240" w:lineRule="auto"/>
        <w:rPr>
          <w:rFonts w:ascii="Times New Roman" w:hAnsi="Times New Roman" w:cs="Times New Roman"/>
          <w:bCs/>
          <w:rPrChange w:id="344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450" w:author="Agate Publishing" w:date="2019-08-26T15:39:00Z">
            <w:rPr>
              <w:rFonts w:ascii="Times New Roman" w:eastAsia="Helvetica,dialog,Verdana,unifon" w:hAnsi="Times New Roman" w:cs="Times New Roman"/>
              <w:bCs/>
            </w:rPr>
          </w:rPrChange>
        </w:rPr>
        <w:t>C. $75,000</w:t>
      </w:r>
    </w:p>
    <w:p w14:paraId="06140CDE" w14:textId="77777777" w:rsidR="008C6CDC" w:rsidRPr="00063AAB" w:rsidRDefault="008C6CDC" w:rsidP="002217A9">
      <w:pPr>
        <w:widowControl w:val="0"/>
        <w:spacing w:after="0" w:line="240" w:lineRule="auto"/>
        <w:rPr>
          <w:rFonts w:ascii="Times New Roman" w:hAnsi="Times New Roman" w:cs="Times New Roman"/>
          <w:bCs/>
          <w:rPrChange w:id="3451" w:author="Agate Publishing" w:date="2019-08-26T15:39:00Z">
            <w:rPr>
              <w:rFonts w:ascii="Times New Roman" w:hAnsi="Times New Roman" w:cs="Times New Roman"/>
              <w:bCs/>
            </w:rPr>
          </w:rPrChange>
        </w:rPr>
      </w:pPr>
    </w:p>
    <w:p w14:paraId="4A3E6116"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45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53" w:author="Agate Publishing" w:date="2019-08-26T15:39:00Z">
            <w:rPr>
              <w:rFonts w:ascii="Times New Roman" w:eastAsia="Helvetica,dialog,Verdana,unifon" w:hAnsi="Times New Roman" w:cs="Times New Roman"/>
              <w:bCs/>
            </w:rPr>
          </w:rPrChange>
        </w:rPr>
        <w:t>D. $105,000</w:t>
      </w:r>
    </w:p>
    <w:p w14:paraId="04976489" w14:textId="77777777" w:rsidR="00DB0220" w:rsidRPr="00063AAB" w:rsidRDefault="00DB0220" w:rsidP="00DB0220">
      <w:pPr>
        <w:widowControl w:val="0"/>
        <w:spacing w:after="0" w:line="240" w:lineRule="auto"/>
        <w:rPr>
          <w:ins w:id="3454" w:author="Jeannie's Laptop" w:date="2019-07-23T12:33:00Z"/>
          <w:rFonts w:ascii="Times New Roman" w:hAnsi="Times New Roman" w:cs="Times New Roman"/>
          <w:bCs/>
          <w:rPrChange w:id="3455" w:author="Agate Publishing" w:date="2019-08-26T15:39:00Z">
            <w:rPr>
              <w:ins w:id="3456" w:author="Jeannie's Laptop" w:date="2019-07-23T12:33:00Z"/>
              <w:rFonts w:ascii="Times New Roman" w:hAnsi="Times New Roman" w:cs="Times New Roman"/>
              <w:bCs/>
            </w:rPr>
          </w:rPrChange>
        </w:rPr>
      </w:pPr>
    </w:p>
    <w:p w14:paraId="3EF89983" w14:textId="77777777" w:rsidR="00DB0220" w:rsidRPr="00063AAB" w:rsidRDefault="00DB0220" w:rsidP="00DB0220">
      <w:pPr>
        <w:widowControl w:val="0"/>
        <w:spacing w:after="0" w:line="240" w:lineRule="auto"/>
        <w:rPr>
          <w:ins w:id="3457" w:author="Jeannie's Laptop" w:date="2019-07-23T12:33:00Z"/>
          <w:rFonts w:ascii="Times New Roman" w:hAnsi="Times New Roman" w:cs="Times New Roman"/>
          <w:bCs/>
          <w:rPrChange w:id="3458" w:author="Agate Publishing" w:date="2019-08-26T15:39:00Z">
            <w:rPr>
              <w:ins w:id="3459" w:author="Jeannie's Laptop" w:date="2019-07-23T12:33:00Z"/>
              <w:rFonts w:ascii="Times New Roman" w:hAnsi="Times New Roman" w:cs="Times New Roman"/>
              <w:bCs/>
            </w:rPr>
          </w:rPrChange>
        </w:rPr>
      </w:pPr>
      <w:ins w:id="3460" w:author="Jeannie's Laptop" w:date="2019-07-23T12:33:00Z">
        <w:r w:rsidRPr="00063AAB">
          <w:rPr>
            <w:rFonts w:ascii="Times New Roman" w:eastAsia="Helvetica,dialog,Verdana,unifon" w:hAnsi="Times New Roman" w:cs="Times New Roman"/>
            <w:bCs/>
            <w:rPrChange w:id="3461" w:author="Agate Publishing" w:date="2019-08-26T15:39:00Z">
              <w:rPr>
                <w:rFonts w:ascii="Times New Roman" w:eastAsia="Helvetica,dialog,Verdana,unifon" w:hAnsi="Times New Roman" w:cs="Times New Roman"/>
                <w:bCs/>
              </w:rPr>
            </w:rPrChange>
          </w:rPr>
          <w:t>Feedback:</w:t>
        </w:r>
      </w:ins>
    </w:p>
    <w:p w14:paraId="561F6AEC" w14:textId="2E300E0A" w:rsidR="002A2506" w:rsidRPr="00063AAB" w:rsidDel="00DB0220" w:rsidRDefault="002A2506" w:rsidP="002217A9">
      <w:pPr>
        <w:widowControl w:val="0"/>
        <w:spacing w:after="0" w:line="240" w:lineRule="auto"/>
        <w:rPr>
          <w:del w:id="3462" w:author="Jeannie's Laptop" w:date="2019-07-23T12:33:00Z"/>
          <w:rFonts w:ascii="Times New Roman" w:hAnsi="Times New Roman" w:cs="Times New Roman"/>
          <w:bCs/>
          <w:rPrChange w:id="3463" w:author="Agate Publishing" w:date="2019-08-26T15:39:00Z">
            <w:rPr>
              <w:del w:id="3464" w:author="Jeannie's Laptop" w:date="2019-07-23T12:33:00Z"/>
              <w:rFonts w:ascii="Times New Roman" w:hAnsi="Times New Roman" w:cs="Times New Roman"/>
              <w:bCs/>
            </w:rPr>
          </w:rPrChange>
        </w:rPr>
      </w:pPr>
    </w:p>
    <w:p w14:paraId="0E55C916" w14:textId="4E25C769" w:rsidR="008C6CDC" w:rsidRPr="00063AAB" w:rsidRDefault="008C6CDC" w:rsidP="002217A9">
      <w:pPr>
        <w:widowControl w:val="0"/>
        <w:spacing w:after="0" w:line="240" w:lineRule="auto"/>
        <w:rPr>
          <w:rFonts w:ascii="Times New Roman" w:hAnsi="Times New Roman" w:cs="Times New Roman"/>
          <w:bCs/>
          <w:rPrChange w:id="346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466" w:author="Agate Publishing" w:date="2019-08-26T15:39:00Z">
            <w:rPr>
              <w:rFonts w:ascii="Times New Roman" w:eastAsia="Helvetica,dialog,Verdana,unifon" w:hAnsi="Times New Roman" w:cs="Times New Roman"/>
              <w:bCs/>
            </w:rPr>
          </w:rPrChange>
        </w:rPr>
        <w:t>(3,700 × $</w:t>
      </w:r>
      <w:del w:id="3467" w:author="Teressa Farough" w:date="2019-08-20T10:28:00Z">
        <w:r w:rsidRPr="00063AAB" w:rsidDel="00A563B5">
          <w:rPr>
            <w:rFonts w:ascii="Times New Roman" w:eastAsia="Helvetica,dialog,Verdana,unifon" w:hAnsi="Times New Roman" w:cs="Times New Roman"/>
            <w:bCs/>
            <w:rPrChange w:id="3468" w:author="Agate Publishing" w:date="2019-08-26T15:39:00Z">
              <w:rPr>
                <w:rFonts w:ascii="Times New Roman" w:eastAsia="Helvetica,dialog,Verdana,unifon" w:hAnsi="Times New Roman" w:cs="Times New Roman"/>
                <w:bCs/>
              </w:rPr>
            </w:rPrChange>
          </w:rPr>
          <w:delText>50</w:delText>
        </w:r>
      </w:del>
      <w:ins w:id="3469" w:author="Teressa Farough" w:date="2019-08-20T10:28:00Z">
        <w:r w:rsidR="00A563B5" w:rsidRPr="00063AAB">
          <w:rPr>
            <w:rFonts w:ascii="Times New Roman" w:eastAsia="Helvetica,dialog,Verdana,unifon" w:hAnsi="Times New Roman" w:cs="Times New Roman"/>
            <w:bCs/>
            <w:rPrChange w:id="3470" w:author="Agate Publishing" w:date="2019-08-26T15:39:00Z">
              <w:rPr>
                <w:rFonts w:ascii="Times New Roman" w:eastAsia="Helvetica,dialog,Verdana,unifon" w:hAnsi="Times New Roman" w:cs="Times New Roman"/>
                <w:bCs/>
              </w:rPr>
            </w:rPrChange>
          </w:rPr>
          <w:t>30</w:t>
        </w:r>
      </w:ins>
      <w:r w:rsidRPr="00063AAB">
        <w:rPr>
          <w:rFonts w:ascii="Times New Roman" w:eastAsia="Helvetica,dialog,Verdana,unifon" w:hAnsi="Times New Roman" w:cs="Times New Roman"/>
          <w:bCs/>
          <w:rPrChange w:id="3471" w:author="Agate Publishing" w:date="2019-08-26T15:39:00Z">
            <w:rPr>
              <w:rFonts w:ascii="Times New Roman" w:eastAsia="Helvetica,dialog,Verdana,unifon" w:hAnsi="Times New Roman" w:cs="Times New Roman"/>
              <w:bCs/>
            </w:rPr>
          </w:rPrChange>
        </w:rPr>
        <w:t xml:space="preserve">) </w:t>
      </w:r>
      <w:ins w:id="3472" w:author="Agate Publishing" w:date="2019-08-26T15:04:00Z">
        <w:r w:rsidR="006B5398" w:rsidRPr="00063AAB">
          <w:rPr>
            <w:rFonts w:ascii="Times New Roman" w:eastAsia="Helvetica,dialog,Verdana,unifon" w:hAnsi="Times New Roman" w:cs="Times New Roman"/>
            <w:bCs/>
            <w:rPrChange w:id="3473" w:author="Agate Publishing" w:date="2019-08-26T15:39:00Z">
              <w:rPr>
                <w:rFonts w:ascii="Times New Roman" w:eastAsia="Helvetica,dialog,Verdana,unifon" w:hAnsi="Times New Roman" w:cs="Times New Roman"/>
                <w:bCs/>
              </w:rPr>
            </w:rPrChange>
          </w:rPr>
          <w:t>−</w:t>
        </w:r>
      </w:ins>
      <w:del w:id="3474" w:author="Agate Publishing" w:date="2019-08-26T15:04:00Z">
        <w:r w:rsidRPr="00063AAB" w:rsidDel="006B5398">
          <w:rPr>
            <w:rFonts w:ascii="Times New Roman" w:eastAsia="Helvetica,dialog,Verdana,unifon" w:hAnsi="Times New Roman" w:cs="Times New Roman"/>
            <w:bCs/>
            <w:rPrChange w:id="3475"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3476" w:author="Agate Publishing" w:date="2019-08-26T15:39:00Z">
            <w:rPr>
              <w:rFonts w:ascii="Times New Roman" w:eastAsia="Helvetica,dialog,Verdana,unifon" w:hAnsi="Times New Roman" w:cs="Times New Roman"/>
              <w:bCs/>
            </w:rPr>
          </w:rPrChange>
        </w:rPr>
        <w:t xml:space="preserve"> $80,000</w:t>
      </w:r>
      <w:del w:id="3477" w:author="Agate Publishing" w:date="2019-08-26T15:40:00Z">
        <w:r w:rsidRPr="00063AAB" w:rsidDel="00063AAB">
          <w:rPr>
            <w:rFonts w:ascii="Times New Roman" w:eastAsia="Helvetica,dialog,Verdana,unifon" w:hAnsi="Times New Roman" w:cs="Times New Roman"/>
            <w:bCs/>
            <w:rPrChange w:id="3478" w:author="Agate Publishing" w:date="2019-08-26T15:39:00Z">
              <w:rPr>
                <w:rFonts w:ascii="Times New Roman" w:eastAsia="Helvetica,dialog,Verdana,unifon" w:hAnsi="Times New Roman" w:cs="Times New Roman"/>
                <w:bCs/>
              </w:rPr>
            </w:rPrChange>
          </w:rPr>
          <w:delText xml:space="preserve"> </w:delText>
        </w:r>
      </w:del>
      <w:ins w:id="3479" w:author="Teressa Farough" w:date="2019-08-20T10:57:00Z">
        <w:r w:rsidR="006A5249" w:rsidRPr="00063AAB">
          <w:rPr>
            <w:rFonts w:ascii="Times New Roman" w:eastAsia="Helvetica,dialog,Verdana,unifon" w:hAnsi="Times New Roman" w:cs="Times New Roman"/>
            <w:bCs/>
            <w:rPrChange w:id="3480" w:author="Agate Publishing" w:date="2019-08-26T15:39:00Z">
              <w:rPr>
                <w:rFonts w:ascii="Times New Roman" w:eastAsia="Helvetica,dialog,Verdana,unifon" w:hAnsi="Times New Roman" w:cs="Times New Roman"/>
                <w:bCs/>
              </w:rPr>
            </w:rPrChange>
          </w:rPr>
          <w:t xml:space="preserve"> </w:t>
        </w:r>
      </w:ins>
      <w:del w:id="3481" w:author="Teressa Farough" w:date="2019-08-20T10:28:00Z">
        <w:r w:rsidRPr="00063AAB" w:rsidDel="00A563B5">
          <w:rPr>
            <w:rFonts w:ascii="Times New Roman" w:eastAsia="Helvetica,dialog,Verdana,unifon" w:hAnsi="Times New Roman" w:cs="Times New Roman"/>
            <w:bCs/>
            <w:rPrChange w:id="3482" w:author="Agate Publishing" w:date="2019-08-26T15:39:00Z">
              <w:rPr>
                <w:rFonts w:ascii="Times New Roman" w:eastAsia="Helvetica,dialog,Verdana,unifon" w:hAnsi="Times New Roman" w:cs="Times New Roman"/>
                <w:bCs/>
              </w:rPr>
            </w:rPrChange>
          </w:rPr>
          <w:delText xml:space="preserve">– ($20 × 3,700) </w:delText>
        </w:r>
      </w:del>
      <w:r w:rsidRPr="00063AAB">
        <w:rPr>
          <w:rFonts w:ascii="Times New Roman" w:eastAsia="Helvetica,dialog,Verdana,unifon" w:hAnsi="Times New Roman" w:cs="Times New Roman"/>
          <w:bCs/>
          <w:rPrChange w:id="3483" w:author="Agate Publishing" w:date="2019-08-26T15:39:00Z">
            <w:rPr>
              <w:rFonts w:ascii="Times New Roman" w:eastAsia="Helvetica,dialog,Verdana,unifon" w:hAnsi="Times New Roman" w:cs="Times New Roman"/>
              <w:bCs/>
            </w:rPr>
          </w:rPrChange>
        </w:rPr>
        <w:t>= $31,000</w:t>
      </w:r>
    </w:p>
    <w:p w14:paraId="0C10134F" w14:textId="77777777" w:rsidR="008C6CDC" w:rsidRPr="00063AAB" w:rsidRDefault="008C6CDC" w:rsidP="002217A9">
      <w:pPr>
        <w:widowControl w:val="0"/>
        <w:spacing w:after="0" w:line="240" w:lineRule="auto"/>
        <w:rPr>
          <w:rFonts w:ascii="Times New Roman" w:hAnsi="Times New Roman" w:cs="Times New Roman"/>
          <w:bCs/>
          <w:rPrChange w:id="3484" w:author="Agate Publishing" w:date="2019-08-26T15:39:00Z">
            <w:rPr>
              <w:rFonts w:ascii="Times New Roman" w:hAnsi="Times New Roman" w:cs="Times New Roman"/>
              <w:bCs/>
            </w:rPr>
          </w:rPrChange>
        </w:rPr>
      </w:pPr>
    </w:p>
    <w:p w14:paraId="5FC167A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86" w:author="Agate Publishing" w:date="2019-08-26T15:39:00Z">
            <w:rPr>
              <w:rFonts w:ascii="Times New Roman" w:eastAsia="Helvetica,dialog,Verdana,unifon" w:hAnsi="Times New Roman" w:cs="Times New Roman"/>
              <w:bCs/>
            </w:rPr>
          </w:rPrChange>
        </w:rPr>
        <w:t>AACSB: Analytical Thinking</w:t>
      </w:r>
    </w:p>
    <w:p w14:paraId="19B28D7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8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88" w:author="Agate Publishing" w:date="2019-08-26T15:39:00Z">
            <w:rPr>
              <w:rFonts w:ascii="Times New Roman" w:eastAsia="Helvetica,dialog,Verdana,unifon" w:hAnsi="Times New Roman" w:cs="Times New Roman"/>
              <w:bCs/>
            </w:rPr>
          </w:rPrChange>
        </w:rPr>
        <w:t>AICPA: BB Critical Thinking</w:t>
      </w:r>
    </w:p>
    <w:p w14:paraId="71E91A1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8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90" w:author="Agate Publishing" w:date="2019-08-26T15:39:00Z">
            <w:rPr>
              <w:rFonts w:ascii="Times New Roman" w:eastAsia="Helvetica,dialog,Verdana,unifon" w:hAnsi="Times New Roman" w:cs="Times New Roman"/>
              <w:bCs/>
            </w:rPr>
          </w:rPrChange>
        </w:rPr>
        <w:t>AICPA: FN Measurement</w:t>
      </w:r>
    </w:p>
    <w:p w14:paraId="169ACFB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9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92" w:author="Agate Publishing" w:date="2019-08-26T15:39:00Z">
            <w:rPr>
              <w:rFonts w:ascii="Times New Roman" w:eastAsia="Helvetica,dialog,Verdana,unifon" w:hAnsi="Times New Roman" w:cs="Times New Roman"/>
              <w:bCs/>
            </w:rPr>
          </w:rPrChange>
        </w:rPr>
        <w:t>Accessibility: Keyboard Navigation</w:t>
      </w:r>
    </w:p>
    <w:p w14:paraId="4C1FF7A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9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94" w:author="Agate Publishing" w:date="2019-08-26T15:39:00Z">
            <w:rPr>
              <w:rFonts w:ascii="Times New Roman" w:eastAsia="Helvetica,dialog,Verdana,unifon" w:hAnsi="Times New Roman" w:cs="Times New Roman"/>
              <w:bCs/>
            </w:rPr>
          </w:rPrChange>
        </w:rPr>
        <w:t>Blooms: Analyze</w:t>
      </w:r>
    </w:p>
    <w:p w14:paraId="016C766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9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96" w:author="Agate Publishing" w:date="2019-08-26T15:39:00Z">
            <w:rPr>
              <w:rFonts w:ascii="Times New Roman" w:eastAsia="Helvetica,dialog,Verdana,unifon" w:hAnsi="Times New Roman" w:cs="Times New Roman"/>
              <w:bCs/>
            </w:rPr>
          </w:rPrChange>
        </w:rPr>
        <w:t>Difficulty: 2 Medium</w:t>
      </w:r>
    </w:p>
    <w:p w14:paraId="3907BBE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9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498" w:author="Agate Publishing" w:date="2019-08-26T15:39:00Z">
            <w:rPr>
              <w:rFonts w:ascii="Times New Roman" w:eastAsia="Helvetica,dialog,Verdana,unifon" w:hAnsi="Times New Roman" w:cs="Times New Roman"/>
              <w:bCs/>
            </w:rPr>
          </w:rPrChange>
        </w:rPr>
        <w:t>Learning Objective: 20-05 Determine the sales volume required to earn a desired level of operating income.</w:t>
      </w:r>
    </w:p>
    <w:p w14:paraId="78C0E01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49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00" w:author="Agate Publishing" w:date="2019-08-26T15:39:00Z">
            <w:rPr>
              <w:rFonts w:ascii="Times New Roman" w:eastAsia="Helvetica,dialog,Verdana,unifon" w:hAnsi="Times New Roman" w:cs="Times New Roman"/>
              <w:bCs/>
            </w:rPr>
          </w:rPrChange>
        </w:rPr>
        <w:t>Topic: How Many Units Must We Sell?</w:t>
      </w:r>
    </w:p>
    <w:p w14:paraId="1A60CC3D" w14:textId="77777777" w:rsidR="008C6CDC" w:rsidRPr="00063AAB" w:rsidRDefault="008C6CDC" w:rsidP="002217A9">
      <w:pPr>
        <w:widowControl w:val="0"/>
        <w:spacing w:after="0" w:line="240" w:lineRule="auto"/>
        <w:rPr>
          <w:rFonts w:ascii="Times New Roman" w:hAnsi="Times New Roman" w:cs="Times New Roman"/>
          <w:bCs/>
          <w:rPrChange w:id="3501" w:author="Agate Publishing" w:date="2019-08-26T15:39:00Z">
            <w:rPr>
              <w:rFonts w:ascii="Times New Roman" w:hAnsi="Times New Roman" w:cs="Times New Roman"/>
              <w:bCs/>
            </w:rPr>
          </w:rPrChange>
        </w:rPr>
      </w:pPr>
    </w:p>
    <w:p w14:paraId="0E87EE8B" w14:textId="77777777" w:rsidR="00C943C1" w:rsidRPr="00063AAB" w:rsidRDefault="00C943C1" w:rsidP="002217A9">
      <w:pPr>
        <w:widowControl w:val="0"/>
        <w:spacing w:after="0" w:line="240" w:lineRule="auto"/>
        <w:rPr>
          <w:rFonts w:ascii="Times New Roman" w:hAnsi="Times New Roman" w:cs="Times New Roman"/>
          <w:bCs/>
          <w:rPrChange w:id="3502" w:author="Agate Publishing" w:date="2019-08-26T15:39:00Z">
            <w:rPr>
              <w:rFonts w:ascii="Times New Roman" w:hAnsi="Times New Roman" w:cs="Times New Roman"/>
              <w:bCs/>
            </w:rPr>
          </w:rPrChange>
        </w:rPr>
      </w:pPr>
    </w:p>
    <w:p w14:paraId="0FD70EAF"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3503" w:author="Agate Publishing" w:date="2019-08-26T15:39:00Z">
            <w:rPr>
              <w:rFonts w:ascii="Times New Roman" w:eastAsia="Helvetica,dialog,Verdana,unifon" w:hAnsi="Times New Roman" w:cs="Times New Roman"/>
              <w:bCs/>
            </w:rPr>
          </w:rPrChange>
        </w:rPr>
        <w:t>84. A product sells for $125, variable costs are $80, and fixed costs are $45,000. If the selling price can be increased by 20% with a similar increase in variable costs, how many fewer units would ha</w:t>
      </w:r>
      <w:r w:rsidR="002A2506" w:rsidRPr="00063AAB">
        <w:rPr>
          <w:rFonts w:ascii="Times New Roman" w:eastAsia="Helvetica,dialog,Verdana,unifon" w:hAnsi="Times New Roman" w:cs="Times New Roman"/>
          <w:bCs/>
          <w:rPrChange w:id="3504" w:author="Agate Publishing" w:date="2019-08-26T15:39:00Z">
            <w:rPr>
              <w:rFonts w:ascii="Times New Roman" w:eastAsia="Helvetica,dialog,Verdana,unifon" w:hAnsi="Times New Roman" w:cs="Times New Roman"/>
              <w:bCs/>
            </w:rPr>
          </w:rPrChange>
        </w:rPr>
        <w:t>ve to be sold to earn $300,000?</w:t>
      </w:r>
      <w:r w:rsidR="00245690" w:rsidRPr="00063AAB">
        <w:rPr>
          <w:rFonts w:ascii="Times New Roman" w:eastAsia="Helvetica,dialog,Verdana,unifon" w:hAnsi="Times New Roman" w:cs="Times New Roman"/>
          <w:bCs/>
          <w:rPrChange w:id="3505" w:author="Agate Publishing" w:date="2019-08-26T15:39:00Z">
            <w:rPr>
              <w:rFonts w:ascii="Times New Roman" w:eastAsia="Helvetica,dialog,Verdana,unifon" w:hAnsi="Times New Roman" w:cs="Times New Roman"/>
              <w:bCs/>
            </w:rPr>
          </w:rPrChange>
        </w:rPr>
        <w:t xml:space="preserve"> </w:t>
      </w:r>
      <w:r w:rsidR="00245690" w:rsidRPr="00063AAB">
        <w:rPr>
          <w:rFonts w:ascii="Times New Roman" w:hAnsi="Times New Roman" w:cs="Times New Roman"/>
          <w:bCs/>
          <w:rPrChange w:id="3506" w:author="Agate Publishing" w:date="2019-08-26T15:39:00Z">
            <w:rPr>
              <w:rFonts w:ascii="Times New Roman" w:hAnsi="Times New Roman" w:cs="Times New Roman"/>
              <w:b/>
              <w:bCs/>
            </w:rPr>
          </w:rPrChange>
        </w:rPr>
        <w:t>(Round the answer to the nearest unit.)</w:t>
      </w:r>
    </w:p>
    <w:p w14:paraId="485B0E4A" w14:textId="77777777" w:rsidR="008C6CDC" w:rsidRPr="00063AAB" w:rsidRDefault="008C6CDC" w:rsidP="002217A9">
      <w:pPr>
        <w:widowControl w:val="0"/>
        <w:spacing w:after="0" w:line="240" w:lineRule="auto"/>
        <w:rPr>
          <w:rFonts w:ascii="Times New Roman" w:hAnsi="Times New Roman" w:cs="Times New Roman"/>
          <w:bCs/>
        </w:rPr>
      </w:pPr>
    </w:p>
    <w:p w14:paraId="684007FE" w14:textId="77777777" w:rsidR="008C6CDC" w:rsidRPr="00063AAB" w:rsidRDefault="008C6CDC" w:rsidP="002217A9">
      <w:pPr>
        <w:widowControl w:val="0"/>
        <w:spacing w:after="0" w:line="240" w:lineRule="auto"/>
        <w:rPr>
          <w:rFonts w:ascii="Times New Roman" w:hAnsi="Times New Roman" w:cs="Times New Roman"/>
          <w:bCs/>
          <w:rPrChange w:id="350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508" w:author="Agate Publishing" w:date="2019-08-26T15:39:00Z">
            <w:rPr>
              <w:rFonts w:ascii="Times New Roman" w:eastAsia="Helvetica,dialog,Verdana,unifon" w:hAnsi="Times New Roman" w:cs="Times New Roman"/>
              <w:bCs/>
            </w:rPr>
          </w:rPrChange>
        </w:rPr>
        <w:t>A. 5,595 units</w:t>
      </w:r>
    </w:p>
    <w:p w14:paraId="7B7F96AD" w14:textId="77777777" w:rsidR="008C6CDC" w:rsidRPr="00063AAB" w:rsidRDefault="008C6CDC" w:rsidP="002217A9">
      <w:pPr>
        <w:widowControl w:val="0"/>
        <w:spacing w:after="0" w:line="240" w:lineRule="auto"/>
        <w:rPr>
          <w:rFonts w:ascii="Times New Roman" w:hAnsi="Times New Roman" w:cs="Times New Roman"/>
          <w:bCs/>
          <w:rPrChange w:id="3509" w:author="Agate Publishing" w:date="2019-08-26T15:39:00Z">
            <w:rPr>
              <w:rFonts w:ascii="Times New Roman" w:hAnsi="Times New Roman" w:cs="Times New Roman"/>
              <w:bCs/>
            </w:rPr>
          </w:rPrChange>
        </w:rPr>
      </w:pPr>
    </w:p>
    <w:p w14:paraId="68C47144" w14:textId="77777777" w:rsidR="008C6CDC" w:rsidRPr="00063AAB" w:rsidRDefault="008C6CDC" w:rsidP="002217A9">
      <w:pPr>
        <w:widowControl w:val="0"/>
        <w:spacing w:after="0" w:line="240" w:lineRule="auto"/>
        <w:rPr>
          <w:rFonts w:ascii="Times New Roman" w:hAnsi="Times New Roman" w:cs="Times New Roman"/>
          <w:bCs/>
          <w:rPrChange w:id="351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511" w:author="Agate Publishing" w:date="2019-08-26T15:39:00Z">
            <w:rPr>
              <w:rFonts w:ascii="Times New Roman" w:eastAsia="Helvetica,dialog,Verdana,unifon" w:hAnsi="Times New Roman" w:cs="Times New Roman"/>
              <w:bCs/>
            </w:rPr>
          </w:rPrChange>
        </w:rPr>
        <w:t>B. 7,667 units</w:t>
      </w:r>
    </w:p>
    <w:p w14:paraId="533A38CF" w14:textId="77777777" w:rsidR="008C6CDC" w:rsidRPr="00063AAB" w:rsidRDefault="008C6CDC" w:rsidP="002217A9">
      <w:pPr>
        <w:widowControl w:val="0"/>
        <w:spacing w:after="0" w:line="240" w:lineRule="auto"/>
        <w:rPr>
          <w:rFonts w:ascii="Times New Roman" w:hAnsi="Times New Roman" w:cs="Times New Roman"/>
          <w:bCs/>
          <w:rPrChange w:id="3512" w:author="Agate Publishing" w:date="2019-08-26T15:39:00Z">
            <w:rPr>
              <w:rFonts w:ascii="Times New Roman" w:hAnsi="Times New Roman" w:cs="Times New Roman"/>
              <w:bCs/>
            </w:rPr>
          </w:rPrChange>
        </w:rPr>
      </w:pPr>
    </w:p>
    <w:p w14:paraId="7BA247BE" w14:textId="77777777" w:rsidR="008C6CDC" w:rsidRPr="00063AAB" w:rsidRDefault="008C6CDC" w:rsidP="002217A9">
      <w:pPr>
        <w:widowControl w:val="0"/>
        <w:spacing w:after="0" w:line="240" w:lineRule="auto"/>
        <w:rPr>
          <w:rFonts w:ascii="Times New Roman" w:hAnsi="Times New Roman" w:cs="Times New Roman"/>
          <w:bCs/>
          <w:rPrChange w:id="351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514"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3515" w:author="Agate Publishing" w:date="2019-08-26T15:39:00Z">
            <w:rPr>
              <w:rFonts w:ascii="Times New Roman" w:eastAsia="Helvetica,dialog,Verdana,unifon" w:hAnsi="Times New Roman" w:cs="Times New Roman"/>
              <w:bCs/>
            </w:rPr>
          </w:rPrChange>
        </w:rPr>
        <w:t>. 1,278 units</w:t>
      </w:r>
    </w:p>
    <w:p w14:paraId="1BA74F78" w14:textId="77777777" w:rsidR="008C6CDC" w:rsidRPr="00063AAB" w:rsidRDefault="008C6CDC" w:rsidP="002217A9">
      <w:pPr>
        <w:widowControl w:val="0"/>
        <w:spacing w:after="0" w:line="240" w:lineRule="auto"/>
        <w:rPr>
          <w:rFonts w:ascii="Times New Roman" w:hAnsi="Times New Roman" w:cs="Times New Roman"/>
          <w:bCs/>
          <w:rPrChange w:id="3516" w:author="Agate Publishing" w:date="2019-08-26T15:39:00Z">
            <w:rPr>
              <w:rFonts w:ascii="Times New Roman" w:hAnsi="Times New Roman" w:cs="Times New Roman"/>
              <w:bCs/>
            </w:rPr>
          </w:rPrChange>
        </w:rPr>
      </w:pPr>
    </w:p>
    <w:p w14:paraId="7CA0636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51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18" w:author="Agate Publishing" w:date="2019-08-26T15:39:00Z">
            <w:rPr>
              <w:rFonts w:ascii="Times New Roman" w:eastAsia="Helvetica,dialog,Verdana,unifon" w:hAnsi="Times New Roman" w:cs="Times New Roman"/>
              <w:bCs/>
            </w:rPr>
          </w:rPrChange>
        </w:rPr>
        <w:t>D. 6,389 units</w:t>
      </w:r>
    </w:p>
    <w:p w14:paraId="7D1C725B" w14:textId="77777777" w:rsidR="00DB0220" w:rsidRPr="00063AAB" w:rsidRDefault="00DB0220" w:rsidP="00DB0220">
      <w:pPr>
        <w:widowControl w:val="0"/>
        <w:spacing w:after="0" w:line="240" w:lineRule="auto"/>
        <w:rPr>
          <w:ins w:id="3519" w:author="Jeannie's Laptop" w:date="2019-07-23T12:33:00Z"/>
          <w:rFonts w:ascii="Times New Roman" w:hAnsi="Times New Roman" w:cs="Times New Roman"/>
          <w:bCs/>
          <w:rPrChange w:id="3520" w:author="Agate Publishing" w:date="2019-08-26T15:39:00Z">
            <w:rPr>
              <w:ins w:id="3521" w:author="Jeannie's Laptop" w:date="2019-07-23T12:33:00Z"/>
              <w:rFonts w:ascii="Times New Roman" w:hAnsi="Times New Roman" w:cs="Times New Roman"/>
              <w:bCs/>
            </w:rPr>
          </w:rPrChange>
        </w:rPr>
      </w:pPr>
    </w:p>
    <w:p w14:paraId="475C19B3" w14:textId="77777777" w:rsidR="00DB0220" w:rsidRPr="00063AAB" w:rsidRDefault="00DB0220" w:rsidP="00DB0220">
      <w:pPr>
        <w:widowControl w:val="0"/>
        <w:spacing w:after="0" w:line="240" w:lineRule="auto"/>
        <w:rPr>
          <w:ins w:id="3522" w:author="Jeannie's Laptop" w:date="2019-07-23T12:33:00Z"/>
          <w:rFonts w:ascii="Times New Roman" w:hAnsi="Times New Roman" w:cs="Times New Roman"/>
          <w:bCs/>
          <w:rPrChange w:id="3523" w:author="Agate Publishing" w:date="2019-08-26T15:39:00Z">
            <w:rPr>
              <w:ins w:id="3524" w:author="Jeannie's Laptop" w:date="2019-07-23T12:33:00Z"/>
              <w:rFonts w:ascii="Times New Roman" w:hAnsi="Times New Roman" w:cs="Times New Roman"/>
              <w:bCs/>
            </w:rPr>
          </w:rPrChange>
        </w:rPr>
      </w:pPr>
      <w:ins w:id="3525" w:author="Jeannie's Laptop" w:date="2019-07-23T12:33:00Z">
        <w:r w:rsidRPr="00063AAB">
          <w:rPr>
            <w:rFonts w:ascii="Times New Roman" w:eastAsia="Helvetica,dialog,Verdana,unifon" w:hAnsi="Times New Roman" w:cs="Times New Roman"/>
            <w:bCs/>
            <w:rPrChange w:id="3526" w:author="Agate Publishing" w:date="2019-08-26T15:39:00Z">
              <w:rPr>
                <w:rFonts w:ascii="Times New Roman" w:eastAsia="Helvetica,dialog,Verdana,unifon" w:hAnsi="Times New Roman" w:cs="Times New Roman"/>
                <w:bCs/>
              </w:rPr>
            </w:rPrChange>
          </w:rPr>
          <w:t>Feedback:</w:t>
        </w:r>
      </w:ins>
    </w:p>
    <w:p w14:paraId="3012DBE2" w14:textId="418A9900" w:rsidR="002A2506" w:rsidRPr="00063AAB" w:rsidDel="00DB0220" w:rsidRDefault="002A2506" w:rsidP="002217A9">
      <w:pPr>
        <w:widowControl w:val="0"/>
        <w:spacing w:after="0" w:line="240" w:lineRule="auto"/>
        <w:rPr>
          <w:del w:id="3527" w:author="Jeannie's Laptop" w:date="2019-07-23T12:33:00Z"/>
          <w:rFonts w:ascii="Times New Roman" w:hAnsi="Times New Roman" w:cs="Times New Roman"/>
          <w:bCs/>
          <w:rPrChange w:id="3528" w:author="Agate Publishing" w:date="2019-08-26T15:39:00Z">
            <w:rPr>
              <w:del w:id="3529" w:author="Jeannie's Laptop" w:date="2019-07-23T12:33:00Z"/>
              <w:rFonts w:ascii="Times New Roman" w:hAnsi="Times New Roman" w:cs="Times New Roman"/>
              <w:bCs/>
            </w:rPr>
          </w:rPrChange>
        </w:rPr>
      </w:pPr>
    </w:p>
    <w:p w14:paraId="5E8A4909" w14:textId="067767B5" w:rsidR="008C6CDC" w:rsidRPr="00063AAB" w:rsidRDefault="008C6CDC" w:rsidP="002217A9">
      <w:pPr>
        <w:widowControl w:val="0"/>
        <w:spacing w:after="0" w:line="240" w:lineRule="auto"/>
        <w:rPr>
          <w:rFonts w:ascii="Times New Roman" w:hAnsi="Times New Roman" w:cs="Times New Roman"/>
          <w:bCs/>
          <w:rPrChange w:id="353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531" w:author="Agate Publishing" w:date="2019-08-26T15:39:00Z">
            <w:rPr>
              <w:rFonts w:ascii="Times New Roman" w:eastAsia="Helvetica,dialog,Verdana,unifon" w:hAnsi="Times New Roman" w:cs="Times New Roman"/>
              <w:bCs/>
            </w:rPr>
          </w:rPrChange>
        </w:rPr>
        <w:t xml:space="preserve">[($45,000 + $300,000) ÷ ($125 </w:t>
      </w:r>
      <w:ins w:id="3532" w:author="Agate Publishing" w:date="2019-08-26T15:04:00Z">
        <w:r w:rsidR="006B5398" w:rsidRPr="00063AAB">
          <w:rPr>
            <w:rFonts w:ascii="Times New Roman" w:eastAsia="Helvetica,dialog,Verdana,unifon" w:hAnsi="Times New Roman" w:cs="Times New Roman"/>
            <w:bCs/>
            <w:rPrChange w:id="3533" w:author="Agate Publishing" w:date="2019-08-26T15:39:00Z">
              <w:rPr>
                <w:rFonts w:ascii="Times New Roman" w:eastAsia="Helvetica,dialog,Verdana,unifon" w:hAnsi="Times New Roman" w:cs="Times New Roman"/>
                <w:bCs/>
              </w:rPr>
            </w:rPrChange>
          </w:rPr>
          <w:t>−</w:t>
        </w:r>
      </w:ins>
      <w:del w:id="3534" w:author="Agate Publishing" w:date="2019-08-26T15:04:00Z">
        <w:r w:rsidRPr="00063AAB" w:rsidDel="006B5398">
          <w:rPr>
            <w:rFonts w:ascii="Times New Roman" w:eastAsia="Helvetica,dialog,Verdana,unifon" w:hAnsi="Times New Roman" w:cs="Times New Roman"/>
            <w:bCs/>
            <w:rPrChange w:id="3535"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3536" w:author="Agate Publishing" w:date="2019-08-26T15:39:00Z">
            <w:rPr>
              <w:rFonts w:ascii="Times New Roman" w:eastAsia="Helvetica,dialog,Verdana,unifon" w:hAnsi="Times New Roman" w:cs="Times New Roman"/>
              <w:bCs/>
            </w:rPr>
          </w:rPrChange>
        </w:rPr>
        <w:t xml:space="preserve"> $80)] </w:t>
      </w:r>
      <w:ins w:id="3537" w:author="Agate Publishing" w:date="2019-08-26T15:05:00Z">
        <w:r w:rsidR="006B5398" w:rsidRPr="00063AAB">
          <w:rPr>
            <w:rFonts w:ascii="Times New Roman" w:eastAsia="Helvetica,dialog,Verdana,unifon" w:hAnsi="Times New Roman" w:cs="Times New Roman"/>
            <w:bCs/>
            <w:rPrChange w:id="3538" w:author="Agate Publishing" w:date="2019-08-26T15:39:00Z">
              <w:rPr>
                <w:rFonts w:ascii="Times New Roman" w:eastAsia="Helvetica,dialog,Verdana,unifon" w:hAnsi="Times New Roman" w:cs="Times New Roman"/>
                <w:bCs/>
              </w:rPr>
            </w:rPrChange>
          </w:rPr>
          <w:t>−</w:t>
        </w:r>
      </w:ins>
      <w:del w:id="3539" w:author="Agate Publishing" w:date="2019-08-26T15:05:00Z">
        <w:r w:rsidRPr="00063AAB" w:rsidDel="006B5398">
          <w:rPr>
            <w:rFonts w:ascii="Times New Roman" w:eastAsia="Helvetica,dialog,Verdana,unifon" w:hAnsi="Times New Roman" w:cs="Times New Roman"/>
            <w:bCs/>
            <w:rPrChange w:id="3540"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3541" w:author="Agate Publishing" w:date="2019-08-26T15:39:00Z">
            <w:rPr>
              <w:rFonts w:ascii="Times New Roman" w:eastAsia="Helvetica,dialog,Verdana,unifon" w:hAnsi="Times New Roman" w:cs="Times New Roman"/>
              <w:bCs/>
            </w:rPr>
          </w:rPrChange>
        </w:rPr>
        <w:t xml:space="preserve"> [($45,000 + $300,000) ÷ {($125 × 120%) </w:t>
      </w:r>
      <w:ins w:id="3542" w:author="Agate Publishing" w:date="2019-08-26T15:05:00Z">
        <w:r w:rsidR="006B5398" w:rsidRPr="00063AAB">
          <w:rPr>
            <w:rFonts w:ascii="Times New Roman" w:eastAsia="Helvetica,dialog,Verdana,unifon" w:hAnsi="Times New Roman" w:cs="Times New Roman"/>
            <w:bCs/>
            <w:rPrChange w:id="3543" w:author="Agate Publishing" w:date="2019-08-26T15:39:00Z">
              <w:rPr>
                <w:rFonts w:ascii="Times New Roman" w:eastAsia="Helvetica,dialog,Verdana,unifon" w:hAnsi="Times New Roman" w:cs="Times New Roman"/>
                <w:bCs/>
              </w:rPr>
            </w:rPrChange>
          </w:rPr>
          <w:t>−</w:t>
        </w:r>
      </w:ins>
      <w:del w:id="3544" w:author="Agate Publishing" w:date="2019-08-26T15:05:00Z">
        <w:r w:rsidRPr="00063AAB" w:rsidDel="006B5398">
          <w:rPr>
            <w:rFonts w:ascii="Times New Roman" w:eastAsia="Helvetica,dialog,Verdana,unifon" w:hAnsi="Times New Roman" w:cs="Times New Roman"/>
            <w:bCs/>
            <w:rPrChange w:id="3545"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3546" w:author="Agate Publishing" w:date="2019-08-26T15:39:00Z">
            <w:rPr>
              <w:rFonts w:ascii="Times New Roman" w:eastAsia="Helvetica,dialog,Verdana,unifon" w:hAnsi="Times New Roman" w:cs="Times New Roman"/>
              <w:bCs/>
            </w:rPr>
          </w:rPrChange>
        </w:rPr>
        <w:t xml:space="preserve"> ($80 × 120%)}] = 1,278 units</w:t>
      </w:r>
    </w:p>
    <w:p w14:paraId="7A20D999" w14:textId="77777777" w:rsidR="008C6CDC" w:rsidRPr="00063AAB" w:rsidRDefault="008C6CDC" w:rsidP="002217A9">
      <w:pPr>
        <w:widowControl w:val="0"/>
        <w:spacing w:after="0" w:line="240" w:lineRule="auto"/>
        <w:rPr>
          <w:rFonts w:ascii="Times New Roman" w:hAnsi="Times New Roman" w:cs="Times New Roman"/>
          <w:bCs/>
          <w:rPrChange w:id="3547" w:author="Agate Publishing" w:date="2019-08-26T15:39:00Z">
            <w:rPr>
              <w:rFonts w:ascii="Times New Roman" w:hAnsi="Times New Roman" w:cs="Times New Roman"/>
              <w:bCs/>
            </w:rPr>
          </w:rPrChange>
        </w:rPr>
      </w:pPr>
    </w:p>
    <w:p w14:paraId="5948C20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4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49" w:author="Agate Publishing" w:date="2019-08-26T15:39:00Z">
            <w:rPr>
              <w:rFonts w:ascii="Times New Roman" w:eastAsia="Helvetica,dialog,Verdana,unifon" w:hAnsi="Times New Roman" w:cs="Times New Roman"/>
              <w:bCs/>
            </w:rPr>
          </w:rPrChange>
        </w:rPr>
        <w:t>AACSB: Analytical Thinking</w:t>
      </w:r>
    </w:p>
    <w:p w14:paraId="5748AC0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5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51" w:author="Agate Publishing" w:date="2019-08-26T15:39:00Z">
            <w:rPr>
              <w:rFonts w:ascii="Times New Roman" w:eastAsia="Helvetica,dialog,Verdana,unifon" w:hAnsi="Times New Roman" w:cs="Times New Roman"/>
              <w:bCs/>
            </w:rPr>
          </w:rPrChange>
        </w:rPr>
        <w:t>AICPA: BB Critical Thinking</w:t>
      </w:r>
    </w:p>
    <w:p w14:paraId="19FD9EA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5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53" w:author="Agate Publishing" w:date="2019-08-26T15:39:00Z">
            <w:rPr>
              <w:rFonts w:ascii="Times New Roman" w:eastAsia="Helvetica,dialog,Verdana,unifon" w:hAnsi="Times New Roman" w:cs="Times New Roman"/>
              <w:bCs/>
            </w:rPr>
          </w:rPrChange>
        </w:rPr>
        <w:t>AICPA: FN Measurement</w:t>
      </w:r>
    </w:p>
    <w:p w14:paraId="31BC596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5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55" w:author="Agate Publishing" w:date="2019-08-26T15:39:00Z">
            <w:rPr>
              <w:rFonts w:ascii="Times New Roman" w:eastAsia="Helvetica,dialog,Verdana,unifon" w:hAnsi="Times New Roman" w:cs="Times New Roman"/>
              <w:bCs/>
            </w:rPr>
          </w:rPrChange>
        </w:rPr>
        <w:t>Accessibility: Keyboard Navigation</w:t>
      </w:r>
    </w:p>
    <w:p w14:paraId="21BE1A4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5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57" w:author="Agate Publishing" w:date="2019-08-26T15:39:00Z">
            <w:rPr>
              <w:rFonts w:ascii="Times New Roman" w:eastAsia="Helvetica,dialog,Verdana,unifon" w:hAnsi="Times New Roman" w:cs="Times New Roman"/>
              <w:bCs/>
            </w:rPr>
          </w:rPrChange>
        </w:rPr>
        <w:t>Blooms: Apply</w:t>
      </w:r>
    </w:p>
    <w:p w14:paraId="15041F6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59" w:author="Agate Publishing" w:date="2019-08-26T15:39:00Z">
            <w:rPr>
              <w:rFonts w:ascii="Times New Roman" w:eastAsia="Helvetica,dialog,Verdana,unifon" w:hAnsi="Times New Roman" w:cs="Times New Roman"/>
              <w:bCs/>
            </w:rPr>
          </w:rPrChange>
        </w:rPr>
        <w:t>Difficulty: 3 Hard</w:t>
      </w:r>
    </w:p>
    <w:p w14:paraId="5A351F3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6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61" w:author="Agate Publishing" w:date="2019-08-26T15:39:00Z">
            <w:rPr>
              <w:rFonts w:ascii="Times New Roman" w:eastAsia="Helvetica,dialog,Verdana,unifon" w:hAnsi="Times New Roman" w:cs="Times New Roman"/>
              <w:bCs/>
            </w:rPr>
          </w:rPrChange>
        </w:rPr>
        <w:t>Learning Objective: 20-06 Use the contribution margin ratio to estimate the change in operating income caused by a change in sales volume.</w:t>
      </w:r>
    </w:p>
    <w:p w14:paraId="42FC2DD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6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63" w:author="Agate Publishing" w:date="2019-08-26T15:39:00Z">
            <w:rPr>
              <w:rFonts w:ascii="Times New Roman" w:eastAsia="Helvetica,dialog,Verdana,unifon" w:hAnsi="Times New Roman" w:cs="Times New Roman"/>
              <w:bCs/>
            </w:rPr>
          </w:rPrChange>
        </w:rPr>
        <w:t>Topic: What Change in Operating Income Do We Anticipate?</w:t>
      </w:r>
    </w:p>
    <w:p w14:paraId="5F768FC7" w14:textId="77777777" w:rsidR="008C6CDC" w:rsidRPr="00063AAB" w:rsidRDefault="008C6CDC" w:rsidP="002217A9">
      <w:pPr>
        <w:widowControl w:val="0"/>
        <w:spacing w:after="0" w:line="240" w:lineRule="auto"/>
        <w:rPr>
          <w:rFonts w:ascii="Times New Roman" w:hAnsi="Times New Roman" w:cs="Times New Roman"/>
          <w:bCs/>
          <w:rPrChange w:id="3564" w:author="Agate Publishing" w:date="2019-08-26T15:39:00Z">
            <w:rPr>
              <w:rFonts w:ascii="Times New Roman" w:hAnsi="Times New Roman" w:cs="Times New Roman"/>
              <w:bCs/>
            </w:rPr>
          </w:rPrChange>
        </w:rPr>
      </w:pPr>
    </w:p>
    <w:p w14:paraId="6276B1DD" w14:textId="77777777" w:rsidR="00C943C1" w:rsidRPr="00063AAB" w:rsidRDefault="00C943C1" w:rsidP="002217A9">
      <w:pPr>
        <w:widowControl w:val="0"/>
        <w:spacing w:after="0" w:line="240" w:lineRule="auto"/>
        <w:rPr>
          <w:rFonts w:ascii="Times New Roman" w:hAnsi="Times New Roman" w:cs="Times New Roman"/>
          <w:bCs/>
          <w:rPrChange w:id="3565" w:author="Agate Publishing" w:date="2019-08-26T15:39:00Z">
            <w:rPr>
              <w:rFonts w:ascii="Times New Roman" w:hAnsi="Times New Roman" w:cs="Times New Roman"/>
              <w:bCs/>
            </w:rPr>
          </w:rPrChange>
        </w:rPr>
      </w:pPr>
    </w:p>
    <w:p w14:paraId="7E924CB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5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67" w:author="Agate Publishing" w:date="2019-08-26T15:39:00Z">
            <w:rPr>
              <w:rFonts w:ascii="Times New Roman" w:eastAsia="Helvetica,dialog,Verdana,unifon" w:hAnsi="Times New Roman" w:cs="Times New Roman"/>
              <w:bCs/>
            </w:rPr>
          </w:rPrChange>
        </w:rPr>
        <w:t>85. Operating income can be calculated by:</w:t>
      </w:r>
    </w:p>
    <w:p w14:paraId="4D95013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568" w:author="Agate Publishing" w:date="2019-08-26T15:39:00Z">
            <w:rPr>
              <w:rFonts w:ascii="Times New Roman" w:eastAsia="Helvetica,dialog,Verdana,unifon" w:hAnsi="Times New Roman" w:cs="Times New Roman"/>
              <w:bCs/>
            </w:rPr>
          </w:rPrChange>
        </w:rPr>
      </w:pPr>
    </w:p>
    <w:p w14:paraId="685D3A07" w14:textId="77777777" w:rsidR="008C6CDC" w:rsidRPr="00063AAB" w:rsidRDefault="008C6CDC" w:rsidP="002217A9">
      <w:pPr>
        <w:widowControl w:val="0"/>
        <w:spacing w:after="0" w:line="240" w:lineRule="auto"/>
        <w:rPr>
          <w:rFonts w:ascii="Times New Roman" w:hAnsi="Times New Roman" w:cs="Times New Roman"/>
          <w:bCs/>
          <w:rPrChange w:id="356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570" w:author="Agate Publishing" w:date="2019-08-26T15:39:00Z">
            <w:rPr>
              <w:rFonts w:ascii="Times New Roman" w:eastAsia="Helvetica,dialog,Verdana,unifon" w:hAnsi="Times New Roman" w:cs="Times New Roman"/>
              <w:bCs/>
            </w:rPr>
          </w:rPrChange>
        </w:rPr>
        <w:t>A. Dividing fixed costs by the contribution margin ratio.</w:t>
      </w:r>
    </w:p>
    <w:p w14:paraId="5B881993" w14:textId="77777777" w:rsidR="008C6CDC" w:rsidRPr="00063AAB" w:rsidRDefault="008C6CDC" w:rsidP="002217A9">
      <w:pPr>
        <w:widowControl w:val="0"/>
        <w:spacing w:after="0" w:line="240" w:lineRule="auto"/>
        <w:rPr>
          <w:rFonts w:ascii="Times New Roman" w:hAnsi="Times New Roman" w:cs="Times New Roman"/>
          <w:bCs/>
          <w:rPrChange w:id="3571" w:author="Agate Publishing" w:date="2019-08-26T15:39:00Z">
            <w:rPr>
              <w:rFonts w:ascii="Times New Roman" w:hAnsi="Times New Roman" w:cs="Times New Roman"/>
              <w:bCs/>
            </w:rPr>
          </w:rPrChange>
        </w:rPr>
      </w:pPr>
    </w:p>
    <w:p w14:paraId="0F49FFFC" w14:textId="77777777" w:rsidR="008C6CDC" w:rsidRPr="00063AAB" w:rsidRDefault="008C6CDC" w:rsidP="002217A9">
      <w:pPr>
        <w:widowControl w:val="0"/>
        <w:spacing w:after="0" w:line="240" w:lineRule="auto"/>
        <w:rPr>
          <w:rFonts w:ascii="Times New Roman" w:hAnsi="Times New Roman" w:cs="Times New Roman"/>
          <w:bCs/>
          <w:rPrChange w:id="357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573" w:author="Agate Publishing" w:date="2019-08-26T15:39:00Z">
            <w:rPr>
              <w:rFonts w:ascii="Times New Roman" w:eastAsia="Helvetica,dialog,Verdana,unifon" w:hAnsi="Times New Roman" w:cs="Times New Roman"/>
              <w:bCs/>
            </w:rPr>
          </w:rPrChange>
        </w:rPr>
        <w:t>B. Multiplying fixed costs by the contribution margin ratio.</w:t>
      </w:r>
    </w:p>
    <w:p w14:paraId="24EE2963" w14:textId="77777777" w:rsidR="008C6CDC" w:rsidRPr="00063AAB" w:rsidRDefault="008C6CDC" w:rsidP="002217A9">
      <w:pPr>
        <w:widowControl w:val="0"/>
        <w:spacing w:after="0" w:line="240" w:lineRule="auto"/>
        <w:rPr>
          <w:rFonts w:ascii="Times New Roman" w:hAnsi="Times New Roman" w:cs="Times New Roman"/>
          <w:bCs/>
          <w:rPrChange w:id="3574" w:author="Agate Publishing" w:date="2019-08-26T15:39:00Z">
            <w:rPr>
              <w:rFonts w:ascii="Times New Roman" w:hAnsi="Times New Roman" w:cs="Times New Roman"/>
              <w:bCs/>
            </w:rPr>
          </w:rPrChange>
        </w:rPr>
      </w:pPr>
    </w:p>
    <w:p w14:paraId="5FB66F57" w14:textId="77777777" w:rsidR="008C6CDC" w:rsidRPr="00063AAB" w:rsidRDefault="008C6CDC" w:rsidP="002217A9">
      <w:pPr>
        <w:widowControl w:val="0"/>
        <w:spacing w:after="0" w:line="240" w:lineRule="auto"/>
        <w:rPr>
          <w:rFonts w:ascii="Times New Roman" w:hAnsi="Times New Roman" w:cs="Times New Roman"/>
          <w:bCs/>
          <w:rPrChange w:id="357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576"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3577" w:author="Agate Publishing" w:date="2019-08-26T15:39:00Z">
            <w:rPr>
              <w:rFonts w:ascii="Times New Roman" w:eastAsia="Helvetica,dialog,Verdana,unifon" w:hAnsi="Times New Roman" w:cs="Times New Roman"/>
              <w:bCs/>
            </w:rPr>
          </w:rPrChange>
        </w:rPr>
        <w:t>. Multiplying the margin of safety by the contribution margin ratio.</w:t>
      </w:r>
    </w:p>
    <w:p w14:paraId="74DA352B" w14:textId="77777777" w:rsidR="008C6CDC" w:rsidRPr="00063AAB" w:rsidRDefault="008C6CDC" w:rsidP="002217A9">
      <w:pPr>
        <w:widowControl w:val="0"/>
        <w:spacing w:after="0" w:line="240" w:lineRule="auto"/>
        <w:rPr>
          <w:rFonts w:ascii="Times New Roman" w:hAnsi="Times New Roman" w:cs="Times New Roman"/>
          <w:bCs/>
          <w:rPrChange w:id="3578" w:author="Agate Publishing" w:date="2019-08-26T15:39:00Z">
            <w:rPr>
              <w:rFonts w:ascii="Times New Roman" w:hAnsi="Times New Roman" w:cs="Times New Roman"/>
              <w:bCs/>
            </w:rPr>
          </w:rPrChange>
        </w:rPr>
      </w:pPr>
    </w:p>
    <w:p w14:paraId="7236A748" w14:textId="77777777" w:rsidR="008C6CDC" w:rsidRPr="00063AAB" w:rsidRDefault="008C6CDC" w:rsidP="002217A9">
      <w:pPr>
        <w:widowControl w:val="0"/>
        <w:spacing w:after="0" w:line="240" w:lineRule="auto"/>
        <w:rPr>
          <w:rFonts w:ascii="Times New Roman" w:hAnsi="Times New Roman" w:cs="Times New Roman"/>
          <w:bCs/>
          <w:rPrChange w:id="357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580" w:author="Agate Publishing" w:date="2019-08-26T15:39:00Z">
            <w:rPr>
              <w:rFonts w:ascii="Times New Roman" w:eastAsia="Helvetica,dialog,Verdana,unifon" w:hAnsi="Times New Roman" w:cs="Times New Roman"/>
              <w:bCs/>
            </w:rPr>
          </w:rPrChange>
        </w:rPr>
        <w:t>D. Dividing the margin of safety by the contribution margin ratio.</w:t>
      </w:r>
    </w:p>
    <w:p w14:paraId="35BC6E51" w14:textId="77777777" w:rsidR="008C6CDC" w:rsidRPr="00063AAB" w:rsidRDefault="008C6CDC" w:rsidP="002217A9">
      <w:pPr>
        <w:widowControl w:val="0"/>
        <w:spacing w:after="0" w:line="240" w:lineRule="auto"/>
        <w:rPr>
          <w:rFonts w:ascii="Times New Roman" w:hAnsi="Times New Roman" w:cs="Times New Roman"/>
          <w:bCs/>
          <w:rPrChange w:id="3581" w:author="Agate Publishing" w:date="2019-08-26T15:39:00Z">
            <w:rPr>
              <w:rFonts w:ascii="Times New Roman" w:hAnsi="Times New Roman" w:cs="Times New Roman"/>
              <w:bCs/>
            </w:rPr>
          </w:rPrChange>
        </w:rPr>
      </w:pPr>
    </w:p>
    <w:p w14:paraId="18E0E85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8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83" w:author="Agate Publishing" w:date="2019-08-26T15:39:00Z">
            <w:rPr>
              <w:rFonts w:ascii="Times New Roman" w:eastAsia="Helvetica,dialog,Verdana,unifon" w:hAnsi="Times New Roman" w:cs="Times New Roman"/>
              <w:bCs/>
            </w:rPr>
          </w:rPrChange>
        </w:rPr>
        <w:t>AACSB: Analytical Thinking</w:t>
      </w:r>
    </w:p>
    <w:p w14:paraId="073D9C4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8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85" w:author="Agate Publishing" w:date="2019-08-26T15:39:00Z">
            <w:rPr>
              <w:rFonts w:ascii="Times New Roman" w:eastAsia="Helvetica,dialog,Verdana,unifon" w:hAnsi="Times New Roman" w:cs="Times New Roman"/>
              <w:bCs/>
            </w:rPr>
          </w:rPrChange>
        </w:rPr>
        <w:t>AICPA: BB Critical Thinking</w:t>
      </w:r>
    </w:p>
    <w:p w14:paraId="61A05D3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8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87" w:author="Agate Publishing" w:date="2019-08-26T15:39:00Z">
            <w:rPr>
              <w:rFonts w:ascii="Times New Roman" w:eastAsia="Helvetica,dialog,Verdana,unifon" w:hAnsi="Times New Roman" w:cs="Times New Roman"/>
              <w:bCs/>
            </w:rPr>
          </w:rPrChange>
        </w:rPr>
        <w:t>AICPA: FN Measurement</w:t>
      </w:r>
    </w:p>
    <w:p w14:paraId="60255E5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8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89" w:author="Agate Publishing" w:date="2019-08-26T15:39:00Z">
            <w:rPr>
              <w:rFonts w:ascii="Times New Roman" w:eastAsia="Helvetica,dialog,Verdana,unifon" w:hAnsi="Times New Roman" w:cs="Times New Roman"/>
              <w:bCs/>
            </w:rPr>
          </w:rPrChange>
        </w:rPr>
        <w:t>Accessibility: Keyboard Navigation</w:t>
      </w:r>
    </w:p>
    <w:p w14:paraId="14A0715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9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91" w:author="Agate Publishing" w:date="2019-08-26T15:39:00Z">
            <w:rPr>
              <w:rFonts w:ascii="Times New Roman" w:eastAsia="Helvetica,dialog,Verdana,unifon" w:hAnsi="Times New Roman" w:cs="Times New Roman"/>
              <w:bCs/>
            </w:rPr>
          </w:rPrChange>
        </w:rPr>
        <w:t>Blooms: Understand</w:t>
      </w:r>
    </w:p>
    <w:p w14:paraId="6A28F29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9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93" w:author="Agate Publishing" w:date="2019-08-26T15:39:00Z">
            <w:rPr>
              <w:rFonts w:ascii="Times New Roman" w:eastAsia="Helvetica,dialog,Verdana,unifon" w:hAnsi="Times New Roman" w:cs="Times New Roman"/>
              <w:bCs/>
            </w:rPr>
          </w:rPrChange>
        </w:rPr>
        <w:t>Difficulty: 2 Medium</w:t>
      </w:r>
    </w:p>
    <w:p w14:paraId="3FF0735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9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95" w:author="Agate Publishing" w:date="2019-08-26T15:39:00Z">
            <w:rPr>
              <w:rFonts w:ascii="Times New Roman" w:eastAsia="Helvetica,dialog,Verdana,unifon" w:hAnsi="Times New Roman" w:cs="Times New Roman"/>
              <w:bCs/>
            </w:rPr>
          </w:rPrChange>
        </w:rPr>
        <w:t>Learning Objective: 20-06 Use the contribution margin ratio to estimate the change in operating income caused by a change in sales volume.</w:t>
      </w:r>
    </w:p>
    <w:p w14:paraId="06857F3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59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597" w:author="Agate Publishing" w:date="2019-08-26T15:39:00Z">
            <w:rPr>
              <w:rFonts w:ascii="Times New Roman" w:eastAsia="Helvetica,dialog,Verdana,unifon" w:hAnsi="Times New Roman" w:cs="Times New Roman"/>
              <w:bCs/>
            </w:rPr>
          </w:rPrChange>
        </w:rPr>
        <w:t>Topic: What Change in Operating Income Do We Anticipate?</w:t>
      </w:r>
    </w:p>
    <w:p w14:paraId="4A6E13B5" w14:textId="77777777" w:rsidR="008C6CDC" w:rsidRPr="00063AAB" w:rsidRDefault="008C6CDC" w:rsidP="002217A9">
      <w:pPr>
        <w:widowControl w:val="0"/>
        <w:spacing w:after="0" w:line="240" w:lineRule="auto"/>
        <w:rPr>
          <w:rFonts w:ascii="Times New Roman" w:hAnsi="Times New Roman" w:cs="Times New Roman"/>
          <w:bCs/>
          <w:rPrChange w:id="3598" w:author="Agate Publishing" w:date="2019-08-26T15:39:00Z">
            <w:rPr>
              <w:rFonts w:ascii="Times New Roman" w:hAnsi="Times New Roman" w:cs="Times New Roman"/>
              <w:bCs/>
            </w:rPr>
          </w:rPrChange>
        </w:rPr>
      </w:pPr>
    </w:p>
    <w:p w14:paraId="7BF6DF77" w14:textId="77777777" w:rsidR="00C943C1" w:rsidRPr="00063AAB" w:rsidRDefault="00C943C1" w:rsidP="002217A9">
      <w:pPr>
        <w:widowControl w:val="0"/>
        <w:spacing w:after="0" w:line="240" w:lineRule="auto"/>
        <w:rPr>
          <w:rFonts w:ascii="Times New Roman" w:hAnsi="Times New Roman" w:cs="Times New Roman"/>
          <w:bCs/>
          <w:rPrChange w:id="3599" w:author="Agate Publishing" w:date="2019-08-26T15:39:00Z">
            <w:rPr>
              <w:rFonts w:ascii="Times New Roman" w:hAnsi="Times New Roman" w:cs="Times New Roman"/>
              <w:bCs/>
            </w:rPr>
          </w:rPrChange>
        </w:rPr>
      </w:pPr>
    </w:p>
    <w:p w14:paraId="48E7DAD5"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6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01" w:author="Agate Publishing" w:date="2019-08-26T15:39:00Z">
            <w:rPr>
              <w:rFonts w:ascii="Times New Roman" w:eastAsia="Helvetica,dialog,Verdana,unifon" w:hAnsi="Times New Roman" w:cs="Times New Roman"/>
              <w:bCs/>
            </w:rPr>
          </w:rPrChange>
        </w:rPr>
        <w:t>86. Montclair Company earns an average contribution margin ratio of 40% on its sales. The local store manager estimates that he can increase monthly sales volume by $45,000 by spending an additional $7,000 per month for direct mail advertising. Compute the monthly increase in operating income if the manager's estimate about the increased sales volume is accurate.</w:t>
      </w:r>
    </w:p>
    <w:p w14:paraId="01C2E7F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602" w:author="Agate Publishing" w:date="2019-08-26T15:39:00Z">
            <w:rPr>
              <w:rFonts w:ascii="Times New Roman" w:eastAsia="Helvetica,dialog,Verdana,unifon" w:hAnsi="Times New Roman" w:cs="Times New Roman"/>
              <w:bCs/>
            </w:rPr>
          </w:rPrChange>
        </w:rPr>
      </w:pPr>
    </w:p>
    <w:p w14:paraId="2D488B66" w14:textId="77777777" w:rsidR="008C6CDC" w:rsidRPr="00063AAB" w:rsidRDefault="008C6CDC" w:rsidP="002217A9">
      <w:pPr>
        <w:widowControl w:val="0"/>
        <w:spacing w:after="0" w:line="240" w:lineRule="auto"/>
        <w:rPr>
          <w:rFonts w:ascii="Times New Roman" w:hAnsi="Times New Roman" w:cs="Times New Roman"/>
          <w:bCs/>
          <w:rPrChange w:id="360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604"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3605" w:author="Agate Publishing" w:date="2019-08-26T15:39:00Z">
            <w:rPr>
              <w:rFonts w:ascii="Times New Roman" w:eastAsia="Helvetica,dialog,Verdana,unifon" w:hAnsi="Times New Roman" w:cs="Times New Roman"/>
              <w:bCs/>
            </w:rPr>
          </w:rPrChange>
        </w:rPr>
        <w:t>. $11,000</w:t>
      </w:r>
    </w:p>
    <w:p w14:paraId="53189E26" w14:textId="77777777" w:rsidR="008C6CDC" w:rsidRPr="00063AAB" w:rsidRDefault="008C6CDC" w:rsidP="002217A9">
      <w:pPr>
        <w:widowControl w:val="0"/>
        <w:spacing w:after="0" w:line="240" w:lineRule="auto"/>
        <w:rPr>
          <w:rFonts w:ascii="Times New Roman" w:hAnsi="Times New Roman" w:cs="Times New Roman"/>
          <w:bCs/>
          <w:rPrChange w:id="3606" w:author="Agate Publishing" w:date="2019-08-26T15:39:00Z">
            <w:rPr>
              <w:rFonts w:ascii="Times New Roman" w:hAnsi="Times New Roman" w:cs="Times New Roman"/>
              <w:bCs/>
            </w:rPr>
          </w:rPrChange>
        </w:rPr>
      </w:pPr>
    </w:p>
    <w:p w14:paraId="7277FD54" w14:textId="77777777" w:rsidR="008C6CDC" w:rsidRPr="00063AAB" w:rsidRDefault="008C6CDC" w:rsidP="002217A9">
      <w:pPr>
        <w:widowControl w:val="0"/>
        <w:spacing w:after="0" w:line="240" w:lineRule="auto"/>
        <w:rPr>
          <w:rFonts w:ascii="Times New Roman" w:hAnsi="Times New Roman" w:cs="Times New Roman"/>
          <w:bCs/>
          <w:rPrChange w:id="360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608" w:author="Agate Publishing" w:date="2019-08-26T15:39:00Z">
            <w:rPr>
              <w:rFonts w:ascii="Times New Roman" w:eastAsia="Helvetica,dialog,Verdana,unifon" w:hAnsi="Times New Roman" w:cs="Times New Roman"/>
              <w:bCs/>
            </w:rPr>
          </w:rPrChange>
        </w:rPr>
        <w:t>B. $23,000</w:t>
      </w:r>
    </w:p>
    <w:p w14:paraId="003E8471" w14:textId="77777777" w:rsidR="008C6CDC" w:rsidRPr="00063AAB" w:rsidRDefault="008C6CDC" w:rsidP="002217A9">
      <w:pPr>
        <w:widowControl w:val="0"/>
        <w:spacing w:after="0" w:line="240" w:lineRule="auto"/>
        <w:rPr>
          <w:rFonts w:ascii="Times New Roman" w:hAnsi="Times New Roman" w:cs="Times New Roman"/>
          <w:bCs/>
          <w:rPrChange w:id="3609" w:author="Agate Publishing" w:date="2019-08-26T15:39:00Z">
            <w:rPr>
              <w:rFonts w:ascii="Times New Roman" w:hAnsi="Times New Roman" w:cs="Times New Roman"/>
              <w:bCs/>
            </w:rPr>
          </w:rPrChange>
        </w:rPr>
      </w:pPr>
    </w:p>
    <w:p w14:paraId="796B9F84" w14:textId="77777777" w:rsidR="008C6CDC" w:rsidRPr="00063AAB" w:rsidRDefault="008C6CDC" w:rsidP="002217A9">
      <w:pPr>
        <w:widowControl w:val="0"/>
        <w:spacing w:after="0" w:line="240" w:lineRule="auto"/>
        <w:rPr>
          <w:rFonts w:ascii="Times New Roman" w:hAnsi="Times New Roman" w:cs="Times New Roman"/>
          <w:bCs/>
          <w:rPrChange w:id="361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611" w:author="Agate Publishing" w:date="2019-08-26T15:39:00Z">
            <w:rPr>
              <w:rFonts w:ascii="Times New Roman" w:eastAsia="Helvetica,dialog,Verdana,unifon" w:hAnsi="Times New Roman" w:cs="Times New Roman"/>
              <w:bCs/>
            </w:rPr>
          </w:rPrChange>
        </w:rPr>
        <w:t>C. $16,000</w:t>
      </w:r>
    </w:p>
    <w:p w14:paraId="30D37B33" w14:textId="77777777" w:rsidR="008C6CDC" w:rsidRPr="00063AAB" w:rsidRDefault="008C6CDC" w:rsidP="002217A9">
      <w:pPr>
        <w:widowControl w:val="0"/>
        <w:spacing w:after="0" w:line="240" w:lineRule="auto"/>
        <w:rPr>
          <w:rFonts w:ascii="Times New Roman" w:hAnsi="Times New Roman" w:cs="Times New Roman"/>
          <w:bCs/>
          <w:rPrChange w:id="3612" w:author="Agate Publishing" w:date="2019-08-26T15:39:00Z">
            <w:rPr>
              <w:rFonts w:ascii="Times New Roman" w:hAnsi="Times New Roman" w:cs="Times New Roman"/>
              <w:bCs/>
            </w:rPr>
          </w:rPrChange>
        </w:rPr>
      </w:pPr>
    </w:p>
    <w:p w14:paraId="3C2A192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14" w:author="Agate Publishing" w:date="2019-08-26T15:39:00Z">
            <w:rPr>
              <w:rFonts w:ascii="Times New Roman" w:eastAsia="Helvetica,dialog,Verdana,unifon" w:hAnsi="Times New Roman" w:cs="Times New Roman"/>
              <w:bCs/>
            </w:rPr>
          </w:rPrChange>
        </w:rPr>
        <w:t>D. $18,000</w:t>
      </w:r>
    </w:p>
    <w:p w14:paraId="7EB25A87" w14:textId="77777777" w:rsidR="00DB0220" w:rsidRPr="00063AAB" w:rsidRDefault="00DB0220" w:rsidP="00DB0220">
      <w:pPr>
        <w:widowControl w:val="0"/>
        <w:spacing w:after="0" w:line="240" w:lineRule="auto"/>
        <w:rPr>
          <w:ins w:id="3615" w:author="Jeannie's Laptop" w:date="2019-07-23T12:33:00Z"/>
          <w:rFonts w:ascii="Times New Roman" w:hAnsi="Times New Roman" w:cs="Times New Roman"/>
          <w:bCs/>
          <w:rPrChange w:id="3616" w:author="Agate Publishing" w:date="2019-08-26T15:39:00Z">
            <w:rPr>
              <w:ins w:id="3617" w:author="Jeannie's Laptop" w:date="2019-07-23T12:33:00Z"/>
              <w:rFonts w:ascii="Times New Roman" w:hAnsi="Times New Roman" w:cs="Times New Roman"/>
              <w:bCs/>
            </w:rPr>
          </w:rPrChange>
        </w:rPr>
      </w:pPr>
    </w:p>
    <w:p w14:paraId="1B47F5A4" w14:textId="77777777" w:rsidR="00DB0220" w:rsidRPr="00063AAB" w:rsidRDefault="00DB0220" w:rsidP="00DB0220">
      <w:pPr>
        <w:widowControl w:val="0"/>
        <w:spacing w:after="0" w:line="240" w:lineRule="auto"/>
        <w:rPr>
          <w:ins w:id="3618" w:author="Jeannie's Laptop" w:date="2019-07-23T12:33:00Z"/>
          <w:rFonts w:ascii="Times New Roman" w:hAnsi="Times New Roman" w:cs="Times New Roman"/>
          <w:bCs/>
          <w:rPrChange w:id="3619" w:author="Agate Publishing" w:date="2019-08-26T15:39:00Z">
            <w:rPr>
              <w:ins w:id="3620" w:author="Jeannie's Laptop" w:date="2019-07-23T12:33:00Z"/>
              <w:rFonts w:ascii="Times New Roman" w:hAnsi="Times New Roman" w:cs="Times New Roman"/>
              <w:bCs/>
            </w:rPr>
          </w:rPrChange>
        </w:rPr>
      </w:pPr>
      <w:ins w:id="3621" w:author="Jeannie's Laptop" w:date="2019-07-23T12:33:00Z">
        <w:r w:rsidRPr="00063AAB">
          <w:rPr>
            <w:rFonts w:ascii="Times New Roman" w:eastAsia="Helvetica,dialog,Verdana,unifon" w:hAnsi="Times New Roman" w:cs="Times New Roman"/>
            <w:bCs/>
            <w:rPrChange w:id="3622" w:author="Agate Publishing" w:date="2019-08-26T15:39:00Z">
              <w:rPr>
                <w:rFonts w:ascii="Times New Roman" w:eastAsia="Helvetica,dialog,Verdana,unifon" w:hAnsi="Times New Roman" w:cs="Times New Roman"/>
                <w:bCs/>
              </w:rPr>
            </w:rPrChange>
          </w:rPr>
          <w:t>Feedback:</w:t>
        </w:r>
      </w:ins>
    </w:p>
    <w:p w14:paraId="361323BD" w14:textId="1CEE1143" w:rsidR="002217A9" w:rsidRPr="00063AAB" w:rsidDel="00DB0220" w:rsidRDefault="002217A9" w:rsidP="002217A9">
      <w:pPr>
        <w:widowControl w:val="0"/>
        <w:spacing w:after="0" w:line="240" w:lineRule="auto"/>
        <w:rPr>
          <w:del w:id="3623" w:author="Jeannie's Laptop" w:date="2019-07-23T12:33:00Z"/>
          <w:rFonts w:ascii="Times New Roman" w:eastAsia="Helvetica,dialog,Verdana,unifon" w:hAnsi="Times New Roman" w:cs="Times New Roman"/>
          <w:bCs/>
          <w:rPrChange w:id="3624" w:author="Agate Publishing" w:date="2019-08-26T15:39:00Z">
            <w:rPr>
              <w:del w:id="3625" w:author="Jeannie's Laptop" w:date="2019-07-23T12:33:00Z"/>
              <w:rFonts w:ascii="Times New Roman" w:eastAsia="Helvetica,dialog,Verdana,unifon" w:hAnsi="Times New Roman" w:cs="Times New Roman"/>
              <w:bCs/>
            </w:rPr>
          </w:rPrChange>
        </w:rPr>
      </w:pPr>
    </w:p>
    <w:p w14:paraId="174EE334" w14:textId="741903C4" w:rsidR="002217A9" w:rsidRPr="00063AAB" w:rsidDel="00DB0220" w:rsidRDefault="002217A9" w:rsidP="002217A9">
      <w:pPr>
        <w:widowControl w:val="0"/>
        <w:spacing w:after="0" w:line="240" w:lineRule="auto"/>
        <w:rPr>
          <w:del w:id="3626" w:author="Jeannie's Laptop" w:date="2019-07-23T12:33:00Z"/>
          <w:rFonts w:ascii="Times New Roman" w:eastAsia="Helvetica,dialog,Verdana,unifon" w:hAnsi="Times New Roman" w:cs="Times New Roman"/>
          <w:bCs/>
          <w:rPrChange w:id="3627" w:author="Agate Publishing" w:date="2019-08-26T15:39:00Z">
            <w:rPr>
              <w:del w:id="3628" w:author="Jeannie's Laptop" w:date="2019-07-23T12:33:00Z"/>
              <w:rFonts w:ascii="Times New Roman" w:eastAsia="Helvetica,dialog,Verdana,unifon" w:hAnsi="Times New Roman" w:cs="Times New Roman"/>
              <w:bCs/>
            </w:rPr>
          </w:rPrChange>
        </w:rPr>
      </w:pPr>
    </w:p>
    <w:p w14:paraId="486EF7B0" w14:textId="734BAA64" w:rsidR="008C6CDC" w:rsidRPr="00063AAB" w:rsidRDefault="008C6CDC" w:rsidP="002217A9">
      <w:pPr>
        <w:widowControl w:val="0"/>
        <w:spacing w:after="0" w:line="240" w:lineRule="auto"/>
        <w:rPr>
          <w:rFonts w:ascii="Times New Roman" w:hAnsi="Times New Roman" w:cs="Times New Roman"/>
          <w:bCs/>
          <w:rPrChange w:id="362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630" w:author="Agate Publishing" w:date="2019-08-26T15:39:00Z">
            <w:rPr>
              <w:rFonts w:ascii="Times New Roman" w:eastAsia="Helvetica,dialog,Verdana,unifon" w:hAnsi="Times New Roman" w:cs="Times New Roman"/>
              <w:bCs/>
            </w:rPr>
          </w:rPrChange>
        </w:rPr>
        <w:t xml:space="preserve">($45,000 × 0.4) </w:t>
      </w:r>
      <w:ins w:id="3631" w:author="Agate Publishing" w:date="2019-08-26T15:06:00Z">
        <w:r w:rsidR="006B5398" w:rsidRPr="00063AAB">
          <w:rPr>
            <w:rFonts w:ascii="Times New Roman" w:eastAsia="Helvetica,dialog,Verdana,unifon" w:hAnsi="Times New Roman" w:cs="Times New Roman"/>
            <w:bCs/>
            <w:rPrChange w:id="3632" w:author="Agate Publishing" w:date="2019-08-26T15:39:00Z">
              <w:rPr>
                <w:rFonts w:ascii="Times New Roman" w:eastAsia="Helvetica,dialog,Verdana,unifon" w:hAnsi="Times New Roman" w:cs="Times New Roman"/>
                <w:bCs/>
              </w:rPr>
            </w:rPrChange>
          </w:rPr>
          <w:t>−</w:t>
        </w:r>
      </w:ins>
      <w:del w:id="3633" w:author="Agate Publishing" w:date="2019-08-26T15:06:00Z">
        <w:r w:rsidRPr="00063AAB" w:rsidDel="006B5398">
          <w:rPr>
            <w:rFonts w:ascii="Times New Roman" w:eastAsia="Helvetica,dialog,Verdana,unifon" w:hAnsi="Times New Roman" w:cs="Times New Roman"/>
            <w:bCs/>
            <w:rPrChange w:id="3634"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3635" w:author="Agate Publishing" w:date="2019-08-26T15:39:00Z">
            <w:rPr>
              <w:rFonts w:ascii="Times New Roman" w:eastAsia="Helvetica,dialog,Verdana,unifon" w:hAnsi="Times New Roman" w:cs="Times New Roman"/>
              <w:bCs/>
            </w:rPr>
          </w:rPrChange>
        </w:rPr>
        <w:t xml:space="preserve"> $7,000 = $11,000</w:t>
      </w:r>
    </w:p>
    <w:p w14:paraId="642104CF" w14:textId="77777777" w:rsidR="008C6CDC" w:rsidRPr="00063AAB" w:rsidRDefault="008C6CDC" w:rsidP="002217A9">
      <w:pPr>
        <w:widowControl w:val="0"/>
        <w:spacing w:after="0" w:line="240" w:lineRule="auto"/>
        <w:rPr>
          <w:rFonts w:ascii="Times New Roman" w:hAnsi="Times New Roman" w:cs="Times New Roman"/>
          <w:bCs/>
          <w:rPrChange w:id="3636" w:author="Agate Publishing" w:date="2019-08-26T15:39:00Z">
            <w:rPr>
              <w:rFonts w:ascii="Times New Roman" w:hAnsi="Times New Roman" w:cs="Times New Roman"/>
              <w:bCs/>
            </w:rPr>
          </w:rPrChange>
        </w:rPr>
      </w:pPr>
    </w:p>
    <w:p w14:paraId="61C26C4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3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38" w:author="Agate Publishing" w:date="2019-08-26T15:39:00Z">
            <w:rPr>
              <w:rFonts w:ascii="Times New Roman" w:eastAsia="Helvetica,dialog,Verdana,unifon" w:hAnsi="Times New Roman" w:cs="Times New Roman"/>
              <w:bCs/>
            </w:rPr>
          </w:rPrChange>
        </w:rPr>
        <w:t>AACSB: Analytical Thinking</w:t>
      </w:r>
    </w:p>
    <w:p w14:paraId="7AC12CB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3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40" w:author="Agate Publishing" w:date="2019-08-26T15:39:00Z">
            <w:rPr>
              <w:rFonts w:ascii="Times New Roman" w:eastAsia="Helvetica,dialog,Verdana,unifon" w:hAnsi="Times New Roman" w:cs="Times New Roman"/>
              <w:bCs/>
            </w:rPr>
          </w:rPrChange>
        </w:rPr>
        <w:t>AICPA: BB Critical Thinking</w:t>
      </w:r>
    </w:p>
    <w:p w14:paraId="5FDD86E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4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42" w:author="Agate Publishing" w:date="2019-08-26T15:39:00Z">
            <w:rPr>
              <w:rFonts w:ascii="Times New Roman" w:eastAsia="Helvetica,dialog,Verdana,unifon" w:hAnsi="Times New Roman" w:cs="Times New Roman"/>
              <w:bCs/>
            </w:rPr>
          </w:rPrChange>
        </w:rPr>
        <w:t>AICPA: FN Measurement</w:t>
      </w:r>
    </w:p>
    <w:p w14:paraId="508C3F4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4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44" w:author="Agate Publishing" w:date="2019-08-26T15:39:00Z">
            <w:rPr>
              <w:rFonts w:ascii="Times New Roman" w:eastAsia="Helvetica,dialog,Verdana,unifon" w:hAnsi="Times New Roman" w:cs="Times New Roman"/>
              <w:bCs/>
            </w:rPr>
          </w:rPrChange>
        </w:rPr>
        <w:t>Accessibility: Keyboard Navigation</w:t>
      </w:r>
    </w:p>
    <w:p w14:paraId="2F6462F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4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46" w:author="Agate Publishing" w:date="2019-08-26T15:39:00Z">
            <w:rPr>
              <w:rFonts w:ascii="Times New Roman" w:eastAsia="Helvetica,dialog,Verdana,unifon" w:hAnsi="Times New Roman" w:cs="Times New Roman"/>
              <w:bCs/>
            </w:rPr>
          </w:rPrChange>
        </w:rPr>
        <w:t>Blooms: Analyze</w:t>
      </w:r>
    </w:p>
    <w:p w14:paraId="3935148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4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48" w:author="Agate Publishing" w:date="2019-08-26T15:39:00Z">
            <w:rPr>
              <w:rFonts w:ascii="Times New Roman" w:eastAsia="Helvetica,dialog,Verdana,unifon" w:hAnsi="Times New Roman" w:cs="Times New Roman"/>
              <w:bCs/>
            </w:rPr>
          </w:rPrChange>
        </w:rPr>
        <w:t>Difficulty: 3 Hard</w:t>
      </w:r>
    </w:p>
    <w:p w14:paraId="4460D8A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50" w:author="Agate Publishing" w:date="2019-08-26T15:39:00Z">
            <w:rPr>
              <w:rFonts w:ascii="Times New Roman" w:eastAsia="Helvetica,dialog,Verdana,unifon" w:hAnsi="Times New Roman" w:cs="Times New Roman"/>
              <w:bCs/>
            </w:rPr>
          </w:rPrChange>
        </w:rPr>
        <w:t>Learning Objective: 20-07 Use CVP relationships to evaluate a new marketing strategy.</w:t>
      </w:r>
    </w:p>
    <w:p w14:paraId="5265650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52" w:author="Agate Publishing" w:date="2019-08-26T15:39:00Z">
            <w:rPr>
              <w:rFonts w:ascii="Times New Roman" w:eastAsia="Helvetica,dialog,Verdana,unifon" w:hAnsi="Times New Roman" w:cs="Times New Roman"/>
              <w:bCs/>
            </w:rPr>
          </w:rPrChange>
        </w:rPr>
        <w:t>Topic: Business Applications of CVP</w:t>
      </w:r>
    </w:p>
    <w:p w14:paraId="16E27566" w14:textId="77777777" w:rsidR="008C6CDC" w:rsidRPr="00063AAB" w:rsidRDefault="008C6CDC" w:rsidP="002217A9">
      <w:pPr>
        <w:widowControl w:val="0"/>
        <w:spacing w:after="0" w:line="240" w:lineRule="auto"/>
        <w:rPr>
          <w:rFonts w:ascii="Times New Roman" w:hAnsi="Times New Roman" w:cs="Times New Roman"/>
          <w:bCs/>
          <w:rPrChange w:id="3653" w:author="Agate Publishing" w:date="2019-08-26T15:39:00Z">
            <w:rPr>
              <w:rFonts w:ascii="Times New Roman" w:hAnsi="Times New Roman" w:cs="Times New Roman"/>
              <w:bCs/>
            </w:rPr>
          </w:rPrChange>
        </w:rPr>
      </w:pPr>
    </w:p>
    <w:p w14:paraId="08BE7D16" w14:textId="77777777" w:rsidR="00C943C1" w:rsidRPr="00063AAB" w:rsidRDefault="00C943C1" w:rsidP="002217A9">
      <w:pPr>
        <w:widowControl w:val="0"/>
        <w:spacing w:after="0" w:line="240" w:lineRule="auto"/>
        <w:rPr>
          <w:rFonts w:ascii="Times New Roman" w:hAnsi="Times New Roman" w:cs="Times New Roman"/>
          <w:bCs/>
          <w:rPrChange w:id="3654" w:author="Agate Publishing" w:date="2019-08-26T15:39:00Z">
            <w:rPr>
              <w:rFonts w:ascii="Times New Roman" w:hAnsi="Times New Roman" w:cs="Times New Roman"/>
              <w:bCs/>
            </w:rPr>
          </w:rPrChange>
        </w:rPr>
      </w:pPr>
    </w:p>
    <w:p w14:paraId="0ED15CDB"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6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656" w:author="Agate Publishing" w:date="2019-08-26T15:39:00Z">
            <w:rPr>
              <w:rFonts w:ascii="Times New Roman" w:eastAsia="Helvetica,dialog,Verdana,unifon" w:hAnsi="Times New Roman" w:cs="Times New Roman"/>
              <w:bCs/>
            </w:rPr>
          </w:rPrChange>
        </w:rPr>
        <w:t>87. Raymond &amp; Sons generates an average contribution margin ratio of 45% on its sales. Management estimates that by spending $3,500 more per month to rent additional facilities, the business will be able to increase operating income by $10,000 per month. Management must feel that the additional facilities will increase monthly sales volume (in dollars) by:</w:t>
      </w:r>
    </w:p>
    <w:p w14:paraId="10E4095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657" w:author="Agate Publishing" w:date="2019-08-26T15:39:00Z">
            <w:rPr>
              <w:rFonts w:ascii="Times New Roman" w:eastAsia="Helvetica,dialog,Verdana,unifon" w:hAnsi="Times New Roman" w:cs="Times New Roman"/>
              <w:bCs/>
            </w:rPr>
          </w:rPrChange>
        </w:rPr>
      </w:pPr>
    </w:p>
    <w:p w14:paraId="17460E0B" w14:textId="77777777" w:rsidR="008C6CDC" w:rsidRPr="00063AAB" w:rsidRDefault="008C6CDC" w:rsidP="002217A9">
      <w:pPr>
        <w:widowControl w:val="0"/>
        <w:spacing w:after="0" w:line="240" w:lineRule="auto"/>
        <w:rPr>
          <w:rFonts w:ascii="Times New Roman" w:hAnsi="Times New Roman" w:cs="Times New Roman"/>
          <w:bCs/>
          <w:rPrChange w:id="365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659" w:author="Agate Publishing" w:date="2019-08-26T15:39:00Z">
            <w:rPr>
              <w:rFonts w:ascii="Times New Roman" w:eastAsia="Helvetica,dialog,Verdana,unifon" w:hAnsi="Times New Roman" w:cs="Times New Roman"/>
              <w:bCs/>
            </w:rPr>
          </w:rPrChange>
        </w:rPr>
        <w:t>A. $4,725.</w:t>
      </w:r>
    </w:p>
    <w:p w14:paraId="75957683" w14:textId="77777777" w:rsidR="008C6CDC" w:rsidRPr="00063AAB" w:rsidRDefault="008C6CDC" w:rsidP="002217A9">
      <w:pPr>
        <w:widowControl w:val="0"/>
        <w:spacing w:after="0" w:line="240" w:lineRule="auto"/>
        <w:rPr>
          <w:rFonts w:ascii="Times New Roman" w:hAnsi="Times New Roman" w:cs="Times New Roman"/>
          <w:bCs/>
          <w:rPrChange w:id="3660" w:author="Agate Publishing" w:date="2019-08-26T15:39:00Z">
            <w:rPr>
              <w:rFonts w:ascii="Times New Roman" w:hAnsi="Times New Roman" w:cs="Times New Roman"/>
              <w:bCs/>
            </w:rPr>
          </w:rPrChange>
        </w:rPr>
      </w:pPr>
    </w:p>
    <w:p w14:paraId="01F07A7A" w14:textId="77777777" w:rsidR="008C6CDC" w:rsidRPr="00063AAB" w:rsidRDefault="008C6CDC" w:rsidP="002217A9">
      <w:pPr>
        <w:widowControl w:val="0"/>
        <w:spacing w:after="0" w:line="240" w:lineRule="auto"/>
        <w:rPr>
          <w:rFonts w:ascii="Times New Roman" w:hAnsi="Times New Roman" w:cs="Times New Roman"/>
          <w:bCs/>
          <w:rPrChange w:id="366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662" w:author="Agate Publishing" w:date="2019-08-26T15:39:00Z">
            <w:rPr>
              <w:rFonts w:ascii="Times New Roman" w:eastAsia="Helvetica,dialog,Verdana,unifon" w:hAnsi="Times New Roman" w:cs="Times New Roman"/>
              <w:bCs/>
            </w:rPr>
          </w:rPrChange>
        </w:rPr>
        <w:t>B. $8,775.</w:t>
      </w:r>
    </w:p>
    <w:p w14:paraId="0197499B" w14:textId="77777777" w:rsidR="008C6CDC" w:rsidRPr="00063AAB" w:rsidRDefault="008C6CDC" w:rsidP="002217A9">
      <w:pPr>
        <w:widowControl w:val="0"/>
        <w:spacing w:after="0" w:line="240" w:lineRule="auto"/>
        <w:rPr>
          <w:rFonts w:ascii="Times New Roman" w:hAnsi="Times New Roman" w:cs="Times New Roman"/>
          <w:bCs/>
          <w:rPrChange w:id="3663" w:author="Agate Publishing" w:date="2019-08-26T15:39:00Z">
            <w:rPr>
              <w:rFonts w:ascii="Times New Roman" w:hAnsi="Times New Roman" w:cs="Times New Roman"/>
              <w:bCs/>
            </w:rPr>
          </w:rPrChange>
        </w:rPr>
      </w:pPr>
    </w:p>
    <w:p w14:paraId="23EF6407" w14:textId="77777777" w:rsidR="008C6CDC" w:rsidRPr="00063AAB" w:rsidRDefault="008C6CDC" w:rsidP="002217A9">
      <w:pPr>
        <w:widowControl w:val="0"/>
        <w:spacing w:after="0" w:line="240" w:lineRule="auto"/>
        <w:rPr>
          <w:rFonts w:ascii="Times New Roman" w:hAnsi="Times New Roman" w:cs="Times New Roman"/>
          <w:bCs/>
          <w:rPrChange w:id="366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665" w:author="Agate Publishing" w:date="2019-08-26T15:39:00Z">
            <w:rPr>
              <w:rFonts w:ascii="Times New Roman" w:eastAsia="Helvetica,dialog,Verdana,unifon" w:hAnsi="Times New Roman" w:cs="Times New Roman"/>
              <w:bCs/>
            </w:rPr>
          </w:rPrChange>
        </w:rPr>
        <w:t>C. $13,500.</w:t>
      </w:r>
    </w:p>
    <w:p w14:paraId="31DD2B2B" w14:textId="77777777" w:rsidR="008C6CDC" w:rsidRPr="00063AAB" w:rsidRDefault="008C6CDC" w:rsidP="002217A9">
      <w:pPr>
        <w:widowControl w:val="0"/>
        <w:spacing w:after="0" w:line="240" w:lineRule="auto"/>
        <w:rPr>
          <w:rFonts w:ascii="Times New Roman" w:hAnsi="Times New Roman" w:cs="Times New Roman"/>
          <w:bCs/>
          <w:rPrChange w:id="3666" w:author="Agate Publishing" w:date="2019-08-26T15:39:00Z">
            <w:rPr>
              <w:rFonts w:ascii="Times New Roman" w:hAnsi="Times New Roman" w:cs="Times New Roman"/>
              <w:bCs/>
            </w:rPr>
          </w:rPrChange>
        </w:rPr>
      </w:pPr>
    </w:p>
    <w:p w14:paraId="0CCDD406"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6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3668" w:author="Agate Publishing" w:date="2019-08-26T15:39:00Z">
            <w:rPr>
              <w:rFonts w:ascii="Times New Roman" w:eastAsia="Helvetica,dialog,Verdana,unifon" w:hAnsi="Times New Roman" w:cs="Times New Roman"/>
              <w:b/>
              <w:u w:val="single"/>
            </w:rPr>
          </w:rPrChange>
        </w:rPr>
        <w:lastRenderedPageBreak/>
        <w:t>D</w:t>
      </w:r>
      <w:r w:rsidRPr="00063AAB">
        <w:rPr>
          <w:rFonts w:ascii="Times New Roman" w:eastAsia="Helvetica,dialog,Verdana,unifon" w:hAnsi="Times New Roman" w:cs="Times New Roman"/>
          <w:bCs/>
          <w:rPrChange w:id="3669" w:author="Agate Publishing" w:date="2019-08-26T15:39:00Z">
            <w:rPr>
              <w:rFonts w:ascii="Times New Roman" w:eastAsia="Helvetica,dialog,Verdana,unifon" w:hAnsi="Times New Roman" w:cs="Times New Roman"/>
              <w:bCs/>
            </w:rPr>
          </w:rPrChange>
        </w:rPr>
        <w:t>. $30,000.</w:t>
      </w:r>
    </w:p>
    <w:p w14:paraId="3CEB05EF" w14:textId="77777777" w:rsidR="00DB0220" w:rsidRPr="00063AAB" w:rsidRDefault="00DB0220" w:rsidP="00DB0220">
      <w:pPr>
        <w:widowControl w:val="0"/>
        <w:spacing w:after="0" w:line="240" w:lineRule="auto"/>
        <w:rPr>
          <w:ins w:id="3670" w:author="Jeannie's Laptop" w:date="2019-07-23T12:34:00Z"/>
          <w:rFonts w:ascii="Times New Roman" w:hAnsi="Times New Roman" w:cs="Times New Roman"/>
          <w:bCs/>
          <w:rPrChange w:id="3671" w:author="Agate Publishing" w:date="2019-08-26T15:39:00Z">
            <w:rPr>
              <w:ins w:id="3672" w:author="Jeannie's Laptop" w:date="2019-07-23T12:34:00Z"/>
              <w:rFonts w:ascii="Times New Roman" w:hAnsi="Times New Roman" w:cs="Times New Roman"/>
              <w:bCs/>
            </w:rPr>
          </w:rPrChange>
        </w:rPr>
      </w:pPr>
    </w:p>
    <w:p w14:paraId="1F4F8269" w14:textId="77777777" w:rsidR="00DB0220" w:rsidRPr="00063AAB" w:rsidRDefault="00DB0220" w:rsidP="00DB0220">
      <w:pPr>
        <w:widowControl w:val="0"/>
        <w:spacing w:after="0" w:line="240" w:lineRule="auto"/>
        <w:rPr>
          <w:ins w:id="3673" w:author="Jeannie's Laptop" w:date="2019-07-23T12:34:00Z"/>
          <w:rFonts w:ascii="Times New Roman" w:hAnsi="Times New Roman" w:cs="Times New Roman"/>
          <w:bCs/>
          <w:rPrChange w:id="3674" w:author="Agate Publishing" w:date="2019-08-26T15:39:00Z">
            <w:rPr>
              <w:ins w:id="3675" w:author="Jeannie's Laptop" w:date="2019-07-23T12:34:00Z"/>
              <w:rFonts w:ascii="Times New Roman" w:hAnsi="Times New Roman" w:cs="Times New Roman"/>
              <w:bCs/>
            </w:rPr>
          </w:rPrChange>
        </w:rPr>
      </w:pPr>
      <w:ins w:id="3676" w:author="Jeannie's Laptop" w:date="2019-07-23T12:34:00Z">
        <w:r w:rsidRPr="00063AAB">
          <w:rPr>
            <w:rFonts w:ascii="Times New Roman" w:eastAsia="Helvetica,dialog,Verdana,unifon" w:hAnsi="Times New Roman" w:cs="Times New Roman"/>
            <w:bCs/>
            <w:rPrChange w:id="3677" w:author="Agate Publishing" w:date="2019-08-26T15:39:00Z">
              <w:rPr>
                <w:rFonts w:ascii="Times New Roman" w:eastAsia="Helvetica,dialog,Verdana,unifon" w:hAnsi="Times New Roman" w:cs="Times New Roman"/>
                <w:bCs/>
              </w:rPr>
            </w:rPrChange>
          </w:rPr>
          <w:t>Feedback:</w:t>
        </w:r>
      </w:ins>
    </w:p>
    <w:p w14:paraId="4F4B9946" w14:textId="146334BD" w:rsidR="002A2506" w:rsidRPr="00063AAB" w:rsidDel="00DB0220" w:rsidRDefault="002A2506" w:rsidP="002217A9">
      <w:pPr>
        <w:widowControl w:val="0"/>
        <w:spacing w:after="0" w:line="240" w:lineRule="auto"/>
        <w:rPr>
          <w:del w:id="3678" w:author="Jeannie's Laptop" w:date="2019-07-23T12:34:00Z"/>
          <w:rFonts w:ascii="Times New Roman" w:hAnsi="Times New Roman" w:cs="Times New Roman"/>
          <w:bCs/>
          <w:rPrChange w:id="3679" w:author="Agate Publishing" w:date="2019-08-26T15:39:00Z">
            <w:rPr>
              <w:del w:id="3680" w:author="Jeannie's Laptop" w:date="2019-07-23T12:34:00Z"/>
              <w:rFonts w:ascii="Times New Roman" w:hAnsi="Times New Roman" w:cs="Times New Roman"/>
              <w:bCs/>
            </w:rPr>
          </w:rPrChange>
        </w:rPr>
      </w:pPr>
    </w:p>
    <w:p w14:paraId="2243DF45" w14:textId="52A1701E" w:rsidR="008C6CDC" w:rsidRPr="00063AAB" w:rsidRDefault="008C6CDC" w:rsidP="002217A9">
      <w:pPr>
        <w:widowControl w:val="0"/>
        <w:spacing w:after="0" w:line="240" w:lineRule="auto"/>
        <w:rPr>
          <w:rFonts w:ascii="Times New Roman" w:hAnsi="Times New Roman" w:cs="Times New Roman"/>
          <w:bCs/>
          <w:rPrChange w:id="368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682" w:author="Agate Publishing" w:date="2019-08-26T15:39:00Z">
            <w:rPr>
              <w:rFonts w:ascii="Times New Roman" w:eastAsia="Helvetica,dialog,Verdana,unifon" w:hAnsi="Times New Roman" w:cs="Times New Roman"/>
              <w:bCs/>
            </w:rPr>
          </w:rPrChange>
        </w:rPr>
        <w:t xml:space="preserve">0.45x </w:t>
      </w:r>
      <w:ins w:id="3683" w:author="Agate Publishing" w:date="2019-08-26T15:06:00Z">
        <w:r w:rsidR="006B5398" w:rsidRPr="00063AAB">
          <w:rPr>
            <w:rFonts w:ascii="Times New Roman" w:eastAsia="Helvetica,dialog,Verdana,unifon" w:hAnsi="Times New Roman" w:cs="Times New Roman"/>
            <w:bCs/>
            <w:rPrChange w:id="3684" w:author="Agate Publishing" w:date="2019-08-26T15:39:00Z">
              <w:rPr>
                <w:rFonts w:ascii="Times New Roman" w:eastAsia="Helvetica,dialog,Verdana,unifon" w:hAnsi="Times New Roman" w:cs="Times New Roman"/>
                <w:bCs/>
              </w:rPr>
            </w:rPrChange>
          </w:rPr>
          <w:t>−</w:t>
        </w:r>
      </w:ins>
      <w:del w:id="3685" w:author="Agate Publishing" w:date="2019-08-26T15:06:00Z">
        <w:r w:rsidRPr="00063AAB" w:rsidDel="006B5398">
          <w:rPr>
            <w:rFonts w:ascii="Times New Roman" w:eastAsia="Helvetica,dialog,Verdana,unifon" w:hAnsi="Times New Roman" w:cs="Times New Roman"/>
            <w:bCs/>
            <w:rPrChange w:id="3686"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3687" w:author="Agate Publishing" w:date="2019-08-26T15:39:00Z">
            <w:rPr>
              <w:rFonts w:ascii="Times New Roman" w:eastAsia="Helvetica,dialog,Verdana,unifon" w:hAnsi="Times New Roman" w:cs="Times New Roman"/>
              <w:bCs/>
            </w:rPr>
          </w:rPrChange>
        </w:rPr>
        <w:t xml:space="preserve"> $3,500 = $10,000</w:t>
      </w:r>
    </w:p>
    <w:p w14:paraId="20D92B24" w14:textId="1A8F1C66" w:rsidR="008C6CDC" w:rsidRPr="00063AAB" w:rsidDel="00DB0220" w:rsidRDefault="008C6CDC" w:rsidP="002217A9">
      <w:pPr>
        <w:widowControl w:val="0"/>
        <w:spacing w:after="0" w:line="240" w:lineRule="auto"/>
        <w:rPr>
          <w:del w:id="3688" w:author="Jeannie's Laptop" w:date="2019-07-23T12:34:00Z"/>
          <w:rFonts w:ascii="Times New Roman" w:hAnsi="Times New Roman" w:cs="Times New Roman"/>
          <w:bCs/>
          <w:rPrChange w:id="3689" w:author="Agate Publishing" w:date="2019-08-26T15:39:00Z">
            <w:rPr>
              <w:del w:id="3690" w:author="Jeannie's Laptop" w:date="2019-07-23T12:34:00Z"/>
              <w:rFonts w:ascii="Times New Roman" w:hAnsi="Times New Roman" w:cs="Times New Roman"/>
              <w:bCs/>
            </w:rPr>
          </w:rPrChange>
        </w:rPr>
      </w:pPr>
    </w:p>
    <w:p w14:paraId="4658CC16" w14:textId="77777777" w:rsidR="008C6CDC" w:rsidRPr="00063AAB" w:rsidRDefault="008C6CDC" w:rsidP="002217A9">
      <w:pPr>
        <w:widowControl w:val="0"/>
        <w:spacing w:after="0" w:line="240" w:lineRule="auto"/>
        <w:rPr>
          <w:rFonts w:ascii="Times New Roman" w:hAnsi="Times New Roman" w:cs="Times New Roman"/>
          <w:bCs/>
          <w:rPrChange w:id="369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692" w:author="Agate Publishing" w:date="2019-08-26T15:39:00Z">
            <w:rPr>
              <w:rFonts w:ascii="Times New Roman" w:eastAsia="Helvetica,dialog,Verdana,unifon" w:hAnsi="Times New Roman" w:cs="Times New Roman"/>
              <w:bCs/>
            </w:rPr>
          </w:rPrChange>
        </w:rPr>
        <w:t>0.45x = $13,500</w:t>
      </w:r>
    </w:p>
    <w:p w14:paraId="579A30D2" w14:textId="0EBB6F1D" w:rsidR="008C6CDC" w:rsidRPr="00063AAB" w:rsidDel="00DB0220" w:rsidRDefault="008C6CDC" w:rsidP="002217A9">
      <w:pPr>
        <w:widowControl w:val="0"/>
        <w:spacing w:after="0" w:line="240" w:lineRule="auto"/>
        <w:rPr>
          <w:del w:id="3693" w:author="Jeannie's Laptop" w:date="2019-07-23T12:34:00Z"/>
          <w:rFonts w:ascii="Times New Roman" w:hAnsi="Times New Roman" w:cs="Times New Roman"/>
          <w:bCs/>
          <w:rPrChange w:id="3694" w:author="Agate Publishing" w:date="2019-08-26T15:39:00Z">
            <w:rPr>
              <w:del w:id="3695" w:author="Jeannie's Laptop" w:date="2019-07-23T12:34:00Z"/>
              <w:rFonts w:ascii="Times New Roman" w:hAnsi="Times New Roman" w:cs="Times New Roman"/>
              <w:bCs/>
            </w:rPr>
          </w:rPrChange>
        </w:rPr>
      </w:pPr>
    </w:p>
    <w:p w14:paraId="514FD768" w14:textId="77777777" w:rsidR="008C6CDC" w:rsidRPr="00063AAB" w:rsidRDefault="008C6CDC" w:rsidP="002217A9">
      <w:pPr>
        <w:widowControl w:val="0"/>
        <w:spacing w:after="0" w:line="240" w:lineRule="auto"/>
        <w:rPr>
          <w:rFonts w:ascii="Times New Roman" w:hAnsi="Times New Roman" w:cs="Times New Roman"/>
          <w:bCs/>
          <w:rPrChange w:id="369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697" w:author="Agate Publishing" w:date="2019-08-26T15:39:00Z">
            <w:rPr>
              <w:rFonts w:ascii="Times New Roman" w:eastAsia="Helvetica,dialog,Verdana,unifon" w:hAnsi="Times New Roman" w:cs="Times New Roman"/>
              <w:bCs/>
            </w:rPr>
          </w:rPrChange>
        </w:rPr>
        <w:t>x = $30,000</w:t>
      </w:r>
    </w:p>
    <w:p w14:paraId="7F0798EE" w14:textId="77777777" w:rsidR="008C6CDC" w:rsidRPr="00063AAB" w:rsidRDefault="008C6CDC" w:rsidP="002217A9">
      <w:pPr>
        <w:widowControl w:val="0"/>
        <w:spacing w:after="0" w:line="240" w:lineRule="auto"/>
        <w:rPr>
          <w:rFonts w:ascii="Times New Roman" w:hAnsi="Times New Roman" w:cs="Times New Roman"/>
          <w:bCs/>
          <w:rPrChange w:id="3698" w:author="Agate Publishing" w:date="2019-08-26T15:39:00Z">
            <w:rPr>
              <w:rFonts w:ascii="Times New Roman" w:hAnsi="Times New Roman" w:cs="Times New Roman"/>
              <w:bCs/>
            </w:rPr>
          </w:rPrChange>
        </w:rPr>
      </w:pPr>
    </w:p>
    <w:p w14:paraId="6182CEB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69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00" w:author="Agate Publishing" w:date="2019-08-26T15:39:00Z">
            <w:rPr>
              <w:rFonts w:ascii="Times New Roman" w:eastAsia="Helvetica,dialog,Verdana,unifon" w:hAnsi="Times New Roman" w:cs="Times New Roman"/>
              <w:bCs/>
            </w:rPr>
          </w:rPrChange>
        </w:rPr>
        <w:t>AACSB: Analytical Thinking</w:t>
      </w:r>
    </w:p>
    <w:p w14:paraId="7241C7E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0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02" w:author="Agate Publishing" w:date="2019-08-26T15:39:00Z">
            <w:rPr>
              <w:rFonts w:ascii="Times New Roman" w:eastAsia="Helvetica,dialog,Verdana,unifon" w:hAnsi="Times New Roman" w:cs="Times New Roman"/>
              <w:bCs/>
            </w:rPr>
          </w:rPrChange>
        </w:rPr>
        <w:t>AICPA: BB Critical Thinking</w:t>
      </w:r>
    </w:p>
    <w:p w14:paraId="609EDF4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0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04" w:author="Agate Publishing" w:date="2019-08-26T15:39:00Z">
            <w:rPr>
              <w:rFonts w:ascii="Times New Roman" w:eastAsia="Helvetica,dialog,Verdana,unifon" w:hAnsi="Times New Roman" w:cs="Times New Roman"/>
              <w:bCs/>
            </w:rPr>
          </w:rPrChange>
        </w:rPr>
        <w:t>AICPA: FN Measurement</w:t>
      </w:r>
    </w:p>
    <w:p w14:paraId="49E98CE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0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06" w:author="Agate Publishing" w:date="2019-08-26T15:39:00Z">
            <w:rPr>
              <w:rFonts w:ascii="Times New Roman" w:eastAsia="Helvetica,dialog,Verdana,unifon" w:hAnsi="Times New Roman" w:cs="Times New Roman"/>
              <w:bCs/>
            </w:rPr>
          </w:rPrChange>
        </w:rPr>
        <w:t>Accessibility: Keyboard Navigation</w:t>
      </w:r>
    </w:p>
    <w:p w14:paraId="1FCE498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0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08" w:author="Agate Publishing" w:date="2019-08-26T15:39:00Z">
            <w:rPr>
              <w:rFonts w:ascii="Times New Roman" w:eastAsia="Helvetica,dialog,Verdana,unifon" w:hAnsi="Times New Roman" w:cs="Times New Roman"/>
              <w:bCs/>
            </w:rPr>
          </w:rPrChange>
        </w:rPr>
        <w:t>Blooms: Analyze</w:t>
      </w:r>
    </w:p>
    <w:p w14:paraId="47E7F6A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0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10" w:author="Agate Publishing" w:date="2019-08-26T15:39:00Z">
            <w:rPr>
              <w:rFonts w:ascii="Times New Roman" w:eastAsia="Helvetica,dialog,Verdana,unifon" w:hAnsi="Times New Roman" w:cs="Times New Roman"/>
              <w:bCs/>
            </w:rPr>
          </w:rPrChange>
        </w:rPr>
        <w:t>Difficulty: 3 Hard</w:t>
      </w:r>
    </w:p>
    <w:p w14:paraId="28EDE4A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12" w:author="Agate Publishing" w:date="2019-08-26T15:39:00Z">
            <w:rPr>
              <w:rFonts w:ascii="Times New Roman" w:eastAsia="Helvetica,dialog,Verdana,unifon" w:hAnsi="Times New Roman" w:cs="Times New Roman"/>
              <w:bCs/>
            </w:rPr>
          </w:rPrChange>
        </w:rPr>
        <w:t>Learning Objective: 20-07 Use CVP relationships to evaluate a new marketing strategy.</w:t>
      </w:r>
    </w:p>
    <w:p w14:paraId="496A4DF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1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14" w:author="Agate Publishing" w:date="2019-08-26T15:39:00Z">
            <w:rPr>
              <w:rFonts w:ascii="Times New Roman" w:eastAsia="Helvetica,dialog,Verdana,unifon" w:hAnsi="Times New Roman" w:cs="Times New Roman"/>
              <w:bCs/>
            </w:rPr>
          </w:rPrChange>
        </w:rPr>
        <w:t>Topic: Business Applications of CVP</w:t>
      </w:r>
    </w:p>
    <w:p w14:paraId="0E3DA80B" w14:textId="77777777" w:rsidR="008C6CDC" w:rsidRPr="00063AAB" w:rsidRDefault="008C6CDC" w:rsidP="002217A9">
      <w:pPr>
        <w:widowControl w:val="0"/>
        <w:spacing w:after="0" w:line="240" w:lineRule="auto"/>
        <w:rPr>
          <w:rFonts w:ascii="Times New Roman" w:hAnsi="Times New Roman" w:cs="Times New Roman"/>
          <w:bCs/>
          <w:rPrChange w:id="3715" w:author="Agate Publishing" w:date="2019-08-26T15:39:00Z">
            <w:rPr>
              <w:rFonts w:ascii="Times New Roman" w:hAnsi="Times New Roman" w:cs="Times New Roman"/>
              <w:bCs/>
            </w:rPr>
          </w:rPrChange>
        </w:rPr>
      </w:pPr>
    </w:p>
    <w:p w14:paraId="6E646105" w14:textId="77777777" w:rsidR="00C943C1" w:rsidRPr="00063AAB" w:rsidRDefault="00C943C1" w:rsidP="002217A9">
      <w:pPr>
        <w:widowControl w:val="0"/>
        <w:spacing w:after="0" w:line="240" w:lineRule="auto"/>
        <w:rPr>
          <w:rFonts w:ascii="Times New Roman" w:hAnsi="Times New Roman" w:cs="Times New Roman"/>
          <w:bCs/>
          <w:rPrChange w:id="3716" w:author="Agate Publishing" w:date="2019-08-26T15:39:00Z">
            <w:rPr>
              <w:rFonts w:ascii="Times New Roman" w:hAnsi="Times New Roman" w:cs="Times New Roman"/>
              <w:bCs/>
            </w:rPr>
          </w:rPrChange>
        </w:rPr>
      </w:pPr>
    </w:p>
    <w:p w14:paraId="1BEAF16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71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18" w:author="Agate Publishing" w:date="2019-08-26T15:39:00Z">
            <w:rPr>
              <w:rFonts w:ascii="Times New Roman" w:eastAsia="Helvetica,dialog,Verdana,unifon" w:hAnsi="Times New Roman" w:cs="Times New Roman"/>
              <w:bCs/>
            </w:rPr>
          </w:rPrChange>
        </w:rPr>
        <w:t>88. The Davidson Company's breakeven point in units is 40,000. Assuming that variable costs are 60% and fixed costs are $300,000, what is the company's projected operating income if sales are $1,000,000?</w:t>
      </w:r>
    </w:p>
    <w:p w14:paraId="1F3BEE89"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719" w:author="Agate Publishing" w:date="2019-08-26T15:39:00Z">
            <w:rPr>
              <w:rFonts w:ascii="Times New Roman" w:eastAsia="Helvetica,dialog,Verdana,unifon" w:hAnsi="Times New Roman" w:cs="Times New Roman"/>
              <w:bCs/>
            </w:rPr>
          </w:rPrChange>
        </w:rPr>
      </w:pPr>
    </w:p>
    <w:p w14:paraId="593AC9BF" w14:textId="77777777" w:rsidR="008C6CDC" w:rsidRPr="00063AAB" w:rsidRDefault="008C6CDC" w:rsidP="002217A9">
      <w:pPr>
        <w:widowControl w:val="0"/>
        <w:spacing w:after="0" w:line="240" w:lineRule="auto"/>
        <w:rPr>
          <w:rFonts w:ascii="Times New Roman" w:hAnsi="Times New Roman" w:cs="Times New Roman"/>
          <w:bCs/>
          <w:rPrChange w:id="372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721" w:author="Agate Publishing" w:date="2019-08-26T15:39:00Z">
            <w:rPr>
              <w:rFonts w:ascii="Times New Roman" w:eastAsia="Helvetica,dialog,Verdana,unifon" w:hAnsi="Times New Roman" w:cs="Times New Roman"/>
              <w:bCs/>
            </w:rPr>
          </w:rPrChange>
        </w:rPr>
        <w:t>A. $750,000</w:t>
      </w:r>
    </w:p>
    <w:p w14:paraId="3F5A8545" w14:textId="77777777" w:rsidR="008C6CDC" w:rsidRPr="00063AAB" w:rsidRDefault="008C6CDC" w:rsidP="002217A9">
      <w:pPr>
        <w:widowControl w:val="0"/>
        <w:spacing w:after="0" w:line="240" w:lineRule="auto"/>
        <w:rPr>
          <w:rFonts w:ascii="Times New Roman" w:hAnsi="Times New Roman" w:cs="Times New Roman"/>
          <w:bCs/>
          <w:rPrChange w:id="3722" w:author="Agate Publishing" w:date="2019-08-26T15:39:00Z">
            <w:rPr>
              <w:rFonts w:ascii="Times New Roman" w:hAnsi="Times New Roman" w:cs="Times New Roman"/>
              <w:bCs/>
            </w:rPr>
          </w:rPrChange>
        </w:rPr>
      </w:pPr>
    </w:p>
    <w:p w14:paraId="0EB77C97" w14:textId="77777777" w:rsidR="008C6CDC" w:rsidRPr="00063AAB" w:rsidRDefault="008C6CDC" w:rsidP="002217A9">
      <w:pPr>
        <w:widowControl w:val="0"/>
        <w:spacing w:after="0" w:line="240" w:lineRule="auto"/>
        <w:rPr>
          <w:rFonts w:ascii="Times New Roman" w:hAnsi="Times New Roman" w:cs="Times New Roman"/>
          <w:bCs/>
          <w:rPrChange w:id="372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724"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3725" w:author="Agate Publishing" w:date="2019-08-26T15:39:00Z">
            <w:rPr>
              <w:rFonts w:ascii="Times New Roman" w:eastAsia="Helvetica,dialog,Verdana,unifon" w:hAnsi="Times New Roman" w:cs="Times New Roman"/>
              <w:bCs/>
            </w:rPr>
          </w:rPrChange>
        </w:rPr>
        <w:t>. $100,000</w:t>
      </w:r>
    </w:p>
    <w:p w14:paraId="30335C23" w14:textId="77777777" w:rsidR="008C6CDC" w:rsidRPr="00063AAB" w:rsidRDefault="008C6CDC" w:rsidP="002217A9">
      <w:pPr>
        <w:widowControl w:val="0"/>
        <w:spacing w:after="0" w:line="240" w:lineRule="auto"/>
        <w:rPr>
          <w:rFonts w:ascii="Times New Roman" w:hAnsi="Times New Roman" w:cs="Times New Roman"/>
          <w:bCs/>
          <w:rPrChange w:id="3726" w:author="Agate Publishing" w:date="2019-08-26T15:39:00Z">
            <w:rPr>
              <w:rFonts w:ascii="Times New Roman" w:hAnsi="Times New Roman" w:cs="Times New Roman"/>
              <w:bCs/>
            </w:rPr>
          </w:rPrChange>
        </w:rPr>
      </w:pPr>
    </w:p>
    <w:p w14:paraId="3D6275CB" w14:textId="77777777" w:rsidR="008C6CDC" w:rsidRPr="00063AAB" w:rsidRDefault="008C6CDC" w:rsidP="002217A9">
      <w:pPr>
        <w:widowControl w:val="0"/>
        <w:spacing w:after="0" w:line="240" w:lineRule="auto"/>
        <w:rPr>
          <w:rFonts w:ascii="Times New Roman" w:hAnsi="Times New Roman" w:cs="Times New Roman"/>
          <w:bCs/>
          <w:rPrChange w:id="372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728" w:author="Agate Publishing" w:date="2019-08-26T15:39:00Z">
            <w:rPr>
              <w:rFonts w:ascii="Times New Roman" w:eastAsia="Helvetica,dialog,Verdana,unifon" w:hAnsi="Times New Roman" w:cs="Times New Roman"/>
              <w:bCs/>
            </w:rPr>
          </w:rPrChange>
        </w:rPr>
        <w:t>C. $250,000</w:t>
      </w:r>
    </w:p>
    <w:p w14:paraId="054DC6BD" w14:textId="77777777" w:rsidR="008C6CDC" w:rsidRPr="00063AAB" w:rsidRDefault="008C6CDC" w:rsidP="002217A9">
      <w:pPr>
        <w:widowControl w:val="0"/>
        <w:spacing w:after="0" w:line="240" w:lineRule="auto"/>
        <w:rPr>
          <w:rFonts w:ascii="Times New Roman" w:hAnsi="Times New Roman" w:cs="Times New Roman"/>
          <w:bCs/>
          <w:rPrChange w:id="3729" w:author="Agate Publishing" w:date="2019-08-26T15:39:00Z">
            <w:rPr>
              <w:rFonts w:ascii="Times New Roman" w:hAnsi="Times New Roman" w:cs="Times New Roman"/>
              <w:bCs/>
            </w:rPr>
          </w:rPrChange>
        </w:rPr>
      </w:pPr>
    </w:p>
    <w:p w14:paraId="13CDF9E9"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73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31" w:author="Agate Publishing" w:date="2019-08-26T15:39:00Z">
            <w:rPr>
              <w:rFonts w:ascii="Times New Roman" w:eastAsia="Helvetica,dialog,Verdana,unifon" w:hAnsi="Times New Roman" w:cs="Times New Roman"/>
              <w:bCs/>
            </w:rPr>
          </w:rPrChange>
        </w:rPr>
        <w:t>D. $400,000</w:t>
      </w:r>
    </w:p>
    <w:p w14:paraId="7ECFC147" w14:textId="77777777" w:rsidR="00DB0220" w:rsidRPr="00063AAB" w:rsidRDefault="00DB0220" w:rsidP="00DB0220">
      <w:pPr>
        <w:widowControl w:val="0"/>
        <w:spacing w:after="0" w:line="240" w:lineRule="auto"/>
        <w:rPr>
          <w:ins w:id="3732" w:author="Jeannie's Laptop" w:date="2019-07-23T12:34:00Z"/>
          <w:rFonts w:ascii="Times New Roman" w:hAnsi="Times New Roman" w:cs="Times New Roman"/>
          <w:bCs/>
          <w:rPrChange w:id="3733" w:author="Agate Publishing" w:date="2019-08-26T15:39:00Z">
            <w:rPr>
              <w:ins w:id="3734" w:author="Jeannie's Laptop" w:date="2019-07-23T12:34:00Z"/>
              <w:rFonts w:ascii="Times New Roman" w:hAnsi="Times New Roman" w:cs="Times New Roman"/>
              <w:bCs/>
            </w:rPr>
          </w:rPrChange>
        </w:rPr>
      </w:pPr>
    </w:p>
    <w:p w14:paraId="0336C3EC" w14:textId="77777777" w:rsidR="00DB0220" w:rsidRPr="00063AAB" w:rsidRDefault="00DB0220" w:rsidP="00DB0220">
      <w:pPr>
        <w:widowControl w:val="0"/>
        <w:spacing w:after="0" w:line="240" w:lineRule="auto"/>
        <w:rPr>
          <w:ins w:id="3735" w:author="Jeannie's Laptop" w:date="2019-07-23T12:34:00Z"/>
          <w:rFonts w:ascii="Times New Roman" w:hAnsi="Times New Roman" w:cs="Times New Roman"/>
          <w:bCs/>
          <w:rPrChange w:id="3736" w:author="Agate Publishing" w:date="2019-08-26T15:39:00Z">
            <w:rPr>
              <w:ins w:id="3737" w:author="Jeannie's Laptop" w:date="2019-07-23T12:34:00Z"/>
              <w:rFonts w:ascii="Times New Roman" w:hAnsi="Times New Roman" w:cs="Times New Roman"/>
              <w:bCs/>
            </w:rPr>
          </w:rPrChange>
        </w:rPr>
      </w:pPr>
      <w:ins w:id="3738" w:author="Jeannie's Laptop" w:date="2019-07-23T12:34:00Z">
        <w:r w:rsidRPr="00063AAB">
          <w:rPr>
            <w:rFonts w:ascii="Times New Roman" w:eastAsia="Helvetica,dialog,Verdana,unifon" w:hAnsi="Times New Roman" w:cs="Times New Roman"/>
            <w:bCs/>
            <w:rPrChange w:id="3739" w:author="Agate Publishing" w:date="2019-08-26T15:39:00Z">
              <w:rPr>
                <w:rFonts w:ascii="Times New Roman" w:eastAsia="Helvetica,dialog,Verdana,unifon" w:hAnsi="Times New Roman" w:cs="Times New Roman"/>
                <w:bCs/>
              </w:rPr>
            </w:rPrChange>
          </w:rPr>
          <w:t>Feedback:</w:t>
        </w:r>
      </w:ins>
    </w:p>
    <w:p w14:paraId="5FF90A6D" w14:textId="1CE4564E" w:rsidR="002A2506" w:rsidRPr="00063AAB" w:rsidDel="00DB0220" w:rsidRDefault="002A2506" w:rsidP="002217A9">
      <w:pPr>
        <w:widowControl w:val="0"/>
        <w:spacing w:after="0" w:line="240" w:lineRule="auto"/>
        <w:rPr>
          <w:del w:id="3740" w:author="Jeannie's Laptop" w:date="2019-07-23T12:34:00Z"/>
          <w:rFonts w:ascii="Times New Roman" w:hAnsi="Times New Roman" w:cs="Times New Roman"/>
          <w:bCs/>
          <w:rPrChange w:id="3741" w:author="Agate Publishing" w:date="2019-08-26T15:39:00Z">
            <w:rPr>
              <w:del w:id="3742" w:author="Jeannie's Laptop" w:date="2019-07-23T12:34:00Z"/>
              <w:rFonts w:ascii="Times New Roman" w:hAnsi="Times New Roman" w:cs="Times New Roman"/>
              <w:bCs/>
            </w:rPr>
          </w:rPrChange>
        </w:rPr>
      </w:pPr>
    </w:p>
    <w:p w14:paraId="7011ECEF" w14:textId="77777777" w:rsidR="008C6CDC" w:rsidRPr="00063AAB" w:rsidRDefault="008C6CDC" w:rsidP="002217A9">
      <w:pPr>
        <w:widowControl w:val="0"/>
        <w:spacing w:after="0" w:line="240" w:lineRule="auto"/>
        <w:rPr>
          <w:rFonts w:ascii="Times New Roman" w:hAnsi="Times New Roman" w:cs="Times New Roman"/>
          <w:bCs/>
          <w:rPrChange w:id="374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744" w:author="Agate Publishing" w:date="2019-08-26T15:39:00Z">
            <w:rPr>
              <w:rFonts w:ascii="Times New Roman" w:eastAsia="Helvetica,dialog,Verdana,unifon" w:hAnsi="Times New Roman" w:cs="Times New Roman"/>
              <w:bCs/>
            </w:rPr>
          </w:rPrChange>
        </w:rPr>
        <w:t>($1,000,000 × 40%) − $300,000 = $100,000</w:t>
      </w:r>
    </w:p>
    <w:p w14:paraId="7ABB77E5" w14:textId="77777777" w:rsidR="008C6CDC" w:rsidRPr="00063AAB" w:rsidRDefault="008C6CDC" w:rsidP="002217A9">
      <w:pPr>
        <w:widowControl w:val="0"/>
        <w:spacing w:after="0" w:line="240" w:lineRule="auto"/>
        <w:rPr>
          <w:rFonts w:ascii="Times New Roman" w:hAnsi="Times New Roman" w:cs="Times New Roman"/>
          <w:bCs/>
          <w:rPrChange w:id="3745" w:author="Agate Publishing" w:date="2019-08-26T15:39:00Z">
            <w:rPr>
              <w:rFonts w:ascii="Times New Roman" w:hAnsi="Times New Roman" w:cs="Times New Roman"/>
              <w:bCs/>
            </w:rPr>
          </w:rPrChange>
        </w:rPr>
      </w:pPr>
    </w:p>
    <w:p w14:paraId="04F37BC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4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47" w:author="Agate Publishing" w:date="2019-08-26T15:39:00Z">
            <w:rPr>
              <w:rFonts w:ascii="Times New Roman" w:eastAsia="Helvetica,dialog,Verdana,unifon" w:hAnsi="Times New Roman" w:cs="Times New Roman"/>
              <w:bCs/>
            </w:rPr>
          </w:rPrChange>
        </w:rPr>
        <w:t>AACSB: Analytical Thinking</w:t>
      </w:r>
    </w:p>
    <w:p w14:paraId="0BDFAD2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4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49" w:author="Agate Publishing" w:date="2019-08-26T15:39:00Z">
            <w:rPr>
              <w:rFonts w:ascii="Times New Roman" w:eastAsia="Helvetica,dialog,Verdana,unifon" w:hAnsi="Times New Roman" w:cs="Times New Roman"/>
              <w:bCs/>
            </w:rPr>
          </w:rPrChange>
        </w:rPr>
        <w:t>AICPA: BB Critical Thinking</w:t>
      </w:r>
    </w:p>
    <w:p w14:paraId="1F02655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5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51" w:author="Agate Publishing" w:date="2019-08-26T15:39:00Z">
            <w:rPr>
              <w:rFonts w:ascii="Times New Roman" w:eastAsia="Helvetica,dialog,Verdana,unifon" w:hAnsi="Times New Roman" w:cs="Times New Roman"/>
              <w:bCs/>
            </w:rPr>
          </w:rPrChange>
        </w:rPr>
        <w:t>AICPA: FN Measurement</w:t>
      </w:r>
    </w:p>
    <w:p w14:paraId="39F5BE7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5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53" w:author="Agate Publishing" w:date="2019-08-26T15:39:00Z">
            <w:rPr>
              <w:rFonts w:ascii="Times New Roman" w:eastAsia="Helvetica,dialog,Verdana,unifon" w:hAnsi="Times New Roman" w:cs="Times New Roman"/>
              <w:bCs/>
            </w:rPr>
          </w:rPrChange>
        </w:rPr>
        <w:t>Accessibility: Keyboard Navigation</w:t>
      </w:r>
    </w:p>
    <w:p w14:paraId="23981C7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5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55" w:author="Agate Publishing" w:date="2019-08-26T15:39:00Z">
            <w:rPr>
              <w:rFonts w:ascii="Times New Roman" w:eastAsia="Helvetica,dialog,Verdana,unifon" w:hAnsi="Times New Roman" w:cs="Times New Roman"/>
              <w:bCs/>
            </w:rPr>
          </w:rPrChange>
        </w:rPr>
        <w:t>Blooms: Apply</w:t>
      </w:r>
    </w:p>
    <w:p w14:paraId="1D87ECA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5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57" w:author="Agate Publishing" w:date="2019-08-26T15:39:00Z">
            <w:rPr>
              <w:rFonts w:ascii="Times New Roman" w:eastAsia="Helvetica,dialog,Verdana,unifon" w:hAnsi="Times New Roman" w:cs="Times New Roman"/>
              <w:bCs/>
            </w:rPr>
          </w:rPrChange>
        </w:rPr>
        <w:t>Difficulty: 2 Medium</w:t>
      </w:r>
    </w:p>
    <w:p w14:paraId="028E6EB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59" w:author="Agate Publishing" w:date="2019-08-26T15:39:00Z">
            <w:rPr>
              <w:rFonts w:ascii="Times New Roman" w:eastAsia="Helvetica,dialog,Verdana,unifon" w:hAnsi="Times New Roman" w:cs="Times New Roman"/>
              <w:bCs/>
            </w:rPr>
          </w:rPrChange>
        </w:rPr>
        <w:t>Learning Objective: 20-07 Use CVP relationships to evaluate a new marketing strategy.</w:t>
      </w:r>
    </w:p>
    <w:p w14:paraId="2D3AA7E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6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61" w:author="Agate Publishing" w:date="2019-08-26T15:39:00Z">
            <w:rPr>
              <w:rFonts w:ascii="Times New Roman" w:eastAsia="Helvetica,dialog,Verdana,unifon" w:hAnsi="Times New Roman" w:cs="Times New Roman"/>
              <w:bCs/>
            </w:rPr>
          </w:rPrChange>
        </w:rPr>
        <w:t>Topic: Business Applications of CVP</w:t>
      </w:r>
    </w:p>
    <w:p w14:paraId="3E48ADC0" w14:textId="77777777" w:rsidR="008C6CDC" w:rsidRPr="00063AAB" w:rsidRDefault="008C6CDC" w:rsidP="002217A9">
      <w:pPr>
        <w:widowControl w:val="0"/>
        <w:spacing w:after="0" w:line="240" w:lineRule="auto"/>
        <w:rPr>
          <w:rFonts w:ascii="Times New Roman" w:hAnsi="Times New Roman" w:cs="Times New Roman"/>
          <w:bCs/>
          <w:rPrChange w:id="3762" w:author="Agate Publishing" w:date="2019-08-26T15:39:00Z">
            <w:rPr>
              <w:rFonts w:ascii="Times New Roman" w:hAnsi="Times New Roman" w:cs="Times New Roman"/>
              <w:bCs/>
            </w:rPr>
          </w:rPrChange>
        </w:rPr>
      </w:pPr>
    </w:p>
    <w:p w14:paraId="053E8541" w14:textId="77777777" w:rsidR="00C943C1" w:rsidRPr="00063AAB" w:rsidRDefault="00C943C1" w:rsidP="002217A9">
      <w:pPr>
        <w:widowControl w:val="0"/>
        <w:spacing w:after="0" w:line="240" w:lineRule="auto"/>
        <w:rPr>
          <w:rFonts w:ascii="Times New Roman" w:hAnsi="Times New Roman" w:cs="Times New Roman"/>
          <w:bCs/>
          <w:rPrChange w:id="3763" w:author="Agate Publishing" w:date="2019-08-26T15:39:00Z">
            <w:rPr>
              <w:rFonts w:ascii="Times New Roman" w:hAnsi="Times New Roman" w:cs="Times New Roman"/>
              <w:bCs/>
            </w:rPr>
          </w:rPrChange>
        </w:rPr>
      </w:pPr>
    </w:p>
    <w:p w14:paraId="4A8AD4A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76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65" w:author="Agate Publishing" w:date="2019-08-26T15:39:00Z">
            <w:rPr>
              <w:rFonts w:ascii="Times New Roman" w:eastAsia="Helvetica,dialog,Verdana,unifon" w:hAnsi="Times New Roman" w:cs="Times New Roman"/>
              <w:bCs/>
            </w:rPr>
          </w:rPrChange>
        </w:rPr>
        <w:t>89. The Gillett Company's breakeven point in units is 25,000. Assuming that variable costs are 50% and fixed costs are $500,000, what is the company's projected operating income if sales are $1,250,000?</w:t>
      </w:r>
    </w:p>
    <w:p w14:paraId="4B0D9DF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766" w:author="Agate Publishing" w:date="2019-08-26T15:39:00Z">
            <w:rPr>
              <w:rFonts w:ascii="Times New Roman" w:eastAsia="Helvetica,dialog,Verdana,unifon" w:hAnsi="Times New Roman" w:cs="Times New Roman"/>
              <w:bCs/>
            </w:rPr>
          </w:rPrChange>
        </w:rPr>
      </w:pPr>
    </w:p>
    <w:p w14:paraId="647180D1" w14:textId="77777777" w:rsidR="008C6CDC" w:rsidRPr="00063AAB" w:rsidRDefault="008C6CDC" w:rsidP="002217A9">
      <w:pPr>
        <w:widowControl w:val="0"/>
        <w:spacing w:after="0" w:line="240" w:lineRule="auto"/>
        <w:rPr>
          <w:rFonts w:ascii="Times New Roman" w:hAnsi="Times New Roman" w:cs="Times New Roman"/>
          <w:bCs/>
          <w:rPrChange w:id="376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768" w:author="Agate Publishing" w:date="2019-08-26T15:39:00Z">
            <w:rPr>
              <w:rFonts w:ascii="Times New Roman" w:eastAsia="Helvetica,dialog,Verdana,unifon" w:hAnsi="Times New Roman" w:cs="Times New Roman"/>
              <w:bCs/>
            </w:rPr>
          </w:rPrChange>
        </w:rPr>
        <w:t>A. $750,000</w:t>
      </w:r>
    </w:p>
    <w:p w14:paraId="7167B055" w14:textId="77777777" w:rsidR="008C6CDC" w:rsidRPr="00063AAB" w:rsidRDefault="008C6CDC" w:rsidP="002217A9">
      <w:pPr>
        <w:widowControl w:val="0"/>
        <w:spacing w:after="0" w:line="240" w:lineRule="auto"/>
        <w:rPr>
          <w:rFonts w:ascii="Times New Roman" w:hAnsi="Times New Roman" w:cs="Times New Roman"/>
          <w:bCs/>
          <w:rPrChange w:id="3769" w:author="Agate Publishing" w:date="2019-08-26T15:39:00Z">
            <w:rPr>
              <w:rFonts w:ascii="Times New Roman" w:hAnsi="Times New Roman" w:cs="Times New Roman"/>
              <w:bCs/>
            </w:rPr>
          </w:rPrChange>
        </w:rPr>
      </w:pPr>
    </w:p>
    <w:p w14:paraId="31E4A7FD" w14:textId="77777777" w:rsidR="008C6CDC" w:rsidRPr="00063AAB" w:rsidRDefault="008C6CDC" w:rsidP="002217A9">
      <w:pPr>
        <w:widowControl w:val="0"/>
        <w:spacing w:after="0" w:line="240" w:lineRule="auto"/>
        <w:rPr>
          <w:rFonts w:ascii="Times New Roman" w:hAnsi="Times New Roman" w:cs="Times New Roman"/>
          <w:bCs/>
          <w:rPrChange w:id="377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771" w:author="Agate Publishing" w:date="2019-08-26T15:39:00Z">
            <w:rPr>
              <w:rFonts w:ascii="Times New Roman" w:eastAsia="Helvetica,dialog,Verdana,unifon" w:hAnsi="Times New Roman" w:cs="Times New Roman"/>
              <w:bCs/>
            </w:rPr>
          </w:rPrChange>
        </w:rPr>
        <w:t>B. $100,000</w:t>
      </w:r>
    </w:p>
    <w:p w14:paraId="2C0D592C" w14:textId="77777777" w:rsidR="008C6CDC" w:rsidRPr="00063AAB" w:rsidRDefault="008C6CDC" w:rsidP="002217A9">
      <w:pPr>
        <w:widowControl w:val="0"/>
        <w:spacing w:after="0" w:line="240" w:lineRule="auto"/>
        <w:rPr>
          <w:rFonts w:ascii="Times New Roman" w:hAnsi="Times New Roman" w:cs="Times New Roman"/>
          <w:bCs/>
          <w:rPrChange w:id="3772" w:author="Agate Publishing" w:date="2019-08-26T15:39:00Z">
            <w:rPr>
              <w:rFonts w:ascii="Times New Roman" w:hAnsi="Times New Roman" w:cs="Times New Roman"/>
              <w:bCs/>
            </w:rPr>
          </w:rPrChange>
        </w:rPr>
      </w:pPr>
    </w:p>
    <w:p w14:paraId="1722B2AC" w14:textId="77777777" w:rsidR="008C6CDC" w:rsidRPr="00063AAB" w:rsidRDefault="008C6CDC" w:rsidP="002217A9">
      <w:pPr>
        <w:widowControl w:val="0"/>
        <w:spacing w:after="0" w:line="240" w:lineRule="auto"/>
        <w:rPr>
          <w:rFonts w:ascii="Times New Roman" w:hAnsi="Times New Roman" w:cs="Times New Roman"/>
          <w:bCs/>
          <w:rPrChange w:id="377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774"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3775" w:author="Agate Publishing" w:date="2019-08-26T15:39:00Z">
            <w:rPr>
              <w:rFonts w:ascii="Times New Roman" w:eastAsia="Helvetica,dialog,Verdana,unifon" w:hAnsi="Times New Roman" w:cs="Times New Roman"/>
              <w:bCs/>
            </w:rPr>
          </w:rPrChange>
        </w:rPr>
        <w:t>. $125,000</w:t>
      </w:r>
    </w:p>
    <w:p w14:paraId="292D211D" w14:textId="77777777" w:rsidR="008C6CDC" w:rsidRPr="00063AAB" w:rsidRDefault="008C6CDC" w:rsidP="002217A9">
      <w:pPr>
        <w:widowControl w:val="0"/>
        <w:spacing w:after="0" w:line="240" w:lineRule="auto"/>
        <w:rPr>
          <w:rFonts w:ascii="Times New Roman" w:hAnsi="Times New Roman" w:cs="Times New Roman"/>
          <w:bCs/>
          <w:rPrChange w:id="3776" w:author="Agate Publishing" w:date="2019-08-26T15:39:00Z">
            <w:rPr>
              <w:rFonts w:ascii="Times New Roman" w:hAnsi="Times New Roman" w:cs="Times New Roman"/>
              <w:bCs/>
            </w:rPr>
          </w:rPrChange>
        </w:rPr>
      </w:pPr>
    </w:p>
    <w:p w14:paraId="435C2AF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78" w:author="Agate Publishing" w:date="2019-08-26T15:39:00Z">
            <w:rPr>
              <w:rFonts w:ascii="Times New Roman" w:eastAsia="Helvetica,dialog,Verdana,unifon" w:hAnsi="Times New Roman" w:cs="Times New Roman"/>
              <w:bCs/>
            </w:rPr>
          </w:rPrChange>
        </w:rPr>
        <w:t>D. $400,000</w:t>
      </w:r>
    </w:p>
    <w:p w14:paraId="52BF0574" w14:textId="77777777" w:rsidR="00DB0220" w:rsidRPr="00063AAB" w:rsidRDefault="00DB0220" w:rsidP="00DB0220">
      <w:pPr>
        <w:widowControl w:val="0"/>
        <w:spacing w:after="0" w:line="240" w:lineRule="auto"/>
        <w:rPr>
          <w:ins w:id="3779" w:author="Jeannie's Laptop" w:date="2019-07-23T12:34:00Z"/>
          <w:rFonts w:ascii="Times New Roman" w:hAnsi="Times New Roman" w:cs="Times New Roman"/>
          <w:bCs/>
          <w:rPrChange w:id="3780" w:author="Agate Publishing" w:date="2019-08-26T15:39:00Z">
            <w:rPr>
              <w:ins w:id="3781" w:author="Jeannie's Laptop" w:date="2019-07-23T12:34:00Z"/>
              <w:rFonts w:ascii="Times New Roman" w:hAnsi="Times New Roman" w:cs="Times New Roman"/>
              <w:bCs/>
            </w:rPr>
          </w:rPrChange>
        </w:rPr>
      </w:pPr>
    </w:p>
    <w:p w14:paraId="05410916" w14:textId="77777777" w:rsidR="00DB0220" w:rsidRPr="00063AAB" w:rsidRDefault="00DB0220" w:rsidP="00DB0220">
      <w:pPr>
        <w:widowControl w:val="0"/>
        <w:spacing w:after="0" w:line="240" w:lineRule="auto"/>
        <w:rPr>
          <w:ins w:id="3782" w:author="Jeannie's Laptop" w:date="2019-07-23T12:34:00Z"/>
          <w:rFonts w:ascii="Times New Roman" w:hAnsi="Times New Roman" w:cs="Times New Roman"/>
          <w:bCs/>
          <w:rPrChange w:id="3783" w:author="Agate Publishing" w:date="2019-08-26T15:39:00Z">
            <w:rPr>
              <w:ins w:id="3784" w:author="Jeannie's Laptop" w:date="2019-07-23T12:34:00Z"/>
              <w:rFonts w:ascii="Times New Roman" w:hAnsi="Times New Roman" w:cs="Times New Roman"/>
              <w:bCs/>
            </w:rPr>
          </w:rPrChange>
        </w:rPr>
      </w:pPr>
      <w:ins w:id="3785" w:author="Jeannie's Laptop" w:date="2019-07-23T12:34:00Z">
        <w:r w:rsidRPr="00063AAB">
          <w:rPr>
            <w:rFonts w:ascii="Times New Roman" w:eastAsia="Helvetica,dialog,Verdana,unifon" w:hAnsi="Times New Roman" w:cs="Times New Roman"/>
            <w:bCs/>
            <w:rPrChange w:id="3786" w:author="Agate Publishing" w:date="2019-08-26T15:39:00Z">
              <w:rPr>
                <w:rFonts w:ascii="Times New Roman" w:eastAsia="Helvetica,dialog,Verdana,unifon" w:hAnsi="Times New Roman" w:cs="Times New Roman"/>
                <w:bCs/>
              </w:rPr>
            </w:rPrChange>
          </w:rPr>
          <w:t>Feedback:</w:t>
        </w:r>
      </w:ins>
    </w:p>
    <w:p w14:paraId="41E8AF2D" w14:textId="4D115886" w:rsidR="002217A9" w:rsidRPr="00063AAB" w:rsidDel="00DB0220" w:rsidRDefault="002217A9" w:rsidP="002217A9">
      <w:pPr>
        <w:widowControl w:val="0"/>
        <w:spacing w:after="0" w:line="240" w:lineRule="auto"/>
        <w:rPr>
          <w:del w:id="3787" w:author="Jeannie's Laptop" w:date="2019-07-23T12:34:00Z"/>
          <w:rFonts w:ascii="Times New Roman" w:eastAsia="Helvetica,dialog,Verdana,unifon" w:hAnsi="Times New Roman" w:cs="Times New Roman"/>
          <w:bCs/>
          <w:rPrChange w:id="3788" w:author="Agate Publishing" w:date="2019-08-26T15:39:00Z">
            <w:rPr>
              <w:del w:id="3789" w:author="Jeannie's Laptop" w:date="2019-07-23T12:34:00Z"/>
              <w:rFonts w:ascii="Times New Roman" w:eastAsia="Helvetica,dialog,Verdana,unifon" w:hAnsi="Times New Roman" w:cs="Times New Roman"/>
              <w:bCs/>
            </w:rPr>
          </w:rPrChange>
        </w:rPr>
      </w:pPr>
    </w:p>
    <w:p w14:paraId="169537B4" w14:textId="2D7DEB77" w:rsidR="002217A9" w:rsidRPr="00063AAB" w:rsidDel="00DB0220" w:rsidRDefault="002217A9" w:rsidP="002217A9">
      <w:pPr>
        <w:widowControl w:val="0"/>
        <w:spacing w:after="0" w:line="240" w:lineRule="auto"/>
        <w:rPr>
          <w:del w:id="3790" w:author="Jeannie's Laptop" w:date="2019-07-23T12:34:00Z"/>
          <w:rFonts w:ascii="Times New Roman" w:eastAsia="Helvetica,dialog,Verdana,unifon" w:hAnsi="Times New Roman" w:cs="Times New Roman"/>
          <w:bCs/>
          <w:rPrChange w:id="3791" w:author="Agate Publishing" w:date="2019-08-26T15:39:00Z">
            <w:rPr>
              <w:del w:id="3792" w:author="Jeannie's Laptop" w:date="2019-07-23T12:34:00Z"/>
              <w:rFonts w:ascii="Times New Roman" w:eastAsia="Helvetica,dialog,Verdana,unifon" w:hAnsi="Times New Roman" w:cs="Times New Roman"/>
              <w:bCs/>
            </w:rPr>
          </w:rPrChange>
        </w:rPr>
      </w:pPr>
    </w:p>
    <w:p w14:paraId="7586AC82" w14:textId="77777777" w:rsidR="008C6CDC" w:rsidRPr="00063AAB" w:rsidRDefault="008C6CDC" w:rsidP="002217A9">
      <w:pPr>
        <w:widowControl w:val="0"/>
        <w:spacing w:after="0" w:line="240" w:lineRule="auto"/>
        <w:rPr>
          <w:rFonts w:ascii="Times New Roman" w:hAnsi="Times New Roman" w:cs="Times New Roman"/>
          <w:bCs/>
          <w:rPrChange w:id="379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794" w:author="Agate Publishing" w:date="2019-08-26T15:39:00Z">
            <w:rPr>
              <w:rFonts w:ascii="Times New Roman" w:eastAsia="Helvetica,dialog,Verdana,unifon" w:hAnsi="Times New Roman" w:cs="Times New Roman"/>
              <w:bCs/>
            </w:rPr>
          </w:rPrChange>
        </w:rPr>
        <w:t>($1,250,000 × 50%) − $500,000 = $125,000</w:t>
      </w:r>
    </w:p>
    <w:p w14:paraId="4A94F94D" w14:textId="77777777" w:rsidR="008C6CDC" w:rsidRPr="00063AAB" w:rsidRDefault="008C6CDC" w:rsidP="002217A9">
      <w:pPr>
        <w:widowControl w:val="0"/>
        <w:spacing w:after="0" w:line="240" w:lineRule="auto"/>
        <w:rPr>
          <w:rFonts w:ascii="Times New Roman" w:hAnsi="Times New Roman" w:cs="Times New Roman"/>
          <w:bCs/>
          <w:rPrChange w:id="3795" w:author="Agate Publishing" w:date="2019-08-26T15:39:00Z">
            <w:rPr>
              <w:rFonts w:ascii="Times New Roman" w:hAnsi="Times New Roman" w:cs="Times New Roman"/>
              <w:bCs/>
            </w:rPr>
          </w:rPrChange>
        </w:rPr>
      </w:pPr>
    </w:p>
    <w:p w14:paraId="502CE56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9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97" w:author="Agate Publishing" w:date="2019-08-26T15:39:00Z">
            <w:rPr>
              <w:rFonts w:ascii="Times New Roman" w:eastAsia="Helvetica,dialog,Verdana,unifon" w:hAnsi="Times New Roman" w:cs="Times New Roman"/>
              <w:bCs/>
            </w:rPr>
          </w:rPrChange>
        </w:rPr>
        <w:t>AACSB: Analytical Thinking</w:t>
      </w:r>
    </w:p>
    <w:p w14:paraId="65695F8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79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799" w:author="Agate Publishing" w:date="2019-08-26T15:39:00Z">
            <w:rPr>
              <w:rFonts w:ascii="Times New Roman" w:eastAsia="Helvetica,dialog,Verdana,unifon" w:hAnsi="Times New Roman" w:cs="Times New Roman"/>
              <w:bCs/>
            </w:rPr>
          </w:rPrChange>
        </w:rPr>
        <w:t>AICPA: BB Critical Thinking</w:t>
      </w:r>
    </w:p>
    <w:p w14:paraId="1681D5D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01" w:author="Agate Publishing" w:date="2019-08-26T15:39:00Z">
            <w:rPr>
              <w:rFonts w:ascii="Times New Roman" w:eastAsia="Helvetica,dialog,Verdana,unifon" w:hAnsi="Times New Roman" w:cs="Times New Roman"/>
              <w:bCs/>
            </w:rPr>
          </w:rPrChange>
        </w:rPr>
        <w:t>AICPA: FN Measurement</w:t>
      </w:r>
    </w:p>
    <w:p w14:paraId="0DF499B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0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03" w:author="Agate Publishing" w:date="2019-08-26T15:39:00Z">
            <w:rPr>
              <w:rFonts w:ascii="Times New Roman" w:eastAsia="Helvetica,dialog,Verdana,unifon" w:hAnsi="Times New Roman" w:cs="Times New Roman"/>
              <w:bCs/>
            </w:rPr>
          </w:rPrChange>
        </w:rPr>
        <w:t>Accessibility: Keyboard Navigation</w:t>
      </w:r>
    </w:p>
    <w:p w14:paraId="7BBA568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0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05" w:author="Agate Publishing" w:date="2019-08-26T15:39:00Z">
            <w:rPr>
              <w:rFonts w:ascii="Times New Roman" w:eastAsia="Helvetica,dialog,Verdana,unifon" w:hAnsi="Times New Roman" w:cs="Times New Roman"/>
              <w:bCs/>
            </w:rPr>
          </w:rPrChange>
        </w:rPr>
        <w:t>Blooms: Apply</w:t>
      </w:r>
    </w:p>
    <w:p w14:paraId="369555D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0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07" w:author="Agate Publishing" w:date="2019-08-26T15:39:00Z">
            <w:rPr>
              <w:rFonts w:ascii="Times New Roman" w:eastAsia="Helvetica,dialog,Verdana,unifon" w:hAnsi="Times New Roman" w:cs="Times New Roman"/>
              <w:bCs/>
            </w:rPr>
          </w:rPrChange>
        </w:rPr>
        <w:t>Difficulty: 2 Medium</w:t>
      </w:r>
    </w:p>
    <w:p w14:paraId="1A0B4EA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0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09" w:author="Agate Publishing" w:date="2019-08-26T15:39:00Z">
            <w:rPr>
              <w:rFonts w:ascii="Times New Roman" w:eastAsia="Helvetica,dialog,Verdana,unifon" w:hAnsi="Times New Roman" w:cs="Times New Roman"/>
              <w:bCs/>
            </w:rPr>
          </w:rPrChange>
        </w:rPr>
        <w:t>Learning Objective: 20-07 Use CVP relationships to evaluate a new marketing strategy.</w:t>
      </w:r>
    </w:p>
    <w:p w14:paraId="3ED5614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1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11" w:author="Agate Publishing" w:date="2019-08-26T15:39:00Z">
            <w:rPr>
              <w:rFonts w:ascii="Times New Roman" w:eastAsia="Helvetica,dialog,Verdana,unifon" w:hAnsi="Times New Roman" w:cs="Times New Roman"/>
              <w:bCs/>
            </w:rPr>
          </w:rPrChange>
        </w:rPr>
        <w:t>Topic: Business Applications of CVP</w:t>
      </w:r>
    </w:p>
    <w:p w14:paraId="1B02410E" w14:textId="77777777" w:rsidR="008C6CDC" w:rsidRPr="00063AAB" w:rsidRDefault="008C6CDC" w:rsidP="002217A9">
      <w:pPr>
        <w:widowControl w:val="0"/>
        <w:spacing w:after="0" w:line="240" w:lineRule="auto"/>
        <w:rPr>
          <w:rFonts w:ascii="Times New Roman" w:hAnsi="Times New Roman" w:cs="Times New Roman"/>
          <w:bCs/>
          <w:rPrChange w:id="3812" w:author="Agate Publishing" w:date="2019-08-26T15:39:00Z">
            <w:rPr>
              <w:rFonts w:ascii="Times New Roman" w:hAnsi="Times New Roman" w:cs="Times New Roman"/>
              <w:bCs/>
            </w:rPr>
          </w:rPrChange>
        </w:rPr>
      </w:pPr>
    </w:p>
    <w:p w14:paraId="40868283" w14:textId="77777777" w:rsidR="00C943C1" w:rsidRPr="00063AAB" w:rsidRDefault="00C943C1" w:rsidP="002217A9">
      <w:pPr>
        <w:widowControl w:val="0"/>
        <w:spacing w:after="0" w:line="240" w:lineRule="auto"/>
        <w:rPr>
          <w:rFonts w:ascii="Times New Roman" w:hAnsi="Times New Roman" w:cs="Times New Roman"/>
          <w:bCs/>
          <w:rPrChange w:id="3813" w:author="Agate Publishing" w:date="2019-08-26T15:39:00Z">
            <w:rPr>
              <w:rFonts w:ascii="Times New Roman" w:hAnsi="Times New Roman" w:cs="Times New Roman"/>
              <w:bCs/>
            </w:rPr>
          </w:rPrChange>
        </w:rPr>
      </w:pPr>
    </w:p>
    <w:p w14:paraId="0349BFE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81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15" w:author="Agate Publishing" w:date="2019-08-26T15:39:00Z">
            <w:rPr>
              <w:rFonts w:ascii="Times New Roman" w:eastAsia="Helvetica,dialog,Verdana,unifon" w:hAnsi="Times New Roman" w:cs="Times New Roman"/>
              <w:bCs/>
            </w:rPr>
          </w:rPrChange>
        </w:rPr>
        <w:t>90. The Parry Company’s breakeven point in units is 20,000. Assuming that variable costs are 30% and fixed costs are $100,000, what is the company’s projected operating income if sales are $750,000?</w:t>
      </w:r>
    </w:p>
    <w:p w14:paraId="3F547C8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816" w:author="Agate Publishing" w:date="2019-08-26T15:39:00Z">
            <w:rPr>
              <w:rFonts w:ascii="Times New Roman" w:eastAsia="Helvetica,dialog,Verdana,unifon" w:hAnsi="Times New Roman" w:cs="Times New Roman"/>
              <w:bCs/>
            </w:rPr>
          </w:rPrChange>
        </w:rPr>
      </w:pPr>
    </w:p>
    <w:p w14:paraId="273A1EF0" w14:textId="77777777" w:rsidR="008C6CDC" w:rsidRPr="00063AAB" w:rsidRDefault="008C6CDC" w:rsidP="002217A9">
      <w:pPr>
        <w:widowControl w:val="0"/>
        <w:spacing w:after="0" w:line="240" w:lineRule="auto"/>
        <w:rPr>
          <w:rFonts w:ascii="Times New Roman" w:hAnsi="Times New Roman" w:cs="Times New Roman"/>
          <w:bCs/>
          <w:rPrChange w:id="381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818"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3819" w:author="Agate Publishing" w:date="2019-08-26T15:39:00Z">
            <w:rPr>
              <w:rFonts w:ascii="Times New Roman" w:eastAsia="Helvetica,dialog,Verdana,unifon" w:hAnsi="Times New Roman" w:cs="Times New Roman"/>
              <w:bCs/>
            </w:rPr>
          </w:rPrChange>
        </w:rPr>
        <w:t>. $425,000</w:t>
      </w:r>
    </w:p>
    <w:p w14:paraId="7BC1AA23" w14:textId="77777777" w:rsidR="008C6CDC" w:rsidRPr="00063AAB" w:rsidRDefault="008C6CDC" w:rsidP="002217A9">
      <w:pPr>
        <w:widowControl w:val="0"/>
        <w:spacing w:after="0" w:line="240" w:lineRule="auto"/>
        <w:rPr>
          <w:rFonts w:ascii="Times New Roman" w:hAnsi="Times New Roman" w:cs="Times New Roman"/>
          <w:bCs/>
          <w:rPrChange w:id="3820" w:author="Agate Publishing" w:date="2019-08-26T15:39:00Z">
            <w:rPr>
              <w:rFonts w:ascii="Times New Roman" w:hAnsi="Times New Roman" w:cs="Times New Roman"/>
              <w:bCs/>
            </w:rPr>
          </w:rPrChange>
        </w:rPr>
      </w:pPr>
    </w:p>
    <w:p w14:paraId="4FA8EF75" w14:textId="77777777" w:rsidR="008C6CDC" w:rsidRPr="00063AAB" w:rsidRDefault="008C6CDC" w:rsidP="002217A9">
      <w:pPr>
        <w:widowControl w:val="0"/>
        <w:spacing w:after="0" w:line="240" w:lineRule="auto"/>
        <w:rPr>
          <w:rFonts w:ascii="Times New Roman" w:hAnsi="Times New Roman" w:cs="Times New Roman"/>
          <w:bCs/>
          <w:rPrChange w:id="382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822" w:author="Agate Publishing" w:date="2019-08-26T15:39:00Z">
            <w:rPr>
              <w:rFonts w:ascii="Times New Roman" w:eastAsia="Helvetica,dialog,Verdana,unifon" w:hAnsi="Times New Roman" w:cs="Times New Roman"/>
              <w:bCs/>
            </w:rPr>
          </w:rPrChange>
        </w:rPr>
        <w:t>B. $125,000</w:t>
      </w:r>
    </w:p>
    <w:p w14:paraId="1EF74754" w14:textId="77777777" w:rsidR="008C6CDC" w:rsidRPr="00063AAB" w:rsidRDefault="008C6CDC" w:rsidP="002217A9">
      <w:pPr>
        <w:widowControl w:val="0"/>
        <w:spacing w:after="0" w:line="240" w:lineRule="auto"/>
        <w:rPr>
          <w:rFonts w:ascii="Times New Roman" w:hAnsi="Times New Roman" w:cs="Times New Roman"/>
          <w:bCs/>
          <w:rPrChange w:id="3823" w:author="Agate Publishing" w:date="2019-08-26T15:39:00Z">
            <w:rPr>
              <w:rFonts w:ascii="Times New Roman" w:hAnsi="Times New Roman" w:cs="Times New Roman"/>
              <w:bCs/>
            </w:rPr>
          </w:rPrChange>
        </w:rPr>
      </w:pPr>
    </w:p>
    <w:p w14:paraId="0F78239B" w14:textId="77777777" w:rsidR="008C6CDC" w:rsidRPr="00063AAB" w:rsidRDefault="008C6CDC" w:rsidP="002217A9">
      <w:pPr>
        <w:widowControl w:val="0"/>
        <w:spacing w:after="0" w:line="240" w:lineRule="auto"/>
        <w:rPr>
          <w:rFonts w:ascii="Times New Roman" w:hAnsi="Times New Roman" w:cs="Times New Roman"/>
          <w:bCs/>
          <w:rPrChange w:id="382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825" w:author="Agate Publishing" w:date="2019-08-26T15:39:00Z">
            <w:rPr>
              <w:rFonts w:ascii="Times New Roman" w:eastAsia="Helvetica,dialog,Verdana,unifon" w:hAnsi="Times New Roman" w:cs="Times New Roman"/>
              <w:bCs/>
            </w:rPr>
          </w:rPrChange>
        </w:rPr>
        <w:t>C. $250,000</w:t>
      </w:r>
    </w:p>
    <w:p w14:paraId="0EFAACBB" w14:textId="77777777" w:rsidR="008C6CDC" w:rsidRPr="00063AAB" w:rsidRDefault="008C6CDC" w:rsidP="002217A9">
      <w:pPr>
        <w:widowControl w:val="0"/>
        <w:spacing w:after="0" w:line="240" w:lineRule="auto"/>
        <w:rPr>
          <w:rFonts w:ascii="Times New Roman" w:hAnsi="Times New Roman" w:cs="Times New Roman"/>
          <w:bCs/>
          <w:rPrChange w:id="3826" w:author="Agate Publishing" w:date="2019-08-26T15:39:00Z">
            <w:rPr>
              <w:rFonts w:ascii="Times New Roman" w:hAnsi="Times New Roman" w:cs="Times New Roman"/>
              <w:bCs/>
            </w:rPr>
          </w:rPrChange>
        </w:rPr>
      </w:pPr>
    </w:p>
    <w:p w14:paraId="41C136FC"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82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28" w:author="Agate Publishing" w:date="2019-08-26T15:39:00Z">
            <w:rPr>
              <w:rFonts w:ascii="Times New Roman" w:eastAsia="Helvetica,dialog,Verdana,unifon" w:hAnsi="Times New Roman" w:cs="Times New Roman"/>
              <w:bCs/>
            </w:rPr>
          </w:rPrChange>
        </w:rPr>
        <w:t>D. $400,000</w:t>
      </w:r>
    </w:p>
    <w:p w14:paraId="657D4407" w14:textId="77777777" w:rsidR="00DB0220" w:rsidRPr="00063AAB" w:rsidRDefault="00DB0220" w:rsidP="00DB0220">
      <w:pPr>
        <w:widowControl w:val="0"/>
        <w:spacing w:after="0" w:line="240" w:lineRule="auto"/>
        <w:rPr>
          <w:ins w:id="3829" w:author="Jeannie's Laptop" w:date="2019-07-23T12:34:00Z"/>
          <w:rFonts w:ascii="Times New Roman" w:hAnsi="Times New Roman" w:cs="Times New Roman"/>
          <w:bCs/>
          <w:rPrChange w:id="3830" w:author="Agate Publishing" w:date="2019-08-26T15:39:00Z">
            <w:rPr>
              <w:ins w:id="3831" w:author="Jeannie's Laptop" w:date="2019-07-23T12:34:00Z"/>
              <w:rFonts w:ascii="Times New Roman" w:hAnsi="Times New Roman" w:cs="Times New Roman"/>
              <w:bCs/>
            </w:rPr>
          </w:rPrChange>
        </w:rPr>
      </w:pPr>
    </w:p>
    <w:p w14:paraId="11A79F1B" w14:textId="77777777" w:rsidR="00DB0220" w:rsidRPr="00063AAB" w:rsidRDefault="00DB0220" w:rsidP="00DB0220">
      <w:pPr>
        <w:widowControl w:val="0"/>
        <w:spacing w:after="0" w:line="240" w:lineRule="auto"/>
        <w:rPr>
          <w:ins w:id="3832" w:author="Jeannie's Laptop" w:date="2019-07-23T12:34:00Z"/>
          <w:rFonts w:ascii="Times New Roman" w:hAnsi="Times New Roman" w:cs="Times New Roman"/>
          <w:bCs/>
          <w:rPrChange w:id="3833" w:author="Agate Publishing" w:date="2019-08-26T15:39:00Z">
            <w:rPr>
              <w:ins w:id="3834" w:author="Jeannie's Laptop" w:date="2019-07-23T12:34:00Z"/>
              <w:rFonts w:ascii="Times New Roman" w:hAnsi="Times New Roman" w:cs="Times New Roman"/>
              <w:bCs/>
            </w:rPr>
          </w:rPrChange>
        </w:rPr>
      </w:pPr>
      <w:ins w:id="3835" w:author="Jeannie's Laptop" w:date="2019-07-23T12:34:00Z">
        <w:r w:rsidRPr="00063AAB">
          <w:rPr>
            <w:rFonts w:ascii="Times New Roman" w:eastAsia="Helvetica,dialog,Verdana,unifon" w:hAnsi="Times New Roman" w:cs="Times New Roman"/>
            <w:bCs/>
            <w:rPrChange w:id="3836" w:author="Agate Publishing" w:date="2019-08-26T15:39:00Z">
              <w:rPr>
                <w:rFonts w:ascii="Times New Roman" w:eastAsia="Helvetica,dialog,Verdana,unifon" w:hAnsi="Times New Roman" w:cs="Times New Roman"/>
                <w:bCs/>
              </w:rPr>
            </w:rPrChange>
          </w:rPr>
          <w:t>Feedback:</w:t>
        </w:r>
      </w:ins>
    </w:p>
    <w:p w14:paraId="2C672C1A" w14:textId="4D9EF080" w:rsidR="002A2506" w:rsidRPr="00063AAB" w:rsidDel="00DB0220" w:rsidRDefault="002A2506" w:rsidP="002217A9">
      <w:pPr>
        <w:widowControl w:val="0"/>
        <w:spacing w:after="0" w:line="240" w:lineRule="auto"/>
        <w:rPr>
          <w:del w:id="3837" w:author="Jeannie's Laptop" w:date="2019-07-23T12:34:00Z"/>
          <w:rFonts w:ascii="Times New Roman" w:hAnsi="Times New Roman" w:cs="Times New Roman"/>
          <w:bCs/>
          <w:rPrChange w:id="3838" w:author="Agate Publishing" w:date="2019-08-26T15:39:00Z">
            <w:rPr>
              <w:del w:id="3839" w:author="Jeannie's Laptop" w:date="2019-07-23T12:34:00Z"/>
              <w:rFonts w:ascii="Times New Roman" w:hAnsi="Times New Roman" w:cs="Times New Roman"/>
              <w:bCs/>
            </w:rPr>
          </w:rPrChange>
        </w:rPr>
      </w:pPr>
    </w:p>
    <w:p w14:paraId="0D13B106" w14:textId="22A42776" w:rsidR="008C6CDC" w:rsidRPr="00063AAB" w:rsidRDefault="008C6CDC" w:rsidP="002217A9">
      <w:pPr>
        <w:widowControl w:val="0"/>
        <w:spacing w:after="0" w:line="240" w:lineRule="auto"/>
        <w:rPr>
          <w:rFonts w:ascii="Times New Roman" w:hAnsi="Times New Roman" w:cs="Times New Roman"/>
          <w:bCs/>
          <w:rPrChange w:id="384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841" w:author="Agate Publishing" w:date="2019-08-26T15:39:00Z">
            <w:rPr>
              <w:rFonts w:ascii="Times New Roman" w:eastAsia="Helvetica,dialog,Verdana,unifon" w:hAnsi="Times New Roman" w:cs="Times New Roman"/>
              <w:bCs/>
            </w:rPr>
          </w:rPrChange>
        </w:rPr>
        <w:t>($750,000 × (100% − 30%)) − $100,000 = $425,000</w:t>
      </w:r>
    </w:p>
    <w:p w14:paraId="477AE2E9" w14:textId="77777777" w:rsidR="008C6CDC" w:rsidRPr="00063AAB" w:rsidRDefault="008C6CDC" w:rsidP="002217A9">
      <w:pPr>
        <w:widowControl w:val="0"/>
        <w:spacing w:after="0" w:line="240" w:lineRule="auto"/>
        <w:rPr>
          <w:rFonts w:ascii="Times New Roman" w:hAnsi="Times New Roman" w:cs="Times New Roman"/>
          <w:bCs/>
          <w:rPrChange w:id="3842" w:author="Agate Publishing" w:date="2019-08-26T15:39:00Z">
            <w:rPr>
              <w:rFonts w:ascii="Times New Roman" w:hAnsi="Times New Roman" w:cs="Times New Roman"/>
              <w:bCs/>
            </w:rPr>
          </w:rPrChange>
        </w:rPr>
      </w:pPr>
    </w:p>
    <w:p w14:paraId="505FD32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4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44" w:author="Agate Publishing" w:date="2019-08-26T15:39:00Z">
            <w:rPr>
              <w:rFonts w:ascii="Times New Roman" w:eastAsia="Helvetica,dialog,Verdana,unifon" w:hAnsi="Times New Roman" w:cs="Times New Roman"/>
              <w:bCs/>
            </w:rPr>
          </w:rPrChange>
        </w:rPr>
        <w:t>AACSB: Analytical Thinking</w:t>
      </w:r>
    </w:p>
    <w:p w14:paraId="0735004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4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46" w:author="Agate Publishing" w:date="2019-08-26T15:39:00Z">
            <w:rPr>
              <w:rFonts w:ascii="Times New Roman" w:eastAsia="Helvetica,dialog,Verdana,unifon" w:hAnsi="Times New Roman" w:cs="Times New Roman"/>
              <w:bCs/>
            </w:rPr>
          </w:rPrChange>
        </w:rPr>
        <w:t>AICPA: BB Critical Thinking</w:t>
      </w:r>
    </w:p>
    <w:p w14:paraId="175752B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4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48" w:author="Agate Publishing" w:date="2019-08-26T15:39:00Z">
            <w:rPr>
              <w:rFonts w:ascii="Times New Roman" w:eastAsia="Helvetica,dialog,Verdana,unifon" w:hAnsi="Times New Roman" w:cs="Times New Roman"/>
              <w:bCs/>
            </w:rPr>
          </w:rPrChange>
        </w:rPr>
        <w:t>AICPA: FN Measurement</w:t>
      </w:r>
    </w:p>
    <w:p w14:paraId="0C0E256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4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50" w:author="Agate Publishing" w:date="2019-08-26T15:39:00Z">
            <w:rPr>
              <w:rFonts w:ascii="Times New Roman" w:eastAsia="Helvetica,dialog,Verdana,unifon" w:hAnsi="Times New Roman" w:cs="Times New Roman"/>
              <w:bCs/>
            </w:rPr>
          </w:rPrChange>
        </w:rPr>
        <w:t>Accessibility: Keyboard Navigation</w:t>
      </w:r>
    </w:p>
    <w:p w14:paraId="15BDCD3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5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52" w:author="Agate Publishing" w:date="2019-08-26T15:39:00Z">
            <w:rPr>
              <w:rFonts w:ascii="Times New Roman" w:eastAsia="Helvetica,dialog,Verdana,unifon" w:hAnsi="Times New Roman" w:cs="Times New Roman"/>
              <w:bCs/>
            </w:rPr>
          </w:rPrChange>
        </w:rPr>
        <w:t>Blooms: Apply</w:t>
      </w:r>
    </w:p>
    <w:p w14:paraId="2D7686E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54" w:author="Agate Publishing" w:date="2019-08-26T15:39:00Z">
            <w:rPr>
              <w:rFonts w:ascii="Times New Roman" w:eastAsia="Helvetica,dialog,Verdana,unifon" w:hAnsi="Times New Roman" w:cs="Times New Roman"/>
              <w:bCs/>
            </w:rPr>
          </w:rPrChange>
        </w:rPr>
        <w:t>Difficulty: 2 Medium</w:t>
      </w:r>
    </w:p>
    <w:p w14:paraId="37232B0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56" w:author="Agate Publishing" w:date="2019-08-26T15:39:00Z">
            <w:rPr>
              <w:rFonts w:ascii="Times New Roman" w:eastAsia="Helvetica,dialog,Verdana,unifon" w:hAnsi="Times New Roman" w:cs="Times New Roman"/>
              <w:bCs/>
            </w:rPr>
          </w:rPrChange>
        </w:rPr>
        <w:t>Learning Objective: 20-07 Use CVP relationships to evaluate a new marketing strategy.</w:t>
      </w:r>
    </w:p>
    <w:p w14:paraId="5B36B23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8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58" w:author="Agate Publishing" w:date="2019-08-26T15:39:00Z">
            <w:rPr>
              <w:rFonts w:ascii="Times New Roman" w:eastAsia="Helvetica,dialog,Verdana,unifon" w:hAnsi="Times New Roman" w:cs="Times New Roman"/>
              <w:bCs/>
            </w:rPr>
          </w:rPrChange>
        </w:rPr>
        <w:t>Topic: Business Applications of CVP</w:t>
      </w:r>
    </w:p>
    <w:p w14:paraId="5C5EC4EF" w14:textId="77777777" w:rsidR="008C6CDC" w:rsidRPr="00063AAB" w:rsidRDefault="008C6CDC" w:rsidP="002217A9">
      <w:pPr>
        <w:widowControl w:val="0"/>
        <w:spacing w:after="0" w:line="240" w:lineRule="auto"/>
        <w:rPr>
          <w:rFonts w:ascii="Times New Roman" w:hAnsi="Times New Roman" w:cs="Times New Roman"/>
          <w:bCs/>
          <w:rPrChange w:id="3859" w:author="Agate Publishing" w:date="2019-08-26T15:39:00Z">
            <w:rPr>
              <w:rFonts w:ascii="Times New Roman" w:hAnsi="Times New Roman" w:cs="Times New Roman"/>
              <w:bCs/>
            </w:rPr>
          </w:rPrChange>
        </w:rPr>
      </w:pPr>
    </w:p>
    <w:p w14:paraId="3AB5FB70" w14:textId="77777777" w:rsidR="00C943C1" w:rsidRPr="00063AAB" w:rsidRDefault="00C943C1" w:rsidP="002217A9">
      <w:pPr>
        <w:widowControl w:val="0"/>
        <w:spacing w:after="0" w:line="240" w:lineRule="auto"/>
        <w:rPr>
          <w:rFonts w:ascii="Times New Roman" w:hAnsi="Times New Roman" w:cs="Times New Roman"/>
          <w:bCs/>
          <w:rPrChange w:id="3860" w:author="Agate Publishing" w:date="2019-08-26T15:39:00Z">
            <w:rPr>
              <w:rFonts w:ascii="Times New Roman" w:hAnsi="Times New Roman" w:cs="Times New Roman"/>
              <w:bCs/>
            </w:rPr>
          </w:rPrChange>
        </w:rPr>
      </w:pPr>
    </w:p>
    <w:p w14:paraId="727BBFC4" w14:textId="77777777" w:rsidR="002A2506" w:rsidRPr="00063AAB" w:rsidDel="0053784C" w:rsidRDefault="008C6CDC" w:rsidP="002217A9">
      <w:pPr>
        <w:widowControl w:val="0"/>
        <w:spacing w:after="0" w:line="240" w:lineRule="auto"/>
        <w:rPr>
          <w:del w:id="3861" w:author="Jeannie's Laptop" w:date="2019-07-22T16:49:00Z"/>
          <w:rFonts w:ascii="Times New Roman" w:hAnsi="Times New Roman" w:cs="Times New Roman"/>
          <w:bCs/>
          <w:rPrChange w:id="3862" w:author="Agate Publishing" w:date="2019-08-26T15:39:00Z">
            <w:rPr>
              <w:del w:id="3863" w:author="Jeannie's Laptop" w:date="2019-07-22T16:49:00Z"/>
              <w:rFonts w:ascii="Times New Roman" w:hAnsi="Times New Roman" w:cs="Times New Roman"/>
              <w:bCs/>
            </w:rPr>
          </w:rPrChange>
        </w:rPr>
      </w:pPr>
      <w:del w:id="3864" w:author="Jeannie's Laptop" w:date="2019-07-22T16:49:00Z">
        <w:r w:rsidRPr="00063AAB" w:rsidDel="0053784C">
          <w:rPr>
            <w:rFonts w:ascii="Times New Roman" w:hAnsi="Times New Roman" w:cs="Times New Roman"/>
            <w:bCs/>
            <w:rPrChange w:id="3865" w:author="Agate Publishing" w:date="2019-08-26T15:39:00Z">
              <w:rPr>
                <w:rFonts w:ascii="Times New Roman" w:hAnsi="Times New Roman" w:cs="Times New Roman"/>
                <w:bCs/>
              </w:rPr>
            </w:rPrChange>
          </w:rPr>
          <w:delText>-</w:delText>
        </w:r>
      </w:del>
    </w:p>
    <w:p w14:paraId="1078B85E" w14:textId="77777777" w:rsidR="002A2506" w:rsidRPr="00063AAB" w:rsidRDefault="002A2506" w:rsidP="002217A9">
      <w:pPr>
        <w:widowControl w:val="0"/>
        <w:spacing w:after="0" w:line="240" w:lineRule="auto"/>
        <w:rPr>
          <w:rFonts w:ascii="Times New Roman" w:hAnsi="Times New Roman" w:cs="Times New Roman"/>
          <w:bCs/>
          <w:rPrChange w:id="3866" w:author="Agate Publishing" w:date="2019-08-26T15:39:00Z">
            <w:rPr>
              <w:rFonts w:ascii="Times New Roman" w:hAnsi="Times New Roman" w:cs="Times New Roman"/>
              <w:bCs/>
            </w:rPr>
          </w:rPrChange>
        </w:rPr>
      </w:pPr>
      <w:r w:rsidRPr="00063AAB">
        <w:rPr>
          <w:rFonts w:ascii="Times New Roman" w:hAnsi="Times New Roman" w:cs="Times New Roman"/>
          <w:bCs/>
          <w:rPrChange w:id="3867" w:author="Agate Publishing" w:date="2019-08-26T15:39:00Z">
            <w:rPr>
              <w:rFonts w:ascii="Times New Roman" w:hAnsi="Times New Roman" w:cs="Times New Roman"/>
              <w:bCs/>
            </w:rPr>
          </w:rPrChange>
        </w:rPr>
        <w:t>[Section Break 91-92]</w:t>
      </w:r>
    </w:p>
    <w:p w14:paraId="0245B2DD" w14:textId="77777777" w:rsidR="002A2506" w:rsidRPr="00063AAB" w:rsidRDefault="002A2506" w:rsidP="002217A9">
      <w:pPr>
        <w:widowControl w:val="0"/>
        <w:spacing w:after="0" w:line="240" w:lineRule="auto"/>
        <w:rPr>
          <w:rFonts w:ascii="Times New Roman" w:hAnsi="Times New Roman" w:cs="Times New Roman"/>
          <w:bCs/>
          <w:rPrChange w:id="3868" w:author="Agate Publishing" w:date="2019-08-26T15:39:00Z">
            <w:rPr>
              <w:rFonts w:ascii="Times New Roman" w:hAnsi="Times New Roman" w:cs="Times New Roman"/>
              <w:bCs/>
            </w:rPr>
          </w:rPrChange>
        </w:rPr>
      </w:pPr>
    </w:p>
    <w:p w14:paraId="46EB6B0D" w14:textId="77777777" w:rsidR="008C6CDC" w:rsidRPr="00063AAB" w:rsidRDefault="008C6CDC" w:rsidP="002217A9">
      <w:pPr>
        <w:widowControl w:val="0"/>
        <w:spacing w:after="0" w:line="240" w:lineRule="auto"/>
        <w:rPr>
          <w:rFonts w:ascii="Times New Roman" w:hAnsi="Times New Roman" w:cs="Times New Roman"/>
          <w:bCs/>
          <w:rPrChange w:id="386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870" w:author="Agate Publishing" w:date="2019-08-26T15:39:00Z">
            <w:rPr>
              <w:rFonts w:ascii="Times New Roman" w:eastAsia="Helvetica,dialog,Verdana,unifon" w:hAnsi="Times New Roman" w:cs="Times New Roman"/>
              <w:bCs/>
            </w:rPr>
          </w:rPrChange>
        </w:rPr>
        <w:t>[The following information applies to the questions displayed below.]</w:t>
      </w:r>
    </w:p>
    <w:p w14:paraId="5076B65A" w14:textId="77777777" w:rsidR="008C6CDC" w:rsidRPr="00063AAB" w:rsidRDefault="008C6CDC" w:rsidP="002217A9">
      <w:pPr>
        <w:widowControl w:val="0"/>
        <w:spacing w:after="0" w:line="240" w:lineRule="auto"/>
        <w:rPr>
          <w:rFonts w:ascii="Times New Roman" w:hAnsi="Times New Roman" w:cs="Times New Roman"/>
          <w:bCs/>
          <w:rPrChange w:id="3871" w:author="Agate Publishing" w:date="2019-08-26T15:39:00Z">
            <w:rPr>
              <w:rFonts w:ascii="Times New Roman" w:hAnsi="Times New Roman" w:cs="Times New Roman"/>
              <w:bCs/>
            </w:rPr>
          </w:rPrChange>
        </w:rPr>
      </w:pPr>
    </w:p>
    <w:p w14:paraId="753E895D" w14:textId="77777777" w:rsidR="008C6CDC" w:rsidRPr="00063AAB" w:rsidRDefault="008C6CDC" w:rsidP="002217A9">
      <w:pPr>
        <w:widowControl w:val="0"/>
        <w:spacing w:after="0" w:line="240" w:lineRule="auto"/>
        <w:rPr>
          <w:rFonts w:ascii="Times New Roman" w:hAnsi="Times New Roman" w:cs="Times New Roman"/>
          <w:bCs/>
          <w:rPrChange w:id="387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873" w:author="Agate Publishing" w:date="2019-08-26T15:39:00Z">
            <w:rPr>
              <w:rFonts w:ascii="Times New Roman" w:eastAsia="Helvetica,dialog,Verdana,unifon" w:hAnsi="Times New Roman" w:cs="Times New Roman"/>
              <w:bCs/>
            </w:rPr>
          </w:rPrChange>
        </w:rPr>
        <w:t>Grayson Enterprises manufactures springs and shock absorbers. Springs account for 40% of the company's total sales revenue, whereas shocks account for about 60%. The contribution margin ratios for springs and shocks are 45% and 35%, respectively. Grayson's fixed costs average $450,000 per month.</w:t>
      </w:r>
    </w:p>
    <w:p w14:paraId="7B28997C" w14:textId="77777777" w:rsidR="00C943C1" w:rsidRPr="00063AAB" w:rsidRDefault="00C943C1" w:rsidP="002217A9">
      <w:pPr>
        <w:widowControl w:val="0"/>
        <w:spacing w:after="0" w:line="240" w:lineRule="auto"/>
        <w:rPr>
          <w:ins w:id="3874" w:author="Jeannie's Laptop" w:date="2019-07-22T16:46:00Z"/>
          <w:rFonts w:ascii="Times New Roman" w:hAnsi="Times New Roman" w:cs="Times New Roman"/>
          <w:bCs/>
          <w:rPrChange w:id="3875" w:author="Agate Publishing" w:date="2019-08-26T15:39:00Z">
            <w:rPr>
              <w:ins w:id="3876" w:author="Jeannie's Laptop" w:date="2019-07-22T16:46:00Z"/>
              <w:rFonts w:ascii="Times New Roman" w:hAnsi="Times New Roman" w:cs="Times New Roman"/>
              <w:bCs/>
            </w:rPr>
          </w:rPrChange>
        </w:rPr>
      </w:pPr>
    </w:p>
    <w:p w14:paraId="5F952F0B" w14:textId="77777777" w:rsidR="0053784C" w:rsidRPr="00063AAB" w:rsidRDefault="0053784C" w:rsidP="002217A9">
      <w:pPr>
        <w:widowControl w:val="0"/>
        <w:spacing w:after="0" w:line="240" w:lineRule="auto"/>
        <w:rPr>
          <w:rFonts w:ascii="Times New Roman" w:hAnsi="Times New Roman" w:cs="Times New Roman"/>
          <w:bCs/>
          <w:rPrChange w:id="3877" w:author="Agate Publishing" w:date="2019-08-26T15:39:00Z">
            <w:rPr>
              <w:rFonts w:ascii="Times New Roman" w:hAnsi="Times New Roman" w:cs="Times New Roman"/>
              <w:bCs/>
            </w:rPr>
          </w:rPrChange>
        </w:rPr>
      </w:pPr>
    </w:p>
    <w:p w14:paraId="793AA2B7"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3878" w:author="Agate Publishing" w:date="2019-08-26T15:39:00Z">
            <w:rPr>
              <w:rFonts w:ascii="Times New Roman" w:eastAsia="Helvetica,dialog,Verdana,unifon" w:hAnsi="Times New Roman" w:cs="Times New Roman"/>
              <w:bCs/>
            </w:rPr>
          </w:rPrChange>
        </w:rPr>
        <w:t xml:space="preserve">91. </w:t>
      </w:r>
      <w:ins w:id="3879" w:author="Jeannie's Laptop" w:date="2019-07-22T16:46:00Z">
        <w:r w:rsidR="0053784C" w:rsidRPr="00063AAB">
          <w:rPr>
            <w:rFonts w:ascii="Times New Roman" w:eastAsia="Helvetica,dialog,Verdana,unifon" w:hAnsi="Times New Roman" w:cs="Times New Roman"/>
            <w:bCs/>
            <w:rPrChange w:id="3880"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3881" w:author="Agate Publishing" w:date="2019-08-26T15:39:00Z">
            <w:rPr>
              <w:rFonts w:ascii="Times New Roman" w:eastAsia="Helvetica,dialog,Verdana,unifon" w:hAnsi="Times New Roman" w:cs="Times New Roman"/>
              <w:bCs/>
            </w:rPr>
          </w:rPrChange>
        </w:rPr>
        <w:t>Grayson's monthly break-even point expressed in sales dollars is: (Round the answer to the nearest dollar.)</w:t>
      </w:r>
    </w:p>
    <w:p w14:paraId="598151FF" w14:textId="77777777" w:rsidR="008C6CDC" w:rsidRPr="00063AAB" w:rsidRDefault="008C6CDC" w:rsidP="002217A9">
      <w:pPr>
        <w:widowControl w:val="0"/>
        <w:spacing w:after="0" w:line="240" w:lineRule="auto"/>
        <w:rPr>
          <w:rFonts w:ascii="Times New Roman" w:hAnsi="Times New Roman" w:cs="Times New Roman"/>
          <w:bCs/>
        </w:rPr>
      </w:pPr>
    </w:p>
    <w:p w14:paraId="513385DE" w14:textId="77777777" w:rsidR="008C6CDC" w:rsidRPr="00063AAB" w:rsidRDefault="008C6CDC" w:rsidP="002217A9">
      <w:pPr>
        <w:widowControl w:val="0"/>
        <w:spacing w:after="0" w:line="240" w:lineRule="auto"/>
        <w:rPr>
          <w:rFonts w:ascii="Times New Roman" w:hAnsi="Times New Roman" w:cs="Times New Roman"/>
          <w:bCs/>
          <w:rPrChange w:id="388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883" w:author="Agate Publishing" w:date="2019-08-26T15:39:00Z">
            <w:rPr>
              <w:rFonts w:ascii="Times New Roman" w:eastAsia="Helvetica,dialog,Verdana,unifon" w:hAnsi="Times New Roman" w:cs="Times New Roman"/>
              <w:bCs/>
            </w:rPr>
          </w:rPrChange>
        </w:rPr>
        <w:t>A. $1,000,000.</w:t>
      </w:r>
    </w:p>
    <w:p w14:paraId="40A37482" w14:textId="77777777" w:rsidR="008C6CDC" w:rsidRPr="00063AAB" w:rsidRDefault="008C6CDC" w:rsidP="002217A9">
      <w:pPr>
        <w:widowControl w:val="0"/>
        <w:spacing w:after="0" w:line="240" w:lineRule="auto"/>
        <w:rPr>
          <w:rFonts w:ascii="Times New Roman" w:hAnsi="Times New Roman" w:cs="Times New Roman"/>
          <w:bCs/>
          <w:rPrChange w:id="3884" w:author="Agate Publishing" w:date="2019-08-26T15:39:00Z">
            <w:rPr>
              <w:rFonts w:ascii="Times New Roman" w:hAnsi="Times New Roman" w:cs="Times New Roman"/>
              <w:bCs/>
            </w:rPr>
          </w:rPrChange>
        </w:rPr>
      </w:pPr>
    </w:p>
    <w:p w14:paraId="59B9776A" w14:textId="77777777" w:rsidR="008C6CDC" w:rsidRPr="00063AAB" w:rsidRDefault="008C6CDC" w:rsidP="002217A9">
      <w:pPr>
        <w:widowControl w:val="0"/>
        <w:spacing w:after="0" w:line="240" w:lineRule="auto"/>
        <w:rPr>
          <w:rFonts w:ascii="Times New Roman" w:hAnsi="Times New Roman" w:cs="Times New Roman"/>
          <w:bCs/>
          <w:rPrChange w:id="388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886" w:author="Agate Publishing" w:date="2019-08-26T15:39:00Z">
            <w:rPr>
              <w:rFonts w:ascii="Times New Roman" w:eastAsia="Helvetica,dialog,Verdana,unifon" w:hAnsi="Times New Roman" w:cs="Times New Roman"/>
              <w:bCs/>
            </w:rPr>
          </w:rPrChange>
        </w:rPr>
        <w:t>B. $1,285,714.</w:t>
      </w:r>
    </w:p>
    <w:p w14:paraId="3B2715B2" w14:textId="77777777" w:rsidR="008C6CDC" w:rsidRPr="00063AAB" w:rsidRDefault="008C6CDC" w:rsidP="002217A9">
      <w:pPr>
        <w:widowControl w:val="0"/>
        <w:spacing w:after="0" w:line="240" w:lineRule="auto"/>
        <w:rPr>
          <w:rFonts w:ascii="Times New Roman" w:hAnsi="Times New Roman" w:cs="Times New Roman"/>
          <w:bCs/>
          <w:rPrChange w:id="3887" w:author="Agate Publishing" w:date="2019-08-26T15:39:00Z">
            <w:rPr>
              <w:rFonts w:ascii="Times New Roman" w:hAnsi="Times New Roman" w:cs="Times New Roman"/>
              <w:bCs/>
            </w:rPr>
          </w:rPrChange>
        </w:rPr>
      </w:pPr>
    </w:p>
    <w:p w14:paraId="65780EA0" w14:textId="77777777" w:rsidR="008C6CDC" w:rsidRPr="00063AAB" w:rsidRDefault="008C6CDC" w:rsidP="002217A9">
      <w:pPr>
        <w:widowControl w:val="0"/>
        <w:spacing w:after="0" w:line="240" w:lineRule="auto"/>
        <w:rPr>
          <w:rFonts w:ascii="Times New Roman" w:hAnsi="Times New Roman" w:cs="Times New Roman"/>
          <w:bCs/>
          <w:rPrChange w:id="388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889"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3890" w:author="Agate Publishing" w:date="2019-08-26T15:39:00Z">
            <w:rPr>
              <w:rFonts w:ascii="Times New Roman" w:eastAsia="Helvetica,dialog,Verdana,unifon" w:hAnsi="Times New Roman" w:cs="Times New Roman"/>
              <w:bCs/>
            </w:rPr>
          </w:rPrChange>
        </w:rPr>
        <w:t>. $1,153,846.</w:t>
      </w:r>
    </w:p>
    <w:p w14:paraId="49D5FC79" w14:textId="77777777" w:rsidR="008C6CDC" w:rsidRPr="00063AAB" w:rsidRDefault="008C6CDC" w:rsidP="002217A9">
      <w:pPr>
        <w:widowControl w:val="0"/>
        <w:spacing w:after="0" w:line="240" w:lineRule="auto"/>
        <w:rPr>
          <w:rFonts w:ascii="Times New Roman" w:hAnsi="Times New Roman" w:cs="Times New Roman"/>
          <w:bCs/>
          <w:rPrChange w:id="3891" w:author="Agate Publishing" w:date="2019-08-26T15:39:00Z">
            <w:rPr>
              <w:rFonts w:ascii="Times New Roman" w:hAnsi="Times New Roman" w:cs="Times New Roman"/>
              <w:bCs/>
            </w:rPr>
          </w:rPrChange>
        </w:rPr>
      </w:pPr>
    </w:p>
    <w:p w14:paraId="31437A76"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89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893" w:author="Agate Publishing" w:date="2019-08-26T15:39:00Z">
            <w:rPr>
              <w:rFonts w:ascii="Times New Roman" w:eastAsia="Helvetica,dialog,Verdana,unifon" w:hAnsi="Times New Roman" w:cs="Times New Roman"/>
              <w:bCs/>
            </w:rPr>
          </w:rPrChange>
        </w:rPr>
        <w:t>D. $2,285,714.</w:t>
      </w:r>
    </w:p>
    <w:p w14:paraId="7592AC93" w14:textId="77777777" w:rsidR="00DB0220" w:rsidRPr="00063AAB" w:rsidRDefault="00DB0220" w:rsidP="00DB0220">
      <w:pPr>
        <w:widowControl w:val="0"/>
        <w:spacing w:after="0" w:line="240" w:lineRule="auto"/>
        <w:rPr>
          <w:ins w:id="3894" w:author="Jeannie's Laptop" w:date="2019-07-23T12:34:00Z"/>
          <w:rFonts w:ascii="Times New Roman" w:hAnsi="Times New Roman" w:cs="Times New Roman"/>
          <w:bCs/>
          <w:rPrChange w:id="3895" w:author="Agate Publishing" w:date="2019-08-26T15:39:00Z">
            <w:rPr>
              <w:ins w:id="3896" w:author="Jeannie's Laptop" w:date="2019-07-23T12:34:00Z"/>
              <w:rFonts w:ascii="Times New Roman" w:hAnsi="Times New Roman" w:cs="Times New Roman"/>
              <w:bCs/>
            </w:rPr>
          </w:rPrChange>
        </w:rPr>
      </w:pPr>
    </w:p>
    <w:p w14:paraId="16F37C57" w14:textId="77777777" w:rsidR="00DB0220" w:rsidRPr="00063AAB" w:rsidRDefault="00DB0220" w:rsidP="00DB0220">
      <w:pPr>
        <w:widowControl w:val="0"/>
        <w:spacing w:after="0" w:line="240" w:lineRule="auto"/>
        <w:rPr>
          <w:ins w:id="3897" w:author="Jeannie's Laptop" w:date="2019-07-23T12:34:00Z"/>
          <w:rFonts w:ascii="Times New Roman" w:hAnsi="Times New Roman" w:cs="Times New Roman"/>
          <w:bCs/>
          <w:rPrChange w:id="3898" w:author="Agate Publishing" w:date="2019-08-26T15:39:00Z">
            <w:rPr>
              <w:ins w:id="3899" w:author="Jeannie's Laptop" w:date="2019-07-23T12:34:00Z"/>
              <w:rFonts w:ascii="Times New Roman" w:hAnsi="Times New Roman" w:cs="Times New Roman"/>
              <w:bCs/>
            </w:rPr>
          </w:rPrChange>
        </w:rPr>
      </w:pPr>
      <w:ins w:id="3900" w:author="Jeannie's Laptop" w:date="2019-07-23T12:34:00Z">
        <w:r w:rsidRPr="00063AAB">
          <w:rPr>
            <w:rFonts w:ascii="Times New Roman" w:eastAsia="Helvetica,dialog,Verdana,unifon" w:hAnsi="Times New Roman" w:cs="Times New Roman"/>
            <w:bCs/>
            <w:rPrChange w:id="3901" w:author="Agate Publishing" w:date="2019-08-26T15:39:00Z">
              <w:rPr>
                <w:rFonts w:ascii="Times New Roman" w:eastAsia="Helvetica,dialog,Verdana,unifon" w:hAnsi="Times New Roman" w:cs="Times New Roman"/>
                <w:bCs/>
              </w:rPr>
            </w:rPrChange>
          </w:rPr>
          <w:t>Feedback:</w:t>
        </w:r>
      </w:ins>
    </w:p>
    <w:p w14:paraId="04BDC5CE" w14:textId="4E142315" w:rsidR="002A2506" w:rsidRPr="00063AAB" w:rsidDel="00DB0220" w:rsidRDefault="002A2506" w:rsidP="002217A9">
      <w:pPr>
        <w:widowControl w:val="0"/>
        <w:spacing w:after="0" w:line="240" w:lineRule="auto"/>
        <w:rPr>
          <w:del w:id="3902" w:author="Jeannie's Laptop" w:date="2019-07-23T12:34:00Z"/>
          <w:rFonts w:ascii="Times New Roman" w:hAnsi="Times New Roman" w:cs="Times New Roman"/>
          <w:bCs/>
          <w:rPrChange w:id="3903" w:author="Agate Publishing" w:date="2019-08-26T15:39:00Z">
            <w:rPr>
              <w:del w:id="3904" w:author="Jeannie's Laptop" w:date="2019-07-23T12:34:00Z"/>
              <w:rFonts w:ascii="Times New Roman" w:hAnsi="Times New Roman" w:cs="Times New Roman"/>
              <w:bCs/>
            </w:rPr>
          </w:rPrChange>
        </w:rPr>
      </w:pPr>
    </w:p>
    <w:p w14:paraId="7F5A2781" w14:textId="77777777" w:rsidR="008C6CDC" w:rsidRPr="00063AAB" w:rsidRDefault="008C6CDC" w:rsidP="002217A9">
      <w:pPr>
        <w:widowControl w:val="0"/>
        <w:spacing w:after="0" w:line="240" w:lineRule="auto"/>
        <w:rPr>
          <w:rFonts w:ascii="Times New Roman" w:hAnsi="Times New Roman" w:cs="Times New Roman"/>
          <w:bCs/>
          <w:rPrChange w:id="390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906" w:author="Agate Publishing" w:date="2019-08-26T15:39:00Z">
            <w:rPr>
              <w:rFonts w:ascii="Times New Roman" w:eastAsia="Helvetica,dialog,Verdana,unifon" w:hAnsi="Times New Roman" w:cs="Times New Roman"/>
              <w:bCs/>
            </w:rPr>
          </w:rPrChange>
        </w:rPr>
        <w:t>$450,000 ÷ [(0.40 × 0.45) + (0.60 × 0.35)] = $1,153,846</w:t>
      </w:r>
    </w:p>
    <w:p w14:paraId="40AA7E7E" w14:textId="77777777" w:rsidR="008C6CDC" w:rsidRPr="00063AAB" w:rsidRDefault="008C6CDC" w:rsidP="002217A9">
      <w:pPr>
        <w:widowControl w:val="0"/>
        <w:spacing w:after="0" w:line="240" w:lineRule="auto"/>
        <w:rPr>
          <w:rFonts w:ascii="Times New Roman" w:hAnsi="Times New Roman" w:cs="Times New Roman"/>
          <w:bCs/>
          <w:rPrChange w:id="3907" w:author="Agate Publishing" w:date="2019-08-26T15:39:00Z">
            <w:rPr>
              <w:rFonts w:ascii="Times New Roman" w:hAnsi="Times New Roman" w:cs="Times New Roman"/>
              <w:bCs/>
            </w:rPr>
          </w:rPrChange>
        </w:rPr>
      </w:pPr>
    </w:p>
    <w:p w14:paraId="67C380B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0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09" w:author="Agate Publishing" w:date="2019-08-26T15:39:00Z">
            <w:rPr>
              <w:rFonts w:ascii="Times New Roman" w:eastAsia="Helvetica,dialog,Verdana,unifon" w:hAnsi="Times New Roman" w:cs="Times New Roman"/>
              <w:bCs/>
            </w:rPr>
          </w:rPrChange>
        </w:rPr>
        <w:t>AACSB: Analytical Thinking</w:t>
      </w:r>
    </w:p>
    <w:p w14:paraId="522DB74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1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11" w:author="Agate Publishing" w:date="2019-08-26T15:39:00Z">
            <w:rPr>
              <w:rFonts w:ascii="Times New Roman" w:eastAsia="Helvetica,dialog,Verdana,unifon" w:hAnsi="Times New Roman" w:cs="Times New Roman"/>
              <w:bCs/>
            </w:rPr>
          </w:rPrChange>
        </w:rPr>
        <w:t>AICPA: BB Critical Thinking</w:t>
      </w:r>
    </w:p>
    <w:p w14:paraId="3EDC437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13" w:author="Agate Publishing" w:date="2019-08-26T15:39:00Z">
            <w:rPr>
              <w:rFonts w:ascii="Times New Roman" w:eastAsia="Helvetica,dialog,Verdana,unifon" w:hAnsi="Times New Roman" w:cs="Times New Roman"/>
              <w:bCs/>
            </w:rPr>
          </w:rPrChange>
        </w:rPr>
        <w:t>AICPA: FN Measurement</w:t>
      </w:r>
    </w:p>
    <w:p w14:paraId="2314A93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1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15" w:author="Agate Publishing" w:date="2019-08-26T15:39:00Z">
            <w:rPr>
              <w:rFonts w:ascii="Times New Roman" w:eastAsia="Helvetica,dialog,Verdana,unifon" w:hAnsi="Times New Roman" w:cs="Times New Roman"/>
              <w:bCs/>
            </w:rPr>
          </w:rPrChange>
        </w:rPr>
        <w:t>Accessibility: Keyboard Navigation</w:t>
      </w:r>
    </w:p>
    <w:p w14:paraId="6AAD327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1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17" w:author="Agate Publishing" w:date="2019-08-26T15:39:00Z">
            <w:rPr>
              <w:rFonts w:ascii="Times New Roman" w:eastAsia="Helvetica,dialog,Verdana,unifon" w:hAnsi="Times New Roman" w:cs="Times New Roman"/>
              <w:bCs/>
            </w:rPr>
          </w:rPrChange>
        </w:rPr>
        <w:t>Blooms: Apply</w:t>
      </w:r>
    </w:p>
    <w:p w14:paraId="11751C7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1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19" w:author="Agate Publishing" w:date="2019-08-26T15:39:00Z">
            <w:rPr>
              <w:rFonts w:ascii="Times New Roman" w:eastAsia="Helvetica,dialog,Verdana,unifon" w:hAnsi="Times New Roman" w:cs="Times New Roman"/>
              <w:bCs/>
            </w:rPr>
          </w:rPrChange>
        </w:rPr>
        <w:t>Difficulty: 3 Hard</w:t>
      </w:r>
    </w:p>
    <w:p w14:paraId="54D23EB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2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21" w:author="Agate Publishing" w:date="2019-08-26T15:39:00Z">
            <w:rPr>
              <w:rFonts w:ascii="Times New Roman" w:eastAsia="Helvetica,dialog,Verdana,unifon" w:hAnsi="Times New Roman" w:cs="Times New Roman"/>
              <w:bCs/>
            </w:rPr>
          </w:rPrChange>
        </w:rPr>
        <w:t>Learning Objective: 20-08 Use CVP when a company sells multiple products.</w:t>
      </w:r>
    </w:p>
    <w:p w14:paraId="20BD273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2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23" w:author="Agate Publishing" w:date="2019-08-26T15:39:00Z">
            <w:rPr>
              <w:rFonts w:ascii="Times New Roman" w:eastAsia="Helvetica,dialog,Verdana,unifon" w:hAnsi="Times New Roman" w:cs="Times New Roman"/>
              <w:bCs/>
            </w:rPr>
          </w:rPrChange>
        </w:rPr>
        <w:t>Topic: CVP Analysis When a Company Sells Many Products</w:t>
      </w:r>
    </w:p>
    <w:p w14:paraId="1395FA97" w14:textId="77777777" w:rsidR="008C6CDC" w:rsidRPr="00063AAB" w:rsidRDefault="008C6CDC" w:rsidP="002217A9">
      <w:pPr>
        <w:widowControl w:val="0"/>
        <w:spacing w:after="0" w:line="240" w:lineRule="auto"/>
        <w:rPr>
          <w:rFonts w:ascii="Times New Roman" w:hAnsi="Times New Roman" w:cs="Times New Roman"/>
          <w:bCs/>
          <w:rPrChange w:id="3924" w:author="Agate Publishing" w:date="2019-08-26T15:39:00Z">
            <w:rPr>
              <w:rFonts w:ascii="Times New Roman" w:hAnsi="Times New Roman" w:cs="Times New Roman"/>
              <w:bCs/>
            </w:rPr>
          </w:rPrChange>
        </w:rPr>
      </w:pPr>
    </w:p>
    <w:p w14:paraId="7BBB40A1" w14:textId="77777777" w:rsidR="00C943C1" w:rsidRPr="00063AAB" w:rsidRDefault="00C943C1" w:rsidP="002217A9">
      <w:pPr>
        <w:widowControl w:val="0"/>
        <w:spacing w:after="0" w:line="240" w:lineRule="auto"/>
        <w:rPr>
          <w:rFonts w:ascii="Times New Roman" w:hAnsi="Times New Roman" w:cs="Times New Roman"/>
          <w:bCs/>
          <w:rPrChange w:id="3925" w:author="Agate Publishing" w:date="2019-08-26T15:39:00Z">
            <w:rPr>
              <w:rFonts w:ascii="Times New Roman" w:hAnsi="Times New Roman" w:cs="Times New Roman"/>
              <w:bCs/>
            </w:rPr>
          </w:rPrChange>
        </w:rPr>
      </w:pPr>
    </w:p>
    <w:p w14:paraId="59AB4F2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92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27" w:author="Agate Publishing" w:date="2019-08-26T15:39:00Z">
            <w:rPr>
              <w:rFonts w:ascii="Times New Roman" w:eastAsia="Helvetica,dialog,Verdana,unifon" w:hAnsi="Times New Roman" w:cs="Times New Roman"/>
              <w:bCs/>
            </w:rPr>
          </w:rPrChange>
        </w:rPr>
        <w:t xml:space="preserve">92. </w:t>
      </w:r>
      <w:ins w:id="3928" w:author="Jeannie's Laptop" w:date="2019-07-22T16:46:00Z">
        <w:r w:rsidR="0053784C" w:rsidRPr="00063AAB">
          <w:rPr>
            <w:rFonts w:ascii="Times New Roman" w:eastAsia="Helvetica,dialog,Verdana,unifon" w:hAnsi="Times New Roman" w:cs="Times New Roman"/>
            <w:bCs/>
            <w:rPrChange w:id="3929"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3930" w:author="Agate Publishing" w:date="2019-08-26T15:39:00Z">
            <w:rPr>
              <w:rFonts w:ascii="Times New Roman" w:eastAsia="Helvetica,dialog,Verdana,unifon" w:hAnsi="Times New Roman" w:cs="Times New Roman"/>
              <w:bCs/>
            </w:rPr>
          </w:rPrChange>
        </w:rPr>
        <w:t>In order to earn an operating income of $252,000, Grayson's monthly sales must be:</w:t>
      </w:r>
    </w:p>
    <w:p w14:paraId="1C089650"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3931" w:author="Agate Publishing" w:date="2019-08-26T15:39:00Z">
            <w:rPr>
              <w:rFonts w:ascii="Times New Roman" w:eastAsia="Helvetica,dialog,Verdana,unifon" w:hAnsi="Times New Roman" w:cs="Times New Roman"/>
              <w:bCs/>
            </w:rPr>
          </w:rPrChange>
        </w:rPr>
      </w:pPr>
    </w:p>
    <w:p w14:paraId="107B3A4E" w14:textId="77777777" w:rsidR="008C6CDC" w:rsidRPr="00063AAB" w:rsidRDefault="008C6CDC" w:rsidP="002217A9">
      <w:pPr>
        <w:widowControl w:val="0"/>
        <w:spacing w:after="0" w:line="240" w:lineRule="auto"/>
        <w:rPr>
          <w:rFonts w:ascii="Times New Roman" w:hAnsi="Times New Roman" w:cs="Times New Roman"/>
          <w:bCs/>
          <w:rPrChange w:id="393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933" w:author="Agate Publishing" w:date="2019-08-26T15:39:00Z">
            <w:rPr>
              <w:rFonts w:ascii="Times New Roman" w:eastAsia="Helvetica,dialog,Verdana,unifon" w:hAnsi="Times New Roman" w:cs="Times New Roman"/>
              <w:bCs/>
            </w:rPr>
          </w:rPrChange>
        </w:rPr>
        <w:t>A. $1,700,000.</w:t>
      </w:r>
    </w:p>
    <w:p w14:paraId="62788180" w14:textId="77777777" w:rsidR="008C6CDC" w:rsidRPr="00063AAB" w:rsidRDefault="008C6CDC" w:rsidP="002217A9">
      <w:pPr>
        <w:widowControl w:val="0"/>
        <w:spacing w:after="0" w:line="240" w:lineRule="auto"/>
        <w:rPr>
          <w:rFonts w:ascii="Times New Roman" w:hAnsi="Times New Roman" w:cs="Times New Roman"/>
          <w:bCs/>
          <w:rPrChange w:id="3934" w:author="Agate Publishing" w:date="2019-08-26T15:39:00Z">
            <w:rPr>
              <w:rFonts w:ascii="Times New Roman" w:hAnsi="Times New Roman" w:cs="Times New Roman"/>
              <w:bCs/>
            </w:rPr>
          </w:rPrChange>
        </w:rPr>
      </w:pPr>
    </w:p>
    <w:p w14:paraId="440CEA0F" w14:textId="77777777" w:rsidR="008C6CDC" w:rsidRPr="00063AAB" w:rsidRDefault="008C6CDC" w:rsidP="002217A9">
      <w:pPr>
        <w:widowControl w:val="0"/>
        <w:spacing w:after="0" w:line="240" w:lineRule="auto"/>
        <w:rPr>
          <w:rFonts w:ascii="Times New Roman" w:hAnsi="Times New Roman" w:cs="Times New Roman"/>
          <w:bCs/>
          <w:rPrChange w:id="393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936" w:author="Agate Publishing" w:date="2019-08-26T15:39:00Z">
            <w:rPr>
              <w:rFonts w:ascii="Times New Roman" w:eastAsia="Helvetica,dialog,Verdana,unifon" w:hAnsi="Times New Roman" w:cs="Times New Roman"/>
              <w:bCs/>
            </w:rPr>
          </w:rPrChange>
        </w:rPr>
        <w:t>B. $1,750,000.</w:t>
      </w:r>
    </w:p>
    <w:p w14:paraId="3E7C2421" w14:textId="77777777" w:rsidR="008C6CDC" w:rsidRPr="00063AAB" w:rsidRDefault="008C6CDC" w:rsidP="002217A9">
      <w:pPr>
        <w:widowControl w:val="0"/>
        <w:spacing w:after="0" w:line="240" w:lineRule="auto"/>
        <w:rPr>
          <w:rFonts w:ascii="Times New Roman" w:hAnsi="Times New Roman" w:cs="Times New Roman"/>
          <w:bCs/>
          <w:rPrChange w:id="3937" w:author="Agate Publishing" w:date="2019-08-26T15:39:00Z">
            <w:rPr>
              <w:rFonts w:ascii="Times New Roman" w:hAnsi="Times New Roman" w:cs="Times New Roman"/>
              <w:bCs/>
            </w:rPr>
          </w:rPrChange>
        </w:rPr>
      </w:pPr>
    </w:p>
    <w:p w14:paraId="3B82E84B" w14:textId="77777777" w:rsidR="008C6CDC" w:rsidRPr="00063AAB" w:rsidRDefault="008C6CDC" w:rsidP="002217A9">
      <w:pPr>
        <w:widowControl w:val="0"/>
        <w:spacing w:after="0" w:line="240" w:lineRule="auto"/>
        <w:rPr>
          <w:rFonts w:ascii="Times New Roman" w:hAnsi="Times New Roman" w:cs="Times New Roman"/>
          <w:bCs/>
          <w:rPrChange w:id="393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3939"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3940" w:author="Agate Publishing" w:date="2019-08-26T15:39:00Z">
            <w:rPr>
              <w:rFonts w:ascii="Times New Roman" w:eastAsia="Helvetica,dialog,Verdana,unifon" w:hAnsi="Times New Roman" w:cs="Times New Roman"/>
              <w:bCs/>
            </w:rPr>
          </w:rPrChange>
        </w:rPr>
        <w:t>. $1,800,000.</w:t>
      </w:r>
    </w:p>
    <w:p w14:paraId="28166B13" w14:textId="77777777" w:rsidR="008C6CDC" w:rsidRPr="00063AAB" w:rsidRDefault="008C6CDC" w:rsidP="002217A9">
      <w:pPr>
        <w:widowControl w:val="0"/>
        <w:spacing w:after="0" w:line="240" w:lineRule="auto"/>
        <w:rPr>
          <w:rFonts w:ascii="Times New Roman" w:hAnsi="Times New Roman" w:cs="Times New Roman"/>
          <w:bCs/>
          <w:rPrChange w:id="3941" w:author="Agate Publishing" w:date="2019-08-26T15:39:00Z">
            <w:rPr>
              <w:rFonts w:ascii="Times New Roman" w:hAnsi="Times New Roman" w:cs="Times New Roman"/>
              <w:bCs/>
            </w:rPr>
          </w:rPrChange>
        </w:rPr>
      </w:pPr>
    </w:p>
    <w:p w14:paraId="7F168BF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4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43" w:author="Agate Publishing" w:date="2019-08-26T15:39:00Z">
            <w:rPr>
              <w:rFonts w:ascii="Times New Roman" w:eastAsia="Helvetica,dialog,Verdana,unifon" w:hAnsi="Times New Roman" w:cs="Times New Roman"/>
              <w:bCs/>
            </w:rPr>
          </w:rPrChange>
        </w:rPr>
        <w:t>D. $1,850,000.</w:t>
      </w:r>
    </w:p>
    <w:p w14:paraId="0D32FDE8" w14:textId="77777777" w:rsidR="00DB0220" w:rsidRPr="00063AAB" w:rsidRDefault="00DB0220" w:rsidP="00DB0220">
      <w:pPr>
        <w:widowControl w:val="0"/>
        <w:spacing w:after="0" w:line="240" w:lineRule="auto"/>
        <w:rPr>
          <w:ins w:id="3944" w:author="Jeannie's Laptop" w:date="2019-07-23T12:34:00Z"/>
          <w:rFonts w:ascii="Times New Roman" w:hAnsi="Times New Roman" w:cs="Times New Roman"/>
          <w:bCs/>
          <w:rPrChange w:id="3945" w:author="Agate Publishing" w:date="2019-08-26T15:39:00Z">
            <w:rPr>
              <w:ins w:id="3946" w:author="Jeannie's Laptop" w:date="2019-07-23T12:34:00Z"/>
              <w:rFonts w:ascii="Times New Roman" w:hAnsi="Times New Roman" w:cs="Times New Roman"/>
              <w:bCs/>
            </w:rPr>
          </w:rPrChange>
        </w:rPr>
      </w:pPr>
    </w:p>
    <w:p w14:paraId="7843670C" w14:textId="77777777" w:rsidR="00DB0220" w:rsidRPr="00063AAB" w:rsidRDefault="00DB0220" w:rsidP="00DB0220">
      <w:pPr>
        <w:widowControl w:val="0"/>
        <w:spacing w:after="0" w:line="240" w:lineRule="auto"/>
        <w:rPr>
          <w:ins w:id="3947" w:author="Jeannie's Laptop" w:date="2019-07-23T12:34:00Z"/>
          <w:rFonts w:ascii="Times New Roman" w:hAnsi="Times New Roman" w:cs="Times New Roman"/>
          <w:bCs/>
          <w:rPrChange w:id="3948" w:author="Agate Publishing" w:date="2019-08-26T15:39:00Z">
            <w:rPr>
              <w:ins w:id="3949" w:author="Jeannie's Laptop" w:date="2019-07-23T12:34:00Z"/>
              <w:rFonts w:ascii="Times New Roman" w:hAnsi="Times New Roman" w:cs="Times New Roman"/>
              <w:bCs/>
            </w:rPr>
          </w:rPrChange>
        </w:rPr>
      </w:pPr>
      <w:ins w:id="3950" w:author="Jeannie's Laptop" w:date="2019-07-23T12:34:00Z">
        <w:r w:rsidRPr="00063AAB">
          <w:rPr>
            <w:rFonts w:ascii="Times New Roman" w:eastAsia="Helvetica,dialog,Verdana,unifon" w:hAnsi="Times New Roman" w:cs="Times New Roman"/>
            <w:bCs/>
            <w:rPrChange w:id="3951" w:author="Agate Publishing" w:date="2019-08-26T15:39:00Z">
              <w:rPr>
                <w:rFonts w:ascii="Times New Roman" w:eastAsia="Helvetica,dialog,Verdana,unifon" w:hAnsi="Times New Roman" w:cs="Times New Roman"/>
                <w:bCs/>
              </w:rPr>
            </w:rPrChange>
          </w:rPr>
          <w:t>Feedback:</w:t>
        </w:r>
      </w:ins>
    </w:p>
    <w:p w14:paraId="1F04A1A8" w14:textId="5419643B" w:rsidR="002217A9" w:rsidRPr="00063AAB" w:rsidDel="00DB0220" w:rsidRDefault="002217A9" w:rsidP="002217A9">
      <w:pPr>
        <w:widowControl w:val="0"/>
        <w:spacing w:after="0" w:line="240" w:lineRule="auto"/>
        <w:rPr>
          <w:del w:id="3952" w:author="Jeannie's Laptop" w:date="2019-07-23T12:34:00Z"/>
          <w:rFonts w:ascii="Times New Roman" w:eastAsia="Helvetica,dialog,Verdana,unifon" w:hAnsi="Times New Roman" w:cs="Times New Roman"/>
          <w:bCs/>
          <w:rPrChange w:id="3953" w:author="Agate Publishing" w:date="2019-08-26T15:39:00Z">
            <w:rPr>
              <w:del w:id="3954" w:author="Jeannie's Laptop" w:date="2019-07-23T12:34:00Z"/>
              <w:rFonts w:ascii="Times New Roman" w:eastAsia="Helvetica,dialog,Verdana,unifon" w:hAnsi="Times New Roman" w:cs="Times New Roman"/>
              <w:bCs/>
            </w:rPr>
          </w:rPrChange>
        </w:rPr>
      </w:pPr>
    </w:p>
    <w:p w14:paraId="0FBA678D" w14:textId="6D27068B" w:rsidR="002217A9" w:rsidRPr="00063AAB" w:rsidDel="00DB0220" w:rsidRDefault="002217A9" w:rsidP="002217A9">
      <w:pPr>
        <w:widowControl w:val="0"/>
        <w:spacing w:after="0" w:line="240" w:lineRule="auto"/>
        <w:rPr>
          <w:del w:id="3955" w:author="Jeannie's Laptop" w:date="2019-07-23T12:34:00Z"/>
          <w:rFonts w:ascii="Times New Roman" w:eastAsia="Helvetica,dialog,Verdana,unifon" w:hAnsi="Times New Roman" w:cs="Times New Roman"/>
          <w:bCs/>
          <w:rPrChange w:id="3956" w:author="Agate Publishing" w:date="2019-08-26T15:39:00Z">
            <w:rPr>
              <w:del w:id="3957" w:author="Jeannie's Laptop" w:date="2019-07-23T12:34:00Z"/>
              <w:rFonts w:ascii="Times New Roman" w:eastAsia="Helvetica,dialog,Verdana,unifon" w:hAnsi="Times New Roman" w:cs="Times New Roman"/>
              <w:bCs/>
            </w:rPr>
          </w:rPrChange>
        </w:rPr>
      </w:pPr>
    </w:p>
    <w:p w14:paraId="7D234491" w14:textId="77777777" w:rsidR="008C6CDC" w:rsidRPr="00063AAB" w:rsidRDefault="008C6CDC" w:rsidP="002217A9">
      <w:pPr>
        <w:widowControl w:val="0"/>
        <w:spacing w:after="0" w:line="240" w:lineRule="auto"/>
        <w:rPr>
          <w:rFonts w:ascii="Times New Roman" w:hAnsi="Times New Roman" w:cs="Times New Roman"/>
          <w:bCs/>
          <w:rPrChange w:id="395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959" w:author="Agate Publishing" w:date="2019-08-26T15:39:00Z">
            <w:rPr>
              <w:rFonts w:ascii="Times New Roman" w:eastAsia="Helvetica,dialog,Verdana,unifon" w:hAnsi="Times New Roman" w:cs="Times New Roman"/>
              <w:bCs/>
            </w:rPr>
          </w:rPrChange>
        </w:rPr>
        <w:t>($450,000 + $252,000) ÷ [(0.40 × 0.45) + (0.60 × 0.35)] = $1,800,000</w:t>
      </w:r>
    </w:p>
    <w:p w14:paraId="4D0A5F4B" w14:textId="77777777" w:rsidR="008C6CDC" w:rsidRPr="00063AAB" w:rsidRDefault="008C6CDC" w:rsidP="002217A9">
      <w:pPr>
        <w:widowControl w:val="0"/>
        <w:spacing w:after="0" w:line="240" w:lineRule="auto"/>
        <w:rPr>
          <w:rFonts w:ascii="Times New Roman" w:hAnsi="Times New Roman" w:cs="Times New Roman"/>
          <w:bCs/>
          <w:rPrChange w:id="3960" w:author="Agate Publishing" w:date="2019-08-26T15:39:00Z">
            <w:rPr>
              <w:rFonts w:ascii="Times New Roman" w:hAnsi="Times New Roman" w:cs="Times New Roman"/>
              <w:bCs/>
            </w:rPr>
          </w:rPrChange>
        </w:rPr>
      </w:pPr>
    </w:p>
    <w:p w14:paraId="21F69A6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6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62" w:author="Agate Publishing" w:date="2019-08-26T15:39:00Z">
            <w:rPr>
              <w:rFonts w:ascii="Times New Roman" w:eastAsia="Helvetica,dialog,Verdana,unifon" w:hAnsi="Times New Roman" w:cs="Times New Roman"/>
              <w:bCs/>
            </w:rPr>
          </w:rPrChange>
        </w:rPr>
        <w:t>AACSB: Analytical Thinking</w:t>
      </w:r>
    </w:p>
    <w:p w14:paraId="0C8D8F2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64" w:author="Agate Publishing" w:date="2019-08-26T15:39:00Z">
            <w:rPr>
              <w:rFonts w:ascii="Times New Roman" w:eastAsia="Helvetica,dialog,Verdana,unifon" w:hAnsi="Times New Roman" w:cs="Times New Roman"/>
              <w:bCs/>
            </w:rPr>
          </w:rPrChange>
        </w:rPr>
        <w:t>AICPA: BB Critical Thinking</w:t>
      </w:r>
    </w:p>
    <w:p w14:paraId="2DB96DB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6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66" w:author="Agate Publishing" w:date="2019-08-26T15:39:00Z">
            <w:rPr>
              <w:rFonts w:ascii="Times New Roman" w:eastAsia="Helvetica,dialog,Verdana,unifon" w:hAnsi="Times New Roman" w:cs="Times New Roman"/>
              <w:bCs/>
            </w:rPr>
          </w:rPrChange>
        </w:rPr>
        <w:t>AICPA: FN Measurement</w:t>
      </w:r>
    </w:p>
    <w:p w14:paraId="3DB2AED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68" w:author="Agate Publishing" w:date="2019-08-26T15:39:00Z">
            <w:rPr>
              <w:rFonts w:ascii="Times New Roman" w:eastAsia="Helvetica,dialog,Verdana,unifon" w:hAnsi="Times New Roman" w:cs="Times New Roman"/>
              <w:bCs/>
            </w:rPr>
          </w:rPrChange>
        </w:rPr>
        <w:t>Accessibility: Keyboard Navigation</w:t>
      </w:r>
    </w:p>
    <w:p w14:paraId="0AEA522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6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70" w:author="Agate Publishing" w:date="2019-08-26T15:39:00Z">
            <w:rPr>
              <w:rFonts w:ascii="Times New Roman" w:eastAsia="Helvetica,dialog,Verdana,unifon" w:hAnsi="Times New Roman" w:cs="Times New Roman"/>
              <w:bCs/>
            </w:rPr>
          </w:rPrChange>
        </w:rPr>
        <w:t>Blooms: Apply</w:t>
      </w:r>
    </w:p>
    <w:p w14:paraId="5A5DCEF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7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72" w:author="Agate Publishing" w:date="2019-08-26T15:39:00Z">
            <w:rPr>
              <w:rFonts w:ascii="Times New Roman" w:eastAsia="Helvetica,dialog,Verdana,unifon" w:hAnsi="Times New Roman" w:cs="Times New Roman"/>
              <w:bCs/>
            </w:rPr>
          </w:rPrChange>
        </w:rPr>
        <w:t>Difficulty: 3 Hard</w:t>
      </w:r>
    </w:p>
    <w:p w14:paraId="5BDAF50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74" w:author="Agate Publishing" w:date="2019-08-26T15:39:00Z">
            <w:rPr>
              <w:rFonts w:ascii="Times New Roman" w:eastAsia="Helvetica,dialog,Verdana,unifon" w:hAnsi="Times New Roman" w:cs="Times New Roman"/>
              <w:bCs/>
            </w:rPr>
          </w:rPrChange>
        </w:rPr>
        <w:t>Learning Objective: 20-08 Use CVP when a company sells multiple products.</w:t>
      </w:r>
    </w:p>
    <w:p w14:paraId="79F64EE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39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3976" w:author="Agate Publishing" w:date="2019-08-26T15:39:00Z">
            <w:rPr>
              <w:rFonts w:ascii="Times New Roman" w:eastAsia="Helvetica,dialog,Verdana,unifon" w:hAnsi="Times New Roman" w:cs="Times New Roman"/>
              <w:bCs/>
            </w:rPr>
          </w:rPrChange>
        </w:rPr>
        <w:t>Topic: CVP Analysis When a Company Sells Many Products</w:t>
      </w:r>
    </w:p>
    <w:p w14:paraId="793DD373" w14:textId="77777777" w:rsidR="008C6CDC" w:rsidRPr="00063AAB" w:rsidRDefault="008C6CDC" w:rsidP="002217A9">
      <w:pPr>
        <w:widowControl w:val="0"/>
        <w:spacing w:after="0" w:line="240" w:lineRule="auto"/>
        <w:rPr>
          <w:rFonts w:ascii="Times New Roman" w:hAnsi="Times New Roman" w:cs="Times New Roman"/>
          <w:bCs/>
          <w:rPrChange w:id="3977" w:author="Agate Publishing" w:date="2019-08-26T15:39:00Z">
            <w:rPr>
              <w:rFonts w:ascii="Times New Roman" w:hAnsi="Times New Roman" w:cs="Times New Roman"/>
              <w:bCs/>
            </w:rPr>
          </w:rPrChange>
        </w:rPr>
      </w:pPr>
    </w:p>
    <w:p w14:paraId="53E5D365" w14:textId="77777777" w:rsidR="00C943C1" w:rsidRPr="00063AAB" w:rsidRDefault="00C943C1" w:rsidP="002217A9">
      <w:pPr>
        <w:widowControl w:val="0"/>
        <w:spacing w:after="0" w:line="240" w:lineRule="auto"/>
        <w:rPr>
          <w:rFonts w:ascii="Times New Roman" w:hAnsi="Times New Roman" w:cs="Times New Roman"/>
          <w:bCs/>
          <w:rPrChange w:id="3978" w:author="Agate Publishing" w:date="2019-08-26T15:39:00Z">
            <w:rPr>
              <w:rFonts w:ascii="Times New Roman" w:hAnsi="Times New Roman" w:cs="Times New Roman"/>
              <w:bCs/>
            </w:rPr>
          </w:rPrChange>
        </w:rPr>
      </w:pPr>
    </w:p>
    <w:p w14:paraId="32EBA3D5" w14:textId="77777777" w:rsidR="008C6CDC" w:rsidRPr="00063AAB" w:rsidRDefault="008C6CDC" w:rsidP="002217A9">
      <w:pPr>
        <w:widowControl w:val="0"/>
        <w:spacing w:after="0" w:line="240" w:lineRule="auto"/>
        <w:rPr>
          <w:rFonts w:ascii="Times New Roman" w:hAnsi="Times New Roman" w:cs="Times New Roman"/>
          <w:bCs/>
          <w:rPrChange w:id="397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3980" w:author="Agate Publishing" w:date="2019-08-26T15:39:00Z">
            <w:rPr>
              <w:rFonts w:ascii="Times New Roman" w:eastAsia="Helvetica,dialog,Verdana,unifon" w:hAnsi="Times New Roman" w:cs="Times New Roman"/>
              <w:bCs/>
            </w:rPr>
          </w:rPrChange>
        </w:rPr>
        <w:t>93. Nanu Corporation manufactures two products; data are shown below:</w:t>
      </w:r>
    </w:p>
    <w:p w14:paraId="14F8E990" w14:textId="77777777" w:rsidR="008C6CDC" w:rsidRPr="00063AAB" w:rsidRDefault="008C6CDC" w:rsidP="002217A9">
      <w:pPr>
        <w:widowControl w:val="0"/>
        <w:spacing w:after="0" w:line="240" w:lineRule="auto"/>
        <w:rPr>
          <w:rFonts w:ascii="Times New Roman" w:hAnsi="Times New Roman" w:cs="Times New Roman"/>
          <w:bCs/>
          <w:rPrChange w:id="3981" w:author="Agate Publishing" w:date="2019-08-26T15:39:00Z">
            <w:rPr>
              <w:rFonts w:ascii="Times New Roman" w:hAnsi="Times New Roman" w:cs="Times New Roman"/>
              <w:bCs/>
            </w:rPr>
          </w:rPrChange>
        </w:rPr>
      </w:pPr>
    </w:p>
    <w:tbl>
      <w:tblPr>
        <w:tblStyle w:val="GridTableLight"/>
        <w:tblW w:w="6255" w:type="dxa"/>
        <w:tblLook w:val="04A0" w:firstRow="1" w:lastRow="0" w:firstColumn="1" w:lastColumn="0" w:noHBand="0" w:noVBand="1"/>
        <w:tblPrChange w:id="3982" w:author="Jeannie's Laptop" w:date="2019-07-22T16:50:00Z">
          <w:tblPr>
            <w:tblW w:w="6255" w:type="dxa"/>
            <w:tblCellSpacing w:w="0" w:type="dxa"/>
            <w:tblCellMar>
              <w:left w:w="0" w:type="dxa"/>
              <w:right w:w="0" w:type="dxa"/>
            </w:tblCellMar>
            <w:tblLook w:val="04A0" w:firstRow="1" w:lastRow="0" w:firstColumn="1" w:lastColumn="0" w:noHBand="0" w:noVBand="1"/>
          </w:tblPr>
        </w:tblPrChange>
      </w:tblPr>
      <w:tblGrid>
        <w:gridCol w:w="1150"/>
        <w:gridCol w:w="2867"/>
        <w:gridCol w:w="229"/>
        <w:gridCol w:w="419"/>
        <w:gridCol w:w="1171"/>
        <w:gridCol w:w="419"/>
        <w:tblGridChange w:id="3983">
          <w:tblGrid>
            <w:gridCol w:w="1362"/>
            <w:gridCol w:w="2858"/>
            <w:gridCol w:w="7"/>
            <w:gridCol w:w="30"/>
            <w:gridCol w:w="1968"/>
            <w:gridCol w:w="30"/>
          </w:tblGrid>
        </w:tblGridChange>
      </w:tblGrid>
      <w:tr w:rsidR="002A2506" w:rsidRPr="00063AAB" w14:paraId="5BAF8125" w14:textId="77777777" w:rsidTr="0053784C">
        <w:trPr>
          <w:trHeight w:val="282"/>
          <w:trPrChange w:id="3984" w:author="Jeannie's Laptop" w:date="2019-07-22T16:50:00Z">
            <w:trPr>
              <w:trHeight w:val="282"/>
              <w:tblCellSpacing w:w="0" w:type="dxa"/>
            </w:trPr>
          </w:trPrChange>
        </w:trPr>
        <w:tc>
          <w:tcPr>
            <w:tcW w:w="0" w:type="auto"/>
            <w:hideMark/>
            <w:tcPrChange w:id="3985" w:author="Jeannie's Laptop" w:date="2019-07-22T16:50:00Z">
              <w:tcPr>
                <w:tcW w:w="0" w:type="auto"/>
                <w:shd w:val="clear" w:color="auto" w:fill="auto"/>
                <w:tcMar>
                  <w:top w:w="0" w:type="dxa"/>
                  <w:left w:w="225" w:type="dxa"/>
                  <w:bottom w:w="0" w:type="dxa"/>
                  <w:right w:w="0" w:type="dxa"/>
                </w:tcMar>
                <w:vAlign w:val="center"/>
                <w:hideMark/>
              </w:tcPr>
            </w:tcPrChange>
          </w:tcPr>
          <w:p w14:paraId="2C250238" w14:textId="77777777" w:rsidR="002A2506" w:rsidRPr="00063AAB" w:rsidRDefault="002A2506" w:rsidP="002A2506">
            <w:pPr>
              <w:widowControl w:val="0"/>
              <w:autoSpaceDE w:val="0"/>
              <w:autoSpaceDN w:val="0"/>
              <w:adjustRightInd w:val="0"/>
              <w:ind w:left="361"/>
              <w:rPr>
                <w:rFonts w:ascii="Times New Roman" w:eastAsia="Times New Roman" w:hAnsi="Times New Roman" w:cs="Times New Roman"/>
                <w:b/>
                <w:lang w:eastAsia="zh-TW"/>
                <w:rPrChange w:id="3986" w:author="Agate Publishing" w:date="2019-08-26T15:39:00Z">
                  <w:rPr>
                    <w:rFonts w:ascii="Times New Roman" w:eastAsia="Times New Roman" w:hAnsi="Times New Roman" w:cs="Times New Roman"/>
                    <w:sz w:val="12"/>
                    <w:szCs w:val="12"/>
                    <w:lang w:val="en-IN" w:eastAsia="zh-TW"/>
                  </w:rPr>
                </w:rPrChange>
              </w:rPr>
            </w:pPr>
          </w:p>
        </w:tc>
        <w:tc>
          <w:tcPr>
            <w:tcW w:w="0" w:type="auto"/>
            <w:hideMark/>
            <w:tcPrChange w:id="3987" w:author="Jeannie's Laptop" w:date="2019-07-22T16:50:00Z">
              <w:tcPr>
                <w:tcW w:w="0" w:type="auto"/>
                <w:shd w:val="clear" w:color="auto" w:fill="auto"/>
                <w:vAlign w:val="center"/>
                <w:hideMark/>
              </w:tcPr>
            </w:tcPrChange>
          </w:tcPr>
          <w:p w14:paraId="22D2EE12" w14:textId="77777777" w:rsidR="002A2506" w:rsidRPr="00063AAB" w:rsidRDefault="002A2506" w:rsidP="002A2506">
            <w:pPr>
              <w:spacing w:after="160" w:line="259" w:lineRule="auto"/>
              <w:jc w:val="center"/>
              <w:rPr>
                <w:rFonts w:ascii="Times New Roman" w:eastAsia="Times New Roman" w:hAnsi="Times New Roman" w:cs="Times New Roman"/>
                <w:b/>
                <w:lang w:eastAsia="zh-TW"/>
                <w:rPrChange w:id="3988"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3989" w:author="Agate Publishing" w:date="2019-08-26T15:39:00Z">
                  <w:rPr>
                    <w:rFonts w:ascii="Times New Roman" w:eastAsia="Times New Roman" w:hAnsi="Times New Roman" w:cs="Times New Roman"/>
                    <w:lang w:val="en-IN" w:eastAsia="zh-TW"/>
                  </w:rPr>
                </w:rPrChange>
              </w:rPr>
              <w:t>Contribution Margin Ratio</w:t>
            </w:r>
          </w:p>
        </w:tc>
        <w:tc>
          <w:tcPr>
            <w:tcW w:w="0" w:type="auto"/>
            <w:hideMark/>
            <w:tcPrChange w:id="3990" w:author="Jeannie's Laptop" w:date="2019-07-22T16:50:00Z">
              <w:tcPr>
                <w:tcW w:w="0" w:type="auto"/>
                <w:shd w:val="clear" w:color="auto" w:fill="auto"/>
                <w:vAlign w:val="center"/>
                <w:hideMark/>
              </w:tcPr>
            </w:tcPrChange>
          </w:tcPr>
          <w:p w14:paraId="1103E635" w14:textId="77777777" w:rsidR="002A2506" w:rsidRPr="00063AAB" w:rsidRDefault="002A2506" w:rsidP="002A2506">
            <w:pPr>
              <w:widowControl w:val="0"/>
              <w:autoSpaceDE w:val="0"/>
              <w:autoSpaceDN w:val="0"/>
              <w:adjustRightInd w:val="0"/>
              <w:ind w:left="361"/>
              <w:jc w:val="right"/>
              <w:rPr>
                <w:rFonts w:ascii="Times New Roman" w:eastAsia="Times New Roman" w:hAnsi="Times New Roman" w:cs="Times New Roman"/>
                <w:b/>
                <w:lang w:eastAsia="zh-TW"/>
                <w:rPrChange w:id="3991" w:author="Agate Publishing" w:date="2019-08-26T15:39:00Z">
                  <w:rPr>
                    <w:rFonts w:ascii="Times New Roman" w:eastAsia="Times New Roman" w:hAnsi="Times New Roman" w:cs="Times New Roman"/>
                    <w:sz w:val="12"/>
                    <w:szCs w:val="12"/>
                    <w:lang w:val="en-IN" w:eastAsia="zh-TW"/>
                  </w:rPr>
                </w:rPrChange>
              </w:rPr>
            </w:pPr>
          </w:p>
        </w:tc>
        <w:tc>
          <w:tcPr>
            <w:tcW w:w="0" w:type="auto"/>
            <w:gridSpan w:val="3"/>
            <w:hideMark/>
            <w:tcPrChange w:id="3992" w:author="Jeannie's Laptop" w:date="2019-07-22T16:50:00Z">
              <w:tcPr>
                <w:tcW w:w="0" w:type="auto"/>
                <w:gridSpan w:val="3"/>
                <w:shd w:val="clear" w:color="auto" w:fill="auto"/>
                <w:vAlign w:val="bottom"/>
                <w:hideMark/>
              </w:tcPr>
            </w:tcPrChange>
          </w:tcPr>
          <w:p w14:paraId="5DA34589" w14:textId="77777777" w:rsidR="002A2506" w:rsidRPr="00063AAB" w:rsidRDefault="002A2506" w:rsidP="002A2506">
            <w:pPr>
              <w:spacing w:after="160" w:line="259" w:lineRule="auto"/>
              <w:jc w:val="center"/>
              <w:rPr>
                <w:rFonts w:ascii="Times New Roman" w:eastAsia="Times New Roman" w:hAnsi="Times New Roman" w:cs="Times New Roman"/>
                <w:b/>
                <w:lang w:eastAsia="zh-TW"/>
                <w:rPrChange w:id="3993"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3994" w:author="Agate Publishing" w:date="2019-08-26T15:39:00Z">
                  <w:rPr>
                    <w:rFonts w:ascii="Times New Roman" w:eastAsia="Times New Roman" w:hAnsi="Times New Roman" w:cs="Times New Roman"/>
                    <w:lang w:val="en-IN" w:eastAsia="zh-TW"/>
                  </w:rPr>
                </w:rPrChange>
              </w:rPr>
              <w:t>Relative Sales Mix</w:t>
            </w:r>
          </w:p>
        </w:tc>
      </w:tr>
      <w:tr w:rsidR="002A2506" w:rsidRPr="00063AAB" w14:paraId="27C754C0" w14:textId="77777777" w:rsidTr="0053784C">
        <w:trPr>
          <w:trHeight w:val="291"/>
          <w:trPrChange w:id="3995" w:author="Jeannie's Laptop" w:date="2019-07-22T16:50:00Z">
            <w:trPr>
              <w:trHeight w:val="291"/>
              <w:tblCellSpacing w:w="0" w:type="dxa"/>
            </w:trPr>
          </w:trPrChange>
        </w:trPr>
        <w:tc>
          <w:tcPr>
            <w:tcW w:w="0" w:type="auto"/>
            <w:hideMark/>
            <w:tcPrChange w:id="3996" w:author="Jeannie's Laptop" w:date="2019-07-22T16:50:00Z">
              <w:tcPr>
                <w:tcW w:w="0" w:type="auto"/>
                <w:shd w:val="clear" w:color="auto" w:fill="auto"/>
                <w:tcMar>
                  <w:top w:w="0" w:type="dxa"/>
                  <w:left w:w="225" w:type="dxa"/>
                  <w:bottom w:w="0" w:type="dxa"/>
                  <w:right w:w="0" w:type="dxa"/>
                </w:tcMar>
                <w:vAlign w:val="center"/>
                <w:hideMark/>
              </w:tcPr>
            </w:tcPrChange>
          </w:tcPr>
          <w:p w14:paraId="76FA4340" w14:textId="77777777" w:rsidR="002A2506" w:rsidRPr="00063AAB" w:rsidRDefault="002A2506" w:rsidP="002A2506">
            <w:pPr>
              <w:rPr>
                <w:rFonts w:ascii="Times New Roman" w:eastAsia="Times New Roman" w:hAnsi="Times New Roman" w:cs="Times New Roman"/>
                <w:bCs/>
                <w:lang w:eastAsia="zh-TW"/>
                <w:rPrChange w:id="3997"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3998" w:author="Agate Publishing" w:date="2019-08-26T15:39:00Z">
                  <w:rPr>
                    <w:rFonts w:ascii="Times New Roman" w:eastAsia="Times New Roman" w:hAnsi="Times New Roman" w:cs="Times New Roman"/>
                    <w:bCs/>
                    <w:lang w:val="en-IN" w:eastAsia="zh-TW"/>
                  </w:rPr>
                </w:rPrChange>
              </w:rPr>
              <w:t>Product X</w:t>
            </w:r>
          </w:p>
        </w:tc>
        <w:tc>
          <w:tcPr>
            <w:tcW w:w="0" w:type="auto"/>
            <w:hideMark/>
            <w:tcPrChange w:id="3999" w:author="Jeannie's Laptop" w:date="2019-07-22T16:50:00Z">
              <w:tcPr>
                <w:tcW w:w="0" w:type="auto"/>
                <w:shd w:val="clear" w:color="auto" w:fill="auto"/>
                <w:tcMar>
                  <w:top w:w="0" w:type="dxa"/>
                  <w:left w:w="0" w:type="dxa"/>
                  <w:bottom w:w="0" w:type="dxa"/>
                  <w:right w:w="75" w:type="dxa"/>
                </w:tcMar>
                <w:vAlign w:val="center"/>
                <w:hideMark/>
              </w:tcPr>
            </w:tcPrChange>
          </w:tcPr>
          <w:p w14:paraId="79F2F425" w14:textId="77777777" w:rsidR="002A2506" w:rsidRPr="00063AAB" w:rsidRDefault="002A2506" w:rsidP="002A2506">
            <w:pPr>
              <w:jc w:val="center"/>
              <w:rPr>
                <w:rFonts w:ascii="Times New Roman" w:eastAsia="Times New Roman" w:hAnsi="Times New Roman" w:cs="Times New Roman"/>
                <w:bCs/>
                <w:lang w:eastAsia="zh-TW"/>
                <w:rPrChange w:id="4000"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001" w:author="Agate Publishing" w:date="2019-08-26T15:39:00Z">
                  <w:rPr>
                    <w:rFonts w:ascii="Times New Roman" w:eastAsia="Times New Roman" w:hAnsi="Times New Roman" w:cs="Times New Roman"/>
                    <w:bCs/>
                    <w:lang w:val="en-IN" w:eastAsia="zh-TW"/>
                  </w:rPr>
                </w:rPrChange>
              </w:rPr>
              <w:t>40%</w:t>
            </w:r>
          </w:p>
        </w:tc>
        <w:tc>
          <w:tcPr>
            <w:tcW w:w="0" w:type="auto"/>
            <w:hideMark/>
            <w:tcPrChange w:id="4002" w:author="Jeannie's Laptop" w:date="2019-07-22T16:50:00Z">
              <w:tcPr>
                <w:tcW w:w="0" w:type="auto"/>
                <w:shd w:val="clear" w:color="auto" w:fill="auto"/>
                <w:vAlign w:val="center"/>
                <w:hideMark/>
              </w:tcPr>
            </w:tcPrChange>
          </w:tcPr>
          <w:p w14:paraId="788D200E" w14:textId="77777777" w:rsidR="002A2506" w:rsidRPr="00063AAB" w:rsidRDefault="002A2506" w:rsidP="002A2506">
            <w:pPr>
              <w:jc w:val="right"/>
              <w:rPr>
                <w:rFonts w:ascii="Times New Roman" w:eastAsia="Times New Roman" w:hAnsi="Times New Roman" w:cs="Times New Roman"/>
                <w:bCs/>
                <w:lang w:eastAsia="zh-TW"/>
                <w:rPrChange w:id="4003" w:author="Agate Publishing" w:date="2019-08-26T15:39:00Z">
                  <w:rPr>
                    <w:rFonts w:ascii="Times New Roman" w:eastAsia="Times New Roman" w:hAnsi="Times New Roman" w:cs="Times New Roman"/>
                    <w:bCs/>
                    <w:lang w:val="en-IN" w:eastAsia="zh-TW"/>
                  </w:rPr>
                </w:rPrChange>
              </w:rPr>
            </w:pPr>
          </w:p>
        </w:tc>
        <w:tc>
          <w:tcPr>
            <w:tcW w:w="0" w:type="auto"/>
            <w:hideMark/>
            <w:tcPrChange w:id="4004" w:author="Jeannie's Laptop" w:date="2019-07-22T16:50:00Z">
              <w:tcPr>
                <w:tcW w:w="0" w:type="auto"/>
                <w:shd w:val="clear" w:color="auto" w:fill="auto"/>
                <w:vAlign w:val="center"/>
                <w:hideMark/>
              </w:tcPr>
            </w:tcPrChange>
          </w:tcPr>
          <w:p w14:paraId="5913B996" w14:textId="77777777" w:rsidR="002A2506" w:rsidRPr="00063AAB" w:rsidRDefault="002A2506" w:rsidP="002A2506">
            <w:pPr>
              <w:jc w:val="right"/>
              <w:rPr>
                <w:rFonts w:ascii="Times New Roman" w:eastAsia="Times New Roman" w:hAnsi="Times New Roman" w:cs="Times New Roman"/>
                <w:bCs/>
                <w:lang w:eastAsia="zh-TW"/>
                <w:rPrChange w:id="4005" w:author="Agate Publishing" w:date="2019-08-26T15:39:00Z">
                  <w:rPr>
                    <w:rFonts w:ascii="Times New Roman" w:eastAsia="Times New Roman" w:hAnsi="Times New Roman" w:cs="Times New Roman"/>
                    <w:bCs/>
                    <w:lang w:val="en-IN" w:eastAsia="zh-TW"/>
                  </w:rPr>
                </w:rPrChange>
              </w:rPr>
            </w:pPr>
          </w:p>
        </w:tc>
        <w:tc>
          <w:tcPr>
            <w:tcW w:w="0" w:type="auto"/>
            <w:hideMark/>
            <w:tcPrChange w:id="4006" w:author="Jeannie's Laptop" w:date="2019-07-22T16:50:00Z">
              <w:tcPr>
                <w:tcW w:w="0" w:type="auto"/>
                <w:shd w:val="clear" w:color="auto" w:fill="auto"/>
                <w:vAlign w:val="center"/>
                <w:hideMark/>
              </w:tcPr>
            </w:tcPrChange>
          </w:tcPr>
          <w:p w14:paraId="64C39D1C" w14:textId="77777777" w:rsidR="002A2506" w:rsidRPr="00063AAB" w:rsidRDefault="002A2506" w:rsidP="002A2506">
            <w:pPr>
              <w:jc w:val="center"/>
              <w:rPr>
                <w:rFonts w:ascii="Times New Roman" w:eastAsia="Times New Roman" w:hAnsi="Times New Roman" w:cs="Times New Roman"/>
                <w:bCs/>
                <w:lang w:eastAsia="zh-TW"/>
                <w:rPrChange w:id="4007"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008" w:author="Agate Publishing" w:date="2019-08-26T15:39:00Z">
                  <w:rPr>
                    <w:rFonts w:ascii="Times New Roman" w:eastAsia="Times New Roman" w:hAnsi="Times New Roman" w:cs="Times New Roman"/>
                    <w:bCs/>
                    <w:lang w:val="en-IN" w:eastAsia="zh-TW"/>
                  </w:rPr>
                </w:rPrChange>
              </w:rPr>
              <w:t>40%</w:t>
            </w:r>
          </w:p>
        </w:tc>
        <w:tc>
          <w:tcPr>
            <w:tcW w:w="0" w:type="auto"/>
            <w:hideMark/>
            <w:tcPrChange w:id="4009" w:author="Jeannie's Laptop" w:date="2019-07-22T16:50:00Z">
              <w:tcPr>
                <w:tcW w:w="0" w:type="auto"/>
                <w:shd w:val="clear" w:color="auto" w:fill="auto"/>
                <w:vAlign w:val="center"/>
                <w:hideMark/>
              </w:tcPr>
            </w:tcPrChange>
          </w:tcPr>
          <w:p w14:paraId="3F6F3169" w14:textId="77777777" w:rsidR="002A2506" w:rsidRPr="00063AAB" w:rsidRDefault="002A2506" w:rsidP="002A2506">
            <w:pPr>
              <w:rPr>
                <w:rFonts w:ascii="Times New Roman" w:eastAsia="Times New Roman" w:hAnsi="Times New Roman" w:cs="Times New Roman"/>
                <w:bCs/>
                <w:lang w:eastAsia="zh-TW"/>
                <w:rPrChange w:id="4010" w:author="Agate Publishing" w:date="2019-08-26T15:39:00Z">
                  <w:rPr>
                    <w:rFonts w:ascii="Times New Roman" w:eastAsia="Times New Roman" w:hAnsi="Times New Roman" w:cs="Times New Roman"/>
                    <w:bCs/>
                    <w:lang w:val="en-IN" w:eastAsia="zh-TW"/>
                  </w:rPr>
                </w:rPrChange>
              </w:rPr>
            </w:pPr>
          </w:p>
        </w:tc>
      </w:tr>
      <w:tr w:rsidR="002A2506" w:rsidRPr="00063AAB" w14:paraId="4934B8B0" w14:textId="77777777" w:rsidTr="0053784C">
        <w:trPr>
          <w:trHeight w:val="282"/>
          <w:trPrChange w:id="4011" w:author="Jeannie's Laptop" w:date="2019-07-22T16:50:00Z">
            <w:trPr>
              <w:trHeight w:val="282"/>
              <w:tblCellSpacing w:w="0" w:type="dxa"/>
            </w:trPr>
          </w:trPrChange>
        </w:trPr>
        <w:tc>
          <w:tcPr>
            <w:tcW w:w="0" w:type="auto"/>
            <w:hideMark/>
            <w:tcPrChange w:id="4012" w:author="Jeannie's Laptop" w:date="2019-07-22T16:50:00Z">
              <w:tcPr>
                <w:tcW w:w="0" w:type="auto"/>
                <w:shd w:val="clear" w:color="auto" w:fill="auto"/>
                <w:tcMar>
                  <w:top w:w="0" w:type="dxa"/>
                  <w:left w:w="225" w:type="dxa"/>
                  <w:bottom w:w="0" w:type="dxa"/>
                  <w:right w:w="0" w:type="dxa"/>
                </w:tcMar>
                <w:vAlign w:val="center"/>
                <w:hideMark/>
              </w:tcPr>
            </w:tcPrChange>
          </w:tcPr>
          <w:p w14:paraId="250B07CB" w14:textId="77777777" w:rsidR="002A2506" w:rsidRPr="00063AAB" w:rsidRDefault="002A2506" w:rsidP="002A2506">
            <w:pPr>
              <w:rPr>
                <w:rFonts w:ascii="Times New Roman" w:eastAsia="Times New Roman" w:hAnsi="Times New Roman" w:cs="Times New Roman"/>
                <w:bCs/>
                <w:lang w:eastAsia="zh-TW"/>
                <w:rPrChange w:id="401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014" w:author="Agate Publishing" w:date="2019-08-26T15:39:00Z">
                  <w:rPr>
                    <w:rFonts w:ascii="Times New Roman" w:eastAsia="Times New Roman" w:hAnsi="Times New Roman" w:cs="Times New Roman"/>
                    <w:bCs/>
                    <w:lang w:val="en-IN" w:eastAsia="zh-TW"/>
                  </w:rPr>
                </w:rPrChange>
              </w:rPr>
              <w:t>Product Y</w:t>
            </w:r>
          </w:p>
        </w:tc>
        <w:tc>
          <w:tcPr>
            <w:tcW w:w="0" w:type="auto"/>
            <w:hideMark/>
            <w:tcPrChange w:id="4015" w:author="Jeannie's Laptop" w:date="2019-07-22T16:50:00Z">
              <w:tcPr>
                <w:tcW w:w="0" w:type="auto"/>
                <w:shd w:val="clear" w:color="auto" w:fill="auto"/>
                <w:tcMar>
                  <w:top w:w="0" w:type="dxa"/>
                  <w:left w:w="0" w:type="dxa"/>
                  <w:bottom w:w="0" w:type="dxa"/>
                  <w:right w:w="75" w:type="dxa"/>
                </w:tcMar>
                <w:vAlign w:val="center"/>
                <w:hideMark/>
              </w:tcPr>
            </w:tcPrChange>
          </w:tcPr>
          <w:p w14:paraId="3336B982" w14:textId="77777777" w:rsidR="002A2506" w:rsidRPr="00063AAB" w:rsidRDefault="002A2506" w:rsidP="002A2506">
            <w:pPr>
              <w:jc w:val="center"/>
              <w:rPr>
                <w:rFonts w:ascii="Times New Roman" w:eastAsia="Times New Roman" w:hAnsi="Times New Roman" w:cs="Times New Roman"/>
                <w:bCs/>
                <w:lang w:eastAsia="zh-TW"/>
                <w:rPrChange w:id="401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017" w:author="Agate Publishing" w:date="2019-08-26T15:39:00Z">
                  <w:rPr>
                    <w:rFonts w:ascii="Times New Roman" w:eastAsia="Times New Roman" w:hAnsi="Times New Roman" w:cs="Times New Roman"/>
                    <w:bCs/>
                    <w:lang w:val="en-IN" w:eastAsia="zh-TW"/>
                  </w:rPr>
                </w:rPrChange>
              </w:rPr>
              <w:t>30%</w:t>
            </w:r>
          </w:p>
        </w:tc>
        <w:tc>
          <w:tcPr>
            <w:tcW w:w="0" w:type="auto"/>
            <w:hideMark/>
            <w:tcPrChange w:id="4018" w:author="Jeannie's Laptop" w:date="2019-07-22T16:50:00Z">
              <w:tcPr>
                <w:tcW w:w="0" w:type="auto"/>
                <w:shd w:val="clear" w:color="auto" w:fill="auto"/>
                <w:vAlign w:val="center"/>
                <w:hideMark/>
              </w:tcPr>
            </w:tcPrChange>
          </w:tcPr>
          <w:p w14:paraId="557783FF" w14:textId="77777777" w:rsidR="002A2506" w:rsidRPr="00063AAB" w:rsidRDefault="002A2506" w:rsidP="002A2506">
            <w:pPr>
              <w:jc w:val="right"/>
              <w:rPr>
                <w:rFonts w:ascii="Times New Roman" w:eastAsia="Times New Roman" w:hAnsi="Times New Roman" w:cs="Times New Roman"/>
                <w:bCs/>
                <w:lang w:eastAsia="zh-TW"/>
                <w:rPrChange w:id="4019" w:author="Agate Publishing" w:date="2019-08-26T15:39:00Z">
                  <w:rPr>
                    <w:rFonts w:ascii="Times New Roman" w:eastAsia="Times New Roman" w:hAnsi="Times New Roman" w:cs="Times New Roman"/>
                    <w:bCs/>
                    <w:lang w:val="en-IN" w:eastAsia="zh-TW"/>
                  </w:rPr>
                </w:rPrChange>
              </w:rPr>
            </w:pPr>
          </w:p>
        </w:tc>
        <w:tc>
          <w:tcPr>
            <w:tcW w:w="0" w:type="auto"/>
            <w:hideMark/>
            <w:tcPrChange w:id="4020" w:author="Jeannie's Laptop" w:date="2019-07-22T16:50:00Z">
              <w:tcPr>
                <w:tcW w:w="0" w:type="auto"/>
                <w:shd w:val="clear" w:color="auto" w:fill="auto"/>
                <w:vAlign w:val="center"/>
                <w:hideMark/>
              </w:tcPr>
            </w:tcPrChange>
          </w:tcPr>
          <w:p w14:paraId="650FAA52" w14:textId="77777777" w:rsidR="002A2506" w:rsidRPr="00063AAB" w:rsidRDefault="002A2506" w:rsidP="002A2506">
            <w:pPr>
              <w:jc w:val="right"/>
              <w:rPr>
                <w:rFonts w:ascii="Times New Roman" w:eastAsia="Times New Roman" w:hAnsi="Times New Roman" w:cs="Times New Roman"/>
                <w:bCs/>
                <w:lang w:eastAsia="zh-TW"/>
                <w:rPrChange w:id="4021" w:author="Agate Publishing" w:date="2019-08-26T15:39:00Z">
                  <w:rPr>
                    <w:rFonts w:ascii="Times New Roman" w:eastAsia="Times New Roman" w:hAnsi="Times New Roman" w:cs="Times New Roman"/>
                    <w:bCs/>
                    <w:lang w:val="en-IN" w:eastAsia="zh-TW"/>
                  </w:rPr>
                </w:rPrChange>
              </w:rPr>
            </w:pPr>
          </w:p>
        </w:tc>
        <w:tc>
          <w:tcPr>
            <w:tcW w:w="0" w:type="auto"/>
            <w:hideMark/>
            <w:tcPrChange w:id="4022" w:author="Jeannie's Laptop" w:date="2019-07-22T16:50:00Z">
              <w:tcPr>
                <w:tcW w:w="0" w:type="auto"/>
                <w:shd w:val="clear" w:color="auto" w:fill="auto"/>
                <w:vAlign w:val="center"/>
                <w:hideMark/>
              </w:tcPr>
            </w:tcPrChange>
          </w:tcPr>
          <w:p w14:paraId="25060014" w14:textId="77777777" w:rsidR="002A2506" w:rsidRPr="00063AAB" w:rsidRDefault="002A2506" w:rsidP="002A2506">
            <w:pPr>
              <w:jc w:val="center"/>
              <w:rPr>
                <w:rFonts w:ascii="Times New Roman" w:eastAsia="Times New Roman" w:hAnsi="Times New Roman" w:cs="Times New Roman"/>
                <w:bCs/>
                <w:lang w:eastAsia="zh-TW"/>
                <w:rPrChange w:id="402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024" w:author="Agate Publishing" w:date="2019-08-26T15:39:00Z">
                  <w:rPr>
                    <w:rFonts w:ascii="Times New Roman" w:eastAsia="Times New Roman" w:hAnsi="Times New Roman" w:cs="Times New Roman"/>
                    <w:bCs/>
                    <w:lang w:val="en-IN" w:eastAsia="zh-TW"/>
                  </w:rPr>
                </w:rPrChange>
              </w:rPr>
              <w:t>60%</w:t>
            </w:r>
          </w:p>
        </w:tc>
        <w:tc>
          <w:tcPr>
            <w:tcW w:w="0" w:type="auto"/>
            <w:hideMark/>
            <w:tcPrChange w:id="4025" w:author="Jeannie's Laptop" w:date="2019-07-22T16:50:00Z">
              <w:tcPr>
                <w:tcW w:w="0" w:type="auto"/>
                <w:shd w:val="clear" w:color="auto" w:fill="auto"/>
                <w:vAlign w:val="center"/>
                <w:hideMark/>
              </w:tcPr>
            </w:tcPrChange>
          </w:tcPr>
          <w:p w14:paraId="723DD581" w14:textId="77777777" w:rsidR="002A2506" w:rsidRPr="00063AAB" w:rsidRDefault="002A2506" w:rsidP="002A2506">
            <w:pPr>
              <w:rPr>
                <w:rFonts w:ascii="Times New Roman" w:eastAsia="Times New Roman" w:hAnsi="Times New Roman" w:cs="Times New Roman"/>
                <w:bCs/>
                <w:lang w:eastAsia="zh-TW"/>
                <w:rPrChange w:id="4026" w:author="Agate Publishing" w:date="2019-08-26T15:39:00Z">
                  <w:rPr>
                    <w:rFonts w:ascii="Times New Roman" w:eastAsia="Times New Roman" w:hAnsi="Times New Roman" w:cs="Times New Roman"/>
                    <w:bCs/>
                    <w:lang w:val="en-IN" w:eastAsia="zh-TW"/>
                  </w:rPr>
                </w:rPrChange>
              </w:rPr>
            </w:pPr>
          </w:p>
        </w:tc>
      </w:tr>
    </w:tbl>
    <w:p w14:paraId="069E177A" w14:textId="77777777" w:rsidR="008C6CDC" w:rsidRPr="00063AAB" w:rsidRDefault="008C6CDC" w:rsidP="002217A9">
      <w:pPr>
        <w:widowControl w:val="0"/>
        <w:spacing w:after="0" w:line="240" w:lineRule="auto"/>
        <w:rPr>
          <w:rFonts w:ascii="Times New Roman" w:hAnsi="Times New Roman" w:cs="Times New Roman"/>
          <w:bCs/>
          <w:rPrChange w:id="4027" w:author="Agate Publishing" w:date="2019-08-26T15:39:00Z">
            <w:rPr>
              <w:rFonts w:ascii="Times New Roman" w:hAnsi="Times New Roman" w:cs="Times New Roman"/>
              <w:bCs/>
            </w:rPr>
          </w:rPrChange>
        </w:rPr>
      </w:pPr>
    </w:p>
    <w:p w14:paraId="79F74722" w14:textId="77777777" w:rsidR="008C6CDC" w:rsidRPr="00063AAB" w:rsidRDefault="008C6CDC" w:rsidP="002217A9">
      <w:pPr>
        <w:widowControl w:val="0"/>
        <w:spacing w:after="0" w:line="240" w:lineRule="auto"/>
        <w:rPr>
          <w:rFonts w:ascii="Times New Roman" w:hAnsi="Times New Roman" w:cs="Times New Roman"/>
          <w:bCs/>
          <w:rPrChange w:id="402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029" w:author="Agate Publishing" w:date="2019-08-26T15:39:00Z">
            <w:rPr>
              <w:rFonts w:ascii="Times New Roman" w:eastAsia="Helvetica,dialog,Verdana,unifon" w:hAnsi="Times New Roman" w:cs="Times New Roman"/>
              <w:bCs/>
            </w:rPr>
          </w:rPrChange>
        </w:rPr>
        <w:lastRenderedPageBreak/>
        <w:t>If Nanu's monthly fixed costs average $425,000, what is its break-even point expressed in sales dollars?</w:t>
      </w:r>
    </w:p>
    <w:p w14:paraId="1E70DCD0" w14:textId="77777777" w:rsidR="008C6CDC" w:rsidRPr="00063AAB" w:rsidRDefault="008C6CDC" w:rsidP="002217A9">
      <w:pPr>
        <w:widowControl w:val="0"/>
        <w:spacing w:after="0" w:line="240" w:lineRule="auto"/>
        <w:rPr>
          <w:rFonts w:ascii="Times New Roman" w:hAnsi="Times New Roman" w:cs="Times New Roman"/>
          <w:bCs/>
          <w:rPrChange w:id="4030" w:author="Agate Publishing" w:date="2019-08-26T15:39:00Z">
            <w:rPr>
              <w:rFonts w:ascii="Times New Roman" w:hAnsi="Times New Roman" w:cs="Times New Roman"/>
              <w:bCs/>
            </w:rPr>
          </w:rPrChange>
        </w:rPr>
      </w:pPr>
    </w:p>
    <w:p w14:paraId="6AD3DBF8" w14:textId="77777777" w:rsidR="008C6CDC" w:rsidRPr="00063AAB" w:rsidRDefault="008C6CDC" w:rsidP="002217A9">
      <w:pPr>
        <w:widowControl w:val="0"/>
        <w:spacing w:after="0" w:line="240" w:lineRule="auto"/>
        <w:rPr>
          <w:rFonts w:ascii="Times New Roman" w:hAnsi="Times New Roman" w:cs="Times New Roman"/>
          <w:bCs/>
          <w:rPrChange w:id="403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032" w:author="Agate Publishing" w:date="2019-08-26T15:39:00Z">
            <w:rPr>
              <w:rFonts w:ascii="Times New Roman" w:eastAsia="Helvetica,dialog,Verdana,unifon" w:hAnsi="Times New Roman" w:cs="Times New Roman"/>
              <w:bCs/>
            </w:rPr>
          </w:rPrChange>
        </w:rPr>
        <w:t>A. $1,320,000</w:t>
      </w:r>
    </w:p>
    <w:p w14:paraId="5CAAB313" w14:textId="77777777" w:rsidR="008C6CDC" w:rsidRPr="00063AAB" w:rsidRDefault="008C6CDC" w:rsidP="002217A9">
      <w:pPr>
        <w:widowControl w:val="0"/>
        <w:spacing w:after="0" w:line="240" w:lineRule="auto"/>
        <w:rPr>
          <w:rFonts w:ascii="Times New Roman" w:hAnsi="Times New Roman" w:cs="Times New Roman"/>
          <w:bCs/>
          <w:rPrChange w:id="4033" w:author="Agate Publishing" w:date="2019-08-26T15:39:00Z">
            <w:rPr>
              <w:rFonts w:ascii="Times New Roman" w:hAnsi="Times New Roman" w:cs="Times New Roman"/>
              <w:bCs/>
            </w:rPr>
          </w:rPrChange>
        </w:rPr>
      </w:pPr>
    </w:p>
    <w:p w14:paraId="1BA4D505" w14:textId="77777777" w:rsidR="008C6CDC" w:rsidRPr="00063AAB" w:rsidRDefault="008C6CDC" w:rsidP="002217A9">
      <w:pPr>
        <w:widowControl w:val="0"/>
        <w:spacing w:after="0" w:line="240" w:lineRule="auto"/>
        <w:rPr>
          <w:rFonts w:ascii="Times New Roman" w:hAnsi="Times New Roman" w:cs="Times New Roman"/>
          <w:bCs/>
          <w:rPrChange w:id="403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4035"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4036" w:author="Agate Publishing" w:date="2019-08-26T15:39:00Z">
            <w:rPr>
              <w:rFonts w:ascii="Times New Roman" w:eastAsia="Helvetica,dialog,Verdana,unifon" w:hAnsi="Times New Roman" w:cs="Times New Roman"/>
              <w:bCs/>
            </w:rPr>
          </w:rPrChange>
        </w:rPr>
        <w:t>. $1,250,000</w:t>
      </w:r>
    </w:p>
    <w:p w14:paraId="1D8CD0A0" w14:textId="77777777" w:rsidR="008C6CDC" w:rsidRPr="00063AAB" w:rsidRDefault="008C6CDC" w:rsidP="002217A9">
      <w:pPr>
        <w:widowControl w:val="0"/>
        <w:spacing w:after="0" w:line="240" w:lineRule="auto"/>
        <w:rPr>
          <w:rFonts w:ascii="Times New Roman" w:hAnsi="Times New Roman" w:cs="Times New Roman"/>
          <w:bCs/>
          <w:rPrChange w:id="4037" w:author="Agate Publishing" w:date="2019-08-26T15:39:00Z">
            <w:rPr>
              <w:rFonts w:ascii="Times New Roman" w:hAnsi="Times New Roman" w:cs="Times New Roman"/>
              <w:bCs/>
            </w:rPr>
          </w:rPrChange>
        </w:rPr>
      </w:pPr>
    </w:p>
    <w:p w14:paraId="3E2C3941" w14:textId="77777777" w:rsidR="008C6CDC" w:rsidRPr="00063AAB" w:rsidRDefault="008C6CDC" w:rsidP="002217A9">
      <w:pPr>
        <w:widowControl w:val="0"/>
        <w:spacing w:after="0" w:line="240" w:lineRule="auto"/>
        <w:rPr>
          <w:rFonts w:ascii="Times New Roman" w:hAnsi="Times New Roman" w:cs="Times New Roman"/>
          <w:bCs/>
          <w:rPrChange w:id="403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039" w:author="Agate Publishing" w:date="2019-08-26T15:39:00Z">
            <w:rPr>
              <w:rFonts w:ascii="Times New Roman" w:eastAsia="Helvetica,dialog,Verdana,unifon" w:hAnsi="Times New Roman" w:cs="Times New Roman"/>
              <w:bCs/>
            </w:rPr>
          </w:rPrChange>
        </w:rPr>
        <w:t>C. $1,400,000</w:t>
      </w:r>
    </w:p>
    <w:p w14:paraId="419D561E" w14:textId="77777777" w:rsidR="008C6CDC" w:rsidRPr="00063AAB" w:rsidRDefault="008C6CDC" w:rsidP="002217A9">
      <w:pPr>
        <w:widowControl w:val="0"/>
        <w:spacing w:after="0" w:line="240" w:lineRule="auto"/>
        <w:rPr>
          <w:rFonts w:ascii="Times New Roman" w:hAnsi="Times New Roman" w:cs="Times New Roman"/>
          <w:bCs/>
          <w:rPrChange w:id="4040" w:author="Agate Publishing" w:date="2019-08-26T15:39:00Z">
            <w:rPr>
              <w:rFonts w:ascii="Times New Roman" w:hAnsi="Times New Roman" w:cs="Times New Roman"/>
              <w:bCs/>
            </w:rPr>
          </w:rPrChange>
        </w:rPr>
      </w:pPr>
    </w:p>
    <w:p w14:paraId="4BFD9F2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04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42" w:author="Agate Publishing" w:date="2019-08-26T15:39:00Z">
            <w:rPr>
              <w:rFonts w:ascii="Times New Roman" w:eastAsia="Helvetica,dialog,Verdana,unifon" w:hAnsi="Times New Roman" w:cs="Times New Roman"/>
              <w:bCs/>
            </w:rPr>
          </w:rPrChange>
        </w:rPr>
        <w:t>D. $990,000</w:t>
      </w:r>
    </w:p>
    <w:p w14:paraId="71E509B7" w14:textId="77777777" w:rsidR="00DB0220" w:rsidRPr="00063AAB" w:rsidRDefault="00DB0220" w:rsidP="00DB0220">
      <w:pPr>
        <w:widowControl w:val="0"/>
        <w:spacing w:after="0" w:line="240" w:lineRule="auto"/>
        <w:rPr>
          <w:ins w:id="4043" w:author="Jeannie's Laptop" w:date="2019-07-23T12:34:00Z"/>
          <w:rFonts w:ascii="Times New Roman" w:hAnsi="Times New Roman" w:cs="Times New Roman"/>
          <w:bCs/>
          <w:rPrChange w:id="4044" w:author="Agate Publishing" w:date="2019-08-26T15:39:00Z">
            <w:rPr>
              <w:ins w:id="4045" w:author="Jeannie's Laptop" w:date="2019-07-23T12:34:00Z"/>
              <w:rFonts w:ascii="Times New Roman" w:hAnsi="Times New Roman" w:cs="Times New Roman"/>
              <w:bCs/>
            </w:rPr>
          </w:rPrChange>
        </w:rPr>
      </w:pPr>
    </w:p>
    <w:p w14:paraId="7AB29A87" w14:textId="77777777" w:rsidR="00DB0220" w:rsidRPr="00063AAB" w:rsidRDefault="00DB0220" w:rsidP="00DB0220">
      <w:pPr>
        <w:widowControl w:val="0"/>
        <w:spacing w:after="0" w:line="240" w:lineRule="auto"/>
        <w:rPr>
          <w:ins w:id="4046" w:author="Jeannie's Laptop" w:date="2019-07-23T12:34:00Z"/>
          <w:rFonts w:ascii="Times New Roman" w:hAnsi="Times New Roman" w:cs="Times New Roman"/>
          <w:bCs/>
          <w:rPrChange w:id="4047" w:author="Agate Publishing" w:date="2019-08-26T15:39:00Z">
            <w:rPr>
              <w:ins w:id="4048" w:author="Jeannie's Laptop" w:date="2019-07-23T12:34:00Z"/>
              <w:rFonts w:ascii="Times New Roman" w:hAnsi="Times New Roman" w:cs="Times New Roman"/>
              <w:bCs/>
            </w:rPr>
          </w:rPrChange>
        </w:rPr>
      </w:pPr>
      <w:ins w:id="4049" w:author="Jeannie's Laptop" w:date="2019-07-23T12:34:00Z">
        <w:r w:rsidRPr="00063AAB">
          <w:rPr>
            <w:rFonts w:ascii="Times New Roman" w:eastAsia="Helvetica,dialog,Verdana,unifon" w:hAnsi="Times New Roman" w:cs="Times New Roman"/>
            <w:bCs/>
            <w:rPrChange w:id="4050" w:author="Agate Publishing" w:date="2019-08-26T15:39:00Z">
              <w:rPr>
                <w:rFonts w:ascii="Times New Roman" w:eastAsia="Helvetica,dialog,Verdana,unifon" w:hAnsi="Times New Roman" w:cs="Times New Roman"/>
                <w:bCs/>
              </w:rPr>
            </w:rPrChange>
          </w:rPr>
          <w:t>Feedback:</w:t>
        </w:r>
      </w:ins>
    </w:p>
    <w:p w14:paraId="5BCE93D9" w14:textId="4D37D4A1" w:rsidR="002A2506" w:rsidRPr="00063AAB" w:rsidDel="00DB0220" w:rsidRDefault="002A2506" w:rsidP="002217A9">
      <w:pPr>
        <w:widowControl w:val="0"/>
        <w:spacing w:after="0" w:line="240" w:lineRule="auto"/>
        <w:rPr>
          <w:del w:id="4051" w:author="Jeannie's Laptop" w:date="2019-07-23T12:34:00Z"/>
          <w:rFonts w:ascii="Times New Roman" w:hAnsi="Times New Roman" w:cs="Times New Roman"/>
          <w:bCs/>
          <w:rPrChange w:id="4052" w:author="Agate Publishing" w:date="2019-08-26T15:39:00Z">
            <w:rPr>
              <w:del w:id="4053" w:author="Jeannie's Laptop" w:date="2019-07-23T12:34:00Z"/>
              <w:rFonts w:ascii="Times New Roman" w:hAnsi="Times New Roman" w:cs="Times New Roman"/>
              <w:bCs/>
            </w:rPr>
          </w:rPrChange>
        </w:rPr>
      </w:pPr>
    </w:p>
    <w:p w14:paraId="1F0AC406" w14:textId="77777777" w:rsidR="008C6CDC" w:rsidRPr="00063AAB" w:rsidRDefault="008C6CDC" w:rsidP="002217A9">
      <w:pPr>
        <w:widowControl w:val="0"/>
        <w:spacing w:after="0" w:line="240" w:lineRule="auto"/>
        <w:rPr>
          <w:rFonts w:ascii="Times New Roman" w:hAnsi="Times New Roman" w:cs="Times New Roman"/>
          <w:bCs/>
          <w:rPrChange w:id="405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055" w:author="Agate Publishing" w:date="2019-08-26T15:39:00Z">
            <w:rPr>
              <w:rFonts w:ascii="Times New Roman" w:eastAsia="Helvetica,dialog,Verdana,unifon" w:hAnsi="Times New Roman" w:cs="Times New Roman"/>
              <w:bCs/>
            </w:rPr>
          </w:rPrChange>
        </w:rPr>
        <w:t>Average contribution margin = (40% × 40%) + (30% × $60%) = 34%</w:t>
      </w:r>
    </w:p>
    <w:p w14:paraId="7B0EEC00" w14:textId="77777777" w:rsidR="008C6CDC" w:rsidRPr="00063AAB" w:rsidRDefault="008C6CDC" w:rsidP="002217A9">
      <w:pPr>
        <w:widowControl w:val="0"/>
        <w:spacing w:after="0" w:line="240" w:lineRule="auto"/>
        <w:rPr>
          <w:rFonts w:ascii="Times New Roman" w:hAnsi="Times New Roman" w:cs="Times New Roman"/>
          <w:bCs/>
          <w:rPrChange w:id="405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057" w:author="Agate Publishing" w:date="2019-08-26T15:39:00Z">
            <w:rPr>
              <w:rFonts w:ascii="Times New Roman" w:eastAsia="Helvetica,dialog,Verdana,unifon" w:hAnsi="Times New Roman" w:cs="Times New Roman"/>
              <w:bCs/>
            </w:rPr>
          </w:rPrChange>
        </w:rPr>
        <w:t>$425,000 ÷ 34% = $1,250,000</w:t>
      </w:r>
    </w:p>
    <w:p w14:paraId="0680A354" w14:textId="77777777" w:rsidR="008C6CDC" w:rsidRPr="00063AAB" w:rsidRDefault="008C6CDC" w:rsidP="002217A9">
      <w:pPr>
        <w:widowControl w:val="0"/>
        <w:spacing w:after="0" w:line="240" w:lineRule="auto"/>
        <w:rPr>
          <w:rFonts w:ascii="Times New Roman" w:hAnsi="Times New Roman" w:cs="Times New Roman"/>
          <w:bCs/>
          <w:rPrChange w:id="4058" w:author="Agate Publishing" w:date="2019-08-26T15:39:00Z">
            <w:rPr>
              <w:rFonts w:ascii="Times New Roman" w:hAnsi="Times New Roman" w:cs="Times New Roman"/>
              <w:bCs/>
            </w:rPr>
          </w:rPrChange>
        </w:rPr>
      </w:pPr>
    </w:p>
    <w:p w14:paraId="1006939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60" w:author="Agate Publishing" w:date="2019-08-26T15:39:00Z">
            <w:rPr>
              <w:rFonts w:ascii="Times New Roman" w:eastAsia="Helvetica,dialog,Verdana,unifon" w:hAnsi="Times New Roman" w:cs="Times New Roman"/>
              <w:bCs/>
            </w:rPr>
          </w:rPrChange>
        </w:rPr>
        <w:t>AACSB: Analytical Thinking</w:t>
      </w:r>
    </w:p>
    <w:p w14:paraId="675841D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6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62" w:author="Agate Publishing" w:date="2019-08-26T15:39:00Z">
            <w:rPr>
              <w:rFonts w:ascii="Times New Roman" w:eastAsia="Helvetica,dialog,Verdana,unifon" w:hAnsi="Times New Roman" w:cs="Times New Roman"/>
              <w:bCs/>
            </w:rPr>
          </w:rPrChange>
        </w:rPr>
        <w:t>AICPA: BB Critical Thinking</w:t>
      </w:r>
    </w:p>
    <w:p w14:paraId="3FE3EF3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64" w:author="Agate Publishing" w:date="2019-08-26T15:39:00Z">
            <w:rPr>
              <w:rFonts w:ascii="Times New Roman" w:eastAsia="Helvetica,dialog,Verdana,unifon" w:hAnsi="Times New Roman" w:cs="Times New Roman"/>
              <w:bCs/>
            </w:rPr>
          </w:rPrChange>
        </w:rPr>
        <w:t>AICPA: FN Measurement</w:t>
      </w:r>
    </w:p>
    <w:p w14:paraId="265BE2D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6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66" w:author="Agate Publishing" w:date="2019-08-26T15:39:00Z">
            <w:rPr>
              <w:rFonts w:ascii="Times New Roman" w:eastAsia="Helvetica,dialog,Verdana,unifon" w:hAnsi="Times New Roman" w:cs="Times New Roman"/>
              <w:bCs/>
            </w:rPr>
          </w:rPrChange>
        </w:rPr>
        <w:t>Accessibility: Keyboard Navigation</w:t>
      </w:r>
    </w:p>
    <w:p w14:paraId="2E1A739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68" w:author="Agate Publishing" w:date="2019-08-26T15:39:00Z">
            <w:rPr>
              <w:rFonts w:ascii="Times New Roman" w:eastAsia="Helvetica,dialog,Verdana,unifon" w:hAnsi="Times New Roman" w:cs="Times New Roman"/>
              <w:bCs/>
            </w:rPr>
          </w:rPrChange>
        </w:rPr>
        <w:t>Blooms: Apply</w:t>
      </w:r>
    </w:p>
    <w:p w14:paraId="47D0B8F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6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70" w:author="Agate Publishing" w:date="2019-08-26T15:39:00Z">
            <w:rPr>
              <w:rFonts w:ascii="Times New Roman" w:eastAsia="Helvetica,dialog,Verdana,unifon" w:hAnsi="Times New Roman" w:cs="Times New Roman"/>
              <w:bCs/>
            </w:rPr>
          </w:rPrChange>
        </w:rPr>
        <w:t>Difficulty: 3 Hard</w:t>
      </w:r>
    </w:p>
    <w:p w14:paraId="2D54275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7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72" w:author="Agate Publishing" w:date="2019-08-26T15:39:00Z">
            <w:rPr>
              <w:rFonts w:ascii="Times New Roman" w:eastAsia="Helvetica,dialog,Verdana,unifon" w:hAnsi="Times New Roman" w:cs="Times New Roman"/>
              <w:bCs/>
            </w:rPr>
          </w:rPrChange>
        </w:rPr>
        <w:t>Learning Objective: 20-08 Use CVP when a company sells multiple products.</w:t>
      </w:r>
    </w:p>
    <w:p w14:paraId="1076A92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0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074" w:author="Agate Publishing" w:date="2019-08-26T15:39:00Z">
            <w:rPr>
              <w:rFonts w:ascii="Times New Roman" w:eastAsia="Helvetica,dialog,Verdana,unifon" w:hAnsi="Times New Roman" w:cs="Times New Roman"/>
              <w:bCs/>
            </w:rPr>
          </w:rPrChange>
        </w:rPr>
        <w:t>Topic: CVP Analysis When a Company Sells Many Products</w:t>
      </w:r>
    </w:p>
    <w:p w14:paraId="3344D207" w14:textId="77777777" w:rsidR="008C6CDC" w:rsidRPr="00063AAB" w:rsidRDefault="008C6CDC" w:rsidP="002217A9">
      <w:pPr>
        <w:widowControl w:val="0"/>
        <w:spacing w:after="0" w:line="240" w:lineRule="auto"/>
        <w:rPr>
          <w:rFonts w:ascii="Times New Roman" w:hAnsi="Times New Roman" w:cs="Times New Roman"/>
          <w:bCs/>
          <w:rPrChange w:id="4075" w:author="Agate Publishing" w:date="2019-08-26T15:39:00Z">
            <w:rPr>
              <w:rFonts w:ascii="Times New Roman" w:hAnsi="Times New Roman" w:cs="Times New Roman"/>
              <w:bCs/>
            </w:rPr>
          </w:rPrChange>
        </w:rPr>
      </w:pPr>
    </w:p>
    <w:p w14:paraId="723A3699" w14:textId="77777777" w:rsidR="00C943C1" w:rsidRPr="00063AAB" w:rsidRDefault="00C943C1" w:rsidP="002217A9">
      <w:pPr>
        <w:widowControl w:val="0"/>
        <w:spacing w:after="0" w:line="240" w:lineRule="auto"/>
        <w:rPr>
          <w:rFonts w:ascii="Times New Roman" w:hAnsi="Times New Roman" w:cs="Times New Roman"/>
          <w:bCs/>
          <w:rPrChange w:id="4076" w:author="Agate Publishing" w:date="2019-08-26T15:39:00Z">
            <w:rPr>
              <w:rFonts w:ascii="Times New Roman" w:hAnsi="Times New Roman" w:cs="Times New Roman"/>
              <w:bCs/>
            </w:rPr>
          </w:rPrChange>
        </w:rPr>
      </w:pPr>
    </w:p>
    <w:p w14:paraId="3E4D868A" w14:textId="77777777" w:rsidR="008C6CDC" w:rsidRPr="00063AAB" w:rsidRDefault="008C6CDC" w:rsidP="002217A9">
      <w:pPr>
        <w:widowControl w:val="0"/>
        <w:spacing w:after="0" w:line="240" w:lineRule="auto"/>
        <w:rPr>
          <w:rFonts w:ascii="Times New Roman" w:hAnsi="Times New Roman" w:cs="Times New Roman"/>
          <w:bCs/>
          <w:rPrChange w:id="407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078" w:author="Agate Publishing" w:date="2019-08-26T15:39:00Z">
            <w:rPr>
              <w:rFonts w:ascii="Times New Roman" w:eastAsia="Helvetica,dialog,Verdana,unifon" w:hAnsi="Times New Roman" w:cs="Times New Roman"/>
              <w:bCs/>
            </w:rPr>
          </w:rPrChange>
        </w:rPr>
        <w:t>94. Unique Corporation manufactures two products; data are shown below:</w:t>
      </w:r>
    </w:p>
    <w:p w14:paraId="3F2F38D2" w14:textId="77777777" w:rsidR="008C6CDC" w:rsidRPr="00063AAB" w:rsidRDefault="008C6CDC" w:rsidP="002217A9">
      <w:pPr>
        <w:widowControl w:val="0"/>
        <w:spacing w:after="0" w:line="240" w:lineRule="auto"/>
        <w:rPr>
          <w:rFonts w:ascii="Times New Roman" w:hAnsi="Times New Roman" w:cs="Times New Roman"/>
          <w:bCs/>
          <w:rPrChange w:id="4079" w:author="Agate Publishing" w:date="2019-08-26T15:39:00Z">
            <w:rPr>
              <w:rFonts w:ascii="Times New Roman" w:hAnsi="Times New Roman" w:cs="Times New Roman"/>
              <w:bCs/>
            </w:rPr>
          </w:rPrChange>
        </w:rPr>
      </w:pPr>
    </w:p>
    <w:tbl>
      <w:tblPr>
        <w:tblStyle w:val="GridTableLight"/>
        <w:tblW w:w="6355" w:type="dxa"/>
        <w:tblLook w:val="04A0" w:firstRow="1" w:lastRow="0" w:firstColumn="1" w:lastColumn="0" w:noHBand="0" w:noVBand="1"/>
        <w:tblPrChange w:id="4080" w:author="Jeannie's Laptop" w:date="2019-07-22T16:51:00Z">
          <w:tblPr>
            <w:tblW w:w="6355" w:type="dxa"/>
            <w:tblCellSpacing w:w="0" w:type="dxa"/>
            <w:tblCellMar>
              <w:left w:w="0" w:type="dxa"/>
              <w:right w:w="0" w:type="dxa"/>
            </w:tblCellMar>
            <w:tblLook w:val="04A0" w:firstRow="1" w:lastRow="0" w:firstColumn="1" w:lastColumn="0" w:noHBand="0" w:noVBand="1"/>
          </w:tblPr>
        </w:tblPrChange>
      </w:tblPr>
      <w:tblGrid>
        <w:gridCol w:w="1168"/>
        <w:gridCol w:w="2913"/>
        <w:gridCol w:w="232"/>
        <w:gridCol w:w="426"/>
        <w:gridCol w:w="1190"/>
        <w:gridCol w:w="426"/>
        <w:tblGridChange w:id="4081">
          <w:tblGrid>
            <w:gridCol w:w="1383"/>
            <w:gridCol w:w="2903"/>
            <w:gridCol w:w="7"/>
            <w:gridCol w:w="31"/>
            <w:gridCol w:w="2000"/>
            <w:gridCol w:w="31"/>
          </w:tblGrid>
        </w:tblGridChange>
      </w:tblGrid>
      <w:tr w:rsidR="002A2506" w:rsidRPr="00063AAB" w14:paraId="2F1FB6F8" w14:textId="77777777" w:rsidTr="0053784C">
        <w:trPr>
          <w:trHeight w:val="284"/>
          <w:trPrChange w:id="4082" w:author="Jeannie's Laptop" w:date="2019-07-22T16:51:00Z">
            <w:trPr>
              <w:trHeight w:val="284"/>
              <w:tblCellSpacing w:w="0" w:type="dxa"/>
            </w:trPr>
          </w:trPrChange>
        </w:trPr>
        <w:tc>
          <w:tcPr>
            <w:tcW w:w="0" w:type="auto"/>
            <w:hideMark/>
            <w:tcPrChange w:id="4083" w:author="Jeannie's Laptop" w:date="2019-07-22T16:51:00Z">
              <w:tcPr>
                <w:tcW w:w="0" w:type="auto"/>
                <w:shd w:val="clear" w:color="auto" w:fill="auto"/>
                <w:tcMar>
                  <w:top w:w="0" w:type="dxa"/>
                  <w:left w:w="225" w:type="dxa"/>
                  <w:bottom w:w="0" w:type="dxa"/>
                  <w:right w:w="0" w:type="dxa"/>
                </w:tcMar>
                <w:vAlign w:val="center"/>
                <w:hideMark/>
              </w:tcPr>
            </w:tcPrChange>
          </w:tcPr>
          <w:p w14:paraId="11A39E38" w14:textId="77777777" w:rsidR="002A2506" w:rsidRPr="00063AAB" w:rsidRDefault="002A2506" w:rsidP="002A2506">
            <w:pPr>
              <w:widowControl w:val="0"/>
              <w:autoSpaceDE w:val="0"/>
              <w:autoSpaceDN w:val="0"/>
              <w:adjustRightInd w:val="0"/>
              <w:ind w:left="361"/>
              <w:rPr>
                <w:rFonts w:ascii="Times New Roman" w:eastAsia="Times New Roman" w:hAnsi="Times New Roman" w:cs="Times New Roman"/>
                <w:b/>
                <w:lang w:eastAsia="zh-TW"/>
                <w:rPrChange w:id="4084" w:author="Agate Publishing" w:date="2019-08-26T15:39:00Z">
                  <w:rPr>
                    <w:rFonts w:ascii="Times New Roman" w:eastAsia="Times New Roman" w:hAnsi="Times New Roman" w:cs="Times New Roman"/>
                    <w:sz w:val="12"/>
                    <w:szCs w:val="12"/>
                    <w:lang w:val="en-IN" w:eastAsia="zh-TW"/>
                  </w:rPr>
                </w:rPrChange>
              </w:rPr>
            </w:pPr>
          </w:p>
        </w:tc>
        <w:tc>
          <w:tcPr>
            <w:tcW w:w="0" w:type="auto"/>
            <w:hideMark/>
            <w:tcPrChange w:id="4085" w:author="Jeannie's Laptop" w:date="2019-07-22T16:51:00Z">
              <w:tcPr>
                <w:tcW w:w="0" w:type="auto"/>
                <w:shd w:val="clear" w:color="auto" w:fill="auto"/>
                <w:vAlign w:val="center"/>
                <w:hideMark/>
              </w:tcPr>
            </w:tcPrChange>
          </w:tcPr>
          <w:p w14:paraId="4CF97A39" w14:textId="77777777" w:rsidR="002A2506" w:rsidRPr="00063AAB" w:rsidRDefault="002A2506" w:rsidP="002A2506">
            <w:pPr>
              <w:spacing w:after="160" w:line="259" w:lineRule="auto"/>
              <w:jc w:val="center"/>
              <w:rPr>
                <w:rFonts w:ascii="Times New Roman" w:eastAsia="Times New Roman" w:hAnsi="Times New Roman" w:cs="Times New Roman"/>
                <w:b/>
                <w:lang w:eastAsia="zh-TW"/>
                <w:rPrChange w:id="4086"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4087" w:author="Agate Publishing" w:date="2019-08-26T15:39:00Z">
                  <w:rPr>
                    <w:rFonts w:ascii="Times New Roman" w:eastAsia="Times New Roman" w:hAnsi="Times New Roman" w:cs="Times New Roman"/>
                    <w:lang w:val="en-IN" w:eastAsia="zh-TW"/>
                  </w:rPr>
                </w:rPrChange>
              </w:rPr>
              <w:t>Contribution Margin Ratio</w:t>
            </w:r>
          </w:p>
        </w:tc>
        <w:tc>
          <w:tcPr>
            <w:tcW w:w="0" w:type="auto"/>
            <w:hideMark/>
            <w:tcPrChange w:id="4088" w:author="Jeannie's Laptop" w:date="2019-07-22T16:51:00Z">
              <w:tcPr>
                <w:tcW w:w="0" w:type="auto"/>
                <w:shd w:val="clear" w:color="auto" w:fill="auto"/>
                <w:vAlign w:val="center"/>
                <w:hideMark/>
              </w:tcPr>
            </w:tcPrChange>
          </w:tcPr>
          <w:p w14:paraId="19D2B92C" w14:textId="77777777" w:rsidR="002A2506" w:rsidRPr="00063AAB" w:rsidRDefault="002A2506" w:rsidP="002A2506">
            <w:pPr>
              <w:widowControl w:val="0"/>
              <w:autoSpaceDE w:val="0"/>
              <w:autoSpaceDN w:val="0"/>
              <w:adjustRightInd w:val="0"/>
              <w:ind w:left="361"/>
              <w:jc w:val="right"/>
              <w:rPr>
                <w:rFonts w:ascii="Times New Roman" w:eastAsia="Times New Roman" w:hAnsi="Times New Roman" w:cs="Times New Roman"/>
                <w:b/>
                <w:lang w:eastAsia="zh-TW"/>
                <w:rPrChange w:id="4089" w:author="Agate Publishing" w:date="2019-08-26T15:39:00Z">
                  <w:rPr>
                    <w:rFonts w:ascii="Times New Roman" w:eastAsia="Times New Roman" w:hAnsi="Times New Roman" w:cs="Times New Roman"/>
                    <w:sz w:val="12"/>
                    <w:szCs w:val="12"/>
                    <w:lang w:val="en-IN" w:eastAsia="zh-TW"/>
                  </w:rPr>
                </w:rPrChange>
              </w:rPr>
            </w:pPr>
          </w:p>
        </w:tc>
        <w:tc>
          <w:tcPr>
            <w:tcW w:w="0" w:type="auto"/>
            <w:gridSpan w:val="3"/>
            <w:hideMark/>
            <w:tcPrChange w:id="4090" w:author="Jeannie's Laptop" w:date="2019-07-22T16:51:00Z">
              <w:tcPr>
                <w:tcW w:w="0" w:type="auto"/>
                <w:gridSpan w:val="3"/>
                <w:shd w:val="clear" w:color="auto" w:fill="auto"/>
                <w:vAlign w:val="bottom"/>
                <w:hideMark/>
              </w:tcPr>
            </w:tcPrChange>
          </w:tcPr>
          <w:p w14:paraId="44168601" w14:textId="77777777" w:rsidR="002A2506" w:rsidRPr="00063AAB" w:rsidRDefault="002A2506" w:rsidP="002A2506">
            <w:pPr>
              <w:spacing w:after="160" w:line="259" w:lineRule="auto"/>
              <w:jc w:val="center"/>
              <w:rPr>
                <w:rFonts w:ascii="Times New Roman" w:eastAsia="Times New Roman" w:hAnsi="Times New Roman" w:cs="Times New Roman"/>
                <w:b/>
                <w:lang w:eastAsia="zh-TW"/>
                <w:rPrChange w:id="4091"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4092" w:author="Agate Publishing" w:date="2019-08-26T15:39:00Z">
                  <w:rPr>
                    <w:rFonts w:ascii="Times New Roman" w:eastAsia="Times New Roman" w:hAnsi="Times New Roman" w:cs="Times New Roman"/>
                    <w:lang w:val="en-IN" w:eastAsia="zh-TW"/>
                  </w:rPr>
                </w:rPrChange>
              </w:rPr>
              <w:t>Relative Sales Mix</w:t>
            </w:r>
          </w:p>
        </w:tc>
      </w:tr>
      <w:tr w:rsidR="002A2506" w:rsidRPr="00063AAB" w14:paraId="47B73A6A" w14:textId="77777777" w:rsidTr="0053784C">
        <w:trPr>
          <w:trHeight w:val="293"/>
          <w:trPrChange w:id="4093" w:author="Jeannie's Laptop" w:date="2019-07-22T16:51:00Z">
            <w:trPr>
              <w:trHeight w:val="293"/>
              <w:tblCellSpacing w:w="0" w:type="dxa"/>
            </w:trPr>
          </w:trPrChange>
        </w:trPr>
        <w:tc>
          <w:tcPr>
            <w:tcW w:w="0" w:type="auto"/>
            <w:hideMark/>
            <w:tcPrChange w:id="4094" w:author="Jeannie's Laptop" w:date="2019-07-22T16:51:00Z">
              <w:tcPr>
                <w:tcW w:w="0" w:type="auto"/>
                <w:shd w:val="clear" w:color="auto" w:fill="auto"/>
                <w:tcMar>
                  <w:top w:w="0" w:type="dxa"/>
                  <w:left w:w="225" w:type="dxa"/>
                  <w:bottom w:w="0" w:type="dxa"/>
                  <w:right w:w="0" w:type="dxa"/>
                </w:tcMar>
                <w:vAlign w:val="center"/>
                <w:hideMark/>
              </w:tcPr>
            </w:tcPrChange>
          </w:tcPr>
          <w:p w14:paraId="6EBB236E" w14:textId="77777777" w:rsidR="002A2506" w:rsidRPr="00063AAB" w:rsidRDefault="002A2506" w:rsidP="002A2506">
            <w:pPr>
              <w:rPr>
                <w:rFonts w:ascii="Times New Roman" w:eastAsia="Times New Roman" w:hAnsi="Times New Roman" w:cs="Times New Roman"/>
                <w:bCs/>
                <w:lang w:eastAsia="zh-TW"/>
                <w:rPrChange w:id="4095"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096" w:author="Agate Publishing" w:date="2019-08-26T15:39:00Z">
                  <w:rPr>
                    <w:rFonts w:ascii="Times New Roman" w:eastAsia="Times New Roman" w:hAnsi="Times New Roman" w:cs="Times New Roman"/>
                    <w:bCs/>
                    <w:lang w:val="en-IN" w:eastAsia="zh-TW"/>
                  </w:rPr>
                </w:rPrChange>
              </w:rPr>
              <w:t>Product D</w:t>
            </w:r>
          </w:p>
        </w:tc>
        <w:tc>
          <w:tcPr>
            <w:tcW w:w="0" w:type="auto"/>
            <w:hideMark/>
            <w:tcPrChange w:id="4097" w:author="Jeannie's Laptop" w:date="2019-07-22T16:51:00Z">
              <w:tcPr>
                <w:tcW w:w="0" w:type="auto"/>
                <w:shd w:val="clear" w:color="auto" w:fill="auto"/>
                <w:tcMar>
                  <w:top w:w="0" w:type="dxa"/>
                  <w:left w:w="0" w:type="dxa"/>
                  <w:bottom w:w="0" w:type="dxa"/>
                  <w:right w:w="75" w:type="dxa"/>
                </w:tcMar>
                <w:vAlign w:val="center"/>
                <w:hideMark/>
              </w:tcPr>
            </w:tcPrChange>
          </w:tcPr>
          <w:p w14:paraId="1C4B1CE9" w14:textId="77777777" w:rsidR="002A2506" w:rsidRPr="00063AAB" w:rsidRDefault="002A2506" w:rsidP="002A2506">
            <w:pPr>
              <w:jc w:val="center"/>
              <w:rPr>
                <w:rFonts w:ascii="Times New Roman" w:eastAsia="Times New Roman" w:hAnsi="Times New Roman" w:cs="Times New Roman"/>
                <w:bCs/>
                <w:lang w:eastAsia="zh-TW"/>
                <w:rPrChange w:id="4098"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099" w:author="Agate Publishing" w:date="2019-08-26T15:39:00Z">
                  <w:rPr>
                    <w:rFonts w:ascii="Times New Roman" w:eastAsia="Times New Roman" w:hAnsi="Times New Roman" w:cs="Times New Roman"/>
                    <w:bCs/>
                    <w:lang w:val="en-IN" w:eastAsia="zh-TW"/>
                  </w:rPr>
                </w:rPrChange>
              </w:rPr>
              <w:t>50%</w:t>
            </w:r>
          </w:p>
        </w:tc>
        <w:tc>
          <w:tcPr>
            <w:tcW w:w="0" w:type="auto"/>
            <w:hideMark/>
            <w:tcPrChange w:id="4100" w:author="Jeannie's Laptop" w:date="2019-07-22T16:51:00Z">
              <w:tcPr>
                <w:tcW w:w="0" w:type="auto"/>
                <w:shd w:val="clear" w:color="auto" w:fill="auto"/>
                <w:vAlign w:val="center"/>
                <w:hideMark/>
              </w:tcPr>
            </w:tcPrChange>
          </w:tcPr>
          <w:p w14:paraId="08A0EA7E" w14:textId="77777777" w:rsidR="002A2506" w:rsidRPr="00063AAB" w:rsidRDefault="002A2506" w:rsidP="002A2506">
            <w:pPr>
              <w:jc w:val="right"/>
              <w:rPr>
                <w:rFonts w:ascii="Times New Roman" w:eastAsia="Times New Roman" w:hAnsi="Times New Roman" w:cs="Times New Roman"/>
                <w:bCs/>
                <w:lang w:eastAsia="zh-TW"/>
                <w:rPrChange w:id="4101" w:author="Agate Publishing" w:date="2019-08-26T15:39:00Z">
                  <w:rPr>
                    <w:rFonts w:ascii="Times New Roman" w:eastAsia="Times New Roman" w:hAnsi="Times New Roman" w:cs="Times New Roman"/>
                    <w:bCs/>
                    <w:lang w:val="en-IN" w:eastAsia="zh-TW"/>
                  </w:rPr>
                </w:rPrChange>
              </w:rPr>
            </w:pPr>
          </w:p>
        </w:tc>
        <w:tc>
          <w:tcPr>
            <w:tcW w:w="0" w:type="auto"/>
            <w:hideMark/>
            <w:tcPrChange w:id="4102" w:author="Jeannie's Laptop" w:date="2019-07-22T16:51:00Z">
              <w:tcPr>
                <w:tcW w:w="0" w:type="auto"/>
                <w:shd w:val="clear" w:color="auto" w:fill="auto"/>
                <w:vAlign w:val="center"/>
                <w:hideMark/>
              </w:tcPr>
            </w:tcPrChange>
          </w:tcPr>
          <w:p w14:paraId="2050A111" w14:textId="77777777" w:rsidR="002A2506" w:rsidRPr="00063AAB" w:rsidRDefault="002A2506" w:rsidP="002A2506">
            <w:pPr>
              <w:jc w:val="right"/>
              <w:rPr>
                <w:rFonts w:ascii="Times New Roman" w:eastAsia="Times New Roman" w:hAnsi="Times New Roman" w:cs="Times New Roman"/>
                <w:bCs/>
                <w:lang w:eastAsia="zh-TW"/>
                <w:rPrChange w:id="4103" w:author="Agate Publishing" w:date="2019-08-26T15:39:00Z">
                  <w:rPr>
                    <w:rFonts w:ascii="Times New Roman" w:eastAsia="Times New Roman" w:hAnsi="Times New Roman" w:cs="Times New Roman"/>
                    <w:bCs/>
                    <w:lang w:val="en-IN" w:eastAsia="zh-TW"/>
                  </w:rPr>
                </w:rPrChange>
              </w:rPr>
            </w:pPr>
          </w:p>
        </w:tc>
        <w:tc>
          <w:tcPr>
            <w:tcW w:w="0" w:type="auto"/>
            <w:hideMark/>
            <w:tcPrChange w:id="4104" w:author="Jeannie's Laptop" w:date="2019-07-22T16:51:00Z">
              <w:tcPr>
                <w:tcW w:w="0" w:type="auto"/>
                <w:shd w:val="clear" w:color="auto" w:fill="auto"/>
                <w:vAlign w:val="center"/>
                <w:hideMark/>
              </w:tcPr>
            </w:tcPrChange>
          </w:tcPr>
          <w:p w14:paraId="503FD2FB" w14:textId="77777777" w:rsidR="002A2506" w:rsidRPr="00063AAB" w:rsidRDefault="002A2506" w:rsidP="002A2506">
            <w:pPr>
              <w:jc w:val="center"/>
              <w:rPr>
                <w:rFonts w:ascii="Times New Roman" w:eastAsia="Times New Roman" w:hAnsi="Times New Roman" w:cs="Times New Roman"/>
                <w:bCs/>
                <w:lang w:eastAsia="zh-TW"/>
                <w:rPrChange w:id="4105"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106" w:author="Agate Publishing" w:date="2019-08-26T15:39:00Z">
                  <w:rPr>
                    <w:rFonts w:ascii="Times New Roman" w:eastAsia="Times New Roman" w:hAnsi="Times New Roman" w:cs="Times New Roman"/>
                    <w:bCs/>
                    <w:lang w:val="en-IN" w:eastAsia="zh-TW"/>
                  </w:rPr>
                </w:rPrChange>
              </w:rPr>
              <w:t>40%</w:t>
            </w:r>
          </w:p>
        </w:tc>
        <w:tc>
          <w:tcPr>
            <w:tcW w:w="0" w:type="auto"/>
            <w:hideMark/>
            <w:tcPrChange w:id="4107" w:author="Jeannie's Laptop" w:date="2019-07-22T16:51:00Z">
              <w:tcPr>
                <w:tcW w:w="0" w:type="auto"/>
                <w:shd w:val="clear" w:color="auto" w:fill="auto"/>
                <w:vAlign w:val="center"/>
                <w:hideMark/>
              </w:tcPr>
            </w:tcPrChange>
          </w:tcPr>
          <w:p w14:paraId="3B8DBDCD" w14:textId="77777777" w:rsidR="002A2506" w:rsidRPr="00063AAB" w:rsidRDefault="002A2506" w:rsidP="002A2506">
            <w:pPr>
              <w:rPr>
                <w:rFonts w:ascii="Times New Roman" w:eastAsia="Times New Roman" w:hAnsi="Times New Roman" w:cs="Times New Roman"/>
                <w:bCs/>
                <w:lang w:eastAsia="zh-TW"/>
                <w:rPrChange w:id="4108" w:author="Agate Publishing" w:date="2019-08-26T15:39:00Z">
                  <w:rPr>
                    <w:rFonts w:ascii="Times New Roman" w:eastAsia="Times New Roman" w:hAnsi="Times New Roman" w:cs="Times New Roman"/>
                    <w:bCs/>
                    <w:lang w:val="en-IN" w:eastAsia="zh-TW"/>
                  </w:rPr>
                </w:rPrChange>
              </w:rPr>
            </w:pPr>
          </w:p>
        </w:tc>
      </w:tr>
      <w:tr w:rsidR="002A2506" w:rsidRPr="00063AAB" w14:paraId="3A899FE4" w14:textId="77777777" w:rsidTr="0053784C">
        <w:trPr>
          <w:trHeight w:val="284"/>
          <w:trPrChange w:id="4109" w:author="Jeannie's Laptop" w:date="2019-07-22T16:51:00Z">
            <w:trPr>
              <w:trHeight w:val="284"/>
              <w:tblCellSpacing w:w="0" w:type="dxa"/>
            </w:trPr>
          </w:trPrChange>
        </w:trPr>
        <w:tc>
          <w:tcPr>
            <w:tcW w:w="0" w:type="auto"/>
            <w:hideMark/>
            <w:tcPrChange w:id="4110" w:author="Jeannie's Laptop" w:date="2019-07-22T16:51:00Z">
              <w:tcPr>
                <w:tcW w:w="0" w:type="auto"/>
                <w:shd w:val="clear" w:color="auto" w:fill="auto"/>
                <w:tcMar>
                  <w:top w:w="0" w:type="dxa"/>
                  <w:left w:w="225" w:type="dxa"/>
                  <w:bottom w:w="0" w:type="dxa"/>
                  <w:right w:w="0" w:type="dxa"/>
                </w:tcMar>
                <w:vAlign w:val="center"/>
                <w:hideMark/>
              </w:tcPr>
            </w:tcPrChange>
          </w:tcPr>
          <w:p w14:paraId="5B48BF49" w14:textId="77777777" w:rsidR="002A2506" w:rsidRPr="00063AAB" w:rsidRDefault="002A2506" w:rsidP="002A2506">
            <w:pPr>
              <w:rPr>
                <w:rFonts w:ascii="Times New Roman" w:eastAsia="Times New Roman" w:hAnsi="Times New Roman" w:cs="Times New Roman"/>
                <w:bCs/>
                <w:lang w:eastAsia="zh-TW"/>
                <w:rPrChange w:id="4111"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112" w:author="Agate Publishing" w:date="2019-08-26T15:39:00Z">
                  <w:rPr>
                    <w:rFonts w:ascii="Times New Roman" w:eastAsia="Times New Roman" w:hAnsi="Times New Roman" w:cs="Times New Roman"/>
                    <w:bCs/>
                    <w:lang w:val="en-IN" w:eastAsia="zh-TW"/>
                  </w:rPr>
                </w:rPrChange>
              </w:rPr>
              <w:t>Product F</w:t>
            </w:r>
          </w:p>
        </w:tc>
        <w:tc>
          <w:tcPr>
            <w:tcW w:w="0" w:type="auto"/>
            <w:hideMark/>
            <w:tcPrChange w:id="4113" w:author="Jeannie's Laptop" w:date="2019-07-22T16:51:00Z">
              <w:tcPr>
                <w:tcW w:w="0" w:type="auto"/>
                <w:shd w:val="clear" w:color="auto" w:fill="auto"/>
                <w:tcMar>
                  <w:top w:w="0" w:type="dxa"/>
                  <w:left w:w="0" w:type="dxa"/>
                  <w:bottom w:w="0" w:type="dxa"/>
                  <w:right w:w="75" w:type="dxa"/>
                </w:tcMar>
                <w:vAlign w:val="center"/>
                <w:hideMark/>
              </w:tcPr>
            </w:tcPrChange>
          </w:tcPr>
          <w:p w14:paraId="10DF3800" w14:textId="77777777" w:rsidR="002A2506" w:rsidRPr="00063AAB" w:rsidRDefault="002A2506" w:rsidP="002A2506">
            <w:pPr>
              <w:jc w:val="center"/>
              <w:rPr>
                <w:rFonts w:ascii="Times New Roman" w:eastAsia="Times New Roman" w:hAnsi="Times New Roman" w:cs="Times New Roman"/>
                <w:bCs/>
                <w:lang w:eastAsia="zh-TW"/>
                <w:rPrChange w:id="411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115" w:author="Agate Publishing" w:date="2019-08-26T15:39:00Z">
                  <w:rPr>
                    <w:rFonts w:ascii="Times New Roman" w:eastAsia="Times New Roman" w:hAnsi="Times New Roman" w:cs="Times New Roman"/>
                    <w:bCs/>
                    <w:lang w:val="en-IN" w:eastAsia="zh-TW"/>
                  </w:rPr>
                </w:rPrChange>
              </w:rPr>
              <w:t>30%</w:t>
            </w:r>
          </w:p>
        </w:tc>
        <w:tc>
          <w:tcPr>
            <w:tcW w:w="0" w:type="auto"/>
            <w:hideMark/>
            <w:tcPrChange w:id="4116" w:author="Jeannie's Laptop" w:date="2019-07-22T16:51:00Z">
              <w:tcPr>
                <w:tcW w:w="0" w:type="auto"/>
                <w:shd w:val="clear" w:color="auto" w:fill="auto"/>
                <w:vAlign w:val="center"/>
                <w:hideMark/>
              </w:tcPr>
            </w:tcPrChange>
          </w:tcPr>
          <w:p w14:paraId="5E7421BA" w14:textId="77777777" w:rsidR="002A2506" w:rsidRPr="00063AAB" w:rsidRDefault="002A2506" w:rsidP="002A2506">
            <w:pPr>
              <w:jc w:val="right"/>
              <w:rPr>
                <w:rFonts w:ascii="Times New Roman" w:eastAsia="Times New Roman" w:hAnsi="Times New Roman" w:cs="Times New Roman"/>
                <w:bCs/>
                <w:lang w:eastAsia="zh-TW"/>
                <w:rPrChange w:id="4117" w:author="Agate Publishing" w:date="2019-08-26T15:39:00Z">
                  <w:rPr>
                    <w:rFonts w:ascii="Times New Roman" w:eastAsia="Times New Roman" w:hAnsi="Times New Roman" w:cs="Times New Roman"/>
                    <w:bCs/>
                    <w:lang w:val="en-IN" w:eastAsia="zh-TW"/>
                  </w:rPr>
                </w:rPrChange>
              </w:rPr>
            </w:pPr>
          </w:p>
        </w:tc>
        <w:tc>
          <w:tcPr>
            <w:tcW w:w="0" w:type="auto"/>
            <w:hideMark/>
            <w:tcPrChange w:id="4118" w:author="Jeannie's Laptop" w:date="2019-07-22T16:51:00Z">
              <w:tcPr>
                <w:tcW w:w="0" w:type="auto"/>
                <w:shd w:val="clear" w:color="auto" w:fill="auto"/>
                <w:vAlign w:val="center"/>
                <w:hideMark/>
              </w:tcPr>
            </w:tcPrChange>
          </w:tcPr>
          <w:p w14:paraId="283ED296" w14:textId="77777777" w:rsidR="002A2506" w:rsidRPr="00063AAB" w:rsidRDefault="002A2506" w:rsidP="002A2506">
            <w:pPr>
              <w:jc w:val="right"/>
              <w:rPr>
                <w:rFonts w:ascii="Times New Roman" w:eastAsia="Times New Roman" w:hAnsi="Times New Roman" w:cs="Times New Roman"/>
                <w:bCs/>
                <w:lang w:eastAsia="zh-TW"/>
                <w:rPrChange w:id="4119" w:author="Agate Publishing" w:date="2019-08-26T15:39:00Z">
                  <w:rPr>
                    <w:rFonts w:ascii="Times New Roman" w:eastAsia="Times New Roman" w:hAnsi="Times New Roman" w:cs="Times New Roman"/>
                    <w:bCs/>
                    <w:lang w:val="en-IN" w:eastAsia="zh-TW"/>
                  </w:rPr>
                </w:rPrChange>
              </w:rPr>
            </w:pPr>
          </w:p>
        </w:tc>
        <w:tc>
          <w:tcPr>
            <w:tcW w:w="0" w:type="auto"/>
            <w:hideMark/>
            <w:tcPrChange w:id="4120" w:author="Jeannie's Laptop" w:date="2019-07-22T16:51:00Z">
              <w:tcPr>
                <w:tcW w:w="0" w:type="auto"/>
                <w:shd w:val="clear" w:color="auto" w:fill="auto"/>
                <w:vAlign w:val="center"/>
                <w:hideMark/>
              </w:tcPr>
            </w:tcPrChange>
          </w:tcPr>
          <w:p w14:paraId="0D217B31" w14:textId="77777777" w:rsidR="002A2506" w:rsidRPr="00063AAB" w:rsidRDefault="002A2506" w:rsidP="002A2506">
            <w:pPr>
              <w:jc w:val="center"/>
              <w:rPr>
                <w:rFonts w:ascii="Times New Roman" w:eastAsia="Times New Roman" w:hAnsi="Times New Roman" w:cs="Times New Roman"/>
                <w:bCs/>
                <w:lang w:eastAsia="zh-TW"/>
                <w:rPrChange w:id="4121"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122" w:author="Agate Publishing" w:date="2019-08-26T15:39:00Z">
                  <w:rPr>
                    <w:rFonts w:ascii="Times New Roman" w:eastAsia="Times New Roman" w:hAnsi="Times New Roman" w:cs="Times New Roman"/>
                    <w:bCs/>
                    <w:lang w:val="en-IN" w:eastAsia="zh-TW"/>
                  </w:rPr>
                </w:rPrChange>
              </w:rPr>
              <w:t>60%</w:t>
            </w:r>
          </w:p>
        </w:tc>
        <w:tc>
          <w:tcPr>
            <w:tcW w:w="0" w:type="auto"/>
            <w:hideMark/>
            <w:tcPrChange w:id="4123" w:author="Jeannie's Laptop" w:date="2019-07-22T16:51:00Z">
              <w:tcPr>
                <w:tcW w:w="0" w:type="auto"/>
                <w:shd w:val="clear" w:color="auto" w:fill="auto"/>
                <w:vAlign w:val="center"/>
                <w:hideMark/>
              </w:tcPr>
            </w:tcPrChange>
          </w:tcPr>
          <w:p w14:paraId="587FD134" w14:textId="77777777" w:rsidR="002A2506" w:rsidRPr="00063AAB" w:rsidRDefault="002A2506" w:rsidP="002A2506">
            <w:pPr>
              <w:rPr>
                <w:rFonts w:ascii="Times New Roman" w:eastAsia="Times New Roman" w:hAnsi="Times New Roman" w:cs="Times New Roman"/>
                <w:bCs/>
                <w:lang w:eastAsia="zh-TW"/>
                <w:rPrChange w:id="4124" w:author="Agate Publishing" w:date="2019-08-26T15:39:00Z">
                  <w:rPr>
                    <w:rFonts w:ascii="Times New Roman" w:eastAsia="Times New Roman" w:hAnsi="Times New Roman" w:cs="Times New Roman"/>
                    <w:bCs/>
                    <w:lang w:val="en-IN" w:eastAsia="zh-TW"/>
                  </w:rPr>
                </w:rPrChange>
              </w:rPr>
            </w:pPr>
          </w:p>
        </w:tc>
      </w:tr>
    </w:tbl>
    <w:p w14:paraId="4CC7CC2A" w14:textId="77777777" w:rsidR="008C6CDC" w:rsidRPr="00063AAB" w:rsidRDefault="008C6CDC" w:rsidP="002217A9">
      <w:pPr>
        <w:widowControl w:val="0"/>
        <w:spacing w:after="0" w:line="240" w:lineRule="auto"/>
        <w:rPr>
          <w:rFonts w:ascii="Times New Roman" w:hAnsi="Times New Roman" w:cs="Times New Roman"/>
          <w:bCs/>
          <w:rPrChange w:id="4125" w:author="Agate Publishing" w:date="2019-08-26T15:39:00Z">
            <w:rPr>
              <w:rFonts w:ascii="Times New Roman" w:hAnsi="Times New Roman" w:cs="Times New Roman"/>
              <w:bCs/>
            </w:rPr>
          </w:rPrChange>
        </w:rPr>
      </w:pPr>
    </w:p>
    <w:p w14:paraId="27F03509"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4126" w:author="Agate Publishing" w:date="2019-08-26T15:39:00Z">
            <w:rPr>
              <w:rFonts w:ascii="Times New Roman" w:eastAsia="Helvetica,dialog,Verdana,unifon" w:hAnsi="Times New Roman" w:cs="Times New Roman"/>
              <w:bCs/>
            </w:rPr>
          </w:rPrChange>
        </w:rPr>
        <w:t>If Unique's monthly fixed costs average $400,000, what is its break-even po</w:t>
      </w:r>
      <w:r w:rsidR="002A2506" w:rsidRPr="00063AAB">
        <w:rPr>
          <w:rFonts w:ascii="Times New Roman" w:eastAsia="Helvetica,dialog,Verdana,unifon" w:hAnsi="Times New Roman" w:cs="Times New Roman"/>
          <w:bCs/>
          <w:rPrChange w:id="4127" w:author="Agate Publishing" w:date="2019-08-26T15:39:00Z">
            <w:rPr>
              <w:rFonts w:ascii="Times New Roman" w:eastAsia="Helvetica,dialog,Verdana,unifon" w:hAnsi="Times New Roman" w:cs="Times New Roman"/>
              <w:bCs/>
            </w:rPr>
          </w:rPrChange>
        </w:rPr>
        <w:t>int expressed in sales dollars?</w:t>
      </w:r>
      <w:r w:rsidR="00245690" w:rsidRPr="00063AAB">
        <w:rPr>
          <w:rFonts w:ascii="Times New Roman" w:eastAsia="Helvetica,dialog,Verdana,unifon" w:hAnsi="Times New Roman" w:cs="Times New Roman"/>
          <w:bCs/>
          <w:rPrChange w:id="4128" w:author="Agate Publishing" w:date="2019-08-26T15:39:00Z">
            <w:rPr>
              <w:rFonts w:ascii="Times New Roman" w:eastAsia="Helvetica,dialog,Verdana,unifon" w:hAnsi="Times New Roman" w:cs="Times New Roman"/>
              <w:bCs/>
            </w:rPr>
          </w:rPrChange>
        </w:rPr>
        <w:t xml:space="preserve"> </w:t>
      </w:r>
      <w:r w:rsidR="00245690" w:rsidRPr="00063AAB">
        <w:rPr>
          <w:rFonts w:ascii="Times New Roman" w:hAnsi="Times New Roman" w:cs="Times New Roman"/>
          <w:bCs/>
          <w:rPrChange w:id="4129" w:author="Agate Publishing" w:date="2019-08-26T15:39:00Z">
            <w:rPr>
              <w:rFonts w:ascii="Times New Roman" w:hAnsi="Times New Roman" w:cs="Times New Roman"/>
              <w:b/>
              <w:bCs/>
            </w:rPr>
          </w:rPrChange>
        </w:rPr>
        <w:t>(Round the answer to the nearest dollar.)</w:t>
      </w:r>
    </w:p>
    <w:p w14:paraId="452F6293" w14:textId="77777777" w:rsidR="008C6CDC" w:rsidRPr="00063AAB" w:rsidRDefault="008C6CDC" w:rsidP="002217A9">
      <w:pPr>
        <w:widowControl w:val="0"/>
        <w:spacing w:after="0" w:line="240" w:lineRule="auto"/>
        <w:rPr>
          <w:rFonts w:ascii="Times New Roman" w:hAnsi="Times New Roman" w:cs="Times New Roman"/>
          <w:bCs/>
        </w:rPr>
      </w:pPr>
    </w:p>
    <w:p w14:paraId="45E5861B" w14:textId="77777777" w:rsidR="008C6CDC" w:rsidRPr="00063AAB" w:rsidRDefault="008C6CDC" w:rsidP="002217A9">
      <w:pPr>
        <w:widowControl w:val="0"/>
        <w:spacing w:after="0" w:line="240" w:lineRule="auto"/>
        <w:rPr>
          <w:rFonts w:ascii="Times New Roman" w:hAnsi="Times New Roman" w:cs="Times New Roman"/>
          <w:bCs/>
          <w:rPrChange w:id="413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131" w:author="Agate Publishing" w:date="2019-08-26T15:39:00Z">
            <w:rPr>
              <w:rFonts w:ascii="Times New Roman" w:eastAsia="Helvetica,dialog,Verdana,unifon" w:hAnsi="Times New Roman" w:cs="Times New Roman"/>
              <w:bCs/>
            </w:rPr>
          </w:rPrChange>
        </w:rPr>
        <w:t>A. $1,320,462</w:t>
      </w:r>
    </w:p>
    <w:p w14:paraId="11569872" w14:textId="77777777" w:rsidR="008C6CDC" w:rsidRPr="00063AAB" w:rsidRDefault="008C6CDC" w:rsidP="002217A9">
      <w:pPr>
        <w:widowControl w:val="0"/>
        <w:spacing w:after="0" w:line="240" w:lineRule="auto"/>
        <w:rPr>
          <w:rFonts w:ascii="Times New Roman" w:hAnsi="Times New Roman" w:cs="Times New Roman"/>
          <w:bCs/>
          <w:rPrChange w:id="4132" w:author="Agate Publishing" w:date="2019-08-26T15:39:00Z">
            <w:rPr>
              <w:rFonts w:ascii="Times New Roman" w:hAnsi="Times New Roman" w:cs="Times New Roman"/>
              <w:bCs/>
            </w:rPr>
          </w:rPrChange>
        </w:rPr>
      </w:pPr>
    </w:p>
    <w:p w14:paraId="422310B3" w14:textId="77777777" w:rsidR="008C6CDC" w:rsidRPr="00063AAB" w:rsidRDefault="008C6CDC" w:rsidP="002217A9">
      <w:pPr>
        <w:widowControl w:val="0"/>
        <w:spacing w:after="0" w:line="240" w:lineRule="auto"/>
        <w:rPr>
          <w:rFonts w:ascii="Times New Roman" w:hAnsi="Times New Roman" w:cs="Times New Roman"/>
          <w:bCs/>
          <w:rPrChange w:id="413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134" w:author="Agate Publishing" w:date="2019-08-26T15:39:00Z">
            <w:rPr>
              <w:rFonts w:ascii="Times New Roman" w:eastAsia="Helvetica,dialog,Verdana,unifon" w:hAnsi="Times New Roman" w:cs="Times New Roman"/>
              <w:bCs/>
            </w:rPr>
          </w:rPrChange>
        </w:rPr>
        <w:t>B. $1,250,000</w:t>
      </w:r>
    </w:p>
    <w:p w14:paraId="56448136" w14:textId="77777777" w:rsidR="008C6CDC" w:rsidRPr="00063AAB" w:rsidRDefault="008C6CDC" w:rsidP="002217A9">
      <w:pPr>
        <w:widowControl w:val="0"/>
        <w:spacing w:after="0" w:line="240" w:lineRule="auto"/>
        <w:rPr>
          <w:rFonts w:ascii="Times New Roman" w:hAnsi="Times New Roman" w:cs="Times New Roman"/>
          <w:bCs/>
          <w:rPrChange w:id="4135" w:author="Agate Publishing" w:date="2019-08-26T15:39:00Z">
            <w:rPr>
              <w:rFonts w:ascii="Times New Roman" w:hAnsi="Times New Roman" w:cs="Times New Roman"/>
              <w:bCs/>
            </w:rPr>
          </w:rPrChange>
        </w:rPr>
      </w:pPr>
    </w:p>
    <w:p w14:paraId="1D1DDAD2" w14:textId="77777777" w:rsidR="008C6CDC" w:rsidRPr="00063AAB" w:rsidRDefault="008C6CDC" w:rsidP="002217A9">
      <w:pPr>
        <w:widowControl w:val="0"/>
        <w:spacing w:after="0" w:line="240" w:lineRule="auto"/>
        <w:rPr>
          <w:rFonts w:ascii="Times New Roman" w:hAnsi="Times New Roman" w:cs="Times New Roman"/>
          <w:bCs/>
          <w:rPrChange w:id="413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137" w:author="Agate Publishing" w:date="2019-08-26T15:39:00Z">
            <w:rPr>
              <w:rFonts w:ascii="Times New Roman" w:eastAsia="Helvetica,dialog,Verdana,unifon" w:hAnsi="Times New Roman" w:cs="Times New Roman"/>
              <w:bCs/>
            </w:rPr>
          </w:rPrChange>
        </w:rPr>
        <w:t>C. $1,400,000</w:t>
      </w:r>
    </w:p>
    <w:p w14:paraId="1D607AD7" w14:textId="77777777" w:rsidR="008C6CDC" w:rsidRPr="00063AAB" w:rsidRDefault="008C6CDC" w:rsidP="002217A9">
      <w:pPr>
        <w:widowControl w:val="0"/>
        <w:spacing w:after="0" w:line="240" w:lineRule="auto"/>
        <w:rPr>
          <w:rFonts w:ascii="Times New Roman" w:hAnsi="Times New Roman" w:cs="Times New Roman"/>
          <w:bCs/>
          <w:rPrChange w:id="4138" w:author="Agate Publishing" w:date="2019-08-26T15:39:00Z">
            <w:rPr>
              <w:rFonts w:ascii="Times New Roman" w:hAnsi="Times New Roman" w:cs="Times New Roman"/>
              <w:bCs/>
            </w:rPr>
          </w:rPrChange>
        </w:rPr>
      </w:pPr>
    </w:p>
    <w:p w14:paraId="195547B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13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4140"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4141" w:author="Agate Publishing" w:date="2019-08-26T15:39:00Z">
            <w:rPr>
              <w:rFonts w:ascii="Times New Roman" w:eastAsia="Helvetica,dialog,Verdana,unifon" w:hAnsi="Times New Roman" w:cs="Times New Roman"/>
              <w:bCs/>
            </w:rPr>
          </w:rPrChange>
        </w:rPr>
        <w:t>. $1,052,632</w:t>
      </w:r>
    </w:p>
    <w:p w14:paraId="477E26BE" w14:textId="77777777" w:rsidR="00DB0220" w:rsidRPr="00063AAB" w:rsidRDefault="00DB0220" w:rsidP="00DB0220">
      <w:pPr>
        <w:widowControl w:val="0"/>
        <w:spacing w:after="0" w:line="240" w:lineRule="auto"/>
        <w:rPr>
          <w:ins w:id="4142" w:author="Jeannie's Laptop" w:date="2019-07-23T12:34:00Z"/>
          <w:rFonts w:ascii="Times New Roman" w:hAnsi="Times New Roman" w:cs="Times New Roman"/>
          <w:bCs/>
          <w:rPrChange w:id="4143" w:author="Agate Publishing" w:date="2019-08-26T15:39:00Z">
            <w:rPr>
              <w:ins w:id="4144" w:author="Jeannie's Laptop" w:date="2019-07-23T12:34:00Z"/>
              <w:rFonts w:ascii="Times New Roman" w:hAnsi="Times New Roman" w:cs="Times New Roman"/>
              <w:bCs/>
            </w:rPr>
          </w:rPrChange>
        </w:rPr>
      </w:pPr>
    </w:p>
    <w:p w14:paraId="4DA11732" w14:textId="77777777" w:rsidR="00DB0220" w:rsidRPr="00063AAB" w:rsidRDefault="00DB0220" w:rsidP="00DB0220">
      <w:pPr>
        <w:widowControl w:val="0"/>
        <w:spacing w:after="0" w:line="240" w:lineRule="auto"/>
        <w:rPr>
          <w:ins w:id="4145" w:author="Jeannie's Laptop" w:date="2019-07-23T12:34:00Z"/>
          <w:rFonts w:ascii="Times New Roman" w:hAnsi="Times New Roman" w:cs="Times New Roman"/>
          <w:bCs/>
          <w:rPrChange w:id="4146" w:author="Agate Publishing" w:date="2019-08-26T15:39:00Z">
            <w:rPr>
              <w:ins w:id="4147" w:author="Jeannie's Laptop" w:date="2019-07-23T12:34:00Z"/>
              <w:rFonts w:ascii="Times New Roman" w:hAnsi="Times New Roman" w:cs="Times New Roman"/>
              <w:bCs/>
            </w:rPr>
          </w:rPrChange>
        </w:rPr>
      </w:pPr>
      <w:ins w:id="4148" w:author="Jeannie's Laptop" w:date="2019-07-23T12:34:00Z">
        <w:r w:rsidRPr="00063AAB">
          <w:rPr>
            <w:rFonts w:ascii="Times New Roman" w:eastAsia="Helvetica,dialog,Verdana,unifon" w:hAnsi="Times New Roman" w:cs="Times New Roman"/>
            <w:bCs/>
            <w:rPrChange w:id="4149" w:author="Agate Publishing" w:date="2019-08-26T15:39:00Z">
              <w:rPr>
                <w:rFonts w:ascii="Times New Roman" w:eastAsia="Helvetica,dialog,Verdana,unifon" w:hAnsi="Times New Roman" w:cs="Times New Roman"/>
                <w:bCs/>
              </w:rPr>
            </w:rPrChange>
          </w:rPr>
          <w:t>Feedback:</w:t>
        </w:r>
      </w:ins>
    </w:p>
    <w:p w14:paraId="77AC5D57" w14:textId="14923168" w:rsidR="002A2506" w:rsidRPr="00063AAB" w:rsidDel="00DB0220" w:rsidRDefault="002A2506" w:rsidP="002217A9">
      <w:pPr>
        <w:widowControl w:val="0"/>
        <w:spacing w:after="0" w:line="240" w:lineRule="auto"/>
        <w:rPr>
          <w:del w:id="4150" w:author="Jeannie's Laptop" w:date="2019-07-23T12:34:00Z"/>
          <w:rFonts w:ascii="Times New Roman" w:hAnsi="Times New Roman" w:cs="Times New Roman"/>
          <w:bCs/>
          <w:rPrChange w:id="4151" w:author="Agate Publishing" w:date="2019-08-26T15:39:00Z">
            <w:rPr>
              <w:del w:id="4152" w:author="Jeannie's Laptop" w:date="2019-07-23T12:34:00Z"/>
              <w:rFonts w:ascii="Times New Roman" w:hAnsi="Times New Roman" w:cs="Times New Roman"/>
              <w:bCs/>
            </w:rPr>
          </w:rPrChange>
        </w:rPr>
      </w:pPr>
    </w:p>
    <w:p w14:paraId="2A85BF1A" w14:textId="77777777" w:rsidR="008C6CDC" w:rsidRPr="00063AAB" w:rsidRDefault="008C6CDC" w:rsidP="002217A9">
      <w:pPr>
        <w:widowControl w:val="0"/>
        <w:spacing w:after="0" w:line="240" w:lineRule="auto"/>
        <w:rPr>
          <w:rFonts w:ascii="Times New Roman" w:hAnsi="Times New Roman" w:cs="Times New Roman"/>
          <w:bCs/>
          <w:rPrChange w:id="415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154" w:author="Agate Publishing" w:date="2019-08-26T15:39:00Z">
            <w:rPr>
              <w:rFonts w:ascii="Times New Roman" w:eastAsia="Helvetica,dialog,Verdana,unifon" w:hAnsi="Times New Roman" w:cs="Times New Roman"/>
              <w:bCs/>
            </w:rPr>
          </w:rPrChange>
        </w:rPr>
        <w:t>Average contribution margin = (50% × 40%) + (30% × 60%) = 38%</w:t>
      </w:r>
    </w:p>
    <w:p w14:paraId="680122E2" w14:textId="77777777" w:rsidR="008C6CDC" w:rsidRPr="00063AAB" w:rsidRDefault="008C6CDC" w:rsidP="002217A9">
      <w:pPr>
        <w:widowControl w:val="0"/>
        <w:spacing w:after="0" w:line="240" w:lineRule="auto"/>
        <w:rPr>
          <w:rFonts w:ascii="Times New Roman" w:hAnsi="Times New Roman" w:cs="Times New Roman"/>
          <w:bCs/>
          <w:rPrChange w:id="415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156" w:author="Agate Publishing" w:date="2019-08-26T15:39:00Z">
            <w:rPr>
              <w:rFonts w:ascii="Times New Roman" w:eastAsia="Helvetica,dialog,Verdana,unifon" w:hAnsi="Times New Roman" w:cs="Times New Roman"/>
              <w:bCs/>
            </w:rPr>
          </w:rPrChange>
        </w:rPr>
        <w:t>$400,000 ÷ 38% = $1,052,632 rounded</w:t>
      </w:r>
    </w:p>
    <w:p w14:paraId="0EA41B29" w14:textId="77777777" w:rsidR="008C6CDC" w:rsidRPr="00063AAB" w:rsidRDefault="008C6CDC" w:rsidP="002217A9">
      <w:pPr>
        <w:widowControl w:val="0"/>
        <w:spacing w:after="0" w:line="240" w:lineRule="auto"/>
        <w:rPr>
          <w:rFonts w:ascii="Times New Roman" w:hAnsi="Times New Roman" w:cs="Times New Roman"/>
          <w:bCs/>
          <w:rPrChange w:id="4157" w:author="Agate Publishing" w:date="2019-08-26T15:39:00Z">
            <w:rPr>
              <w:rFonts w:ascii="Times New Roman" w:hAnsi="Times New Roman" w:cs="Times New Roman"/>
              <w:bCs/>
            </w:rPr>
          </w:rPrChange>
        </w:rPr>
      </w:pPr>
    </w:p>
    <w:p w14:paraId="48B2AC5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1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159" w:author="Agate Publishing" w:date="2019-08-26T15:39:00Z">
            <w:rPr>
              <w:rFonts w:ascii="Times New Roman" w:eastAsia="Helvetica,dialog,Verdana,unifon" w:hAnsi="Times New Roman" w:cs="Times New Roman"/>
              <w:bCs/>
            </w:rPr>
          </w:rPrChange>
        </w:rPr>
        <w:t>AACSB: Analytical Thinking</w:t>
      </w:r>
    </w:p>
    <w:p w14:paraId="098970A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16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161" w:author="Agate Publishing" w:date="2019-08-26T15:39:00Z">
            <w:rPr>
              <w:rFonts w:ascii="Times New Roman" w:eastAsia="Helvetica,dialog,Verdana,unifon" w:hAnsi="Times New Roman" w:cs="Times New Roman"/>
              <w:bCs/>
            </w:rPr>
          </w:rPrChange>
        </w:rPr>
        <w:t>AICPA: BB Critical Thinking</w:t>
      </w:r>
    </w:p>
    <w:p w14:paraId="78B3663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16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163" w:author="Agate Publishing" w:date="2019-08-26T15:39:00Z">
            <w:rPr>
              <w:rFonts w:ascii="Times New Roman" w:eastAsia="Helvetica,dialog,Verdana,unifon" w:hAnsi="Times New Roman" w:cs="Times New Roman"/>
              <w:bCs/>
            </w:rPr>
          </w:rPrChange>
        </w:rPr>
        <w:t>AICPA: FN Measurement</w:t>
      </w:r>
    </w:p>
    <w:p w14:paraId="156665D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16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165" w:author="Agate Publishing" w:date="2019-08-26T15:39:00Z">
            <w:rPr>
              <w:rFonts w:ascii="Times New Roman" w:eastAsia="Helvetica,dialog,Verdana,unifon" w:hAnsi="Times New Roman" w:cs="Times New Roman"/>
              <w:bCs/>
            </w:rPr>
          </w:rPrChange>
        </w:rPr>
        <w:t>Accessibility: Keyboard Navigation</w:t>
      </w:r>
    </w:p>
    <w:p w14:paraId="145DB2C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1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167" w:author="Agate Publishing" w:date="2019-08-26T15:39:00Z">
            <w:rPr>
              <w:rFonts w:ascii="Times New Roman" w:eastAsia="Helvetica,dialog,Verdana,unifon" w:hAnsi="Times New Roman" w:cs="Times New Roman"/>
              <w:bCs/>
            </w:rPr>
          </w:rPrChange>
        </w:rPr>
        <w:t>Blooms: Apply</w:t>
      </w:r>
    </w:p>
    <w:p w14:paraId="699FAB8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16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169" w:author="Agate Publishing" w:date="2019-08-26T15:39:00Z">
            <w:rPr>
              <w:rFonts w:ascii="Times New Roman" w:eastAsia="Helvetica,dialog,Verdana,unifon" w:hAnsi="Times New Roman" w:cs="Times New Roman"/>
              <w:bCs/>
            </w:rPr>
          </w:rPrChange>
        </w:rPr>
        <w:lastRenderedPageBreak/>
        <w:t>Difficulty: 3 Hard</w:t>
      </w:r>
    </w:p>
    <w:p w14:paraId="2D83EE8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17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171" w:author="Agate Publishing" w:date="2019-08-26T15:39:00Z">
            <w:rPr>
              <w:rFonts w:ascii="Times New Roman" w:eastAsia="Helvetica,dialog,Verdana,unifon" w:hAnsi="Times New Roman" w:cs="Times New Roman"/>
              <w:bCs/>
            </w:rPr>
          </w:rPrChange>
        </w:rPr>
        <w:t>Learning Objective: 20-08 Use CVP when a company sells multiple products.</w:t>
      </w:r>
    </w:p>
    <w:p w14:paraId="39616E8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17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173" w:author="Agate Publishing" w:date="2019-08-26T15:39:00Z">
            <w:rPr>
              <w:rFonts w:ascii="Times New Roman" w:eastAsia="Helvetica,dialog,Verdana,unifon" w:hAnsi="Times New Roman" w:cs="Times New Roman"/>
              <w:bCs/>
            </w:rPr>
          </w:rPrChange>
        </w:rPr>
        <w:t>Topic: CVP Analysis When a Company Sells Many Products</w:t>
      </w:r>
    </w:p>
    <w:p w14:paraId="69DA1C90"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4174" w:author="Agate Publishing" w:date="2019-08-26T15:39:00Z">
            <w:rPr>
              <w:rFonts w:ascii="Times New Roman" w:eastAsia="Helvetica,dialog,Verdana,unifon" w:hAnsi="Times New Roman" w:cs="Times New Roman"/>
              <w:bCs/>
            </w:rPr>
          </w:rPrChange>
        </w:rPr>
      </w:pPr>
    </w:p>
    <w:p w14:paraId="6F86B340"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4175" w:author="Agate Publishing" w:date="2019-08-26T15:39:00Z">
            <w:rPr>
              <w:rFonts w:ascii="Times New Roman" w:eastAsia="Helvetica,dialog,Verdana,unifon" w:hAnsi="Times New Roman" w:cs="Times New Roman"/>
              <w:bCs/>
            </w:rPr>
          </w:rPrChange>
        </w:rPr>
      </w:pPr>
    </w:p>
    <w:p w14:paraId="1D979085" w14:textId="77777777" w:rsidR="008C6CDC" w:rsidRPr="00063AAB" w:rsidRDefault="008C6CDC" w:rsidP="002217A9">
      <w:pPr>
        <w:widowControl w:val="0"/>
        <w:spacing w:after="0" w:line="240" w:lineRule="auto"/>
        <w:rPr>
          <w:rFonts w:ascii="Times New Roman" w:hAnsi="Times New Roman" w:cs="Times New Roman"/>
          <w:bCs/>
          <w:rPrChange w:id="417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177" w:author="Agate Publishing" w:date="2019-08-26T15:39:00Z">
            <w:rPr>
              <w:rFonts w:ascii="Times New Roman" w:eastAsia="Helvetica,dialog,Verdana,unifon" w:hAnsi="Times New Roman" w:cs="Times New Roman"/>
              <w:bCs/>
            </w:rPr>
          </w:rPrChange>
        </w:rPr>
        <w:t>95. Stupper Corporation manufactures two products; data are shown below:</w:t>
      </w:r>
    </w:p>
    <w:p w14:paraId="5A8FF1F1" w14:textId="77777777" w:rsidR="008C6CDC" w:rsidRPr="00063AAB" w:rsidRDefault="008C6CDC" w:rsidP="002217A9">
      <w:pPr>
        <w:widowControl w:val="0"/>
        <w:spacing w:after="0" w:line="240" w:lineRule="auto"/>
        <w:rPr>
          <w:rFonts w:ascii="Times New Roman" w:hAnsi="Times New Roman" w:cs="Times New Roman"/>
          <w:bCs/>
          <w:rPrChange w:id="4178" w:author="Agate Publishing" w:date="2019-08-26T15:39:00Z">
            <w:rPr>
              <w:rFonts w:ascii="Times New Roman" w:hAnsi="Times New Roman" w:cs="Times New Roman"/>
              <w:bCs/>
            </w:rPr>
          </w:rPrChange>
        </w:rPr>
      </w:pPr>
    </w:p>
    <w:tbl>
      <w:tblPr>
        <w:tblStyle w:val="GridTableLight"/>
        <w:tblW w:w="6889" w:type="dxa"/>
        <w:tblLook w:val="04A0" w:firstRow="1" w:lastRow="0" w:firstColumn="1" w:lastColumn="0" w:noHBand="0" w:noVBand="1"/>
        <w:tblPrChange w:id="4179" w:author="Jeannie's Laptop" w:date="2019-07-22T16:51:00Z">
          <w:tblPr>
            <w:tblW w:w="6889" w:type="dxa"/>
            <w:tblCellSpacing w:w="0" w:type="dxa"/>
            <w:tblCellMar>
              <w:left w:w="0" w:type="dxa"/>
              <w:right w:w="0" w:type="dxa"/>
            </w:tblCellMar>
            <w:tblLook w:val="04A0" w:firstRow="1" w:lastRow="0" w:firstColumn="1" w:lastColumn="0" w:noHBand="0" w:noVBand="1"/>
          </w:tblPr>
        </w:tblPrChange>
      </w:tblPr>
      <w:tblGrid>
        <w:gridCol w:w="1265"/>
        <w:gridCol w:w="3158"/>
        <w:gridCol w:w="252"/>
        <w:gridCol w:w="462"/>
        <w:gridCol w:w="1290"/>
        <w:gridCol w:w="462"/>
        <w:tblGridChange w:id="4180">
          <w:tblGrid>
            <w:gridCol w:w="1500"/>
            <w:gridCol w:w="3147"/>
            <w:gridCol w:w="8"/>
            <w:gridCol w:w="33"/>
            <w:gridCol w:w="2168"/>
            <w:gridCol w:w="33"/>
          </w:tblGrid>
        </w:tblGridChange>
      </w:tblGrid>
      <w:tr w:rsidR="002A2506" w:rsidRPr="00063AAB" w14:paraId="5DFC277E" w14:textId="77777777" w:rsidTr="0053784C">
        <w:trPr>
          <w:trHeight w:val="253"/>
          <w:trPrChange w:id="4181" w:author="Jeannie's Laptop" w:date="2019-07-22T16:51:00Z">
            <w:trPr>
              <w:trHeight w:val="253"/>
              <w:tblCellSpacing w:w="0" w:type="dxa"/>
            </w:trPr>
          </w:trPrChange>
        </w:trPr>
        <w:tc>
          <w:tcPr>
            <w:tcW w:w="0" w:type="auto"/>
            <w:hideMark/>
            <w:tcPrChange w:id="4182" w:author="Jeannie's Laptop" w:date="2019-07-22T16:51:00Z">
              <w:tcPr>
                <w:tcW w:w="0" w:type="auto"/>
                <w:shd w:val="clear" w:color="auto" w:fill="auto"/>
                <w:tcMar>
                  <w:top w:w="0" w:type="dxa"/>
                  <w:left w:w="225" w:type="dxa"/>
                  <w:bottom w:w="0" w:type="dxa"/>
                  <w:right w:w="0" w:type="dxa"/>
                </w:tcMar>
                <w:vAlign w:val="center"/>
                <w:hideMark/>
              </w:tcPr>
            </w:tcPrChange>
          </w:tcPr>
          <w:p w14:paraId="5F418A28" w14:textId="77777777" w:rsidR="002A2506" w:rsidRPr="00063AAB" w:rsidRDefault="002A2506" w:rsidP="002A2506">
            <w:pPr>
              <w:widowControl w:val="0"/>
              <w:autoSpaceDE w:val="0"/>
              <w:autoSpaceDN w:val="0"/>
              <w:adjustRightInd w:val="0"/>
              <w:ind w:left="361"/>
              <w:rPr>
                <w:rFonts w:ascii="Times New Roman" w:eastAsia="Times New Roman" w:hAnsi="Times New Roman" w:cs="Times New Roman"/>
                <w:b/>
                <w:lang w:eastAsia="zh-TW"/>
                <w:rPrChange w:id="4183" w:author="Agate Publishing" w:date="2019-08-26T15:39:00Z">
                  <w:rPr>
                    <w:rFonts w:ascii="Times New Roman" w:eastAsia="Times New Roman" w:hAnsi="Times New Roman" w:cs="Times New Roman"/>
                    <w:sz w:val="12"/>
                    <w:szCs w:val="12"/>
                    <w:lang w:val="en-IN" w:eastAsia="zh-TW"/>
                  </w:rPr>
                </w:rPrChange>
              </w:rPr>
            </w:pPr>
          </w:p>
        </w:tc>
        <w:tc>
          <w:tcPr>
            <w:tcW w:w="0" w:type="auto"/>
            <w:hideMark/>
            <w:tcPrChange w:id="4184" w:author="Jeannie's Laptop" w:date="2019-07-22T16:51:00Z">
              <w:tcPr>
                <w:tcW w:w="0" w:type="auto"/>
                <w:shd w:val="clear" w:color="auto" w:fill="auto"/>
                <w:vAlign w:val="center"/>
                <w:hideMark/>
              </w:tcPr>
            </w:tcPrChange>
          </w:tcPr>
          <w:p w14:paraId="705E180A" w14:textId="77777777" w:rsidR="002A2506" w:rsidRPr="00063AAB" w:rsidRDefault="002A2506" w:rsidP="002A2506">
            <w:pPr>
              <w:spacing w:after="160" w:line="259" w:lineRule="auto"/>
              <w:jc w:val="center"/>
              <w:rPr>
                <w:rFonts w:ascii="Times New Roman" w:eastAsia="Times New Roman" w:hAnsi="Times New Roman" w:cs="Times New Roman"/>
                <w:b/>
                <w:lang w:eastAsia="zh-TW"/>
                <w:rPrChange w:id="4185"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4186" w:author="Agate Publishing" w:date="2019-08-26T15:39:00Z">
                  <w:rPr>
                    <w:rFonts w:ascii="Times New Roman" w:eastAsia="Times New Roman" w:hAnsi="Times New Roman" w:cs="Times New Roman"/>
                    <w:lang w:val="en-IN" w:eastAsia="zh-TW"/>
                  </w:rPr>
                </w:rPrChange>
              </w:rPr>
              <w:t>Contribution Margin Ratio</w:t>
            </w:r>
          </w:p>
        </w:tc>
        <w:tc>
          <w:tcPr>
            <w:tcW w:w="0" w:type="auto"/>
            <w:hideMark/>
            <w:tcPrChange w:id="4187" w:author="Jeannie's Laptop" w:date="2019-07-22T16:51:00Z">
              <w:tcPr>
                <w:tcW w:w="0" w:type="auto"/>
                <w:shd w:val="clear" w:color="auto" w:fill="auto"/>
                <w:vAlign w:val="center"/>
                <w:hideMark/>
              </w:tcPr>
            </w:tcPrChange>
          </w:tcPr>
          <w:p w14:paraId="64CD2CF8" w14:textId="77777777" w:rsidR="002A2506" w:rsidRPr="00063AAB" w:rsidRDefault="002A2506" w:rsidP="002A2506">
            <w:pPr>
              <w:widowControl w:val="0"/>
              <w:autoSpaceDE w:val="0"/>
              <w:autoSpaceDN w:val="0"/>
              <w:adjustRightInd w:val="0"/>
              <w:ind w:left="361"/>
              <w:jc w:val="right"/>
              <w:rPr>
                <w:rFonts w:ascii="Times New Roman" w:eastAsia="Times New Roman" w:hAnsi="Times New Roman" w:cs="Times New Roman"/>
                <w:b/>
                <w:lang w:eastAsia="zh-TW"/>
                <w:rPrChange w:id="4188" w:author="Agate Publishing" w:date="2019-08-26T15:39:00Z">
                  <w:rPr>
                    <w:rFonts w:ascii="Times New Roman" w:eastAsia="Times New Roman" w:hAnsi="Times New Roman" w:cs="Times New Roman"/>
                    <w:sz w:val="12"/>
                    <w:szCs w:val="12"/>
                    <w:lang w:val="en-IN" w:eastAsia="zh-TW"/>
                  </w:rPr>
                </w:rPrChange>
              </w:rPr>
            </w:pPr>
          </w:p>
        </w:tc>
        <w:tc>
          <w:tcPr>
            <w:tcW w:w="0" w:type="auto"/>
            <w:gridSpan w:val="3"/>
            <w:hideMark/>
            <w:tcPrChange w:id="4189" w:author="Jeannie's Laptop" w:date="2019-07-22T16:51:00Z">
              <w:tcPr>
                <w:tcW w:w="0" w:type="auto"/>
                <w:gridSpan w:val="3"/>
                <w:shd w:val="clear" w:color="auto" w:fill="auto"/>
                <w:vAlign w:val="bottom"/>
                <w:hideMark/>
              </w:tcPr>
            </w:tcPrChange>
          </w:tcPr>
          <w:p w14:paraId="2E431151" w14:textId="77777777" w:rsidR="002A2506" w:rsidRPr="00063AAB" w:rsidRDefault="002A2506" w:rsidP="002A2506">
            <w:pPr>
              <w:spacing w:after="160" w:line="259" w:lineRule="auto"/>
              <w:jc w:val="center"/>
              <w:rPr>
                <w:rFonts w:ascii="Times New Roman" w:eastAsia="Times New Roman" w:hAnsi="Times New Roman" w:cs="Times New Roman"/>
                <w:b/>
                <w:lang w:eastAsia="zh-TW"/>
                <w:rPrChange w:id="4190"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4191" w:author="Agate Publishing" w:date="2019-08-26T15:39:00Z">
                  <w:rPr>
                    <w:rFonts w:ascii="Times New Roman" w:eastAsia="Times New Roman" w:hAnsi="Times New Roman" w:cs="Times New Roman"/>
                    <w:lang w:val="en-IN" w:eastAsia="zh-TW"/>
                  </w:rPr>
                </w:rPrChange>
              </w:rPr>
              <w:t>Relative Sales Mix</w:t>
            </w:r>
          </w:p>
        </w:tc>
      </w:tr>
      <w:tr w:rsidR="002A2506" w:rsidRPr="00063AAB" w14:paraId="0D66A2D5" w14:textId="77777777" w:rsidTr="0053784C">
        <w:trPr>
          <w:trHeight w:val="261"/>
          <w:trPrChange w:id="4192" w:author="Jeannie's Laptop" w:date="2019-07-22T16:51:00Z">
            <w:trPr>
              <w:trHeight w:val="261"/>
              <w:tblCellSpacing w:w="0" w:type="dxa"/>
            </w:trPr>
          </w:trPrChange>
        </w:trPr>
        <w:tc>
          <w:tcPr>
            <w:tcW w:w="0" w:type="auto"/>
            <w:hideMark/>
            <w:tcPrChange w:id="4193" w:author="Jeannie's Laptop" w:date="2019-07-22T16:51:00Z">
              <w:tcPr>
                <w:tcW w:w="0" w:type="auto"/>
                <w:shd w:val="clear" w:color="auto" w:fill="auto"/>
                <w:tcMar>
                  <w:top w:w="0" w:type="dxa"/>
                  <w:left w:w="225" w:type="dxa"/>
                  <w:bottom w:w="0" w:type="dxa"/>
                  <w:right w:w="0" w:type="dxa"/>
                </w:tcMar>
                <w:vAlign w:val="center"/>
                <w:hideMark/>
              </w:tcPr>
            </w:tcPrChange>
          </w:tcPr>
          <w:p w14:paraId="2D83E929" w14:textId="77777777" w:rsidR="002A2506" w:rsidRPr="00063AAB" w:rsidRDefault="002A2506" w:rsidP="002A2506">
            <w:pPr>
              <w:rPr>
                <w:rFonts w:ascii="Times New Roman" w:eastAsia="Times New Roman" w:hAnsi="Times New Roman" w:cs="Times New Roman"/>
                <w:bCs/>
                <w:lang w:eastAsia="zh-TW"/>
                <w:rPrChange w:id="419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195" w:author="Agate Publishing" w:date="2019-08-26T15:39:00Z">
                  <w:rPr>
                    <w:rFonts w:ascii="Times New Roman" w:eastAsia="Times New Roman" w:hAnsi="Times New Roman" w:cs="Times New Roman"/>
                    <w:bCs/>
                    <w:lang w:val="en-IN" w:eastAsia="zh-TW"/>
                  </w:rPr>
                </w:rPrChange>
              </w:rPr>
              <w:t>Product D</w:t>
            </w:r>
          </w:p>
        </w:tc>
        <w:tc>
          <w:tcPr>
            <w:tcW w:w="0" w:type="auto"/>
            <w:hideMark/>
            <w:tcPrChange w:id="4196" w:author="Jeannie's Laptop" w:date="2019-07-22T16:51:00Z">
              <w:tcPr>
                <w:tcW w:w="0" w:type="auto"/>
                <w:shd w:val="clear" w:color="auto" w:fill="auto"/>
                <w:tcMar>
                  <w:top w:w="0" w:type="dxa"/>
                  <w:left w:w="0" w:type="dxa"/>
                  <w:bottom w:w="0" w:type="dxa"/>
                  <w:right w:w="75" w:type="dxa"/>
                </w:tcMar>
                <w:vAlign w:val="center"/>
                <w:hideMark/>
              </w:tcPr>
            </w:tcPrChange>
          </w:tcPr>
          <w:p w14:paraId="3894A250" w14:textId="77777777" w:rsidR="002A2506" w:rsidRPr="00063AAB" w:rsidRDefault="002A2506" w:rsidP="002A2506">
            <w:pPr>
              <w:jc w:val="center"/>
              <w:rPr>
                <w:rFonts w:ascii="Times New Roman" w:eastAsia="Times New Roman" w:hAnsi="Times New Roman" w:cs="Times New Roman"/>
                <w:bCs/>
                <w:lang w:eastAsia="zh-TW"/>
                <w:rPrChange w:id="4197"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198" w:author="Agate Publishing" w:date="2019-08-26T15:39:00Z">
                  <w:rPr>
                    <w:rFonts w:ascii="Times New Roman" w:eastAsia="Times New Roman" w:hAnsi="Times New Roman" w:cs="Times New Roman"/>
                    <w:bCs/>
                    <w:lang w:val="en-IN" w:eastAsia="zh-TW"/>
                  </w:rPr>
                </w:rPrChange>
              </w:rPr>
              <w:t>50%</w:t>
            </w:r>
          </w:p>
        </w:tc>
        <w:tc>
          <w:tcPr>
            <w:tcW w:w="0" w:type="auto"/>
            <w:hideMark/>
            <w:tcPrChange w:id="4199" w:author="Jeannie's Laptop" w:date="2019-07-22T16:51:00Z">
              <w:tcPr>
                <w:tcW w:w="0" w:type="auto"/>
                <w:shd w:val="clear" w:color="auto" w:fill="auto"/>
                <w:vAlign w:val="center"/>
                <w:hideMark/>
              </w:tcPr>
            </w:tcPrChange>
          </w:tcPr>
          <w:p w14:paraId="3923976D" w14:textId="77777777" w:rsidR="002A2506" w:rsidRPr="00063AAB" w:rsidRDefault="002A2506" w:rsidP="002A2506">
            <w:pPr>
              <w:jc w:val="right"/>
              <w:rPr>
                <w:rFonts w:ascii="Times New Roman" w:eastAsia="Times New Roman" w:hAnsi="Times New Roman" w:cs="Times New Roman"/>
                <w:bCs/>
                <w:lang w:eastAsia="zh-TW"/>
                <w:rPrChange w:id="4200" w:author="Agate Publishing" w:date="2019-08-26T15:39:00Z">
                  <w:rPr>
                    <w:rFonts w:ascii="Times New Roman" w:eastAsia="Times New Roman" w:hAnsi="Times New Roman" w:cs="Times New Roman"/>
                    <w:bCs/>
                    <w:lang w:val="en-IN" w:eastAsia="zh-TW"/>
                  </w:rPr>
                </w:rPrChange>
              </w:rPr>
            </w:pPr>
          </w:p>
        </w:tc>
        <w:tc>
          <w:tcPr>
            <w:tcW w:w="0" w:type="auto"/>
            <w:hideMark/>
            <w:tcPrChange w:id="4201" w:author="Jeannie's Laptop" w:date="2019-07-22T16:51:00Z">
              <w:tcPr>
                <w:tcW w:w="0" w:type="auto"/>
                <w:shd w:val="clear" w:color="auto" w:fill="auto"/>
                <w:vAlign w:val="center"/>
                <w:hideMark/>
              </w:tcPr>
            </w:tcPrChange>
          </w:tcPr>
          <w:p w14:paraId="25750B90" w14:textId="77777777" w:rsidR="002A2506" w:rsidRPr="00063AAB" w:rsidRDefault="002A2506" w:rsidP="002A2506">
            <w:pPr>
              <w:jc w:val="right"/>
              <w:rPr>
                <w:rFonts w:ascii="Times New Roman" w:eastAsia="Times New Roman" w:hAnsi="Times New Roman" w:cs="Times New Roman"/>
                <w:bCs/>
                <w:lang w:eastAsia="zh-TW"/>
                <w:rPrChange w:id="4202" w:author="Agate Publishing" w:date="2019-08-26T15:39:00Z">
                  <w:rPr>
                    <w:rFonts w:ascii="Times New Roman" w:eastAsia="Times New Roman" w:hAnsi="Times New Roman" w:cs="Times New Roman"/>
                    <w:bCs/>
                    <w:lang w:val="en-IN" w:eastAsia="zh-TW"/>
                  </w:rPr>
                </w:rPrChange>
              </w:rPr>
            </w:pPr>
          </w:p>
        </w:tc>
        <w:tc>
          <w:tcPr>
            <w:tcW w:w="0" w:type="auto"/>
            <w:hideMark/>
            <w:tcPrChange w:id="4203" w:author="Jeannie's Laptop" w:date="2019-07-22T16:51:00Z">
              <w:tcPr>
                <w:tcW w:w="0" w:type="auto"/>
                <w:shd w:val="clear" w:color="auto" w:fill="auto"/>
                <w:vAlign w:val="center"/>
                <w:hideMark/>
              </w:tcPr>
            </w:tcPrChange>
          </w:tcPr>
          <w:p w14:paraId="16495A6C" w14:textId="77777777" w:rsidR="002A2506" w:rsidRPr="00063AAB" w:rsidRDefault="002A2506" w:rsidP="002A2506">
            <w:pPr>
              <w:jc w:val="center"/>
              <w:rPr>
                <w:rFonts w:ascii="Times New Roman" w:eastAsia="Times New Roman" w:hAnsi="Times New Roman" w:cs="Times New Roman"/>
                <w:bCs/>
                <w:lang w:eastAsia="zh-TW"/>
                <w:rPrChange w:id="420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205" w:author="Agate Publishing" w:date="2019-08-26T15:39:00Z">
                  <w:rPr>
                    <w:rFonts w:ascii="Times New Roman" w:eastAsia="Times New Roman" w:hAnsi="Times New Roman" w:cs="Times New Roman"/>
                    <w:bCs/>
                    <w:lang w:val="en-IN" w:eastAsia="zh-TW"/>
                  </w:rPr>
                </w:rPrChange>
              </w:rPr>
              <w:t>60%</w:t>
            </w:r>
          </w:p>
        </w:tc>
        <w:tc>
          <w:tcPr>
            <w:tcW w:w="0" w:type="auto"/>
            <w:hideMark/>
            <w:tcPrChange w:id="4206" w:author="Jeannie's Laptop" w:date="2019-07-22T16:51:00Z">
              <w:tcPr>
                <w:tcW w:w="0" w:type="auto"/>
                <w:shd w:val="clear" w:color="auto" w:fill="auto"/>
                <w:vAlign w:val="center"/>
                <w:hideMark/>
              </w:tcPr>
            </w:tcPrChange>
          </w:tcPr>
          <w:p w14:paraId="171EA32D" w14:textId="77777777" w:rsidR="002A2506" w:rsidRPr="00063AAB" w:rsidRDefault="002A2506" w:rsidP="002A2506">
            <w:pPr>
              <w:rPr>
                <w:rFonts w:ascii="Times New Roman" w:eastAsia="Times New Roman" w:hAnsi="Times New Roman" w:cs="Times New Roman"/>
                <w:bCs/>
                <w:lang w:eastAsia="zh-TW"/>
                <w:rPrChange w:id="4207" w:author="Agate Publishing" w:date="2019-08-26T15:39:00Z">
                  <w:rPr>
                    <w:rFonts w:ascii="Times New Roman" w:eastAsia="Times New Roman" w:hAnsi="Times New Roman" w:cs="Times New Roman"/>
                    <w:bCs/>
                    <w:lang w:val="en-IN" w:eastAsia="zh-TW"/>
                  </w:rPr>
                </w:rPrChange>
              </w:rPr>
            </w:pPr>
          </w:p>
        </w:tc>
      </w:tr>
      <w:tr w:rsidR="002A2506" w:rsidRPr="00063AAB" w14:paraId="610F19DD" w14:textId="77777777" w:rsidTr="0053784C">
        <w:trPr>
          <w:trHeight w:val="253"/>
          <w:trPrChange w:id="4208" w:author="Jeannie's Laptop" w:date="2019-07-22T16:51:00Z">
            <w:trPr>
              <w:trHeight w:val="253"/>
              <w:tblCellSpacing w:w="0" w:type="dxa"/>
            </w:trPr>
          </w:trPrChange>
        </w:trPr>
        <w:tc>
          <w:tcPr>
            <w:tcW w:w="0" w:type="auto"/>
            <w:hideMark/>
            <w:tcPrChange w:id="4209" w:author="Jeannie's Laptop" w:date="2019-07-22T16:51:00Z">
              <w:tcPr>
                <w:tcW w:w="0" w:type="auto"/>
                <w:shd w:val="clear" w:color="auto" w:fill="auto"/>
                <w:tcMar>
                  <w:top w:w="0" w:type="dxa"/>
                  <w:left w:w="225" w:type="dxa"/>
                  <w:bottom w:w="0" w:type="dxa"/>
                  <w:right w:w="0" w:type="dxa"/>
                </w:tcMar>
                <w:vAlign w:val="center"/>
                <w:hideMark/>
              </w:tcPr>
            </w:tcPrChange>
          </w:tcPr>
          <w:p w14:paraId="358182AC" w14:textId="77777777" w:rsidR="002A2506" w:rsidRPr="00063AAB" w:rsidRDefault="002A2506" w:rsidP="002A2506">
            <w:pPr>
              <w:rPr>
                <w:rFonts w:ascii="Times New Roman" w:eastAsia="Times New Roman" w:hAnsi="Times New Roman" w:cs="Times New Roman"/>
                <w:bCs/>
                <w:lang w:eastAsia="zh-TW"/>
                <w:rPrChange w:id="4210"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211" w:author="Agate Publishing" w:date="2019-08-26T15:39:00Z">
                  <w:rPr>
                    <w:rFonts w:ascii="Times New Roman" w:eastAsia="Times New Roman" w:hAnsi="Times New Roman" w:cs="Times New Roman"/>
                    <w:bCs/>
                    <w:lang w:val="en-IN" w:eastAsia="zh-TW"/>
                  </w:rPr>
                </w:rPrChange>
              </w:rPr>
              <w:t>Product F</w:t>
            </w:r>
          </w:p>
        </w:tc>
        <w:tc>
          <w:tcPr>
            <w:tcW w:w="0" w:type="auto"/>
            <w:hideMark/>
            <w:tcPrChange w:id="4212" w:author="Jeannie's Laptop" w:date="2019-07-22T16:51:00Z">
              <w:tcPr>
                <w:tcW w:w="0" w:type="auto"/>
                <w:shd w:val="clear" w:color="auto" w:fill="auto"/>
                <w:tcMar>
                  <w:top w:w="0" w:type="dxa"/>
                  <w:left w:w="0" w:type="dxa"/>
                  <w:bottom w:w="0" w:type="dxa"/>
                  <w:right w:w="75" w:type="dxa"/>
                </w:tcMar>
                <w:vAlign w:val="center"/>
                <w:hideMark/>
              </w:tcPr>
            </w:tcPrChange>
          </w:tcPr>
          <w:p w14:paraId="447ECA4A" w14:textId="77777777" w:rsidR="002A2506" w:rsidRPr="00063AAB" w:rsidRDefault="002A2506" w:rsidP="002A2506">
            <w:pPr>
              <w:jc w:val="center"/>
              <w:rPr>
                <w:rFonts w:ascii="Times New Roman" w:eastAsia="Times New Roman" w:hAnsi="Times New Roman" w:cs="Times New Roman"/>
                <w:bCs/>
                <w:lang w:eastAsia="zh-TW"/>
                <w:rPrChange w:id="421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214" w:author="Agate Publishing" w:date="2019-08-26T15:39:00Z">
                  <w:rPr>
                    <w:rFonts w:ascii="Times New Roman" w:eastAsia="Times New Roman" w:hAnsi="Times New Roman" w:cs="Times New Roman"/>
                    <w:bCs/>
                    <w:lang w:val="en-IN" w:eastAsia="zh-TW"/>
                  </w:rPr>
                </w:rPrChange>
              </w:rPr>
              <w:t>60%</w:t>
            </w:r>
          </w:p>
        </w:tc>
        <w:tc>
          <w:tcPr>
            <w:tcW w:w="0" w:type="auto"/>
            <w:hideMark/>
            <w:tcPrChange w:id="4215" w:author="Jeannie's Laptop" w:date="2019-07-22T16:51:00Z">
              <w:tcPr>
                <w:tcW w:w="0" w:type="auto"/>
                <w:shd w:val="clear" w:color="auto" w:fill="auto"/>
                <w:vAlign w:val="center"/>
                <w:hideMark/>
              </w:tcPr>
            </w:tcPrChange>
          </w:tcPr>
          <w:p w14:paraId="4F234F80" w14:textId="77777777" w:rsidR="002A2506" w:rsidRPr="00063AAB" w:rsidRDefault="002A2506" w:rsidP="002A2506">
            <w:pPr>
              <w:jc w:val="right"/>
              <w:rPr>
                <w:rFonts w:ascii="Times New Roman" w:eastAsia="Times New Roman" w:hAnsi="Times New Roman" w:cs="Times New Roman"/>
                <w:bCs/>
                <w:lang w:eastAsia="zh-TW"/>
                <w:rPrChange w:id="4216" w:author="Agate Publishing" w:date="2019-08-26T15:39:00Z">
                  <w:rPr>
                    <w:rFonts w:ascii="Times New Roman" w:eastAsia="Times New Roman" w:hAnsi="Times New Roman" w:cs="Times New Roman"/>
                    <w:bCs/>
                    <w:lang w:val="en-IN" w:eastAsia="zh-TW"/>
                  </w:rPr>
                </w:rPrChange>
              </w:rPr>
            </w:pPr>
          </w:p>
        </w:tc>
        <w:tc>
          <w:tcPr>
            <w:tcW w:w="0" w:type="auto"/>
            <w:hideMark/>
            <w:tcPrChange w:id="4217" w:author="Jeannie's Laptop" w:date="2019-07-22T16:51:00Z">
              <w:tcPr>
                <w:tcW w:w="0" w:type="auto"/>
                <w:shd w:val="clear" w:color="auto" w:fill="auto"/>
                <w:vAlign w:val="center"/>
                <w:hideMark/>
              </w:tcPr>
            </w:tcPrChange>
          </w:tcPr>
          <w:p w14:paraId="18ADBA71" w14:textId="77777777" w:rsidR="002A2506" w:rsidRPr="00063AAB" w:rsidRDefault="002A2506" w:rsidP="002A2506">
            <w:pPr>
              <w:jc w:val="right"/>
              <w:rPr>
                <w:rFonts w:ascii="Times New Roman" w:eastAsia="Times New Roman" w:hAnsi="Times New Roman" w:cs="Times New Roman"/>
                <w:bCs/>
                <w:lang w:eastAsia="zh-TW"/>
                <w:rPrChange w:id="4218" w:author="Agate Publishing" w:date="2019-08-26T15:39:00Z">
                  <w:rPr>
                    <w:rFonts w:ascii="Times New Roman" w:eastAsia="Times New Roman" w:hAnsi="Times New Roman" w:cs="Times New Roman"/>
                    <w:bCs/>
                    <w:lang w:val="en-IN" w:eastAsia="zh-TW"/>
                  </w:rPr>
                </w:rPrChange>
              </w:rPr>
            </w:pPr>
          </w:p>
        </w:tc>
        <w:tc>
          <w:tcPr>
            <w:tcW w:w="0" w:type="auto"/>
            <w:hideMark/>
            <w:tcPrChange w:id="4219" w:author="Jeannie's Laptop" w:date="2019-07-22T16:51:00Z">
              <w:tcPr>
                <w:tcW w:w="0" w:type="auto"/>
                <w:shd w:val="clear" w:color="auto" w:fill="auto"/>
                <w:vAlign w:val="center"/>
                <w:hideMark/>
              </w:tcPr>
            </w:tcPrChange>
          </w:tcPr>
          <w:p w14:paraId="5BD64BD4" w14:textId="77777777" w:rsidR="002A2506" w:rsidRPr="00063AAB" w:rsidRDefault="002A2506" w:rsidP="002A2506">
            <w:pPr>
              <w:jc w:val="center"/>
              <w:rPr>
                <w:rFonts w:ascii="Times New Roman" w:eastAsia="Times New Roman" w:hAnsi="Times New Roman" w:cs="Times New Roman"/>
                <w:bCs/>
                <w:lang w:eastAsia="zh-TW"/>
                <w:rPrChange w:id="4220"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221" w:author="Agate Publishing" w:date="2019-08-26T15:39:00Z">
                  <w:rPr>
                    <w:rFonts w:ascii="Times New Roman" w:eastAsia="Times New Roman" w:hAnsi="Times New Roman" w:cs="Times New Roman"/>
                    <w:bCs/>
                    <w:lang w:val="en-IN" w:eastAsia="zh-TW"/>
                  </w:rPr>
                </w:rPrChange>
              </w:rPr>
              <w:t>40%</w:t>
            </w:r>
          </w:p>
        </w:tc>
        <w:tc>
          <w:tcPr>
            <w:tcW w:w="0" w:type="auto"/>
            <w:hideMark/>
            <w:tcPrChange w:id="4222" w:author="Jeannie's Laptop" w:date="2019-07-22T16:51:00Z">
              <w:tcPr>
                <w:tcW w:w="0" w:type="auto"/>
                <w:shd w:val="clear" w:color="auto" w:fill="auto"/>
                <w:vAlign w:val="center"/>
                <w:hideMark/>
              </w:tcPr>
            </w:tcPrChange>
          </w:tcPr>
          <w:p w14:paraId="4727E87F" w14:textId="77777777" w:rsidR="002A2506" w:rsidRPr="00063AAB" w:rsidRDefault="002A2506" w:rsidP="002A2506">
            <w:pPr>
              <w:rPr>
                <w:rFonts w:ascii="Times New Roman" w:eastAsia="Times New Roman" w:hAnsi="Times New Roman" w:cs="Times New Roman"/>
                <w:bCs/>
                <w:lang w:eastAsia="zh-TW"/>
                <w:rPrChange w:id="4223" w:author="Agate Publishing" w:date="2019-08-26T15:39:00Z">
                  <w:rPr>
                    <w:rFonts w:ascii="Times New Roman" w:eastAsia="Times New Roman" w:hAnsi="Times New Roman" w:cs="Times New Roman"/>
                    <w:bCs/>
                    <w:lang w:val="en-IN" w:eastAsia="zh-TW"/>
                  </w:rPr>
                </w:rPrChange>
              </w:rPr>
            </w:pPr>
          </w:p>
        </w:tc>
      </w:tr>
    </w:tbl>
    <w:p w14:paraId="1B60294D" w14:textId="77777777" w:rsidR="008C6CDC" w:rsidRPr="00063AAB" w:rsidRDefault="008C6CDC" w:rsidP="002217A9">
      <w:pPr>
        <w:widowControl w:val="0"/>
        <w:spacing w:after="0" w:line="240" w:lineRule="auto"/>
        <w:rPr>
          <w:rFonts w:ascii="Times New Roman" w:hAnsi="Times New Roman" w:cs="Times New Roman"/>
          <w:bCs/>
          <w:rPrChange w:id="4224" w:author="Agate Publishing" w:date="2019-08-26T15:39:00Z">
            <w:rPr>
              <w:rFonts w:ascii="Times New Roman" w:hAnsi="Times New Roman" w:cs="Times New Roman"/>
              <w:bCs/>
            </w:rPr>
          </w:rPrChange>
        </w:rPr>
      </w:pPr>
    </w:p>
    <w:p w14:paraId="531D25AB"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4225" w:author="Agate Publishing" w:date="2019-08-26T15:39:00Z">
            <w:rPr>
              <w:rFonts w:ascii="Times New Roman" w:eastAsia="Helvetica,dialog,Verdana,unifon" w:hAnsi="Times New Roman" w:cs="Times New Roman"/>
              <w:bCs/>
            </w:rPr>
          </w:rPrChange>
        </w:rPr>
        <w:t>If Stupper's monthly fixed costs average $200,000, what is its break-even po</w:t>
      </w:r>
      <w:r w:rsidR="002A2506" w:rsidRPr="00063AAB">
        <w:rPr>
          <w:rFonts w:ascii="Times New Roman" w:eastAsia="Helvetica,dialog,Verdana,unifon" w:hAnsi="Times New Roman" w:cs="Times New Roman"/>
          <w:bCs/>
          <w:rPrChange w:id="4226" w:author="Agate Publishing" w:date="2019-08-26T15:39:00Z">
            <w:rPr>
              <w:rFonts w:ascii="Times New Roman" w:eastAsia="Helvetica,dialog,Verdana,unifon" w:hAnsi="Times New Roman" w:cs="Times New Roman"/>
              <w:bCs/>
            </w:rPr>
          </w:rPrChange>
        </w:rPr>
        <w:t>int expressed in sales dollars?</w:t>
      </w:r>
      <w:r w:rsidR="00245690" w:rsidRPr="00063AAB">
        <w:rPr>
          <w:rFonts w:ascii="Times New Roman" w:eastAsia="Helvetica,dialog,Verdana,unifon" w:hAnsi="Times New Roman" w:cs="Times New Roman"/>
          <w:bCs/>
          <w:rPrChange w:id="4227" w:author="Agate Publishing" w:date="2019-08-26T15:39:00Z">
            <w:rPr>
              <w:rFonts w:ascii="Times New Roman" w:eastAsia="Helvetica,dialog,Verdana,unifon" w:hAnsi="Times New Roman" w:cs="Times New Roman"/>
              <w:bCs/>
            </w:rPr>
          </w:rPrChange>
        </w:rPr>
        <w:t xml:space="preserve"> </w:t>
      </w:r>
      <w:r w:rsidR="00245690" w:rsidRPr="00063AAB">
        <w:rPr>
          <w:rFonts w:ascii="Times New Roman" w:hAnsi="Times New Roman" w:cs="Times New Roman"/>
          <w:bCs/>
          <w:rPrChange w:id="4228" w:author="Agate Publishing" w:date="2019-08-26T15:39:00Z">
            <w:rPr>
              <w:rFonts w:ascii="Times New Roman" w:hAnsi="Times New Roman" w:cs="Times New Roman"/>
              <w:b/>
              <w:bCs/>
            </w:rPr>
          </w:rPrChange>
        </w:rPr>
        <w:t>(Round the answer to the nearest dollar.)</w:t>
      </w:r>
    </w:p>
    <w:p w14:paraId="203B01E4" w14:textId="77777777" w:rsidR="008C6CDC" w:rsidRPr="00063AAB" w:rsidRDefault="008C6CDC" w:rsidP="002217A9">
      <w:pPr>
        <w:widowControl w:val="0"/>
        <w:spacing w:after="0" w:line="240" w:lineRule="auto"/>
        <w:rPr>
          <w:rFonts w:ascii="Times New Roman" w:hAnsi="Times New Roman" w:cs="Times New Roman"/>
          <w:bCs/>
        </w:rPr>
      </w:pPr>
    </w:p>
    <w:p w14:paraId="12C44978" w14:textId="77777777" w:rsidR="008C6CDC" w:rsidRPr="00063AAB" w:rsidRDefault="008C6CDC" w:rsidP="002217A9">
      <w:pPr>
        <w:widowControl w:val="0"/>
        <w:spacing w:after="0" w:line="240" w:lineRule="auto"/>
        <w:rPr>
          <w:rFonts w:ascii="Times New Roman" w:hAnsi="Times New Roman" w:cs="Times New Roman"/>
          <w:bCs/>
          <w:rPrChange w:id="4229"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230" w:author="Agate Publishing" w:date="2019-08-26T15:39:00Z">
            <w:rPr>
              <w:rFonts w:ascii="Times New Roman" w:eastAsia="Helvetica,dialog,Verdana,unifon" w:hAnsi="Times New Roman" w:cs="Times New Roman"/>
              <w:bCs/>
            </w:rPr>
          </w:rPrChange>
        </w:rPr>
        <w:t>A. $320,000</w:t>
      </w:r>
    </w:p>
    <w:p w14:paraId="0F433892" w14:textId="77777777" w:rsidR="008C6CDC" w:rsidRPr="00063AAB" w:rsidRDefault="008C6CDC" w:rsidP="002217A9">
      <w:pPr>
        <w:widowControl w:val="0"/>
        <w:spacing w:after="0" w:line="240" w:lineRule="auto"/>
        <w:rPr>
          <w:rFonts w:ascii="Times New Roman" w:hAnsi="Times New Roman" w:cs="Times New Roman"/>
          <w:bCs/>
          <w:rPrChange w:id="4231" w:author="Agate Publishing" w:date="2019-08-26T15:39:00Z">
            <w:rPr>
              <w:rFonts w:ascii="Times New Roman" w:hAnsi="Times New Roman" w:cs="Times New Roman"/>
              <w:bCs/>
            </w:rPr>
          </w:rPrChange>
        </w:rPr>
      </w:pPr>
    </w:p>
    <w:p w14:paraId="20DDE074" w14:textId="77777777" w:rsidR="008C6CDC" w:rsidRPr="00063AAB" w:rsidRDefault="008C6CDC" w:rsidP="002217A9">
      <w:pPr>
        <w:widowControl w:val="0"/>
        <w:spacing w:after="0" w:line="240" w:lineRule="auto"/>
        <w:rPr>
          <w:rFonts w:ascii="Times New Roman" w:hAnsi="Times New Roman" w:cs="Times New Roman"/>
          <w:bCs/>
          <w:rPrChange w:id="423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233" w:author="Agate Publishing" w:date="2019-08-26T15:39:00Z">
            <w:rPr>
              <w:rFonts w:ascii="Times New Roman" w:eastAsia="Helvetica,dialog,Verdana,unifon" w:hAnsi="Times New Roman" w:cs="Times New Roman"/>
              <w:bCs/>
            </w:rPr>
          </w:rPrChange>
        </w:rPr>
        <w:t>B. $250,000</w:t>
      </w:r>
    </w:p>
    <w:p w14:paraId="7AF88A71" w14:textId="77777777" w:rsidR="008C6CDC" w:rsidRPr="00063AAB" w:rsidRDefault="008C6CDC" w:rsidP="002217A9">
      <w:pPr>
        <w:widowControl w:val="0"/>
        <w:spacing w:after="0" w:line="240" w:lineRule="auto"/>
        <w:rPr>
          <w:rFonts w:ascii="Times New Roman" w:hAnsi="Times New Roman" w:cs="Times New Roman"/>
          <w:bCs/>
          <w:rPrChange w:id="4234" w:author="Agate Publishing" w:date="2019-08-26T15:39:00Z">
            <w:rPr>
              <w:rFonts w:ascii="Times New Roman" w:hAnsi="Times New Roman" w:cs="Times New Roman"/>
              <w:bCs/>
            </w:rPr>
          </w:rPrChange>
        </w:rPr>
      </w:pPr>
    </w:p>
    <w:p w14:paraId="2BE41C1F" w14:textId="77777777" w:rsidR="008C6CDC" w:rsidRPr="00063AAB" w:rsidRDefault="008C6CDC" w:rsidP="002217A9">
      <w:pPr>
        <w:widowControl w:val="0"/>
        <w:spacing w:after="0" w:line="240" w:lineRule="auto"/>
        <w:rPr>
          <w:rFonts w:ascii="Times New Roman" w:hAnsi="Times New Roman" w:cs="Times New Roman"/>
          <w:bCs/>
          <w:rPrChange w:id="423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4236"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4237" w:author="Agate Publishing" w:date="2019-08-26T15:39:00Z">
            <w:rPr>
              <w:rFonts w:ascii="Times New Roman" w:eastAsia="Helvetica,dialog,Verdana,unifon" w:hAnsi="Times New Roman" w:cs="Times New Roman"/>
              <w:bCs/>
            </w:rPr>
          </w:rPrChange>
        </w:rPr>
        <w:t>. $370,370</w:t>
      </w:r>
    </w:p>
    <w:p w14:paraId="69178988" w14:textId="77777777" w:rsidR="008C6CDC" w:rsidRPr="00063AAB" w:rsidRDefault="008C6CDC" w:rsidP="002217A9">
      <w:pPr>
        <w:widowControl w:val="0"/>
        <w:spacing w:after="0" w:line="240" w:lineRule="auto"/>
        <w:rPr>
          <w:rFonts w:ascii="Times New Roman" w:hAnsi="Times New Roman" w:cs="Times New Roman"/>
          <w:bCs/>
          <w:rPrChange w:id="4238" w:author="Agate Publishing" w:date="2019-08-26T15:39:00Z">
            <w:rPr>
              <w:rFonts w:ascii="Times New Roman" w:hAnsi="Times New Roman" w:cs="Times New Roman"/>
              <w:bCs/>
            </w:rPr>
          </w:rPrChange>
        </w:rPr>
      </w:pPr>
    </w:p>
    <w:p w14:paraId="4704100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23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40" w:author="Agate Publishing" w:date="2019-08-26T15:39:00Z">
            <w:rPr>
              <w:rFonts w:ascii="Times New Roman" w:eastAsia="Helvetica,dialog,Verdana,unifon" w:hAnsi="Times New Roman" w:cs="Times New Roman"/>
              <w:bCs/>
            </w:rPr>
          </w:rPrChange>
        </w:rPr>
        <w:t>D. $152,632</w:t>
      </w:r>
    </w:p>
    <w:p w14:paraId="513E0040" w14:textId="77777777" w:rsidR="00DB0220" w:rsidRPr="00063AAB" w:rsidRDefault="00DB0220" w:rsidP="00DB0220">
      <w:pPr>
        <w:widowControl w:val="0"/>
        <w:spacing w:after="0" w:line="240" w:lineRule="auto"/>
        <w:rPr>
          <w:ins w:id="4241" w:author="Jeannie's Laptop" w:date="2019-07-23T12:34:00Z"/>
          <w:rFonts w:ascii="Times New Roman" w:hAnsi="Times New Roman" w:cs="Times New Roman"/>
          <w:bCs/>
          <w:rPrChange w:id="4242" w:author="Agate Publishing" w:date="2019-08-26T15:39:00Z">
            <w:rPr>
              <w:ins w:id="4243" w:author="Jeannie's Laptop" w:date="2019-07-23T12:34:00Z"/>
              <w:rFonts w:ascii="Times New Roman" w:hAnsi="Times New Roman" w:cs="Times New Roman"/>
              <w:bCs/>
            </w:rPr>
          </w:rPrChange>
        </w:rPr>
      </w:pPr>
    </w:p>
    <w:p w14:paraId="529C6D44" w14:textId="77777777" w:rsidR="00DB0220" w:rsidRPr="00063AAB" w:rsidRDefault="00DB0220" w:rsidP="00DB0220">
      <w:pPr>
        <w:widowControl w:val="0"/>
        <w:spacing w:after="0" w:line="240" w:lineRule="auto"/>
        <w:rPr>
          <w:ins w:id="4244" w:author="Jeannie's Laptop" w:date="2019-07-23T12:34:00Z"/>
          <w:rFonts w:ascii="Times New Roman" w:hAnsi="Times New Roman" w:cs="Times New Roman"/>
          <w:bCs/>
          <w:rPrChange w:id="4245" w:author="Agate Publishing" w:date="2019-08-26T15:39:00Z">
            <w:rPr>
              <w:ins w:id="4246" w:author="Jeannie's Laptop" w:date="2019-07-23T12:34:00Z"/>
              <w:rFonts w:ascii="Times New Roman" w:hAnsi="Times New Roman" w:cs="Times New Roman"/>
              <w:bCs/>
            </w:rPr>
          </w:rPrChange>
        </w:rPr>
      </w:pPr>
      <w:ins w:id="4247" w:author="Jeannie's Laptop" w:date="2019-07-23T12:34:00Z">
        <w:r w:rsidRPr="00063AAB">
          <w:rPr>
            <w:rFonts w:ascii="Times New Roman" w:eastAsia="Helvetica,dialog,Verdana,unifon" w:hAnsi="Times New Roman" w:cs="Times New Roman"/>
            <w:bCs/>
            <w:rPrChange w:id="4248" w:author="Agate Publishing" w:date="2019-08-26T15:39:00Z">
              <w:rPr>
                <w:rFonts w:ascii="Times New Roman" w:eastAsia="Helvetica,dialog,Verdana,unifon" w:hAnsi="Times New Roman" w:cs="Times New Roman"/>
                <w:bCs/>
              </w:rPr>
            </w:rPrChange>
          </w:rPr>
          <w:t>Feedback:</w:t>
        </w:r>
      </w:ins>
    </w:p>
    <w:p w14:paraId="01E8C746" w14:textId="0FFBFDA3" w:rsidR="002A2506" w:rsidRPr="00063AAB" w:rsidDel="00DB0220" w:rsidRDefault="002A2506" w:rsidP="002217A9">
      <w:pPr>
        <w:widowControl w:val="0"/>
        <w:spacing w:after="0" w:line="240" w:lineRule="auto"/>
        <w:rPr>
          <w:del w:id="4249" w:author="Jeannie's Laptop" w:date="2019-07-23T12:34:00Z"/>
          <w:rFonts w:ascii="Times New Roman" w:hAnsi="Times New Roman" w:cs="Times New Roman"/>
          <w:bCs/>
          <w:rPrChange w:id="4250" w:author="Agate Publishing" w:date="2019-08-26T15:39:00Z">
            <w:rPr>
              <w:del w:id="4251" w:author="Jeannie's Laptop" w:date="2019-07-23T12:34:00Z"/>
              <w:rFonts w:ascii="Times New Roman" w:hAnsi="Times New Roman" w:cs="Times New Roman"/>
              <w:bCs/>
            </w:rPr>
          </w:rPrChange>
        </w:rPr>
      </w:pPr>
    </w:p>
    <w:p w14:paraId="5A318844" w14:textId="77777777" w:rsidR="008C6CDC" w:rsidRPr="00063AAB" w:rsidRDefault="008C6CDC" w:rsidP="002217A9">
      <w:pPr>
        <w:widowControl w:val="0"/>
        <w:spacing w:after="0" w:line="240" w:lineRule="auto"/>
        <w:rPr>
          <w:rFonts w:ascii="Times New Roman" w:hAnsi="Times New Roman" w:cs="Times New Roman"/>
          <w:bCs/>
          <w:rPrChange w:id="425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253" w:author="Agate Publishing" w:date="2019-08-26T15:39:00Z">
            <w:rPr>
              <w:rFonts w:ascii="Times New Roman" w:eastAsia="Helvetica,dialog,Verdana,unifon" w:hAnsi="Times New Roman" w:cs="Times New Roman"/>
              <w:bCs/>
            </w:rPr>
          </w:rPrChange>
        </w:rPr>
        <w:t>Average contribution margin = (50% × 60%) + (60% × 40%) = 54%</w:t>
      </w:r>
    </w:p>
    <w:p w14:paraId="39458F9E" w14:textId="0A2ADBEC" w:rsidR="008C6CDC" w:rsidRPr="00063AAB" w:rsidDel="00DB0220" w:rsidRDefault="008C6CDC" w:rsidP="002217A9">
      <w:pPr>
        <w:widowControl w:val="0"/>
        <w:spacing w:after="0" w:line="240" w:lineRule="auto"/>
        <w:rPr>
          <w:del w:id="4254" w:author="Jeannie's Laptop" w:date="2019-07-23T12:34:00Z"/>
          <w:rFonts w:ascii="Times New Roman" w:hAnsi="Times New Roman" w:cs="Times New Roman"/>
          <w:bCs/>
          <w:rPrChange w:id="4255" w:author="Agate Publishing" w:date="2019-08-26T15:39:00Z">
            <w:rPr>
              <w:del w:id="4256" w:author="Jeannie's Laptop" w:date="2019-07-23T12:34:00Z"/>
              <w:rFonts w:ascii="Times New Roman" w:hAnsi="Times New Roman" w:cs="Times New Roman"/>
              <w:bCs/>
            </w:rPr>
          </w:rPrChange>
        </w:rPr>
      </w:pPr>
    </w:p>
    <w:p w14:paraId="3CA374FE" w14:textId="26109426" w:rsidR="008C6CDC" w:rsidRPr="00063AAB" w:rsidRDefault="008C6CDC" w:rsidP="002217A9">
      <w:pPr>
        <w:widowControl w:val="0"/>
        <w:spacing w:after="0" w:line="240" w:lineRule="auto"/>
        <w:rPr>
          <w:rFonts w:ascii="Times New Roman" w:hAnsi="Times New Roman" w:cs="Times New Roman"/>
          <w:bCs/>
          <w:rPrChange w:id="425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258" w:author="Agate Publishing" w:date="2019-08-26T15:39:00Z">
            <w:rPr>
              <w:rFonts w:ascii="Times New Roman" w:eastAsia="Helvetica,dialog,Verdana,unifon" w:hAnsi="Times New Roman" w:cs="Times New Roman"/>
              <w:bCs/>
            </w:rPr>
          </w:rPrChange>
        </w:rPr>
        <w:t>$200,000</w:t>
      </w:r>
      <w:ins w:id="4259" w:author="Agate Publishing" w:date="2019-08-26T15:09:00Z">
        <w:r w:rsidR="006B5398" w:rsidRPr="00063AAB">
          <w:rPr>
            <w:rFonts w:ascii="Times New Roman" w:eastAsia="Helvetica,dialog,Verdana,unifon" w:hAnsi="Times New Roman" w:cs="Times New Roman"/>
            <w:bCs/>
            <w:rPrChange w:id="4260" w:author="Agate Publishing" w:date="2019-08-26T15:39:00Z">
              <w:rPr>
                <w:rFonts w:ascii="Times New Roman" w:eastAsia="Helvetica,dialog,Verdana,unifon" w:hAnsi="Times New Roman" w:cs="Times New Roman"/>
                <w:bCs/>
              </w:rPr>
            </w:rPrChange>
          </w:rPr>
          <w:t xml:space="preserve"> </w:t>
        </w:r>
      </w:ins>
      <w:r w:rsidRPr="00063AAB">
        <w:rPr>
          <w:rFonts w:ascii="Times New Roman" w:eastAsia="Helvetica,dialog,Verdana,unifon" w:hAnsi="Times New Roman" w:cs="Times New Roman"/>
          <w:bCs/>
          <w:rPrChange w:id="4261" w:author="Agate Publishing" w:date="2019-08-26T15:39:00Z">
            <w:rPr>
              <w:rFonts w:ascii="Times New Roman" w:eastAsia="Helvetica,dialog,Verdana,unifon" w:hAnsi="Times New Roman" w:cs="Times New Roman"/>
              <w:bCs/>
            </w:rPr>
          </w:rPrChange>
        </w:rPr>
        <w:t>÷</w:t>
      </w:r>
      <w:ins w:id="4262" w:author="Agate Publishing" w:date="2019-08-26T15:09:00Z">
        <w:r w:rsidR="006B5398" w:rsidRPr="00063AAB">
          <w:rPr>
            <w:rFonts w:ascii="Times New Roman" w:eastAsia="Helvetica,dialog,Verdana,unifon" w:hAnsi="Times New Roman" w:cs="Times New Roman"/>
            <w:bCs/>
            <w:rPrChange w:id="4263" w:author="Agate Publishing" w:date="2019-08-26T15:39:00Z">
              <w:rPr>
                <w:rFonts w:ascii="Times New Roman" w:eastAsia="Helvetica,dialog,Verdana,unifon" w:hAnsi="Times New Roman" w:cs="Times New Roman"/>
                <w:bCs/>
              </w:rPr>
            </w:rPrChange>
          </w:rPr>
          <w:t xml:space="preserve"> </w:t>
        </w:r>
      </w:ins>
      <w:r w:rsidRPr="00063AAB">
        <w:rPr>
          <w:rFonts w:ascii="Times New Roman" w:eastAsia="Helvetica,dialog,Verdana,unifon" w:hAnsi="Times New Roman" w:cs="Times New Roman"/>
          <w:bCs/>
          <w:rPrChange w:id="4264" w:author="Agate Publishing" w:date="2019-08-26T15:39:00Z">
            <w:rPr>
              <w:rFonts w:ascii="Times New Roman" w:eastAsia="Helvetica,dialog,Verdana,unifon" w:hAnsi="Times New Roman" w:cs="Times New Roman"/>
              <w:bCs/>
            </w:rPr>
          </w:rPrChange>
        </w:rPr>
        <w:t>54% = $370,370 rounded</w:t>
      </w:r>
    </w:p>
    <w:p w14:paraId="65CC10E2" w14:textId="77777777" w:rsidR="008C6CDC" w:rsidRPr="00063AAB" w:rsidRDefault="008C6CDC" w:rsidP="002217A9">
      <w:pPr>
        <w:widowControl w:val="0"/>
        <w:spacing w:after="0" w:line="240" w:lineRule="auto"/>
        <w:rPr>
          <w:rFonts w:ascii="Times New Roman" w:hAnsi="Times New Roman" w:cs="Times New Roman"/>
          <w:bCs/>
          <w:rPrChange w:id="4265" w:author="Agate Publishing" w:date="2019-08-26T15:39:00Z">
            <w:rPr>
              <w:rFonts w:ascii="Times New Roman" w:hAnsi="Times New Roman" w:cs="Times New Roman"/>
              <w:bCs/>
            </w:rPr>
          </w:rPrChange>
        </w:rPr>
      </w:pPr>
    </w:p>
    <w:p w14:paraId="60B09B6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26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67" w:author="Agate Publishing" w:date="2019-08-26T15:39:00Z">
            <w:rPr>
              <w:rFonts w:ascii="Times New Roman" w:eastAsia="Helvetica,dialog,Verdana,unifon" w:hAnsi="Times New Roman" w:cs="Times New Roman"/>
              <w:bCs/>
            </w:rPr>
          </w:rPrChange>
        </w:rPr>
        <w:t>AACSB: Analytical Thinking</w:t>
      </w:r>
    </w:p>
    <w:p w14:paraId="7247589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26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69" w:author="Agate Publishing" w:date="2019-08-26T15:39:00Z">
            <w:rPr>
              <w:rFonts w:ascii="Times New Roman" w:eastAsia="Helvetica,dialog,Verdana,unifon" w:hAnsi="Times New Roman" w:cs="Times New Roman"/>
              <w:bCs/>
            </w:rPr>
          </w:rPrChange>
        </w:rPr>
        <w:t>AICPA: BB Critical Thinking</w:t>
      </w:r>
    </w:p>
    <w:p w14:paraId="361EC1A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27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71" w:author="Agate Publishing" w:date="2019-08-26T15:39:00Z">
            <w:rPr>
              <w:rFonts w:ascii="Times New Roman" w:eastAsia="Helvetica,dialog,Verdana,unifon" w:hAnsi="Times New Roman" w:cs="Times New Roman"/>
              <w:bCs/>
            </w:rPr>
          </w:rPrChange>
        </w:rPr>
        <w:t>AICPA: FN Measurement</w:t>
      </w:r>
    </w:p>
    <w:p w14:paraId="54F8A01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27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73" w:author="Agate Publishing" w:date="2019-08-26T15:39:00Z">
            <w:rPr>
              <w:rFonts w:ascii="Times New Roman" w:eastAsia="Helvetica,dialog,Verdana,unifon" w:hAnsi="Times New Roman" w:cs="Times New Roman"/>
              <w:bCs/>
            </w:rPr>
          </w:rPrChange>
        </w:rPr>
        <w:t>Accessibility: Keyboard Navigation</w:t>
      </w:r>
    </w:p>
    <w:p w14:paraId="6122DD4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27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75" w:author="Agate Publishing" w:date="2019-08-26T15:39:00Z">
            <w:rPr>
              <w:rFonts w:ascii="Times New Roman" w:eastAsia="Helvetica,dialog,Verdana,unifon" w:hAnsi="Times New Roman" w:cs="Times New Roman"/>
              <w:bCs/>
            </w:rPr>
          </w:rPrChange>
        </w:rPr>
        <w:t>Blooms: Apply</w:t>
      </w:r>
    </w:p>
    <w:p w14:paraId="118F28B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27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77" w:author="Agate Publishing" w:date="2019-08-26T15:39:00Z">
            <w:rPr>
              <w:rFonts w:ascii="Times New Roman" w:eastAsia="Helvetica,dialog,Verdana,unifon" w:hAnsi="Times New Roman" w:cs="Times New Roman"/>
              <w:bCs/>
            </w:rPr>
          </w:rPrChange>
        </w:rPr>
        <w:t>Difficulty: 3 Hard</w:t>
      </w:r>
    </w:p>
    <w:p w14:paraId="3C18972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27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79" w:author="Agate Publishing" w:date="2019-08-26T15:39:00Z">
            <w:rPr>
              <w:rFonts w:ascii="Times New Roman" w:eastAsia="Helvetica,dialog,Verdana,unifon" w:hAnsi="Times New Roman" w:cs="Times New Roman"/>
              <w:bCs/>
            </w:rPr>
          </w:rPrChange>
        </w:rPr>
        <w:t>Learning Objective: 20-08 Use CVP when a company sells multiple products.</w:t>
      </w:r>
    </w:p>
    <w:p w14:paraId="166B2A8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28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281" w:author="Agate Publishing" w:date="2019-08-26T15:39:00Z">
            <w:rPr>
              <w:rFonts w:ascii="Times New Roman" w:eastAsia="Helvetica,dialog,Verdana,unifon" w:hAnsi="Times New Roman" w:cs="Times New Roman"/>
              <w:bCs/>
            </w:rPr>
          </w:rPrChange>
        </w:rPr>
        <w:t>Topic: CVP Analysis When a Company Sells Many Products</w:t>
      </w:r>
    </w:p>
    <w:p w14:paraId="284C4156" w14:textId="77777777" w:rsidR="008C6CDC" w:rsidRPr="00063AAB" w:rsidRDefault="008C6CDC" w:rsidP="002217A9">
      <w:pPr>
        <w:widowControl w:val="0"/>
        <w:spacing w:after="0" w:line="240" w:lineRule="auto"/>
        <w:rPr>
          <w:rFonts w:ascii="Times New Roman" w:hAnsi="Times New Roman" w:cs="Times New Roman"/>
          <w:bCs/>
          <w:rPrChange w:id="4282" w:author="Agate Publishing" w:date="2019-08-26T15:39:00Z">
            <w:rPr>
              <w:rFonts w:ascii="Times New Roman" w:hAnsi="Times New Roman" w:cs="Times New Roman"/>
              <w:bCs/>
            </w:rPr>
          </w:rPrChange>
        </w:rPr>
      </w:pPr>
    </w:p>
    <w:p w14:paraId="1073391E" w14:textId="77777777" w:rsidR="00C943C1" w:rsidRPr="00063AAB" w:rsidRDefault="00C943C1" w:rsidP="002217A9">
      <w:pPr>
        <w:widowControl w:val="0"/>
        <w:spacing w:after="0" w:line="240" w:lineRule="auto"/>
        <w:rPr>
          <w:rFonts w:ascii="Times New Roman" w:hAnsi="Times New Roman" w:cs="Times New Roman"/>
          <w:bCs/>
          <w:rPrChange w:id="4283" w:author="Agate Publishing" w:date="2019-08-26T15:39:00Z">
            <w:rPr>
              <w:rFonts w:ascii="Times New Roman" w:hAnsi="Times New Roman" w:cs="Times New Roman"/>
              <w:bCs/>
            </w:rPr>
          </w:rPrChange>
        </w:rPr>
      </w:pPr>
    </w:p>
    <w:p w14:paraId="2F62E235" w14:textId="77777777" w:rsidR="002A2506" w:rsidRPr="00063AAB" w:rsidRDefault="002A2506" w:rsidP="002217A9">
      <w:pPr>
        <w:widowControl w:val="0"/>
        <w:spacing w:after="0" w:line="240" w:lineRule="auto"/>
        <w:rPr>
          <w:rFonts w:ascii="Times New Roman" w:hAnsi="Times New Roman" w:cs="Times New Roman"/>
          <w:bCs/>
          <w:rPrChange w:id="4284" w:author="Agate Publishing" w:date="2019-08-26T15:39:00Z">
            <w:rPr>
              <w:rFonts w:ascii="Times New Roman" w:hAnsi="Times New Roman" w:cs="Times New Roman"/>
              <w:bCs/>
            </w:rPr>
          </w:rPrChange>
        </w:rPr>
      </w:pPr>
      <w:r w:rsidRPr="00063AAB">
        <w:rPr>
          <w:rFonts w:ascii="Times New Roman" w:hAnsi="Times New Roman" w:cs="Times New Roman"/>
          <w:bCs/>
          <w:rPrChange w:id="4285" w:author="Agate Publishing" w:date="2019-08-26T15:39:00Z">
            <w:rPr>
              <w:rFonts w:ascii="Times New Roman" w:hAnsi="Times New Roman" w:cs="Times New Roman"/>
              <w:bCs/>
            </w:rPr>
          </w:rPrChange>
        </w:rPr>
        <w:t>[Section Break 96-98]</w:t>
      </w:r>
    </w:p>
    <w:p w14:paraId="7F8CC877" w14:textId="77777777" w:rsidR="002A2506" w:rsidRPr="00063AAB" w:rsidRDefault="002A2506" w:rsidP="002217A9">
      <w:pPr>
        <w:widowControl w:val="0"/>
        <w:spacing w:after="0" w:line="240" w:lineRule="auto"/>
        <w:rPr>
          <w:rFonts w:ascii="Times New Roman" w:hAnsi="Times New Roman" w:cs="Times New Roman"/>
          <w:bCs/>
          <w:rPrChange w:id="4286" w:author="Agate Publishing" w:date="2019-08-26T15:39:00Z">
            <w:rPr>
              <w:rFonts w:ascii="Times New Roman" w:hAnsi="Times New Roman" w:cs="Times New Roman"/>
              <w:bCs/>
            </w:rPr>
          </w:rPrChange>
        </w:rPr>
      </w:pPr>
    </w:p>
    <w:p w14:paraId="56F38CCB" w14:textId="77777777" w:rsidR="008C6CDC" w:rsidRPr="00063AAB" w:rsidRDefault="008C6CDC" w:rsidP="002217A9">
      <w:pPr>
        <w:widowControl w:val="0"/>
        <w:spacing w:after="0" w:line="240" w:lineRule="auto"/>
        <w:rPr>
          <w:rFonts w:ascii="Times New Roman" w:hAnsi="Times New Roman" w:cs="Times New Roman"/>
          <w:bCs/>
          <w:rPrChange w:id="4287" w:author="Agate Publishing" w:date="2019-08-26T15:39:00Z">
            <w:rPr>
              <w:rFonts w:ascii="Times New Roman" w:hAnsi="Times New Roman" w:cs="Times New Roman"/>
              <w:bCs/>
            </w:rPr>
          </w:rPrChange>
        </w:rPr>
      </w:pPr>
      <w:del w:id="4288" w:author="Jeannie's Laptop" w:date="2019-07-22T16:46:00Z">
        <w:r w:rsidRPr="00063AAB" w:rsidDel="0053784C">
          <w:rPr>
            <w:rFonts w:ascii="Times New Roman" w:hAnsi="Times New Roman" w:cs="Times New Roman"/>
            <w:bCs/>
            <w:rPrChange w:id="4289" w:author="Agate Publishing" w:date="2019-08-26T15:39:00Z">
              <w:rPr>
                <w:rFonts w:ascii="Times New Roman" w:hAnsi="Times New Roman" w:cs="Times New Roman"/>
                <w:bCs/>
              </w:rPr>
            </w:rPrChange>
          </w:rPr>
          <w:delText>-</w:delText>
        </w:r>
      </w:del>
      <w:r w:rsidRPr="00063AAB">
        <w:rPr>
          <w:rFonts w:ascii="Times New Roman" w:eastAsia="Helvetica,dialog,Verdana,unifon" w:hAnsi="Times New Roman" w:cs="Times New Roman"/>
          <w:bCs/>
          <w:rPrChange w:id="4290" w:author="Agate Publishing" w:date="2019-08-26T15:39:00Z">
            <w:rPr>
              <w:rFonts w:ascii="Times New Roman" w:eastAsia="Helvetica,dialog,Verdana,unifon" w:hAnsi="Times New Roman" w:cs="Times New Roman"/>
              <w:bCs/>
            </w:rPr>
          </w:rPrChange>
        </w:rPr>
        <w:t>[The following information applies to the questions displayed below.]</w:t>
      </w:r>
    </w:p>
    <w:p w14:paraId="586D227C" w14:textId="77777777" w:rsidR="008C6CDC" w:rsidRPr="00063AAB" w:rsidRDefault="008C6CDC" w:rsidP="002217A9">
      <w:pPr>
        <w:widowControl w:val="0"/>
        <w:spacing w:after="0" w:line="240" w:lineRule="auto"/>
        <w:rPr>
          <w:rFonts w:ascii="Times New Roman" w:hAnsi="Times New Roman" w:cs="Times New Roman"/>
          <w:bCs/>
          <w:rPrChange w:id="4291" w:author="Agate Publishing" w:date="2019-08-26T15:39:00Z">
            <w:rPr>
              <w:rFonts w:ascii="Times New Roman" w:hAnsi="Times New Roman" w:cs="Times New Roman"/>
              <w:bCs/>
            </w:rPr>
          </w:rPrChange>
        </w:rPr>
      </w:pPr>
    </w:p>
    <w:p w14:paraId="6DD0C79C" w14:textId="77777777" w:rsidR="008C6CDC" w:rsidRPr="00063AAB" w:rsidRDefault="008C6CDC" w:rsidP="002217A9">
      <w:pPr>
        <w:widowControl w:val="0"/>
        <w:spacing w:after="0" w:line="240" w:lineRule="auto"/>
        <w:rPr>
          <w:rFonts w:ascii="Times New Roman" w:hAnsi="Times New Roman" w:cs="Times New Roman"/>
          <w:bCs/>
          <w:rPrChange w:id="429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293" w:author="Agate Publishing" w:date="2019-08-26T15:39:00Z">
            <w:rPr>
              <w:rFonts w:ascii="Times New Roman" w:eastAsia="Helvetica,dialog,Verdana,unifon" w:hAnsi="Times New Roman" w:cs="Times New Roman"/>
              <w:bCs/>
            </w:rPr>
          </w:rPrChange>
        </w:rPr>
        <w:t>The following information is available regarding the total manufacturing overhead of Olsen Company for a recent four-month period.</w:t>
      </w:r>
    </w:p>
    <w:p w14:paraId="7D86A055" w14:textId="77777777" w:rsidR="008C6CDC" w:rsidRPr="00063AAB" w:rsidRDefault="008C6CDC" w:rsidP="002217A9">
      <w:pPr>
        <w:widowControl w:val="0"/>
        <w:spacing w:after="0" w:line="240" w:lineRule="auto"/>
        <w:rPr>
          <w:rFonts w:ascii="Times New Roman" w:hAnsi="Times New Roman" w:cs="Times New Roman"/>
          <w:bCs/>
          <w:rPrChange w:id="4294" w:author="Agate Publishing" w:date="2019-08-26T15:39:00Z">
            <w:rPr>
              <w:rFonts w:ascii="Times New Roman" w:hAnsi="Times New Roman" w:cs="Times New Roman"/>
              <w:bCs/>
            </w:rPr>
          </w:rPrChange>
        </w:rPr>
      </w:pPr>
    </w:p>
    <w:tbl>
      <w:tblPr>
        <w:tblStyle w:val="GridTableLight"/>
        <w:tblW w:w="3862" w:type="dxa"/>
        <w:tblLook w:val="04A0" w:firstRow="1" w:lastRow="0" w:firstColumn="1" w:lastColumn="0" w:noHBand="0" w:noVBand="1"/>
        <w:tblPrChange w:id="4295" w:author="Jeannie's Laptop" w:date="2019-07-22T16:51:00Z">
          <w:tblPr>
            <w:tblW w:w="4493" w:type="dxa"/>
            <w:tblCellSpacing w:w="0" w:type="dxa"/>
            <w:tblCellMar>
              <w:left w:w="0" w:type="dxa"/>
              <w:right w:w="0" w:type="dxa"/>
            </w:tblCellMar>
            <w:tblLook w:val="04A0" w:firstRow="1" w:lastRow="0" w:firstColumn="1" w:lastColumn="0" w:noHBand="0" w:noVBand="1"/>
          </w:tblPr>
        </w:tblPrChange>
      </w:tblPr>
      <w:tblGrid>
        <w:gridCol w:w="681"/>
        <w:gridCol w:w="1105"/>
        <w:gridCol w:w="222"/>
        <w:gridCol w:w="409"/>
        <w:gridCol w:w="1167"/>
        <w:gridCol w:w="278"/>
        <w:tblGridChange w:id="4296">
          <w:tblGrid>
            <w:gridCol w:w="216"/>
            <w:gridCol w:w="465"/>
            <w:gridCol w:w="445"/>
            <w:gridCol w:w="660"/>
            <w:gridCol w:w="222"/>
            <w:gridCol w:w="409"/>
            <w:gridCol w:w="509"/>
            <w:gridCol w:w="8"/>
            <w:gridCol w:w="650"/>
            <w:gridCol w:w="278"/>
            <w:gridCol w:w="847"/>
          </w:tblGrid>
        </w:tblGridChange>
      </w:tblGrid>
      <w:tr w:rsidR="002A2506" w:rsidRPr="00063AAB" w14:paraId="27EA7B5C" w14:textId="77777777" w:rsidTr="0053784C">
        <w:trPr>
          <w:trHeight w:val="253"/>
          <w:trPrChange w:id="4297" w:author="Jeannie's Laptop" w:date="2019-07-22T16:51:00Z">
            <w:trPr>
              <w:gridBefore w:val="1"/>
              <w:trHeight w:val="253"/>
              <w:tblCellSpacing w:w="0" w:type="dxa"/>
            </w:trPr>
          </w:trPrChange>
        </w:trPr>
        <w:tc>
          <w:tcPr>
            <w:tcW w:w="0" w:type="auto"/>
            <w:hideMark/>
            <w:tcPrChange w:id="4298" w:author="Jeannie's Laptop" w:date="2019-07-22T16:51:00Z">
              <w:tcPr>
                <w:tcW w:w="0" w:type="auto"/>
                <w:gridSpan w:val="2"/>
                <w:shd w:val="clear" w:color="auto" w:fill="auto"/>
                <w:tcMar>
                  <w:top w:w="0" w:type="dxa"/>
                  <w:left w:w="225" w:type="dxa"/>
                  <w:bottom w:w="0" w:type="dxa"/>
                  <w:right w:w="0" w:type="dxa"/>
                </w:tcMar>
                <w:vAlign w:val="center"/>
                <w:hideMark/>
              </w:tcPr>
            </w:tcPrChange>
          </w:tcPr>
          <w:p w14:paraId="30C1D60A" w14:textId="77777777" w:rsidR="002A2506" w:rsidRPr="00063AAB" w:rsidRDefault="002A2506" w:rsidP="002A2506">
            <w:pPr>
              <w:widowControl w:val="0"/>
              <w:autoSpaceDE w:val="0"/>
              <w:autoSpaceDN w:val="0"/>
              <w:adjustRightInd w:val="0"/>
              <w:ind w:left="361"/>
              <w:rPr>
                <w:rFonts w:ascii="Times New Roman" w:eastAsia="Times New Roman" w:hAnsi="Times New Roman" w:cs="Times New Roman"/>
                <w:b/>
                <w:lang w:eastAsia="zh-TW"/>
                <w:rPrChange w:id="4299" w:author="Agate Publishing" w:date="2019-08-26T15:39:00Z">
                  <w:rPr>
                    <w:rFonts w:ascii="Times New Roman" w:eastAsia="Times New Roman" w:hAnsi="Times New Roman" w:cs="Times New Roman"/>
                    <w:sz w:val="12"/>
                    <w:szCs w:val="12"/>
                    <w:lang w:val="en-IN" w:eastAsia="zh-TW"/>
                  </w:rPr>
                </w:rPrChange>
              </w:rPr>
            </w:pPr>
          </w:p>
        </w:tc>
        <w:tc>
          <w:tcPr>
            <w:tcW w:w="1152" w:type="dxa"/>
            <w:hideMark/>
            <w:tcPrChange w:id="4300" w:author="Jeannie's Laptop" w:date="2019-07-22T16:51:00Z">
              <w:tcPr>
                <w:tcW w:w="0" w:type="auto"/>
                <w:gridSpan w:val="4"/>
                <w:shd w:val="clear" w:color="auto" w:fill="auto"/>
                <w:vAlign w:val="center"/>
                <w:hideMark/>
              </w:tcPr>
            </w:tcPrChange>
          </w:tcPr>
          <w:p w14:paraId="173D0C89" w14:textId="77777777" w:rsidR="002A2506" w:rsidRPr="00063AAB" w:rsidRDefault="002A2506" w:rsidP="002A2506">
            <w:pPr>
              <w:spacing w:after="160" w:line="259" w:lineRule="auto"/>
              <w:jc w:val="center"/>
              <w:rPr>
                <w:rFonts w:ascii="Times New Roman" w:eastAsia="Times New Roman" w:hAnsi="Times New Roman" w:cs="Times New Roman"/>
                <w:b/>
                <w:lang w:eastAsia="zh-TW"/>
                <w:rPrChange w:id="4301"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4302" w:author="Agate Publishing" w:date="2019-08-26T15:39:00Z">
                  <w:rPr>
                    <w:rFonts w:ascii="Times New Roman" w:eastAsia="Times New Roman" w:hAnsi="Times New Roman" w:cs="Times New Roman"/>
                    <w:lang w:val="en-IN" w:eastAsia="zh-TW"/>
                  </w:rPr>
                </w:rPrChange>
              </w:rPr>
              <w:t>Machine Hours</w:t>
            </w:r>
          </w:p>
        </w:tc>
        <w:tc>
          <w:tcPr>
            <w:tcW w:w="0" w:type="auto"/>
            <w:hideMark/>
            <w:tcPrChange w:id="4303" w:author="Jeannie's Laptop" w:date="2019-07-22T16:51:00Z">
              <w:tcPr>
                <w:tcW w:w="0" w:type="auto"/>
                <w:shd w:val="clear" w:color="auto" w:fill="auto"/>
                <w:vAlign w:val="center"/>
                <w:hideMark/>
              </w:tcPr>
            </w:tcPrChange>
          </w:tcPr>
          <w:p w14:paraId="1C16A183" w14:textId="77777777" w:rsidR="002A2506" w:rsidRPr="00063AAB" w:rsidRDefault="002A2506" w:rsidP="002A2506">
            <w:pPr>
              <w:widowControl w:val="0"/>
              <w:autoSpaceDE w:val="0"/>
              <w:autoSpaceDN w:val="0"/>
              <w:adjustRightInd w:val="0"/>
              <w:ind w:left="361"/>
              <w:jc w:val="right"/>
              <w:rPr>
                <w:rFonts w:ascii="Times New Roman" w:eastAsia="Times New Roman" w:hAnsi="Times New Roman" w:cs="Times New Roman"/>
                <w:b/>
                <w:lang w:eastAsia="zh-TW"/>
                <w:rPrChange w:id="4304" w:author="Agate Publishing" w:date="2019-08-26T15:39:00Z">
                  <w:rPr>
                    <w:rFonts w:ascii="Times New Roman" w:eastAsia="Times New Roman" w:hAnsi="Times New Roman" w:cs="Times New Roman"/>
                    <w:sz w:val="12"/>
                    <w:szCs w:val="12"/>
                    <w:lang w:val="en-IN" w:eastAsia="zh-TW"/>
                  </w:rPr>
                </w:rPrChange>
              </w:rPr>
            </w:pPr>
          </w:p>
        </w:tc>
        <w:tc>
          <w:tcPr>
            <w:tcW w:w="0" w:type="auto"/>
            <w:gridSpan w:val="3"/>
            <w:hideMark/>
            <w:tcPrChange w:id="4305" w:author="Jeannie's Laptop" w:date="2019-07-22T16:51:00Z">
              <w:tcPr>
                <w:tcW w:w="0" w:type="auto"/>
                <w:gridSpan w:val="3"/>
                <w:shd w:val="clear" w:color="auto" w:fill="auto"/>
                <w:vAlign w:val="center"/>
                <w:hideMark/>
              </w:tcPr>
            </w:tcPrChange>
          </w:tcPr>
          <w:p w14:paraId="2B3EEBD8" w14:textId="77777777" w:rsidR="002A2506" w:rsidRPr="00063AAB" w:rsidRDefault="002A2506" w:rsidP="002A2506">
            <w:pPr>
              <w:spacing w:after="160" w:line="259" w:lineRule="auto"/>
              <w:jc w:val="center"/>
              <w:rPr>
                <w:rFonts w:ascii="Times New Roman" w:eastAsia="Times New Roman" w:hAnsi="Times New Roman" w:cs="Times New Roman"/>
                <w:b/>
                <w:lang w:eastAsia="zh-TW"/>
                <w:rPrChange w:id="4306" w:author="Agate Publishing" w:date="2019-08-26T15:39:00Z">
                  <w:rPr>
                    <w:rFonts w:ascii="Times New Roman" w:eastAsia="Times New Roman" w:hAnsi="Times New Roman" w:cs="Times New Roman"/>
                    <w:lang w:val="en-IN" w:eastAsia="zh-TW"/>
                  </w:rPr>
                </w:rPrChange>
              </w:rPr>
            </w:pPr>
            <w:del w:id="4307" w:author="Jeannie's Laptop" w:date="2019-07-22T16:51:00Z">
              <w:r w:rsidRPr="00063AAB" w:rsidDel="0053784C">
                <w:rPr>
                  <w:rFonts w:ascii="Times New Roman" w:eastAsia="Times New Roman" w:hAnsi="Times New Roman" w:cs="Times New Roman"/>
                  <w:b/>
                  <w:lang w:eastAsia="zh-TW"/>
                  <w:rPrChange w:id="4308" w:author="Agate Publishing" w:date="2019-08-26T15:39:00Z">
                    <w:rPr>
                      <w:rFonts w:ascii="Times New Roman" w:eastAsia="Times New Roman" w:hAnsi="Times New Roman" w:cs="Times New Roman"/>
                      <w:lang w:val="en-IN" w:eastAsia="zh-TW"/>
                    </w:rPr>
                  </w:rPrChange>
                </w:rPr>
                <w:delText>M</w:delText>
              </w:r>
            </w:del>
            <w:ins w:id="4309" w:author="Jeannie's Laptop" w:date="2019-07-22T16:51:00Z">
              <w:r w:rsidR="0053784C" w:rsidRPr="00063AAB">
                <w:rPr>
                  <w:rFonts w:ascii="Times New Roman" w:eastAsia="Times New Roman" w:hAnsi="Times New Roman" w:cs="Times New Roman"/>
                  <w:b/>
                  <w:lang w:eastAsia="zh-TW"/>
                  <w:rPrChange w:id="4310" w:author="Agate Publishing" w:date="2019-08-26T15:39:00Z">
                    <w:rPr>
                      <w:rFonts w:ascii="Times New Roman" w:eastAsia="Times New Roman" w:hAnsi="Times New Roman" w:cs="Times New Roman"/>
                      <w:b/>
                      <w:lang w:val="en-IN" w:eastAsia="zh-TW"/>
                    </w:rPr>
                  </w:rPrChange>
                </w:rPr>
                <w:t xml:space="preserve">Manufacturing </w:t>
              </w:r>
            </w:ins>
            <w:del w:id="4311" w:author="Jeannie's Laptop" w:date="2019-07-22T16:51:00Z">
              <w:r w:rsidRPr="00063AAB" w:rsidDel="0053784C">
                <w:rPr>
                  <w:rFonts w:ascii="Times New Roman" w:eastAsia="Times New Roman" w:hAnsi="Times New Roman" w:cs="Times New Roman"/>
                  <w:b/>
                  <w:lang w:eastAsia="zh-TW"/>
                  <w:rPrChange w:id="4312" w:author="Agate Publishing" w:date="2019-08-26T15:39:00Z">
                    <w:rPr>
                      <w:rFonts w:ascii="Times New Roman" w:eastAsia="Times New Roman" w:hAnsi="Times New Roman" w:cs="Times New Roman"/>
                      <w:lang w:val="en-IN" w:eastAsia="zh-TW"/>
                    </w:rPr>
                  </w:rPrChange>
                </w:rPr>
                <w:delText xml:space="preserve">fg. </w:delText>
              </w:r>
            </w:del>
            <w:r w:rsidRPr="00063AAB">
              <w:rPr>
                <w:rFonts w:ascii="Times New Roman" w:eastAsia="Times New Roman" w:hAnsi="Times New Roman" w:cs="Times New Roman"/>
                <w:b/>
                <w:lang w:eastAsia="zh-TW"/>
                <w:rPrChange w:id="4313" w:author="Agate Publishing" w:date="2019-08-26T15:39:00Z">
                  <w:rPr>
                    <w:rFonts w:ascii="Times New Roman" w:eastAsia="Times New Roman" w:hAnsi="Times New Roman" w:cs="Times New Roman"/>
                    <w:lang w:val="en-IN" w:eastAsia="zh-TW"/>
                  </w:rPr>
                </w:rPrChange>
              </w:rPr>
              <w:t>Overhead</w:t>
            </w:r>
          </w:p>
        </w:tc>
      </w:tr>
      <w:tr w:rsidR="0053784C" w:rsidRPr="00063AAB" w14:paraId="5215D75A" w14:textId="77777777" w:rsidTr="0053784C">
        <w:trPr>
          <w:trHeight w:val="261"/>
        </w:trPr>
        <w:tc>
          <w:tcPr>
            <w:tcW w:w="0" w:type="auto"/>
            <w:hideMark/>
          </w:tcPr>
          <w:p w14:paraId="698B539B" w14:textId="77777777" w:rsidR="002A2506" w:rsidRPr="00063AAB" w:rsidRDefault="002A2506" w:rsidP="002A2506">
            <w:pPr>
              <w:rPr>
                <w:rFonts w:ascii="Times New Roman" w:eastAsia="Times New Roman" w:hAnsi="Times New Roman" w:cs="Times New Roman"/>
                <w:bCs/>
                <w:lang w:eastAsia="zh-TW"/>
                <w:rPrChange w:id="431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15" w:author="Agate Publishing" w:date="2019-08-26T15:39:00Z">
                  <w:rPr>
                    <w:rFonts w:ascii="Times New Roman" w:eastAsia="Times New Roman" w:hAnsi="Times New Roman" w:cs="Times New Roman"/>
                    <w:bCs/>
                    <w:lang w:val="en-IN" w:eastAsia="zh-TW"/>
                  </w:rPr>
                </w:rPrChange>
              </w:rPr>
              <w:t>April</w:t>
            </w:r>
          </w:p>
        </w:tc>
        <w:tc>
          <w:tcPr>
            <w:tcW w:w="1152" w:type="dxa"/>
            <w:hideMark/>
          </w:tcPr>
          <w:p w14:paraId="211363B0" w14:textId="77777777" w:rsidR="002A2506" w:rsidRPr="00063AAB" w:rsidRDefault="002A2506" w:rsidP="002A2506">
            <w:pPr>
              <w:jc w:val="right"/>
              <w:rPr>
                <w:rFonts w:ascii="Times New Roman" w:eastAsia="Times New Roman" w:hAnsi="Times New Roman" w:cs="Times New Roman"/>
                <w:bCs/>
                <w:lang w:eastAsia="zh-TW"/>
                <w:rPrChange w:id="431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17" w:author="Agate Publishing" w:date="2019-08-26T15:39:00Z">
                  <w:rPr>
                    <w:rFonts w:ascii="Times New Roman" w:eastAsia="Times New Roman" w:hAnsi="Times New Roman" w:cs="Times New Roman"/>
                    <w:bCs/>
                    <w:lang w:val="en-IN" w:eastAsia="zh-TW"/>
                  </w:rPr>
                </w:rPrChange>
              </w:rPr>
              <w:t>90,000</w:t>
            </w:r>
          </w:p>
        </w:tc>
        <w:tc>
          <w:tcPr>
            <w:tcW w:w="0" w:type="auto"/>
            <w:hideMark/>
          </w:tcPr>
          <w:p w14:paraId="7FE40C82" w14:textId="77777777" w:rsidR="002A2506" w:rsidRPr="00063AAB" w:rsidRDefault="002A2506" w:rsidP="002A2506">
            <w:pPr>
              <w:jc w:val="right"/>
              <w:rPr>
                <w:rFonts w:ascii="Times New Roman" w:eastAsia="Times New Roman" w:hAnsi="Times New Roman" w:cs="Times New Roman"/>
                <w:bCs/>
                <w:lang w:eastAsia="zh-TW"/>
                <w:rPrChange w:id="4318" w:author="Agate Publishing" w:date="2019-08-26T15:39:00Z">
                  <w:rPr>
                    <w:rFonts w:ascii="Times New Roman" w:eastAsia="Times New Roman" w:hAnsi="Times New Roman" w:cs="Times New Roman"/>
                    <w:bCs/>
                    <w:lang w:val="en-IN" w:eastAsia="zh-TW"/>
                  </w:rPr>
                </w:rPrChange>
              </w:rPr>
            </w:pPr>
          </w:p>
        </w:tc>
        <w:tc>
          <w:tcPr>
            <w:tcW w:w="0" w:type="auto"/>
            <w:hideMark/>
          </w:tcPr>
          <w:p w14:paraId="6AC0D28E" w14:textId="77777777" w:rsidR="002A2506" w:rsidRPr="00063AAB" w:rsidRDefault="002A2506" w:rsidP="002A2506">
            <w:pPr>
              <w:jc w:val="right"/>
              <w:rPr>
                <w:rFonts w:ascii="Times New Roman" w:eastAsia="Times New Roman" w:hAnsi="Times New Roman" w:cs="Times New Roman"/>
                <w:bCs/>
                <w:lang w:eastAsia="zh-TW"/>
                <w:rPrChange w:id="4319"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20" w:author="Agate Publishing" w:date="2019-08-26T15:39:00Z">
                  <w:rPr>
                    <w:rFonts w:ascii="Times New Roman" w:eastAsia="Times New Roman" w:hAnsi="Times New Roman" w:cs="Times New Roman"/>
                    <w:bCs/>
                    <w:lang w:val="en-IN" w:eastAsia="zh-TW"/>
                  </w:rPr>
                </w:rPrChange>
              </w:rPr>
              <w:t>$</w:t>
            </w:r>
          </w:p>
        </w:tc>
        <w:tc>
          <w:tcPr>
            <w:tcW w:w="0" w:type="auto"/>
            <w:hideMark/>
          </w:tcPr>
          <w:p w14:paraId="025A9131" w14:textId="77777777" w:rsidR="002A2506" w:rsidRPr="00063AAB" w:rsidRDefault="002A2506" w:rsidP="002A2506">
            <w:pPr>
              <w:jc w:val="right"/>
              <w:rPr>
                <w:rFonts w:ascii="Times New Roman" w:eastAsia="Times New Roman" w:hAnsi="Times New Roman" w:cs="Times New Roman"/>
                <w:bCs/>
                <w:lang w:eastAsia="zh-TW"/>
                <w:rPrChange w:id="4321"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22" w:author="Agate Publishing" w:date="2019-08-26T15:39:00Z">
                  <w:rPr>
                    <w:rFonts w:ascii="Times New Roman" w:eastAsia="Times New Roman" w:hAnsi="Times New Roman" w:cs="Times New Roman"/>
                    <w:bCs/>
                    <w:lang w:val="en-IN" w:eastAsia="zh-TW"/>
                  </w:rPr>
                </w:rPrChange>
              </w:rPr>
              <w:t>170,000</w:t>
            </w:r>
          </w:p>
        </w:tc>
        <w:tc>
          <w:tcPr>
            <w:tcW w:w="0" w:type="auto"/>
            <w:hideMark/>
          </w:tcPr>
          <w:p w14:paraId="6780C516" w14:textId="77777777" w:rsidR="002A2506" w:rsidRPr="00063AAB" w:rsidRDefault="002A2506" w:rsidP="002A2506">
            <w:pPr>
              <w:rPr>
                <w:rFonts w:ascii="Times New Roman" w:eastAsia="Times New Roman" w:hAnsi="Times New Roman" w:cs="Times New Roman"/>
                <w:bCs/>
                <w:lang w:eastAsia="zh-TW"/>
                <w:rPrChange w:id="4323" w:author="Agate Publishing" w:date="2019-08-26T15:39:00Z">
                  <w:rPr>
                    <w:rFonts w:ascii="Times New Roman" w:eastAsia="Times New Roman" w:hAnsi="Times New Roman" w:cs="Times New Roman"/>
                    <w:bCs/>
                    <w:lang w:val="en-IN" w:eastAsia="zh-TW"/>
                  </w:rPr>
                </w:rPrChange>
              </w:rPr>
            </w:pPr>
          </w:p>
        </w:tc>
      </w:tr>
      <w:tr w:rsidR="0053784C" w:rsidRPr="00063AAB" w14:paraId="2B197FED" w14:textId="77777777" w:rsidTr="0053784C">
        <w:trPr>
          <w:trHeight w:val="253"/>
        </w:trPr>
        <w:tc>
          <w:tcPr>
            <w:tcW w:w="0" w:type="auto"/>
            <w:hideMark/>
          </w:tcPr>
          <w:p w14:paraId="2AF379EE" w14:textId="77777777" w:rsidR="002A2506" w:rsidRPr="00063AAB" w:rsidRDefault="002A2506" w:rsidP="002A2506">
            <w:pPr>
              <w:rPr>
                <w:rFonts w:ascii="Times New Roman" w:eastAsia="Times New Roman" w:hAnsi="Times New Roman" w:cs="Times New Roman"/>
                <w:bCs/>
                <w:lang w:eastAsia="zh-TW"/>
                <w:rPrChange w:id="432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25" w:author="Agate Publishing" w:date="2019-08-26T15:39:00Z">
                  <w:rPr>
                    <w:rFonts w:ascii="Times New Roman" w:eastAsia="Times New Roman" w:hAnsi="Times New Roman" w:cs="Times New Roman"/>
                    <w:bCs/>
                    <w:lang w:val="en-IN" w:eastAsia="zh-TW"/>
                  </w:rPr>
                </w:rPrChange>
              </w:rPr>
              <w:t>May</w:t>
            </w:r>
          </w:p>
        </w:tc>
        <w:tc>
          <w:tcPr>
            <w:tcW w:w="1152" w:type="dxa"/>
            <w:hideMark/>
          </w:tcPr>
          <w:p w14:paraId="599957F5" w14:textId="77777777" w:rsidR="002A2506" w:rsidRPr="00063AAB" w:rsidRDefault="002A2506" w:rsidP="002A2506">
            <w:pPr>
              <w:jc w:val="right"/>
              <w:rPr>
                <w:rFonts w:ascii="Times New Roman" w:eastAsia="Times New Roman" w:hAnsi="Times New Roman" w:cs="Times New Roman"/>
                <w:bCs/>
                <w:lang w:eastAsia="zh-TW"/>
                <w:rPrChange w:id="432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27" w:author="Agate Publishing" w:date="2019-08-26T15:39:00Z">
                  <w:rPr>
                    <w:rFonts w:ascii="Times New Roman" w:eastAsia="Times New Roman" w:hAnsi="Times New Roman" w:cs="Times New Roman"/>
                    <w:bCs/>
                    <w:lang w:val="en-IN" w:eastAsia="zh-TW"/>
                  </w:rPr>
                </w:rPrChange>
              </w:rPr>
              <w:t>80,000</w:t>
            </w:r>
          </w:p>
        </w:tc>
        <w:tc>
          <w:tcPr>
            <w:tcW w:w="0" w:type="auto"/>
            <w:hideMark/>
          </w:tcPr>
          <w:p w14:paraId="6AD02A31" w14:textId="77777777" w:rsidR="002A2506" w:rsidRPr="00063AAB" w:rsidRDefault="002A2506" w:rsidP="002A2506">
            <w:pPr>
              <w:jc w:val="right"/>
              <w:rPr>
                <w:rFonts w:ascii="Times New Roman" w:eastAsia="Times New Roman" w:hAnsi="Times New Roman" w:cs="Times New Roman"/>
                <w:bCs/>
                <w:lang w:eastAsia="zh-TW"/>
                <w:rPrChange w:id="4328" w:author="Agate Publishing" w:date="2019-08-26T15:39:00Z">
                  <w:rPr>
                    <w:rFonts w:ascii="Times New Roman" w:eastAsia="Times New Roman" w:hAnsi="Times New Roman" w:cs="Times New Roman"/>
                    <w:bCs/>
                    <w:lang w:val="en-IN" w:eastAsia="zh-TW"/>
                  </w:rPr>
                </w:rPrChange>
              </w:rPr>
            </w:pPr>
          </w:p>
        </w:tc>
        <w:tc>
          <w:tcPr>
            <w:tcW w:w="0" w:type="auto"/>
            <w:hideMark/>
          </w:tcPr>
          <w:p w14:paraId="4EEF91FC" w14:textId="77777777" w:rsidR="002A2506" w:rsidRPr="00063AAB" w:rsidRDefault="002A2506" w:rsidP="002A2506">
            <w:pPr>
              <w:jc w:val="right"/>
              <w:rPr>
                <w:rFonts w:ascii="Times New Roman" w:eastAsia="Times New Roman" w:hAnsi="Times New Roman" w:cs="Times New Roman"/>
                <w:bCs/>
                <w:lang w:eastAsia="zh-TW"/>
                <w:rPrChange w:id="4329"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30" w:author="Agate Publishing" w:date="2019-08-26T15:39:00Z">
                  <w:rPr>
                    <w:rFonts w:ascii="Times New Roman" w:eastAsia="Times New Roman" w:hAnsi="Times New Roman" w:cs="Times New Roman"/>
                    <w:bCs/>
                    <w:lang w:val="en-IN" w:eastAsia="zh-TW"/>
                  </w:rPr>
                </w:rPrChange>
              </w:rPr>
              <w:t>$</w:t>
            </w:r>
          </w:p>
        </w:tc>
        <w:tc>
          <w:tcPr>
            <w:tcW w:w="0" w:type="auto"/>
            <w:hideMark/>
          </w:tcPr>
          <w:p w14:paraId="57C057DF" w14:textId="77777777" w:rsidR="002A2506" w:rsidRPr="00063AAB" w:rsidRDefault="002A2506" w:rsidP="002A2506">
            <w:pPr>
              <w:jc w:val="right"/>
              <w:rPr>
                <w:rFonts w:ascii="Times New Roman" w:eastAsia="Times New Roman" w:hAnsi="Times New Roman" w:cs="Times New Roman"/>
                <w:bCs/>
                <w:lang w:eastAsia="zh-TW"/>
                <w:rPrChange w:id="4331"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32" w:author="Agate Publishing" w:date="2019-08-26T15:39:00Z">
                  <w:rPr>
                    <w:rFonts w:ascii="Times New Roman" w:eastAsia="Times New Roman" w:hAnsi="Times New Roman" w:cs="Times New Roman"/>
                    <w:bCs/>
                    <w:lang w:val="en-IN" w:eastAsia="zh-TW"/>
                  </w:rPr>
                </w:rPrChange>
              </w:rPr>
              <w:t>153,000</w:t>
            </w:r>
          </w:p>
        </w:tc>
        <w:tc>
          <w:tcPr>
            <w:tcW w:w="0" w:type="auto"/>
            <w:hideMark/>
          </w:tcPr>
          <w:p w14:paraId="08F7F25D" w14:textId="77777777" w:rsidR="002A2506" w:rsidRPr="00063AAB" w:rsidRDefault="002A2506" w:rsidP="002A2506">
            <w:pPr>
              <w:rPr>
                <w:rFonts w:ascii="Times New Roman" w:eastAsia="Times New Roman" w:hAnsi="Times New Roman" w:cs="Times New Roman"/>
                <w:bCs/>
                <w:lang w:eastAsia="zh-TW"/>
                <w:rPrChange w:id="4333" w:author="Agate Publishing" w:date="2019-08-26T15:39:00Z">
                  <w:rPr>
                    <w:rFonts w:ascii="Times New Roman" w:eastAsia="Times New Roman" w:hAnsi="Times New Roman" w:cs="Times New Roman"/>
                    <w:bCs/>
                    <w:lang w:val="en-IN" w:eastAsia="zh-TW"/>
                  </w:rPr>
                </w:rPrChange>
              </w:rPr>
            </w:pPr>
          </w:p>
        </w:tc>
      </w:tr>
      <w:tr w:rsidR="0053784C" w:rsidRPr="00063AAB" w14:paraId="5F809E7B" w14:textId="77777777" w:rsidTr="0053784C">
        <w:trPr>
          <w:trHeight w:val="253"/>
        </w:trPr>
        <w:tc>
          <w:tcPr>
            <w:tcW w:w="0" w:type="auto"/>
            <w:hideMark/>
          </w:tcPr>
          <w:p w14:paraId="0C4D6C09" w14:textId="77777777" w:rsidR="002A2506" w:rsidRPr="00063AAB" w:rsidRDefault="002A2506" w:rsidP="002A2506">
            <w:pPr>
              <w:rPr>
                <w:rFonts w:ascii="Times New Roman" w:eastAsia="Times New Roman" w:hAnsi="Times New Roman" w:cs="Times New Roman"/>
                <w:bCs/>
                <w:lang w:eastAsia="zh-TW"/>
                <w:rPrChange w:id="433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35" w:author="Agate Publishing" w:date="2019-08-26T15:39:00Z">
                  <w:rPr>
                    <w:rFonts w:ascii="Times New Roman" w:eastAsia="Times New Roman" w:hAnsi="Times New Roman" w:cs="Times New Roman"/>
                    <w:bCs/>
                    <w:lang w:val="en-IN" w:eastAsia="zh-TW"/>
                  </w:rPr>
                </w:rPrChange>
              </w:rPr>
              <w:t>June</w:t>
            </w:r>
          </w:p>
        </w:tc>
        <w:tc>
          <w:tcPr>
            <w:tcW w:w="1152" w:type="dxa"/>
            <w:hideMark/>
          </w:tcPr>
          <w:p w14:paraId="11364CF2" w14:textId="77777777" w:rsidR="002A2506" w:rsidRPr="00063AAB" w:rsidRDefault="002A2506" w:rsidP="002A2506">
            <w:pPr>
              <w:jc w:val="right"/>
              <w:rPr>
                <w:rFonts w:ascii="Times New Roman" w:eastAsia="Times New Roman" w:hAnsi="Times New Roman" w:cs="Times New Roman"/>
                <w:bCs/>
                <w:lang w:eastAsia="zh-TW"/>
                <w:rPrChange w:id="433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37" w:author="Agate Publishing" w:date="2019-08-26T15:39:00Z">
                  <w:rPr>
                    <w:rFonts w:ascii="Times New Roman" w:eastAsia="Times New Roman" w:hAnsi="Times New Roman" w:cs="Times New Roman"/>
                    <w:bCs/>
                    <w:lang w:val="en-IN" w:eastAsia="zh-TW"/>
                  </w:rPr>
                </w:rPrChange>
              </w:rPr>
              <w:t>110,000</w:t>
            </w:r>
          </w:p>
        </w:tc>
        <w:tc>
          <w:tcPr>
            <w:tcW w:w="0" w:type="auto"/>
            <w:hideMark/>
          </w:tcPr>
          <w:p w14:paraId="6B3291D0" w14:textId="77777777" w:rsidR="002A2506" w:rsidRPr="00063AAB" w:rsidRDefault="002A2506" w:rsidP="002A2506">
            <w:pPr>
              <w:jc w:val="right"/>
              <w:rPr>
                <w:rFonts w:ascii="Times New Roman" w:eastAsia="Times New Roman" w:hAnsi="Times New Roman" w:cs="Times New Roman"/>
                <w:bCs/>
                <w:lang w:eastAsia="zh-TW"/>
                <w:rPrChange w:id="4338" w:author="Agate Publishing" w:date="2019-08-26T15:39:00Z">
                  <w:rPr>
                    <w:rFonts w:ascii="Times New Roman" w:eastAsia="Times New Roman" w:hAnsi="Times New Roman" w:cs="Times New Roman"/>
                    <w:bCs/>
                    <w:lang w:val="en-IN" w:eastAsia="zh-TW"/>
                  </w:rPr>
                </w:rPrChange>
              </w:rPr>
            </w:pPr>
          </w:p>
        </w:tc>
        <w:tc>
          <w:tcPr>
            <w:tcW w:w="0" w:type="auto"/>
            <w:hideMark/>
          </w:tcPr>
          <w:p w14:paraId="0E10D7B8" w14:textId="77777777" w:rsidR="002A2506" w:rsidRPr="00063AAB" w:rsidRDefault="002A2506" w:rsidP="002A2506">
            <w:pPr>
              <w:jc w:val="right"/>
              <w:rPr>
                <w:rFonts w:ascii="Times New Roman" w:eastAsia="Times New Roman" w:hAnsi="Times New Roman" w:cs="Times New Roman"/>
                <w:bCs/>
                <w:lang w:eastAsia="zh-TW"/>
                <w:rPrChange w:id="4339"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40" w:author="Agate Publishing" w:date="2019-08-26T15:39:00Z">
                  <w:rPr>
                    <w:rFonts w:ascii="Times New Roman" w:eastAsia="Times New Roman" w:hAnsi="Times New Roman" w:cs="Times New Roman"/>
                    <w:bCs/>
                    <w:lang w:val="en-IN" w:eastAsia="zh-TW"/>
                  </w:rPr>
                </w:rPrChange>
              </w:rPr>
              <w:t>$</w:t>
            </w:r>
          </w:p>
        </w:tc>
        <w:tc>
          <w:tcPr>
            <w:tcW w:w="0" w:type="auto"/>
            <w:hideMark/>
          </w:tcPr>
          <w:p w14:paraId="37306AC3" w14:textId="77777777" w:rsidR="002A2506" w:rsidRPr="00063AAB" w:rsidRDefault="002A2506" w:rsidP="002A2506">
            <w:pPr>
              <w:jc w:val="right"/>
              <w:rPr>
                <w:rFonts w:ascii="Times New Roman" w:eastAsia="Times New Roman" w:hAnsi="Times New Roman" w:cs="Times New Roman"/>
                <w:bCs/>
                <w:lang w:eastAsia="zh-TW"/>
                <w:rPrChange w:id="4341"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42" w:author="Agate Publishing" w:date="2019-08-26T15:39:00Z">
                  <w:rPr>
                    <w:rFonts w:ascii="Times New Roman" w:eastAsia="Times New Roman" w:hAnsi="Times New Roman" w:cs="Times New Roman"/>
                    <w:bCs/>
                    <w:lang w:val="en-IN" w:eastAsia="zh-TW"/>
                  </w:rPr>
                </w:rPrChange>
              </w:rPr>
              <w:t>198,000</w:t>
            </w:r>
          </w:p>
        </w:tc>
        <w:tc>
          <w:tcPr>
            <w:tcW w:w="0" w:type="auto"/>
            <w:hideMark/>
          </w:tcPr>
          <w:p w14:paraId="577C882A" w14:textId="77777777" w:rsidR="002A2506" w:rsidRPr="00063AAB" w:rsidRDefault="002A2506" w:rsidP="002A2506">
            <w:pPr>
              <w:rPr>
                <w:rFonts w:ascii="Times New Roman" w:eastAsia="Times New Roman" w:hAnsi="Times New Roman" w:cs="Times New Roman"/>
                <w:bCs/>
                <w:lang w:eastAsia="zh-TW"/>
                <w:rPrChange w:id="4343" w:author="Agate Publishing" w:date="2019-08-26T15:39:00Z">
                  <w:rPr>
                    <w:rFonts w:ascii="Times New Roman" w:eastAsia="Times New Roman" w:hAnsi="Times New Roman" w:cs="Times New Roman"/>
                    <w:bCs/>
                    <w:lang w:val="en-IN" w:eastAsia="zh-TW"/>
                  </w:rPr>
                </w:rPrChange>
              </w:rPr>
            </w:pPr>
          </w:p>
        </w:tc>
      </w:tr>
      <w:tr w:rsidR="0053784C" w:rsidRPr="00063AAB" w14:paraId="6EBB2D9D" w14:textId="77777777" w:rsidTr="0053784C">
        <w:trPr>
          <w:trHeight w:val="253"/>
        </w:trPr>
        <w:tc>
          <w:tcPr>
            <w:tcW w:w="0" w:type="auto"/>
            <w:hideMark/>
          </w:tcPr>
          <w:p w14:paraId="644CABC0" w14:textId="77777777" w:rsidR="002A2506" w:rsidRPr="00063AAB" w:rsidRDefault="002A2506" w:rsidP="002A2506">
            <w:pPr>
              <w:rPr>
                <w:rFonts w:ascii="Times New Roman" w:eastAsia="Times New Roman" w:hAnsi="Times New Roman" w:cs="Times New Roman"/>
                <w:bCs/>
                <w:lang w:eastAsia="zh-TW"/>
                <w:rPrChange w:id="434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45" w:author="Agate Publishing" w:date="2019-08-26T15:39:00Z">
                  <w:rPr>
                    <w:rFonts w:ascii="Times New Roman" w:eastAsia="Times New Roman" w:hAnsi="Times New Roman" w:cs="Times New Roman"/>
                    <w:bCs/>
                    <w:lang w:val="en-IN" w:eastAsia="zh-TW"/>
                  </w:rPr>
                </w:rPrChange>
              </w:rPr>
              <w:t>July</w:t>
            </w:r>
          </w:p>
        </w:tc>
        <w:tc>
          <w:tcPr>
            <w:tcW w:w="1152" w:type="dxa"/>
            <w:hideMark/>
          </w:tcPr>
          <w:p w14:paraId="6C65C122" w14:textId="77777777" w:rsidR="002A2506" w:rsidRPr="00063AAB" w:rsidRDefault="002A2506" w:rsidP="002A2506">
            <w:pPr>
              <w:jc w:val="right"/>
              <w:rPr>
                <w:rFonts w:ascii="Times New Roman" w:eastAsia="Times New Roman" w:hAnsi="Times New Roman" w:cs="Times New Roman"/>
                <w:bCs/>
                <w:lang w:eastAsia="zh-TW"/>
                <w:rPrChange w:id="434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47" w:author="Agate Publishing" w:date="2019-08-26T15:39:00Z">
                  <w:rPr>
                    <w:rFonts w:ascii="Times New Roman" w:eastAsia="Times New Roman" w:hAnsi="Times New Roman" w:cs="Times New Roman"/>
                    <w:bCs/>
                    <w:lang w:val="en-IN" w:eastAsia="zh-TW"/>
                  </w:rPr>
                </w:rPrChange>
              </w:rPr>
              <w:t>95,000</w:t>
            </w:r>
          </w:p>
        </w:tc>
        <w:tc>
          <w:tcPr>
            <w:tcW w:w="0" w:type="auto"/>
            <w:hideMark/>
          </w:tcPr>
          <w:p w14:paraId="16AF3422" w14:textId="77777777" w:rsidR="002A2506" w:rsidRPr="00063AAB" w:rsidRDefault="002A2506" w:rsidP="002A2506">
            <w:pPr>
              <w:jc w:val="right"/>
              <w:rPr>
                <w:rFonts w:ascii="Times New Roman" w:eastAsia="Times New Roman" w:hAnsi="Times New Roman" w:cs="Times New Roman"/>
                <w:bCs/>
                <w:lang w:eastAsia="zh-TW"/>
                <w:rPrChange w:id="4348" w:author="Agate Publishing" w:date="2019-08-26T15:39:00Z">
                  <w:rPr>
                    <w:rFonts w:ascii="Times New Roman" w:eastAsia="Times New Roman" w:hAnsi="Times New Roman" w:cs="Times New Roman"/>
                    <w:bCs/>
                    <w:lang w:val="en-IN" w:eastAsia="zh-TW"/>
                  </w:rPr>
                </w:rPrChange>
              </w:rPr>
            </w:pPr>
          </w:p>
        </w:tc>
        <w:tc>
          <w:tcPr>
            <w:tcW w:w="0" w:type="auto"/>
            <w:hideMark/>
          </w:tcPr>
          <w:p w14:paraId="5A6FBCB7" w14:textId="77777777" w:rsidR="002A2506" w:rsidRPr="00063AAB" w:rsidRDefault="002A2506" w:rsidP="002A2506">
            <w:pPr>
              <w:jc w:val="right"/>
              <w:rPr>
                <w:rFonts w:ascii="Times New Roman" w:eastAsia="Times New Roman" w:hAnsi="Times New Roman" w:cs="Times New Roman"/>
                <w:bCs/>
                <w:lang w:eastAsia="zh-TW"/>
                <w:rPrChange w:id="4349"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50" w:author="Agate Publishing" w:date="2019-08-26T15:39:00Z">
                  <w:rPr>
                    <w:rFonts w:ascii="Times New Roman" w:eastAsia="Times New Roman" w:hAnsi="Times New Roman" w:cs="Times New Roman"/>
                    <w:bCs/>
                    <w:lang w:val="en-IN" w:eastAsia="zh-TW"/>
                  </w:rPr>
                </w:rPrChange>
              </w:rPr>
              <w:t>$</w:t>
            </w:r>
          </w:p>
        </w:tc>
        <w:tc>
          <w:tcPr>
            <w:tcW w:w="0" w:type="auto"/>
            <w:hideMark/>
          </w:tcPr>
          <w:p w14:paraId="0BA79372" w14:textId="77777777" w:rsidR="002A2506" w:rsidRPr="00063AAB" w:rsidRDefault="002A2506" w:rsidP="002A2506">
            <w:pPr>
              <w:jc w:val="right"/>
              <w:rPr>
                <w:rFonts w:ascii="Times New Roman" w:eastAsia="Times New Roman" w:hAnsi="Times New Roman" w:cs="Times New Roman"/>
                <w:bCs/>
                <w:lang w:eastAsia="zh-TW"/>
                <w:rPrChange w:id="4351"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352" w:author="Agate Publishing" w:date="2019-08-26T15:39:00Z">
                  <w:rPr>
                    <w:rFonts w:ascii="Times New Roman" w:eastAsia="Times New Roman" w:hAnsi="Times New Roman" w:cs="Times New Roman"/>
                    <w:bCs/>
                    <w:lang w:val="en-IN" w:eastAsia="zh-TW"/>
                  </w:rPr>
                </w:rPrChange>
              </w:rPr>
              <w:t>181,000</w:t>
            </w:r>
          </w:p>
        </w:tc>
        <w:tc>
          <w:tcPr>
            <w:tcW w:w="0" w:type="auto"/>
            <w:hideMark/>
          </w:tcPr>
          <w:p w14:paraId="36D04386" w14:textId="77777777" w:rsidR="002A2506" w:rsidRPr="00063AAB" w:rsidRDefault="002A2506" w:rsidP="002A2506">
            <w:pPr>
              <w:rPr>
                <w:rFonts w:ascii="Times New Roman" w:eastAsia="Times New Roman" w:hAnsi="Times New Roman" w:cs="Times New Roman"/>
                <w:bCs/>
                <w:lang w:eastAsia="zh-TW"/>
                <w:rPrChange w:id="4353" w:author="Agate Publishing" w:date="2019-08-26T15:39:00Z">
                  <w:rPr>
                    <w:rFonts w:ascii="Times New Roman" w:eastAsia="Times New Roman" w:hAnsi="Times New Roman" w:cs="Times New Roman"/>
                    <w:bCs/>
                    <w:lang w:val="en-IN" w:eastAsia="zh-TW"/>
                  </w:rPr>
                </w:rPrChange>
              </w:rPr>
            </w:pPr>
          </w:p>
        </w:tc>
      </w:tr>
    </w:tbl>
    <w:p w14:paraId="1DD1DA3F" w14:textId="77777777" w:rsidR="00C943C1" w:rsidRPr="00063AAB" w:rsidRDefault="00C943C1" w:rsidP="002217A9">
      <w:pPr>
        <w:widowControl w:val="0"/>
        <w:spacing w:after="0" w:line="240" w:lineRule="auto"/>
        <w:rPr>
          <w:rFonts w:ascii="Times New Roman" w:hAnsi="Times New Roman" w:cs="Times New Roman"/>
          <w:bCs/>
          <w:rPrChange w:id="4354" w:author="Agate Publishing" w:date="2019-08-26T15:39:00Z">
            <w:rPr>
              <w:rFonts w:ascii="Times New Roman" w:hAnsi="Times New Roman" w:cs="Times New Roman"/>
              <w:bCs/>
            </w:rPr>
          </w:rPrChange>
        </w:rPr>
      </w:pPr>
    </w:p>
    <w:p w14:paraId="16AE6041" w14:textId="77777777" w:rsidR="0053784C" w:rsidRPr="00063AAB" w:rsidRDefault="0053784C" w:rsidP="002217A9">
      <w:pPr>
        <w:widowControl w:val="0"/>
        <w:spacing w:after="0" w:line="240" w:lineRule="auto"/>
        <w:rPr>
          <w:ins w:id="4355" w:author="Jeannie's Laptop" w:date="2019-07-22T16:47:00Z"/>
          <w:rFonts w:ascii="Times New Roman" w:eastAsia="Helvetica,dialog,Verdana,unifon" w:hAnsi="Times New Roman" w:cs="Times New Roman"/>
          <w:bCs/>
          <w:rPrChange w:id="4356" w:author="Agate Publishing" w:date="2019-08-26T15:39:00Z">
            <w:rPr>
              <w:ins w:id="4357" w:author="Jeannie's Laptop" w:date="2019-07-22T16:47:00Z"/>
              <w:rFonts w:ascii="Times New Roman" w:eastAsia="Helvetica,dialog,Verdana,unifon" w:hAnsi="Times New Roman" w:cs="Times New Roman"/>
              <w:bCs/>
            </w:rPr>
          </w:rPrChange>
        </w:rPr>
      </w:pPr>
    </w:p>
    <w:p w14:paraId="3AAF6E6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3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359" w:author="Agate Publishing" w:date="2019-08-26T15:39:00Z">
            <w:rPr>
              <w:rFonts w:ascii="Times New Roman" w:eastAsia="Helvetica,dialog,Verdana,unifon" w:hAnsi="Times New Roman" w:cs="Times New Roman"/>
              <w:bCs/>
            </w:rPr>
          </w:rPrChange>
        </w:rPr>
        <w:t xml:space="preserve">96. </w:t>
      </w:r>
      <w:ins w:id="4360" w:author="Jeannie's Laptop" w:date="2019-07-22T16:46:00Z">
        <w:r w:rsidR="0053784C" w:rsidRPr="00063AAB">
          <w:rPr>
            <w:rFonts w:ascii="Times New Roman" w:eastAsia="Helvetica,dialog,Verdana,unifon" w:hAnsi="Times New Roman" w:cs="Times New Roman"/>
            <w:bCs/>
            <w:rPrChange w:id="4361"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4362" w:author="Agate Publishing" w:date="2019-08-26T15:39:00Z">
            <w:rPr>
              <w:rFonts w:ascii="Times New Roman" w:eastAsia="Helvetica,dialog,Verdana,unifon" w:hAnsi="Times New Roman" w:cs="Times New Roman"/>
              <w:bCs/>
            </w:rPr>
          </w:rPrChange>
        </w:rPr>
        <w:t>Using the high-low method, compute the variable element of manufacturing overhead cost per machine hour.</w:t>
      </w:r>
    </w:p>
    <w:p w14:paraId="772A9E75"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363" w:author="Agate Publishing" w:date="2019-08-26T15:39:00Z">
            <w:rPr>
              <w:rFonts w:ascii="Times New Roman" w:eastAsia="Helvetica,dialog,Verdana,unifon" w:hAnsi="Times New Roman" w:cs="Times New Roman"/>
              <w:bCs/>
            </w:rPr>
          </w:rPrChange>
        </w:rPr>
      </w:pPr>
    </w:p>
    <w:p w14:paraId="390DEE2F" w14:textId="77777777" w:rsidR="008C6CDC" w:rsidRPr="00063AAB" w:rsidRDefault="008C6CDC" w:rsidP="002217A9">
      <w:pPr>
        <w:widowControl w:val="0"/>
        <w:spacing w:after="0" w:line="240" w:lineRule="auto"/>
        <w:rPr>
          <w:rFonts w:ascii="Times New Roman" w:hAnsi="Times New Roman" w:cs="Times New Roman"/>
          <w:bCs/>
          <w:rPrChange w:id="436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365" w:author="Agate Publishing" w:date="2019-08-26T15:39:00Z">
            <w:rPr>
              <w:rFonts w:ascii="Times New Roman" w:eastAsia="Helvetica,dialog,Verdana,unifon" w:hAnsi="Times New Roman" w:cs="Times New Roman"/>
              <w:bCs/>
            </w:rPr>
          </w:rPrChange>
        </w:rPr>
        <w:t>A. $0.87 per machine hour</w:t>
      </w:r>
    </w:p>
    <w:p w14:paraId="66774854" w14:textId="77777777" w:rsidR="008C6CDC" w:rsidRPr="00063AAB" w:rsidRDefault="008C6CDC" w:rsidP="002217A9">
      <w:pPr>
        <w:widowControl w:val="0"/>
        <w:spacing w:after="0" w:line="240" w:lineRule="auto"/>
        <w:rPr>
          <w:rFonts w:ascii="Times New Roman" w:hAnsi="Times New Roman" w:cs="Times New Roman"/>
          <w:bCs/>
          <w:rPrChange w:id="4366" w:author="Agate Publishing" w:date="2019-08-26T15:39:00Z">
            <w:rPr>
              <w:rFonts w:ascii="Times New Roman" w:hAnsi="Times New Roman" w:cs="Times New Roman"/>
              <w:bCs/>
            </w:rPr>
          </w:rPrChange>
        </w:rPr>
      </w:pPr>
    </w:p>
    <w:p w14:paraId="091EB4C2" w14:textId="77777777" w:rsidR="008C6CDC" w:rsidRPr="00063AAB" w:rsidRDefault="008C6CDC" w:rsidP="002217A9">
      <w:pPr>
        <w:widowControl w:val="0"/>
        <w:spacing w:after="0" w:line="240" w:lineRule="auto"/>
        <w:rPr>
          <w:rFonts w:ascii="Times New Roman" w:hAnsi="Times New Roman" w:cs="Times New Roman"/>
          <w:bCs/>
          <w:rPrChange w:id="436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4368" w:author="Agate Publishing" w:date="2019-08-26T15:39:00Z">
            <w:rPr>
              <w:rFonts w:ascii="Times New Roman" w:eastAsia="Helvetica,dialog,Verdana,unifon" w:hAnsi="Times New Roman" w:cs="Times New Roman"/>
              <w:b/>
              <w:u w:val="single"/>
            </w:rPr>
          </w:rPrChange>
        </w:rPr>
        <w:t>B</w:t>
      </w:r>
      <w:r w:rsidRPr="00063AAB">
        <w:rPr>
          <w:rFonts w:ascii="Times New Roman" w:eastAsia="Helvetica,dialog,Verdana,unifon" w:hAnsi="Times New Roman" w:cs="Times New Roman"/>
          <w:bCs/>
          <w:rPrChange w:id="4369" w:author="Agate Publishing" w:date="2019-08-26T15:39:00Z">
            <w:rPr>
              <w:rFonts w:ascii="Times New Roman" w:eastAsia="Helvetica,dialog,Verdana,unifon" w:hAnsi="Times New Roman" w:cs="Times New Roman"/>
              <w:bCs/>
            </w:rPr>
          </w:rPrChange>
        </w:rPr>
        <w:t>. $1.50 per machine hour</w:t>
      </w:r>
    </w:p>
    <w:p w14:paraId="7A091BB6" w14:textId="77777777" w:rsidR="008C6CDC" w:rsidRPr="00063AAB" w:rsidRDefault="008C6CDC" w:rsidP="002217A9">
      <w:pPr>
        <w:widowControl w:val="0"/>
        <w:spacing w:after="0" w:line="240" w:lineRule="auto"/>
        <w:rPr>
          <w:rFonts w:ascii="Times New Roman" w:hAnsi="Times New Roman" w:cs="Times New Roman"/>
          <w:bCs/>
          <w:rPrChange w:id="4370" w:author="Agate Publishing" w:date="2019-08-26T15:39:00Z">
            <w:rPr>
              <w:rFonts w:ascii="Times New Roman" w:hAnsi="Times New Roman" w:cs="Times New Roman"/>
              <w:bCs/>
            </w:rPr>
          </w:rPrChange>
        </w:rPr>
      </w:pPr>
    </w:p>
    <w:p w14:paraId="4A791FE2" w14:textId="77777777" w:rsidR="008C6CDC" w:rsidRPr="00063AAB" w:rsidRDefault="008C6CDC" w:rsidP="002217A9">
      <w:pPr>
        <w:widowControl w:val="0"/>
        <w:spacing w:after="0" w:line="240" w:lineRule="auto"/>
        <w:rPr>
          <w:rFonts w:ascii="Times New Roman" w:hAnsi="Times New Roman" w:cs="Times New Roman"/>
          <w:bCs/>
          <w:rPrChange w:id="437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372" w:author="Agate Publishing" w:date="2019-08-26T15:39:00Z">
            <w:rPr>
              <w:rFonts w:ascii="Times New Roman" w:eastAsia="Helvetica,dialog,Verdana,unifon" w:hAnsi="Times New Roman" w:cs="Times New Roman"/>
              <w:bCs/>
            </w:rPr>
          </w:rPrChange>
        </w:rPr>
        <w:t>C. $1.40 per machine hour</w:t>
      </w:r>
    </w:p>
    <w:p w14:paraId="23C90A3A" w14:textId="77777777" w:rsidR="008C6CDC" w:rsidRPr="00063AAB" w:rsidRDefault="008C6CDC" w:rsidP="002217A9">
      <w:pPr>
        <w:widowControl w:val="0"/>
        <w:spacing w:after="0" w:line="240" w:lineRule="auto"/>
        <w:rPr>
          <w:rFonts w:ascii="Times New Roman" w:hAnsi="Times New Roman" w:cs="Times New Roman"/>
          <w:bCs/>
          <w:rPrChange w:id="4373" w:author="Agate Publishing" w:date="2019-08-26T15:39:00Z">
            <w:rPr>
              <w:rFonts w:ascii="Times New Roman" w:hAnsi="Times New Roman" w:cs="Times New Roman"/>
              <w:bCs/>
            </w:rPr>
          </w:rPrChange>
        </w:rPr>
      </w:pPr>
    </w:p>
    <w:p w14:paraId="729A26D6"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37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375" w:author="Agate Publishing" w:date="2019-08-26T15:39:00Z">
            <w:rPr>
              <w:rFonts w:ascii="Times New Roman" w:eastAsia="Helvetica,dialog,Verdana,unifon" w:hAnsi="Times New Roman" w:cs="Times New Roman"/>
              <w:bCs/>
            </w:rPr>
          </w:rPrChange>
        </w:rPr>
        <w:t>D. $2.10 per machine hour</w:t>
      </w:r>
    </w:p>
    <w:p w14:paraId="4F1DD862" w14:textId="77777777" w:rsidR="00DB0220" w:rsidRPr="00063AAB" w:rsidRDefault="00DB0220" w:rsidP="00DB0220">
      <w:pPr>
        <w:widowControl w:val="0"/>
        <w:spacing w:after="0" w:line="240" w:lineRule="auto"/>
        <w:rPr>
          <w:ins w:id="4376" w:author="Jeannie's Laptop" w:date="2019-07-23T12:34:00Z"/>
          <w:rFonts w:ascii="Times New Roman" w:hAnsi="Times New Roman" w:cs="Times New Roman"/>
          <w:bCs/>
          <w:rPrChange w:id="4377" w:author="Agate Publishing" w:date="2019-08-26T15:39:00Z">
            <w:rPr>
              <w:ins w:id="4378" w:author="Jeannie's Laptop" w:date="2019-07-23T12:34:00Z"/>
              <w:rFonts w:ascii="Times New Roman" w:hAnsi="Times New Roman" w:cs="Times New Roman"/>
              <w:bCs/>
            </w:rPr>
          </w:rPrChange>
        </w:rPr>
      </w:pPr>
    </w:p>
    <w:p w14:paraId="470319F1" w14:textId="77777777" w:rsidR="00DB0220" w:rsidRPr="00063AAB" w:rsidRDefault="00DB0220" w:rsidP="00DB0220">
      <w:pPr>
        <w:widowControl w:val="0"/>
        <w:spacing w:after="0" w:line="240" w:lineRule="auto"/>
        <w:rPr>
          <w:ins w:id="4379" w:author="Jeannie's Laptop" w:date="2019-07-23T12:34:00Z"/>
          <w:rFonts w:ascii="Times New Roman" w:hAnsi="Times New Roman" w:cs="Times New Roman"/>
          <w:bCs/>
          <w:rPrChange w:id="4380" w:author="Agate Publishing" w:date="2019-08-26T15:39:00Z">
            <w:rPr>
              <w:ins w:id="4381" w:author="Jeannie's Laptop" w:date="2019-07-23T12:34:00Z"/>
              <w:rFonts w:ascii="Times New Roman" w:hAnsi="Times New Roman" w:cs="Times New Roman"/>
              <w:bCs/>
            </w:rPr>
          </w:rPrChange>
        </w:rPr>
      </w:pPr>
      <w:ins w:id="4382" w:author="Jeannie's Laptop" w:date="2019-07-23T12:34:00Z">
        <w:r w:rsidRPr="00063AAB">
          <w:rPr>
            <w:rFonts w:ascii="Times New Roman" w:eastAsia="Helvetica,dialog,Verdana,unifon" w:hAnsi="Times New Roman" w:cs="Times New Roman"/>
            <w:bCs/>
            <w:rPrChange w:id="4383" w:author="Agate Publishing" w:date="2019-08-26T15:39:00Z">
              <w:rPr>
                <w:rFonts w:ascii="Times New Roman" w:eastAsia="Helvetica,dialog,Verdana,unifon" w:hAnsi="Times New Roman" w:cs="Times New Roman"/>
                <w:bCs/>
              </w:rPr>
            </w:rPrChange>
          </w:rPr>
          <w:t>Feedback:</w:t>
        </w:r>
      </w:ins>
    </w:p>
    <w:p w14:paraId="1ED0E2CB" w14:textId="2C9AF10A" w:rsidR="002A2506" w:rsidRPr="00063AAB" w:rsidDel="00DB0220" w:rsidRDefault="002A2506" w:rsidP="002217A9">
      <w:pPr>
        <w:widowControl w:val="0"/>
        <w:spacing w:after="0" w:line="240" w:lineRule="auto"/>
        <w:rPr>
          <w:del w:id="4384" w:author="Jeannie's Laptop" w:date="2019-07-23T12:34:00Z"/>
          <w:rFonts w:ascii="Times New Roman" w:hAnsi="Times New Roman" w:cs="Times New Roman"/>
          <w:bCs/>
          <w:rPrChange w:id="4385" w:author="Agate Publishing" w:date="2019-08-26T15:39:00Z">
            <w:rPr>
              <w:del w:id="4386" w:author="Jeannie's Laptop" w:date="2019-07-23T12:34:00Z"/>
              <w:rFonts w:ascii="Times New Roman" w:hAnsi="Times New Roman" w:cs="Times New Roman"/>
              <w:bCs/>
            </w:rPr>
          </w:rPrChange>
        </w:rPr>
      </w:pPr>
    </w:p>
    <w:p w14:paraId="4E9953BF" w14:textId="4682B77B" w:rsidR="008C6CDC" w:rsidRPr="00063AAB" w:rsidRDefault="008C6CDC" w:rsidP="002217A9">
      <w:pPr>
        <w:widowControl w:val="0"/>
        <w:spacing w:after="0" w:line="240" w:lineRule="auto"/>
        <w:rPr>
          <w:rFonts w:ascii="Times New Roman" w:hAnsi="Times New Roman" w:cs="Times New Roman"/>
          <w:bCs/>
          <w:rPrChange w:id="438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388" w:author="Agate Publishing" w:date="2019-08-26T15:39:00Z">
            <w:rPr>
              <w:rFonts w:ascii="Times New Roman" w:eastAsia="Helvetica,dialog,Verdana,unifon" w:hAnsi="Times New Roman" w:cs="Times New Roman"/>
              <w:bCs/>
            </w:rPr>
          </w:rPrChange>
        </w:rPr>
        <w:t xml:space="preserve">($198,000 </w:t>
      </w:r>
      <w:ins w:id="4389" w:author="Agate Publishing" w:date="2019-08-26T15:10:00Z">
        <w:r w:rsidR="006B5398" w:rsidRPr="00063AAB">
          <w:rPr>
            <w:rFonts w:ascii="Times New Roman" w:eastAsia="Helvetica,dialog,Verdana,unifon" w:hAnsi="Times New Roman" w:cs="Times New Roman"/>
            <w:bCs/>
            <w:rPrChange w:id="4390" w:author="Agate Publishing" w:date="2019-08-26T15:39:00Z">
              <w:rPr>
                <w:rFonts w:ascii="Times New Roman" w:eastAsia="Helvetica,dialog,Verdana,unifon" w:hAnsi="Times New Roman" w:cs="Times New Roman"/>
                <w:bCs/>
              </w:rPr>
            </w:rPrChange>
          </w:rPr>
          <w:t>−</w:t>
        </w:r>
      </w:ins>
      <w:del w:id="4391" w:author="Agate Publishing" w:date="2019-08-26T15:10:00Z">
        <w:r w:rsidRPr="00063AAB" w:rsidDel="006B5398">
          <w:rPr>
            <w:rFonts w:ascii="Times New Roman" w:eastAsia="Helvetica,dialog,Verdana,unifon" w:hAnsi="Times New Roman" w:cs="Times New Roman"/>
            <w:bCs/>
            <w:rPrChange w:id="4392"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4393" w:author="Agate Publishing" w:date="2019-08-26T15:39:00Z">
            <w:rPr>
              <w:rFonts w:ascii="Times New Roman" w:eastAsia="Helvetica,dialog,Verdana,unifon" w:hAnsi="Times New Roman" w:cs="Times New Roman"/>
              <w:bCs/>
            </w:rPr>
          </w:rPrChange>
        </w:rPr>
        <w:t xml:space="preserve"> $153,000) ÷ (110,000 </w:t>
      </w:r>
      <w:ins w:id="4394" w:author="Agate Publishing" w:date="2019-08-26T15:10:00Z">
        <w:r w:rsidR="006B5398" w:rsidRPr="00063AAB">
          <w:rPr>
            <w:rFonts w:ascii="Times New Roman" w:eastAsia="Helvetica,dialog,Verdana,unifon" w:hAnsi="Times New Roman" w:cs="Times New Roman"/>
            <w:bCs/>
            <w:rPrChange w:id="4395" w:author="Agate Publishing" w:date="2019-08-26T15:39:00Z">
              <w:rPr>
                <w:rFonts w:ascii="Times New Roman" w:eastAsia="Helvetica,dialog,Verdana,unifon" w:hAnsi="Times New Roman" w:cs="Times New Roman"/>
                <w:bCs/>
              </w:rPr>
            </w:rPrChange>
          </w:rPr>
          <w:t>−</w:t>
        </w:r>
      </w:ins>
      <w:del w:id="4396" w:author="Agate Publishing" w:date="2019-08-26T15:10:00Z">
        <w:r w:rsidRPr="00063AAB" w:rsidDel="006B5398">
          <w:rPr>
            <w:rFonts w:ascii="Times New Roman" w:eastAsia="Helvetica,dialog,Verdana,unifon" w:hAnsi="Times New Roman" w:cs="Times New Roman"/>
            <w:bCs/>
            <w:rPrChange w:id="4397"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4398" w:author="Agate Publishing" w:date="2019-08-26T15:39:00Z">
            <w:rPr>
              <w:rFonts w:ascii="Times New Roman" w:eastAsia="Helvetica,dialog,Verdana,unifon" w:hAnsi="Times New Roman" w:cs="Times New Roman"/>
              <w:bCs/>
            </w:rPr>
          </w:rPrChange>
        </w:rPr>
        <w:t xml:space="preserve"> 80,000) = $1.50</w:t>
      </w:r>
    </w:p>
    <w:p w14:paraId="6B2EA398" w14:textId="77777777" w:rsidR="008C6CDC" w:rsidRPr="00063AAB" w:rsidRDefault="008C6CDC" w:rsidP="002217A9">
      <w:pPr>
        <w:widowControl w:val="0"/>
        <w:spacing w:after="0" w:line="240" w:lineRule="auto"/>
        <w:rPr>
          <w:rFonts w:ascii="Times New Roman" w:hAnsi="Times New Roman" w:cs="Times New Roman"/>
          <w:bCs/>
          <w:rPrChange w:id="4399" w:author="Agate Publishing" w:date="2019-08-26T15:39:00Z">
            <w:rPr>
              <w:rFonts w:ascii="Times New Roman" w:hAnsi="Times New Roman" w:cs="Times New Roman"/>
              <w:bCs/>
            </w:rPr>
          </w:rPrChange>
        </w:rPr>
      </w:pPr>
    </w:p>
    <w:p w14:paraId="7746FCE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0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01" w:author="Agate Publishing" w:date="2019-08-26T15:39:00Z">
            <w:rPr>
              <w:rFonts w:ascii="Times New Roman" w:eastAsia="Helvetica,dialog,Verdana,unifon" w:hAnsi="Times New Roman" w:cs="Times New Roman"/>
              <w:bCs/>
            </w:rPr>
          </w:rPrChange>
        </w:rPr>
        <w:t>AACSB: Analytical Thinking</w:t>
      </w:r>
    </w:p>
    <w:p w14:paraId="7961C991"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0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03" w:author="Agate Publishing" w:date="2019-08-26T15:39:00Z">
            <w:rPr>
              <w:rFonts w:ascii="Times New Roman" w:eastAsia="Helvetica,dialog,Verdana,unifon" w:hAnsi="Times New Roman" w:cs="Times New Roman"/>
              <w:bCs/>
            </w:rPr>
          </w:rPrChange>
        </w:rPr>
        <w:t>AICPA: BB Critical Thinking</w:t>
      </w:r>
    </w:p>
    <w:p w14:paraId="377EA5C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0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05" w:author="Agate Publishing" w:date="2019-08-26T15:39:00Z">
            <w:rPr>
              <w:rFonts w:ascii="Times New Roman" w:eastAsia="Helvetica,dialog,Verdana,unifon" w:hAnsi="Times New Roman" w:cs="Times New Roman"/>
              <w:bCs/>
            </w:rPr>
          </w:rPrChange>
        </w:rPr>
        <w:t>AICPA: FN Measurement</w:t>
      </w:r>
    </w:p>
    <w:p w14:paraId="10AB997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0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07" w:author="Agate Publishing" w:date="2019-08-26T15:39:00Z">
            <w:rPr>
              <w:rFonts w:ascii="Times New Roman" w:eastAsia="Helvetica,dialog,Verdana,unifon" w:hAnsi="Times New Roman" w:cs="Times New Roman"/>
              <w:bCs/>
            </w:rPr>
          </w:rPrChange>
        </w:rPr>
        <w:t>Accessibility: Keyboard Navigation</w:t>
      </w:r>
    </w:p>
    <w:p w14:paraId="222C3F7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0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09" w:author="Agate Publishing" w:date="2019-08-26T15:39:00Z">
            <w:rPr>
              <w:rFonts w:ascii="Times New Roman" w:eastAsia="Helvetica,dialog,Verdana,unifon" w:hAnsi="Times New Roman" w:cs="Times New Roman"/>
              <w:bCs/>
            </w:rPr>
          </w:rPrChange>
        </w:rPr>
        <w:t>Blooms: Apply</w:t>
      </w:r>
    </w:p>
    <w:p w14:paraId="168B265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1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11" w:author="Agate Publishing" w:date="2019-08-26T15:39:00Z">
            <w:rPr>
              <w:rFonts w:ascii="Times New Roman" w:eastAsia="Helvetica,dialog,Verdana,unifon" w:hAnsi="Times New Roman" w:cs="Times New Roman"/>
              <w:bCs/>
            </w:rPr>
          </w:rPrChange>
        </w:rPr>
        <w:t>Difficulty: 2 Medium</w:t>
      </w:r>
    </w:p>
    <w:p w14:paraId="734A082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13" w:author="Agate Publishing" w:date="2019-08-26T15:39:00Z">
            <w:rPr>
              <w:rFonts w:ascii="Times New Roman" w:eastAsia="Helvetica,dialog,Verdana,unifon" w:hAnsi="Times New Roman" w:cs="Times New Roman"/>
              <w:bCs/>
            </w:rPr>
          </w:rPrChange>
        </w:rPr>
        <w:t>Learning Objective: 20-09 Determine semivariable cost elements.</w:t>
      </w:r>
    </w:p>
    <w:p w14:paraId="7A28B83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1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15" w:author="Agate Publishing" w:date="2019-08-26T15:39:00Z">
            <w:rPr>
              <w:rFonts w:ascii="Times New Roman" w:eastAsia="Helvetica,dialog,Verdana,unifon" w:hAnsi="Times New Roman" w:cs="Times New Roman"/>
              <w:bCs/>
            </w:rPr>
          </w:rPrChange>
        </w:rPr>
        <w:t>Topic: Determining Semivariable Cost Elements: The High-Low Method</w:t>
      </w:r>
    </w:p>
    <w:p w14:paraId="0730A274" w14:textId="77777777" w:rsidR="008C6CDC" w:rsidRPr="00063AAB" w:rsidRDefault="008C6CDC" w:rsidP="002217A9">
      <w:pPr>
        <w:widowControl w:val="0"/>
        <w:spacing w:after="0" w:line="240" w:lineRule="auto"/>
        <w:rPr>
          <w:rFonts w:ascii="Times New Roman" w:hAnsi="Times New Roman" w:cs="Times New Roman"/>
          <w:bCs/>
          <w:rPrChange w:id="4416" w:author="Agate Publishing" w:date="2019-08-26T15:39:00Z">
            <w:rPr>
              <w:rFonts w:ascii="Times New Roman" w:hAnsi="Times New Roman" w:cs="Times New Roman"/>
              <w:bCs/>
            </w:rPr>
          </w:rPrChange>
        </w:rPr>
      </w:pPr>
    </w:p>
    <w:p w14:paraId="6FD4E8B8" w14:textId="77777777" w:rsidR="00C943C1" w:rsidRPr="00063AAB" w:rsidRDefault="00C943C1" w:rsidP="002217A9">
      <w:pPr>
        <w:widowControl w:val="0"/>
        <w:spacing w:after="0" w:line="240" w:lineRule="auto"/>
        <w:rPr>
          <w:rFonts w:ascii="Times New Roman" w:hAnsi="Times New Roman" w:cs="Times New Roman"/>
          <w:bCs/>
          <w:rPrChange w:id="4417" w:author="Agate Publishing" w:date="2019-08-26T15:39:00Z">
            <w:rPr>
              <w:rFonts w:ascii="Times New Roman" w:hAnsi="Times New Roman" w:cs="Times New Roman"/>
              <w:bCs/>
            </w:rPr>
          </w:rPrChange>
        </w:rPr>
      </w:pPr>
    </w:p>
    <w:p w14:paraId="55F0DDF8"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41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19" w:author="Agate Publishing" w:date="2019-08-26T15:39:00Z">
            <w:rPr>
              <w:rFonts w:ascii="Times New Roman" w:eastAsia="Helvetica,dialog,Verdana,unifon" w:hAnsi="Times New Roman" w:cs="Times New Roman"/>
              <w:bCs/>
            </w:rPr>
          </w:rPrChange>
        </w:rPr>
        <w:t xml:space="preserve">97. </w:t>
      </w:r>
      <w:ins w:id="4420" w:author="Jeannie's Laptop" w:date="2019-07-22T16:47:00Z">
        <w:r w:rsidR="0053784C" w:rsidRPr="00063AAB">
          <w:rPr>
            <w:rFonts w:ascii="Times New Roman" w:eastAsia="Helvetica,dialog,Verdana,unifon" w:hAnsi="Times New Roman" w:cs="Times New Roman"/>
            <w:bCs/>
            <w:rPrChange w:id="4421"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4422" w:author="Agate Publishing" w:date="2019-08-26T15:39:00Z">
            <w:rPr>
              <w:rFonts w:ascii="Times New Roman" w:eastAsia="Helvetica,dialog,Verdana,unifon" w:hAnsi="Times New Roman" w:cs="Times New Roman"/>
              <w:bCs/>
            </w:rPr>
          </w:rPrChange>
        </w:rPr>
        <w:t>Using the high-low method, compute the fixed element of Olsen's monthly overhead cost.</w:t>
      </w:r>
    </w:p>
    <w:p w14:paraId="1480482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423" w:author="Agate Publishing" w:date="2019-08-26T15:39:00Z">
            <w:rPr>
              <w:rFonts w:ascii="Times New Roman" w:eastAsia="Helvetica,dialog,Verdana,unifon" w:hAnsi="Times New Roman" w:cs="Times New Roman"/>
              <w:bCs/>
            </w:rPr>
          </w:rPrChange>
        </w:rPr>
      </w:pPr>
    </w:p>
    <w:p w14:paraId="185C46C7" w14:textId="77777777" w:rsidR="008C6CDC" w:rsidRPr="00063AAB" w:rsidRDefault="008C6CDC" w:rsidP="002217A9">
      <w:pPr>
        <w:widowControl w:val="0"/>
        <w:spacing w:after="0" w:line="240" w:lineRule="auto"/>
        <w:rPr>
          <w:rFonts w:ascii="Times New Roman" w:hAnsi="Times New Roman" w:cs="Times New Roman"/>
          <w:bCs/>
          <w:rPrChange w:id="442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4425"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4426" w:author="Agate Publishing" w:date="2019-08-26T15:39:00Z">
            <w:rPr>
              <w:rFonts w:ascii="Times New Roman" w:eastAsia="Helvetica,dialog,Verdana,unifon" w:hAnsi="Times New Roman" w:cs="Times New Roman"/>
              <w:bCs/>
            </w:rPr>
          </w:rPrChange>
        </w:rPr>
        <w:t>. $33,000</w:t>
      </w:r>
    </w:p>
    <w:p w14:paraId="2713EE87" w14:textId="77777777" w:rsidR="008C6CDC" w:rsidRPr="00063AAB" w:rsidRDefault="008C6CDC" w:rsidP="002217A9">
      <w:pPr>
        <w:widowControl w:val="0"/>
        <w:spacing w:after="0" w:line="240" w:lineRule="auto"/>
        <w:rPr>
          <w:rFonts w:ascii="Times New Roman" w:hAnsi="Times New Roman" w:cs="Times New Roman"/>
          <w:bCs/>
          <w:rPrChange w:id="4427" w:author="Agate Publishing" w:date="2019-08-26T15:39:00Z">
            <w:rPr>
              <w:rFonts w:ascii="Times New Roman" w:hAnsi="Times New Roman" w:cs="Times New Roman"/>
              <w:bCs/>
            </w:rPr>
          </w:rPrChange>
        </w:rPr>
      </w:pPr>
    </w:p>
    <w:p w14:paraId="42B2674B" w14:textId="77777777" w:rsidR="008C6CDC" w:rsidRPr="00063AAB" w:rsidRDefault="008C6CDC" w:rsidP="002217A9">
      <w:pPr>
        <w:widowControl w:val="0"/>
        <w:spacing w:after="0" w:line="240" w:lineRule="auto"/>
        <w:rPr>
          <w:rFonts w:ascii="Times New Roman" w:hAnsi="Times New Roman" w:cs="Times New Roman"/>
          <w:bCs/>
          <w:rPrChange w:id="442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429" w:author="Agate Publishing" w:date="2019-08-26T15:39:00Z">
            <w:rPr>
              <w:rFonts w:ascii="Times New Roman" w:eastAsia="Helvetica,dialog,Verdana,unifon" w:hAnsi="Times New Roman" w:cs="Times New Roman"/>
              <w:bCs/>
            </w:rPr>
          </w:rPrChange>
        </w:rPr>
        <w:t>B. $35,000</w:t>
      </w:r>
    </w:p>
    <w:p w14:paraId="51316F34" w14:textId="77777777" w:rsidR="008C6CDC" w:rsidRPr="00063AAB" w:rsidRDefault="008C6CDC" w:rsidP="002217A9">
      <w:pPr>
        <w:widowControl w:val="0"/>
        <w:spacing w:after="0" w:line="240" w:lineRule="auto"/>
        <w:rPr>
          <w:rFonts w:ascii="Times New Roman" w:hAnsi="Times New Roman" w:cs="Times New Roman"/>
          <w:bCs/>
          <w:rPrChange w:id="4430" w:author="Agate Publishing" w:date="2019-08-26T15:39:00Z">
            <w:rPr>
              <w:rFonts w:ascii="Times New Roman" w:hAnsi="Times New Roman" w:cs="Times New Roman"/>
              <w:bCs/>
            </w:rPr>
          </w:rPrChange>
        </w:rPr>
      </w:pPr>
    </w:p>
    <w:p w14:paraId="7083F840" w14:textId="77777777" w:rsidR="008C6CDC" w:rsidRPr="00063AAB" w:rsidRDefault="008C6CDC" w:rsidP="002217A9">
      <w:pPr>
        <w:widowControl w:val="0"/>
        <w:spacing w:after="0" w:line="240" w:lineRule="auto"/>
        <w:rPr>
          <w:rFonts w:ascii="Times New Roman" w:hAnsi="Times New Roman" w:cs="Times New Roman"/>
          <w:bCs/>
          <w:rPrChange w:id="443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432" w:author="Agate Publishing" w:date="2019-08-26T15:39:00Z">
            <w:rPr>
              <w:rFonts w:ascii="Times New Roman" w:eastAsia="Helvetica,dialog,Verdana,unifon" w:hAnsi="Times New Roman" w:cs="Times New Roman"/>
              <w:bCs/>
            </w:rPr>
          </w:rPrChange>
        </w:rPr>
        <w:t>C. $37,500</w:t>
      </w:r>
    </w:p>
    <w:p w14:paraId="11D7B1B4" w14:textId="77777777" w:rsidR="008C6CDC" w:rsidRPr="00063AAB" w:rsidRDefault="008C6CDC" w:rsidP="002217A9">
      <w:pPr>
        <w:widowControl w:val="0"/>
        <w:spacing w:after="0" w:line="240" w:lineRule="auto"/>
        <w:rPr>
          <w:rFonts w:ascii="Times New Roman" w:hAnsi="Times New Roman" w:cs="Times New Roman"/>
          <w:bCs/>
          <w:rPrChange w:id="4433" w:author="Agate Publishing" w:date="2019-08-26T15:39:00Z">
            <w:rPr>
              <w:rFonts w:ascii="Times New Roman" w:hAnsi="Times New Roman" w:cs="Times New Roman"/>
              <w:bCs/>
            </w:rPr>
          </w:rPrChange>
        </w:rPr>
      </w:pPr>
    </w:p>
    <w:p w14:paraId="1AC90303"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43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35" w:author="Agate Publishing" w:date="2019-08-26T15:39:00Z">
            <w:rPr>
              <w:rFonts w:ascii="Times New Roman" w:eastAsia="Helvetica,dialog,Verdana,unifon" w:hAnsi="Times New Roman" w:cs="Times New Roman"/>
              <w:bCs/>
            </w:rPr>
          </w:rPrChange>
        </w:rPr>
        <w:t>D. $40,000</w:t>
      </w:r>
    </w:p>
    <w:p w14:paraId="11ADF9CE" w14:textId="77777777" w:rsidR="00DB0220" w:rsidRPr="00063AAB" w:rsidRDefault="00DB0220" w:rsidP="00DB0220">
      <w:pPr>
        <w:widowControl w:val="0"/>
        <w:spacing w:after="0" w:line="240" w:lineRule="auto"/>
        <w:rPr>
          <w:ins w:id="4436" w:author="Jeannie's Laptop" w:date="2019-07-23T12:34:00Z"/>
          <w:rFonts w:ascii="Times New Roman" w:hAnsi="Times New Roman" w:cs="Times New Roman"/>
          <w:bCs/>
          <w:rPrChange w:id="4437" w:author="Agate Publishing" w:date="2019-08-26T15:39:00Z">
            <w:rPr>
              <w:ins w:id="4438" w:author="Jeannie's Laptop" w:date="2019-07-23T12:34:00Z"/>
              <w:rFonts w:ascii="Times New Roman" w:hAnsi="Times New Roman" w:cs="Times New Roman"/>
              <w:bCs/>
            </w:rPr>
          </w:rPrChange>
        </w:rPr>
      </w:pPr>
    </w:p>
    <w:p w14:paraId="5A54FF11" w14:textId="77777777" w:rsidR="00DB0220" w:rsidRPr="00063AAB" w:rsidRDefault="00DB0220" w:rsidP="00DB0220">
      <w:pPr>
        <w:widowControl w:val="0"/>
        <w:spacing w:after="0" w:line="240" w:lineRule="auto"/>
        <w:rPr>
          <w:ins w:id="4439" w:author="Jeannie's Laptop" w:date="2019-07-23T12:34:00Z"/>
          <w:rFonts w:ascii="Times New Roman" w:hAnsi="Times New Roman" w:cs="Times New Roman"/>
          <w:bCs/>
          <w:rPrChange w:id="4440" w:author="Agate Publishing" w:date="2019-08-26T15:39:00Z">
            <w:rPr>
              <w:ins w:id="4441" w:author="Jeannie's Laptop" w:date="2019-07-23T12:34:00Z"/>
              <w:rFonts w:ascii="Times New Roman" w:hAnsi="Times New Roman" w:cs="Times New Roman"/>
              <w:bCs/>
            </w:rPr>
          </w:rPrChange>
        </w:rPr>
      </w:pPr>
      <w:ins w:id="4442" w:author="Jeannie's Laptop" w:date="2019-07-23T12:34:00Z">
        <w:r w:rsidRPr="00063AAB">
          <w:rPr>
            <w:rFonts w:ascii="Times New Roman" w:eastAsia="Helvetica,dialog,Verdana,unifon" w:hAnsi="Times New Roman" w:cs="Times New Roman"/>
            <w:bCs/>
            <w:rPrChange w:id="4443" w:author="Agate Publishing" w:date="2019-08-26T15:39:00Z">
              <w:rPr>
                <w:rFonts w:ascii="Times New Roman" w:eastAsia="Helvetica,dialog,Verdana,unifon" w:hAnsi="Times New Roman" w:cs="Times New Roman"/>
                <w:bCs/>
              </w:rPr>
            </w:rPrChange>
          </w:rPr>
          <w:t>Feedback:</w:t>
        </w:r>
      </w:ins>
    </w:p>
    <w:p w14:paraId="2C853B8B" w14:textId="56D7037F" w:rsidR="002A2506" w:rsidRPr="00063AAB" w:rsidDel="00DB0220" w:rsidRDefault="002A2506" w:rsidP="002217A9">
      <w:pPr>
        <w:widowControl w:val="0"/>
        <w:spacing w:after="0" w:line="240" w:lineRule="auto"/>
        <w:rPr>
          <w:del w:id="4444" w:author="Jeannie's Laptop" w:date="2019-07-23T12:34:00Z"/>
          <w:rFonts w:ascii="Times New Roman" w:hAnsi="Times New Roman" w:cs="Times New Roman"/>
          <w:bCs/>
          <w:rPrChange w:id="4445" w:author="Agate Publishing" w:date="2019-08-26T15:39:00Z">
            <w:rPr>
              <w:del w:id="4446" w:author="Jeannie's Laptop" w:date="2019-07-23T12:34:00Z"/>
              <w:rFonts w:ascii="Times New Roman" w:hAnsi="Times New Roman" w:cs="Times New Roman"/>
              <w:bCs/>
            </w:rPr>
          </w:rPrChange>
        </w:rPr>
      </w:pPr>
    </w:p>
    <w:p w14:paraId="0E4A18D8" w14:textId="02B98889" w:rsidR="008C6CDC" w:rsidRPr="00063AAB" w:rsidRDefault="008C6CDC" w:rsidP="002217A9">
      <w:pPr>
        <w:widowControl w:val="0"/>
        <w:spacing w:after="0" w:line="240" w:lineRule="auto"/>
        <w:rPr>
          <w:rFonts w:ascii="Times New Roman" w:hAnsi="Times New Roman" w:cs="Times New Roman"/>
          <w:bCs/>
          <w:rPrChange w:id="444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448" w:author="Agate Publishing" w:date="2019-08-26T15:39:00Z">
            <w:rPr>
              <w:rFonts w:ascii="Times New Roman" w:eastAsia="Helvetica,dialog,Verdana,unifon" w:hAnsi="Times New Roman" w:cs="Times New Roman"/>
              <w:bCs/>
            </w:rPr>
          </w:rPrChange>
        </w:rPr>
        <w:t xml:space="preserve">$198,000 </w:t>
      </w:r>
      <w:ins w:id="4449" w:author="Agate Publishing" w:date="2019-08-26T15:11:00Z">
        <w:r w:rsidR="006B5398" w:rsidRPr="00063AAB">
          <w:rPr>
            <w:rFonts w:ascii="Times New Roman" w:eastAsia="Helvetica,dialog,Verdana,unifon" w:hAnsi="Times New Roman" w:cs="Times New Roman"/>
            <w:bCs/>
            <w:rPrChange w:id="4450" w:author="Agate Publishing" w:date="2019-08-26T15:39:00Z">
              <w:rPr>
                <w:rFonts w:ascii="Times New Roman" w:eastAsia="Helvetica,dialog,Verdana,unifon" w:hAnsi="Times New Roman" w:cs="Times New Roman"/>
                <w:bCs/>
              </w:rPr>
            </w:rPrChange>
          </w:rPr>
          <w:t>−</w:t>
        </w:r>
      </w:ins>
      <w:del w:id="4451" w:author="Agate Publishing" w:date="2019-08-26T15:11:00Z">
        <w:r w:rsidRPr="00063AAB" w:rsidDel="006B5398">
          <w:rPr>
            <w:rFonts w:ascii="Times New Roman" w:eastAsia="Helvetica,dialog,Verdana,unifon" w:hAnsi="Times New Roman" w:cs="Times New Roman"/>
            <w:bCs/>
            <w:rPrChange w:id="4452"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4453" w:author="Agate Publishing" w:date="2019-08-26T15:39:00Z">
            <w:rPr>
              <w:rFonts w:ascii="Times New Roman" w:eastAsia="Helvetica,dialog,Verdana,unifon" w:hAnsi="Times New Roman" w:cs="Times New Roman"/>
              <w:bCs/>
            </w:rPr>
          </w:rPrChange>
        </w:rPr>
        <w:t xml:space="preserve"> ($1.50 × 110,000) = $33,000</w:t>
      </w:r>
    </w:p>
    <w:p w14:paraId="4BA7C5AC" w14:textId="77777777" w:rsidR="008C6CDC" w:rsidRPr="00063AAB" w:rsidRDefault="008C6CDC" w:rsidP="002217A9">
      <w:pPr>
        <w:widowControl w:val="0"/>
        <w:spacing w:after="0" w:line="240" w:lineRule="auto"/>
        <w:rPr>
          <w:rFonts w:ascii="Times New Roman" w:hAnsi="Times New Roman" w:cs="Times New Roman"/>
          <w:bCs/>
          <w:rPrChange w:id="4454" w:author="Agate Publishing" w:date="2019-08-26T15:39:00Z">
            <w:rPr>
              <w:rFonts w:ascii="Times New Roman" w:hAnsi="Times New Roman" w:cs="Times New Roman"/>
              <w:bCs/>
            </w:rPr>
          </w:rPrChange>
        </w:rPr>
      </w:pPr>
    </w:p>
    <w:p w14:paraId="7E5741F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5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56" w:author="Agate Publishing" w:date="2019-08-26T15:39:00Z">
            <w:rPr>
              <w:rFonts w:ascii="Times New Roman" w:eastAsia="Helvetica,dialog,Verdana,unifon" w:hAnsi="Times New Roman" w:cs="Times New Roman"/>
              <w:bCs/>
            </w:rPr>
          </w:rPrChange>
        </w:rPr>
        <w:t>AACSB: Analytical Thinking</w:t>
      </w:r>
    </w:p>
    <w:p w14:paraId="748A321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5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58" w:author="Agate Publishing" w:date="2019-08-26T15:39:00Z">
            <w:rPr>
              <w:rFonts w:ascii="Times New Roman" w:eastAsia="Helvetica,dialog,Verdana,unifon" w:hAnsi="Times New Roman" w:cs="Times New Roman"/>
              <w:bCs/>
            </w:rPr>
          </w:rPrChange>
        </w:rPr>
        <w:t>AICPA: BB Critical Thinking</w:t>
      </w:r>
    </w:p>
    <w:p w14:paraId="74B161C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5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60" w:author="Agate Publishing" w:date="2019-08-26T15:39:00Z">
            <w:rPr>
              <w:rFonts w:ascii="Times New Roman" w:eastAsia="Helvetica,dialog,Verdana,unifon" w:hAnsi="Times New Roman" w:cs="Times New Roman"/>
              <w:bCs/>
            </w:rPr>
          </w:rPrChange>
        </w:rPr>
        <w:t>AICPA: FN Measurement</w:t>
      </w:r>
    </w:p>
    <w:p w14:paraId="5400974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6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62" w:author="Agate Publishing" w:date="2019-08-26T15:39:00Z">
            <w:rPr>
              <w:rFonts w:ascii="Times New Roman" w:eastAsia="Helvetica,dialog,Verdana,unifon" w:hAnsi="Times New Roman" w:cs="Times New Roman"/>
              <w:bCs/>
            </w:rPr>
          </w:rPrChange>
        </w:rPr>
        <w:t>Accessibility: Keyboard Navigation</w:t>
      </w:r>
    </w:p>
    <w:p w14:paraId="35B99C5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6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64" w:author="Agate Publishing" w:date="2019-08-26T15:39:00Z">
            <w:rPr>
              <w:rFonts w:ascii="Times New Roman" w:eastAsia="Helvetica,dialog,Verdana,unifon" w:hAnsi="Times New Roman" w:cs="Times New Roman"/>
              <w:bCs/>
            </w:rPr>
          </w:rPrChange>
        </w:rPr>
        <w:t>Blooms: Apply</w:t>
      </w:r>
    </w:p>
    <w:p w14:paraId="2CAEE1D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6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66" w:author="Agate Publishing" w:date="2019-08-26T15:39:00Z">
            <w:rPr>
              <w:rFonts w:ascii="Times New Roman" w:eastAsia="Helvetica,dialog,Verdana,unifon" w:hAnsi="Times New Roman" w:cs="Times New Roman"/>
              <w:bCs/>
            </w:rPr>
          </w:rPrChange>
        </w:rPr>
        <w:t>Difficulty: 2 Medium</w:t>
      </w:r>
    </w:p>
    <w:p w14:paraId="4C1AA5B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6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68" w:author="Agate Publishing" w:date="2019-08-26T15:39:00Z">
            <w:rPr>
              <w:rFonts w:ascii="Times New Roman" w:eastAsia="Helvetica,dialog,Verdana,unifon" w:hAnsi="Times New Roman" w:cs="Times New Roman"/>
              <w:bCs/>
            </w:rPr>
          </w:rPrChange>
        </w:rPr>
        <w:t>Learning Objective: 20-09 Determine semivariable cost elements.</w:t>
      </w:r>
    </w:p>
    <w:p w14:paraId="3554F2B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46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70" w:author="Agate Publishing" w:date="2019-08-26T15:39:00Z">
            <w:rPr>
              <w:rFonts w:ascii="Times New Roman" w:eastAsia="Helvetica,dialog,Verdana,unifon" w:hAnsi="Times New Roman" w:cs="Times New Roman"/>
              <w:bCs/>
            </w:rPr>
          </w:rPrChange>
        </w:rPr>
        <w:t>Topic: Determining Semivariable Cost Elements: The High-Low Method</w:t>
      </w:r>
    </w:p>
    <w:p w14:paraId="16F03305" w14:textId="77777777" w:rsidR="008C6CDC" w:rsidRPr="00063AAB" w:rsidRDefault="008C6CDC" w:rsidP="002217A9">
      <w:pPr>
        <w:widowControl w:val="0"/>
        <w:spacing w:after="0" w:line="240" w:lineRule="auto"/>
        <w:rPr>
          <w:rFonts w:ascii="Times New Roman" w:hAnsi="Times New Roman" w:cs="Times New Roman"/>
          <w:bCs/>
          <w:rPrChange w:id="4471" w:author="Agate Publishing" w:date="2019-08-26T15:39:00Z">
            <w:rPr>
              <w:rFonts w:ascii="Times New Roman" w:hAnsi="Times New Roman" w:cs="Times New Roman"/>
              <w:bCs/>
            </w:rPr>
          </w:rPrChange>
        </w:rPr>
      </w:pPr>
    </w:p>
    <w:p w14:paraId="17E206CF" w14:textId="77777777" w:rsidR="00C943C1" w:rsidRPr="00063AAB" w:rsidRDefault="00C943C1" w:rsidP="002217A9">
      <w:pPr>
        <w:widowControl w:val="0"/>
        <w:spacing w:after="0" w:line="240" w:lineRule="auto"/>
        <w:rPr>
          <w:rFonts w:ascii="Times New Roman" w:hAnsi="Times New Roman" w:cs="Times New Roman"/>
          <w:bCs/>
          <w:rPrChange w:id="4472" w:author="Agate Publishing" w:date="2019-08-26T15:39:00Z">
            <w:rPr>
              <w:rFonts w:ascii="Times New Roman" w:hAnsi="Times New Roman" w:cs="Times New Roman"/>
              <w:bCs/>
            </w:rPr>
          </w:rPrChange>
        </w:rPr>
      </w:pPr>
    </w:p>
    <w:p w14:paraId="552BEB52"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47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474" w:author="Agate Publishing" w:date="2019-08-26T15:39:00Z">
            <w:rPr>
              <w:rFonts w:ascii="Times New Roman" w:eastAsia="Helvetica,dialog,Verdana,unifon" w:hAnsi="Times New Roman" w:cs="Times New Roman"/>
              <w:bCs/>
            </w:rPr>
          </w:rPrChange>
        </w:rPr>
        <w:t xml:space="preserve">98. </w:t>
      </w:r>
      <w:ins w:id="4475" w:author="Jeannie's Laptop" w:date="2019-07-22T16:47:00Z">
        <w:r w:rsidR="0053784C" w:rsidRPr="00063AAB">
          <w:rPr>
            <w:rFonts w:ascii="Times New Roman" w:eastAsia="Helvetica,dialog,Verdana,unifon" w:hAnsi="Times New Roman" w:cs="Times New Roman"/>
            <w:bCs/>
            <w:rPrChange w:id="4476"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4477" w:author="Agate Publishing" w:date="2019-08-26T15:39:00Z">
            <w:rPr>
              <w:rFonts w:ascii="Times New Roman" w:eastAsia="Helvetica,dialog,Verdana,unifon" w:hAnsi="Times New Roman" w:cs="Times New Roman"/>
              <w:bCs/>
            </w:rPr>
          </w:rPrChange>
        </w:rPr>
        <w:t xml:space="preserve">Olsen's projected August operations will require approximately </w:t>
      </w:r>
      <w:r w:rsidRPr="00063AAB">
        <w:rPr>
          <w:rFonts w:ascii="Times New Roman" w:eastAsia="Helvetica,dialog,Verdana,unifon" w:hAnsi="Times New Roman" w:cs="Times New Roman"/>
          <w:bCs/>
          <w:rPrChange w:id="4478" w:author="Agate Publishing" w:date="2019-08-26T15:39:00Z">
            <w:rPr>
              <w:rFonts w:ascii="Times New Roman" w:eastAsia="Helvetica,dialog,Verdana,unifon" w:hAnsi="Times New Roman" w:cs="Times New Roman"/>
              <w:bCs/>
            </w:rPr>
          </w:rPrChange>
        </w:rPr>
        <w:lastRenderedPageBreak/>
        <w:t>120,000 machine hours. Using the high-low method, compute total manufacturing overhead estimated for August.</w:t>
      </w:r>
    </w:p>
    <w:p w14:paraId="10EF8481"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479" w:author="Agate Publishing" w:date="2019-08-26T15:39:00Z">
            <w:rPr>
              <w:rFonts w:ascii="Times New Roman" w:eastAsia="Helvetica,dialog,Verdana,unifon" w:hAnsi="Times New Roman" w:cs="Times New Roman"/>
              <w:bCs/>
            </w:rPr>
          </w:rPrChange>
        </w:rPr>
      </w:pPr>
    </w:p>
    <w:p w14:paraId="4FBB08ED" w14:textId="77777777" w:rsidR="008C6CDC" w:rsidRPr="00063AAB" w:rsidRDefault="008C6CDC" w:rsidP="002217A9">
      <w:pPr>
        <w:widowControl w:val="0"/>
        <w:spacing w:after="0" w:line="240" w:lineRule="auto"/>
        <w:rPr>
          <w:rFonts w:ascii="Times New Roman" w:hAnsi="Times New Roman" w:cs="Times New Roman"/>
          <w:bCs/>
          <w:rPrChange w:id="448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481" w:author="Agate Publishing" w:date="2019-08-26T15:39:00Z">
            <w:rPr>
              <w:rFonts w:ascii="Times New Roman" w:eastAsia="Helvetica,dialog,Verdana,unifon" w:hAnsi="Times New Roman" w:cs="Times New Roman"/>
              <w:bCs/>
            </w:rPr>
          </w:rPrChange>
        </w:rPr>
        <w:t>A. $165,000</w:t>
      </w:r>
    </w:p>
    <w:p w14:paraId="5552518D" w14:textId="77777777" w:rsidR="008C6CDC" w:rsidRPr="00063AAB" w:rsidRDefault="008C6CDC" w:rsidP="002217A9">
      <w:pPr>
        <w:widowControl w:val="0"/>
        <w:spacing w:after="0" w:line="240" w:lineRule="auto"/>
        <w:rPr>
          <w:rFonts w:ascii="Times New Roman" w:hAnsi="Times New Roman" w:cs="Times New Roman"/>
          <w:bCs/>
          <w:rPrChange w:id="4482" w:author="Agate Publishing" w:date="2019-08-26T15:39:00Z">
            <w:rPr>
              <w:rFonts w:ascii="Times New Roman" w:hAnsi="Times New Roman" w:cs="Times New Roman"/>
              <w:bCs/>
            </w:rPr>
          </w:rPrChange>
        </w:rPr>
      </w:pPr>
    </w:p>
    <w:p w14:paraId="520F65D0" w14:textId="77777777" w:rsidR="008C6CDC" w:rsidRPr="00063AAB" w:rsidRDefault="008C6CDC" w:rsidP="002217A9">
      <w:pPr>
        <w:widowControl w:val="0"/>
        <w:spacing w:after="0" w:line="240" w:lineRule="auto"/>
        <w:rPr>
          <w:rFonts w:ascii="Times New Roman" w:hAnsi="Times New Roman" w:cs="Times New Roman"/>
          <w:bCs/>
          <w:rPrChange w:id="448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484" w:author="Agate Publishing" w:date="2019-08-26T15:39:00Z">
            <w:rPr>
              <w:rFonts w:ascii="Times New Roman" w:eastAsia="Helvetica,dialog,Verdana,unifon" w:hAnsi="Times New Roman" w:cs="Times New Roman"/>
              <w:bCs/>
            </w:rPr>
          </w:rPrChange>
        </w:rPr>
        <w:t>B. $187,500</w:t>
      </w:r>
    </w:p>
    <w:p w14:paraId="33C1C35D" w14:textId="77777777" w:rsidR="008C6CDC" w:rsidRPr="00063AAB" w:rsidRDefault="008C6CDC" w:rsidP="002217A9">
      <w:pPr>
        <w:widowControl w:val="0"/>
        <w:spacing w:after="0" w:line="240" w:lineRule="auto"/>
        <w:rPr>
          <w:rFonts w:ascii="Times New Roman" w:hAnsi="Times New Roman" w:cs="Times New Roman"/>
          <w:bCs/>
          <w:rPrChange w:id="4485" w:author="Agate Publishing" w:date="2019-08-26T15:39:00Z">
            <w:rPr>
              <w:rFonts w:ascii="Times New Roman" w:hAnsi="Times New Roman" w:cs="Times New Roman"/>
              <w:bCs/>
            </w:rPr>
          </w:rPrChange>
        </w:rPr>
      </w:pPr>
    </w:p>
    <w:p w14:paraId="2B70A8B8" w14:textId="77777777" w:rsidR="008C6CDC" w:rsidRPr="00063AAB" w:rsidRDefault="008C6CDC" w:rsidP="002217A9">
      <w:pPr>
        <w:widowControl w:val="0"/>
        <w:spacing w:after="0" w:line="240" w:lineRule="auto"/>
        <w:rPr>
          <w:rFonts w:ascii="Times New Roman" w:hAnsi="Times New Roman" w:cs="Times New Roman"/>
          <w:bCs/>
          <w:rPrChange w:id="448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487" w:author="Agate Publishing" w:date="2019-08-26T15:39:00Z">
            <w:rPr>
              <w:rFonts w:ascii="Times New Roman" w:eastAsia="Helvetica,dialog,Verdana,unifon" w:hAnsi="Times New Roman" w:cs="Times New Roman"/>
              <w:bCs/>
            </w:rPr>
          </w:rPrChange>
        </w:rPr>
        <w:t>C. $197,500</w:t>
      </w:r>
    </w:p>
    <w:p w14:paraId="1C055DD5" w14:textId="77777777" w:rsidR="008C6CDC" w:rsidRPr="00063AAB" w:rsidRDefault="008C6CDC" w:rsidP="002217A9">
      <w:pPr>
        <w:widowControl w:val="0"/>
        <w:spacing w:after="0" w:line="240" w:lineRule="auto"/>
        <w:rPr>
          <w:rFonts w:ascii="Times New Roman" w:hAnsi="Times New Roman" w:cs="Times New Roman"/>
          <w:bCs/>
          <w:rPrChange w:id="4488" w:author="Agate Publishing" w:date="2019-08-26T15:39:00Z">
            <w:rPr>
              <w:rFonts w:ascii="Times New Roman" w:hAnsi="Times New Roman" w:cs="Times New Roman"/>
              <w:bCs/>
            </w:rPr>
          </w:rPrChange>
        </w:rPr>
      </w:pPr>
    </w:p>
    <w:p w14:paraId="14ED76B2"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48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4490"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4491" w:author="Agate Publishing" w:date="2019-08-26T15:39:00Z">
            <w:rPr>
              <w:rFonts w:ascii="Times New Roman" w:eastAsia="Helvetica,dialog,Verdana,unifon" w:hAnsi="Times New Roman" w:cs="Times New Roman"/>
              <w:bCs/>
            </w:rPr>
          </w:rPrChange>
        </w:rPr>
        <w:t>. $213,000</w:t>
      </w:r>
    </w:p>
    <w:p w14:paraId="7591FBA1" w14:textId="77777777" w:rsidR="00DB0220" w:rsidRPr="00063AAB" w:rsidRDefault="00DB0220" w:rsidP="00DB0220">
      <w:pPr>
        <w:widowControl w:val="0"/>
        <w:spacing w:after="0" w:line="240" w:lineRule="auto"/>
        <w:rPr>
          <w:ins w:id="4492" w:author="Jeannie's Laptop" w:date="2019-07-23T12:34:00Z"/>
          <w:rFonts w:ascii="Times New Roman" w:hAnsi="Times New Roman" w:cs="Times New Roman"/>
          <w:bCs/>
          <w:rPrChange w:id="4493" w:author="Agate Publishing" w:date="2019-08-26T15:39:00Z">
            <w:rPr>
              <w:ins w:id="4494" w:author="Jeannie's Laptop" w:date="2019-07-23T12:34:00Z"/>
              <w:rFonts w:ascii="Times New Roman" w:hAnsi="Times New Roman" w:cs="Times New Roman"/>
              <w:bCs/>
            </w:rPr>
          </w:rPrChange>
        </w:rPr>
      </w:pPr>
    </w:p>
    <w:p w14:paraId="7C6F4F50" w14:textId="77777777" w:rsidR="00DB0220" w:rsidRPr="00063AAB" w:rsidRDefault="00DB0220" w:rsidP="00DB0220">
      <w:pPr>
        <w:widowControl w:val="0"/>
        <w:spacing w:after="0" w:line="240" w:lineRule="auto"/>
        <w:rPr>
          <w:ins w:id="4495" w:author="Jeannie's Laptop" w:date="2019-07-23T12:34:00Z"/>
          <w:rFonts w:ascii="Times New Roman" w:hAnsi="Times New Roman" w:cs="Times New Roman"/>
          <w:bCs/>
          <w:rPrChange w:id="4496" w:author="Agate Publishing" w:date="2019-08-26T15:39:00Z">
            <w:rPr>
              <w:ins w:id="4497" w:author="Jeannie's Laptop" w:date="2019-07-23T12:34:00Z"/>
              <w:rFonts w:ascii="Times New Roman" w:hAnsi="Times New Roman" w:cs="Times New Roman"/>
              <w:bCs/>
            </w:rPr>
          </w:rPrChange>
        </w:rPr>
      </w:pPr>
      <w:ins w:id="4498" w:author="Jeannie's Laptop" w:date="2019-07-23T12:34:00Z">
        <w:r w:rsidRPr="00063AAB">
          <w:rPr>
            <w:rFonts w:ascii="Times New Roman" w:eastAsia="Helvetica,dialog,Verdana,unifon" w:hAnsi="Times New Roman" w:cs="Times New Roman"/>
            <w:bCs/>
            <w:rPrChange w:id="4499" w:author="Agate Publishing" w:date="2019-08-26T15:39:00Z">
              <w:rPr>
                <w:rFonts w:ascii="Times New Roman" w:eastAsia="Helvetica,dialog,Verdana,unifon" w:hAnsi="Times New Roman" w:cs="Times New Roman"/>
                <w:bCs/>
              </w:rPr>
            </w:rPrChange>
          </w:rPr>
          <w:t>Feedback:</w:t>
        </w:r>
      </w:ins>
    </w:p>
    <w:p w14:paraId="74EF349F" w14:textId="5D0A775C" w:rsidR="002A2506" w:rsidRPr="00063AAB" w:rsidDel="00DB0220" w:rsidRDefault="002A2506" w:rsidP="002217A9">
      <w:pPr>
        <w:widowControl w:val="0"/>
        <w:spacing w:after="0" w:line="240" w:lineRule="auto"/>
        <w:rPr>
          <w:del w:id="4500" w:author="Jeannie's Laptop" w:date="2019-07-23T12:34:00Z"/>
          <w:rFonts w:ascii="Times New Roman" w:hAnsi="Times New Roman" w:cs="Times New Roman"/>
          <w:bCs/>
          <w:rPrChange w:id="4501" w:author="Agate Publishing" w:date="2019-08-26T15:39:00Z">
            <w:rPr>
              <w:del w:id="4502" w:author="Jeannie's Laptop" w:date="2019-07-23T12:34:00Z"/>
              <w:rFonts w:ascii="Times New Roman" w:hAnsi="Times New Roman" w:cs="Times New Roman"/>
              <w:bCs/>
            </w:rPr>
          </w:rPrChange>
        </w:rPr>
      </w:pPr>
    </w:p>
    <w:p w14:paraId="17C2AD2D" w14:textId="77777777" w:rsidR="008C6CDC" w:rsidRPr="00063AAB" w:rsidRDefault="008C6CDC" w:rsidP="002217A9">
      <w:pPr>
        <w:widowControl w:val="0"/>
        <w:spacing w:after="0" w:line="240" w:lineRule="auto"/>
        <w:rPr>
          <w:rFonts w:ascii="Times New Roman" w:hAnsi="Times New Roman" w:cs="Times New Roman"/>
          <w:bCs/>
          <w:rPrChange w:id="450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504" w:author="Agate Publishing" w:date="2019-08-26T15:39:00Z">
            <w:rPr>
              <w:rFonts w:ascii="Times New Roman" w:eastAsia="Helvetica,dialog,Verdana,unifon" w:hAnsi="Times New Roman" w:cs="Times New Roman"/>
              <w:bCs/>
            </w:rPr>
          </w:rPrChange>
        </w:rPr>
        <w:t>$33,000 + ($1.50 × 120,000) = $213,000</w:t>
      </w:r>
    </w:p>
    <w:p w14:paraId="227A631A" w14:textId="77777777" w:rsidR="008C6CDC" w:rsidRPr="00063AAB" w:rsidRDefault="008C6CDC" w:rsidP="002217A9">
      <w:pPr>
        <w:widowControl w:val="0"/>
        <w:spacing w:after="0" w:line="240" w:lineRule="auto"/>
        <w:rPr>
          <w:rFonts w:ascii="Times New Roman" w:hAnsi="Times New Roman" w:cs="Times New Roman"/>
          <w:bCs/>
          <w:rPrChange w:id="4505" w:author="Agate Publishing" w:date="2019-08-26T15:39:00Z">
            <w:rPr>
              <w:rFonts w:ascii="Times New Roman" w:hAnsi="Times New Roman" w:cs="Times New Roman"/>
              <w:bCs/>
            </w:rPr>
          </w:rPrChange>
        </w:rPr>
      </w:pPr>
    </w:p>
    <w:p w14:paraId="4C38A86C"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0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07" w:author="Agate Publishing" w:date="2019-08-26T15:39:00Z">
            <w:rPr>
              <w:rFonts w:ascii="Times New Roman" w:eastAsia="Helvetica,dialog,Verdana,unifon" w:hAnsi="Times New Roman" w:cs="Times New Roman"/>
              <w:bCs/>
            </w:rPr>
          </w:rPrChange>
        </w:rPr>
        <w:t>AACSB: Analytical Thinking</w:t>
      </w:r>
    </w:p>
    <w:p w14:paraId="34A2181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0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09" w:author="Agate Publishing" w:date="2019-08-26T15:39:00Z">
            <w:rPr>
              <w:rFonts w:ascii="Times New Roman" w:eastAsia="Helvetica,dialog,Verdana,unifon" w:hAnsi="Times New Roman" w:cs="Times New Roman"/>
              <w:bCs/>
            </w:rPr>
          </w:rPrChange>
        </w:rPr>
        <w:t>AICPA: BB Critical Thinking</w:t>
      </w:r>
    </w:p>
    <w:p w14:paraId="49840B6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1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11" w:author="Agate Publishing" w:date="2019-08-26T15:39:00Z">
            <w:rPr>
              <w:rFonts w:ascii="Times New Roman" w:eastAsia="Helvetica,dialog,Verdana,unifon" w:hAnsi="Times New Roman" w:cs="Times New Roman"/>
              <w:bCs/>
            </w:rPr>
          </w:rPrChange>
        </w:rPr>
        <w:t>AICPA: FN Measurement</w:t>
      </w:r>
    </w:p>
    <w:p w14:paraId="69B6DD8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13" w:author="Agate Publishing" w:date="2019-08-26T15:39:00Z">
            <w:rPr>
              <w:rFonts w:ascii="Times New Roman" w:eastAsia="Helvetica,dialog,Verdana,unifon" w:hAnsi="Times New Roman" w:cs="Times New Roman"/>
              <w:bCs/>
            </w:rPr>
          </w:rPrChange>
        </w:rPr>
        <w:t>Accessibility: Keyboard Navigation</w:t>
      </w:r>
    </w:p>
    <w:p w14:paraId="275CDC0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1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15" w:author="Agate Publishing" w:date="2019-08-26T15:39:00Z">
            <w:rPr>
              <w:rFonts w:ascii="Times New Roman" w:eastAsia="Helvetica,dialog,Verdana,unifon" w:hAnsi="Times New Roman" w:cs="Times New Roman"/>
              <w:bCs/>
            </w:rPr>
          </w:rPrChange>
        </w:rPr>
        <w:t>Blooms: Apply</w:t>
      </w:r>
    </w:p>
    <w:p w14:paraId="3071F8E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1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17" w:author="Agate Publishing" w:date="2019-08-26T15:39:00Z">
            <w:rPr>
              <w:rFonts w:ascii="Times New Roman" w:eastAsia="Helvetica,dialog,Verdana,unifon" w:hAnsi="Times New Roman" w:cs="Times New Roman"/>
              <w:bCs/>
            </w:rPr>
          </w:rPrChange>
        </w:rPr>
        <w:t>Difficulty: 2 Medium</w:t>
      </w:r>
    </w:p>
    <w:p w14:paraId="1F6648CD"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1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19" w:author="Agate Publishing" w:date="2019-08-26T15:39:00Z">
            <w:rPr>
              <w:rFonts w:ascii="Times New Roman" w:eastAsia="Helvetica,dialog,Verdana,unifon" w:hAnsi="Times New Roman" w:cs="Times New Roman"/>
              <w:bCs/>
            </w:rPr>
          </w:rPrChange>
        </w:rPr>
        <w:t>Learning Objective: 20-09 Determine semivariable cost elements.</w:t>
      </w:r>
    </w:p>
    <w:p w14:paraId="3203B19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52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521" w:author="Agate Publishing" w:date="2019-08-26T15:39:00Z">
            <w:rPr>
              <w:rFonts w:ascii="Times New Roman" w:eastAsia="Helvetica,dialog,Verdana,unifon" w:hAnsi="Times New Roman" w:cs="Times New Roman"/>
              <w:bCs/>
            </w:rPr>
          </w:rPrChange>
        </w:rPr>
        <w:t>Topic: Determining Semivariable Cost Elements: The High-Low Method</w:t>
      </w:r>
    </w:p>
    <w:p w14:paraId="52C1EFBC" w14:textId="77777777" w:rsidR="008C6CDC" w:rsidRPr="00063AAB" w:rsidRDefault="008C6CDC" w:rsidP="002217A9">
      <w:pPr>
        <w:widowControl w:val="0"/>
        <w:spacing w:after="0" w:line="240" w:lineRule="auto"/>
        <w:rPr>
          <w:rFonts w:ascii="Times New Roman" w:hAnsi="Times New Roman" w:cs="Times New Roman"/>
          <w:bCs/>
          <w:rPrChange w:id="4522" w:author="Agate Publishing" w:date="2019-08-26T15:39:00Z">
            <w:rPr>
              <w:rFonts w:ascii="Times New Roman" w:hAnsi="Times New Roman" w:cs="Times New Roman"/>
              <w:bCs/>
            </w:rPr>
          </w:rPrChange>
        </w:rPr>
      </w:pPr>
    </w:p>
    <w:p w14:paraId="7516EA5E" w14:textId="77777777" w:rsidR="00C943C1" w:rsidRPr="00063AAB" w:rsidRDefault="00C943C1" w:rsidP="002217A9">
      <w:pPr>
        <w:widowControl w:val="0"/>
        <w:spacing w:after="0" w:line="240" w:lineRule="auto"/>
        <w:rPr>
          <w:rFonts w:ascii="Times New Roman" w:hAnsi="Times New Roman" w:cs="Times New Roman"/>
          <w:bCs/>
          <w:rPrChange w:id="4523" w:author="Agate Publishing" w:date="2019-08-26T15:39:00Z">
            <w:rPr>
              <w:rFonts w:ascii="Times New Roman" w:hAnsi="Times New Roman" w:cs="Times New Roman"/>
              <w:bCs/>
            </w:rPr>
          </w:rPrChange>
        </w:rPr>
      </w:pPr>
    </w:p>
    <w:p w14:paraId="0B2A07A5" w14:textId="77777777" w:rsidR="002A2506" w:rsidRPr="00063AAB" w:rsidDel="0053784C" w:rsidRDefault="008C6CDC" w:rsidP="002217A9">
      <w:pPr>
        <w:widowControl w:val="0"/>
        <w:spacing w:after="0" w:line="240" w:lineRule="auto"/>
        <w:rPr>
          <w:del w:id="4524" w:author="Jeannie's Laptop" w:date="2019-07-22T16:49:00Z"/>
          <w:rFonts w:ascii="Times New Roman" w:hAnsi="Times New Roman" w:cs="Times New Roman"/>
          <w:bCs/>
          <w:rPrChange w:id="4525" w:author="Agate Publishing" w:date="2019-08-26T15:39:00Z">
            <w:rPr>
              <w:del w:id="4526" w:author="Jeannie's Laptop" w:date="2019-07-22T16:49:00Z"/>
              <w:rFonts w:ascii="Times New Roman" w:hAnsi="Times New Roman" w:cs="Times New Roman"/>
              <w:bCs/>
            </w:rPr>
          </w:rPrChange>
        </w:rPr>
      </w:pPr>
      <w:del w:id="4527" w:author="Jeannie's Laptop" w:date="2019-07-22T16:49:00Z">
        <w:r w:rsidRPr="00063AAB" w:rsidDel="0053784C">
          <w:rPr>
            <w:rFonts w:ascii="Times New Roman" w:hAnsi="Times New Roman" w:cs="Times New Roman"/>
            <w:bCs/>
            <w:rPrChange w:id="4528" w:author="Agate Publishing" w:date="2019-08-26T15:39:00Z">
              <w:rPr>
                <w:rFonts w:ascii="Times New Roman" w:hAnsi="Times New Roman" w:cs="Times New Roman"/>
                <w:bCs/>
              </w:rPr>
            </w:rPrChange>
          </w:rPr>
          <w:delText>-</w:delText>
        </w:r>
      </w:del>
    </w:p>
    <w:p w14:paraId="66740334" w14:textId="77777777" w:rsidR="002A2506" w:rsidRPr="00063AAB" w:rsidRDefault="002A2506" w:rsidP="002217A9">
      <w:pPr>
        <w:widowControl w:val="0"/>
        <w:spacing w:after="0" w:line="240" w:lineRule="auto"/>
        <w:rPr>
          <w:rFonts w:ascii="Times New Roman" w:hAnsi="Times New Roman" w:cs="Times New Roman"/>
          <w:bCs/>
          <w:rPrChange w:id="4529" w:author="Agate Publishing" w:date="2019-08-26T15:39:00Z">
            <w:rPr>
              <w:rFonts w:ascii="Times New Roman" w:hAnsi="Times New Roman" w:cs="Times New Roman"/>
              <w:bCs/>
            </w:rPr>
          </w:rPrChange>
        </w:rPr>
      </w:pPr>
      <w:r w:rsidRPr="00063AAB">
        <w:rPr>
          <w:rFonts w:ascii="Times New Roman" w:hAnsi="Times New Roman" w:cs="Times New Roman"/>
          <w:bCs/>
          <w:rPrChange w:id="4530" w:author="Agate Publishing" w:date="2019-08-26T15:39:00Z">
            <w:rPr>
              <w:rFonts w:ascii="Times New Roman" w:hAnsi="Times New Roman" w:cs="Times New Roman"/>
              <w:bCs/>
            </w:rPr>
          </w:rPrChange>
        </w:rPr>
        <w:t>[Section Break 99-101]</w:t>
      </w:r>
    </w:p>
    <w:p w14:paraId="0BABDFEC" w14:textId="77777777" w:rsidR="002A2506" w:rsidRPr="00063AAB" w:rsidRDefault="002A2506" w:rsidP="002217A9">
      <w:pPr>
        <w:widowControl w:val="0"/>
        <w:spacing w:after="0" w:line="240" w:lineRule="auto"/>
        <w:rPr>
          <w:rFonts w:ascii="Times New Roman" w:hAnsi="Times New Roman" w:cs="Times New Roman"/>
          <w:bCs/>
          <w:rPrChange w:id="4531" w:author="Agate Publishing" w:date="2019-08-26T15:39:00Z">
            <w:rPr>
              <w:rFonts w:ascii="Times New Roman" w:hAnsi="Times New Roman" w:cs="Times New Roman"/>
              <w:bCs/>
            </w:rPr>
          </w:rPrChange>
        </w:rPr>
      </w:pPr>
    </w:p>
    <w:p w14:paraId="5BBA2824" w14:textId="77777777" w:rsidR="008C6CDC" w:rsidRPr="00063AAB" w:rsidRDefault="008C6CDC" w:rsidP="002217A9">
      <w:pPr>
        <w:widowControl w:val="0"/>
        <w:spacing w:after="0" w:line="240" w:lineRule="auto"/>
        <w:rPr>
          <w:rFonts w:ascii="Times New Roman" w:hAnsi="Times New Roman" w:cs="Times New Roman"/>
          <w:bCs/>
          <w:rPrChange w:id="453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533" w:author="Agate Publishing" w:date="2019-08-26T15:39:00Z">
            <w:rPr>
              <w:rFonts w:ascii="Times New Roman" w:eastAsia="Helvetica,dialog,Verdana,unifon" w:hAnsi="Times New Roman" w:cs="Times New Roman"/>
              <w:bCs/>
            </w:rPr>
          </w:rPrChange>
        </w:rPr>
        <w:t>[The following information applies to the questions displayed below.]</w:t>
      </w:r>
    </w:p>
    <w:p w14:paraId="0FA2CAE4" w14:textId="77777777" w:rsidR="008C6CDC" w:rsidRPr="00063AAB" w:rsidRDefault="008C6CDC" w:rsidP="002217A9">
      <w:pPr>
        <w:widowControl w:val="0"/>
        <w:spacing w:after="0" w:line="240" w:lineRule="auto"/>
        <w:rPr>
          <w:rFonts w:ascii="Times New Roman" w:hAnsi="Times New Roman" w:cs="Times New Roman"/>
          <w:bCs/>
          <w:rPrChange w:id="4534" w:author="Agate Publishing" w:date="2019-08-26T15:39:00Z">
            <w:rPr>
              <w:rFonts w:ascii="Times New Roman" w:hAnsi="Times New Roman" w:cs="Times New Roman"/>
              <w:bCs/>
            </w:rPr>
          </w:rPrChange>
        </w:rPr>
      </w:pPr>
    </w:p>
    <w:p w14:paraId="734E5030" w14:textId="713B5E55" w:rsidR="008C6CDC" w:rsidRPr="00063AAB" w:rsidRDefault="008C6CDC" w:rsidP="002217A9">
      <w:pPr>
        <w:widowControl w:val="0"/>
        <w:spacing w:after="0" w:line="240" w:lineRule="auto"/>
        <w:rPr>
          <w:rFonts w:ascii="Times New Roman" w:hAnsi="Times New Roman" w:cs="Times New Roman"/>
          <w:bCs/>
          <w:rPrChange w:id="453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536" w:author="Agate Publishing" w:date="2019-08-26T15:39:00Z">
            <w:rPr>
              <w:rFonts w:ascii="Times New Roman" w:eastAsia="Helvetica,dialog,Verdana,unifon" w:hAnsi="Times New Roman" w:cs="Times New Roman"/>
              <w:bCs/>
            </w:rPr>
          </w:rPrChange>
        </w:rPr>
        <w:t xml:space="preserve">The levels of production and of manufacturing overhead for the first five months of </w:t>
      </w:r>
      <w:del w:id="4537" w:author="Jeannie's Laptop" w:date="2019-07-23T12:29:00Z">
        <w:r w:rsidRPr="00063AAB" w:rsidDel="00DB0220">
          <w:rPr>
            <w:rFonts w:ascii="Times New Roman" w:eastAsia="Helvetica,dialog,Verdana,unifon" w:hAnsi="Times New Roman" w:cs="Times New Roman"/>
            <w:bCs/>
            <w:rPrChange w:id="4538" w:author="Agate Publishing" w:date="2019-08-26T15:39:00Z">
              <w:rPr>
                <w:rFonts w:ascii="Times New Roman" w:eastAsia="Helvetica,dialog,Verdana,unifon" w:hAnsi="Times New Roman" w:cs="Times New Roman"/>
                <w:bCs/>
              </w:rPr>
            </w:rPrChange>
          </w:rPr>
          <w:delText xml:space="preserve">2018 </w:delText>
        </w:r>
      </w:del>
      <w:ins w:id="4539" w:author="Jeannie's Laptop" w:date="2019-07-23T12:29:00Z">
        <w:r w:rsidR="00DB0220" w:rsidRPr="00063AAB">
          <w:rPr>
            <w:rFonts w:ascii="Times New Roman" w:eastAsia="Helvetica,dialog,Verdana,unifon" w:hAnsi="Times New Roman" w:cs="Times New Roman"/>
            <w:bCs/>
            <w:rPrChange w:id="4540" w:author="Agate Publishing" w:date="2019-08-26T15:39:00Z">
              <w:rPr>
                <w:rFonts w:ascii="Times New Roman" w:eastAsia="Helvetica,dialog,Verdana,unifon" w:hAnsi="Times New Roman" w:cs="Times New Roman"/>
                <w:bCs/>
              </w:rPr>
            </w:rPrChange>
          </w:rPr>
          <w:t xml:space="preserve">the current year </w:t>
        </w:r>
      </w:ins>
      <w:r w:rsidRPr="00063AAB">
        <w:rPr>
          <w:rFonts w:ascii="Times New Roman" w:eastAsia="Helvetica,dialog,Verdana,unifon" w:hAnsi="Times New Roman" w:cs="Times New Roman"/>
          <w:bCs/>
          <w:rPrChange w:id="4541" w:author="Agate Publishing" w:date="2019-08-26T15:39:00Z">
            <w:rPr>
              <w:rFonts w:ascii="Times New Roman" w:eastAsia="Helvetica,dialog,Verdana,unifon" w:hAnsi="Times New Roman" w:cs="Times New Roman"/>
              <w:bCs/>
            </w:rPr>
          </w:rPrChange>
        </w:rPr>
        <w:t>for Duke &amp; Duchess Products are shown below:</w:t>
      </w:r>
    </w:p>
    <w:p w14:paraId="1E672698" w14:textId="77777777" w:rsidR="008C6CDC" w:rsidRPr="00063AAB" w:rsidRDefault="008C6CDC" w:rsidP="002217A9">
      <w:pPr>
        <w:widowControl w:val="0"/>
        <w:spacing w:after="0" w:line="240" w:lineRule="auto"/>
        <w:rPr>
          <w:rFonts w:ascii="Times New Roman" w:hAnsi="Times New Roman" w:cs="Times New Roman"/>
          <w:bCs/>
          <w:rPrChange w:id="4542" w:author="Agate Publishing" w:date="2019-08-26T15:39:00Z">
            <w:rPr>
              <w:rFonts w:ascii="Times New Roman" w:hAnsi="Times New Roman" w:cs="Times New Roman"/>
              <w:bCs/>
            </w:rPr>
          </w:rPrChange>
        </w:rPr>
      </w:pPr>
    </w:p>
    <w:tbl>
      <w:tblPr>
        <w:tblStyle w:val="GridTableLight"/>
        <w:tblW w:w="4315" w:type="dxa"/>
        <w:tblLook w:val="04A0" w:firstRow="1" w:lastRow="0" w:firstColumn="1" w:lastColumn="0" w:noHBand="0" w:noVBand="1"/>
        <w:tblPrChange w:id="4543" w:author="Jeannie's Laptop" w:date="2019-07-22T16:53:00Z">
          <w:tblPr>
            <w:tblStyle w:val="GridTableLight"/>
            <w:tblW w:w="5401" w:type="dxa"/>
            <w:tblLook w:val="04A0" w:firstRow="1" w:lastRow="0" w:firstColumn="1" w:lastColumn="0" w:noHBand="0" w:noVBand="1"/>
          </w:tblPr>
        </w:tblPrChange>
      </w:tblPr>
      <w:tblGrid>
        <w:gridCol w:w="1011"/>
        <w:gridCol w:w="1152"/>
        <w:gridCol w:w="238"/>
        <w:gridCol w:w="432"/>
        <w:gridCol w:w="1177"/>
        <w:gridCol w:w="305"/>
        <w:tblGridChange w:id="4544">
          <w:tblGrid>
            <w:gridCol w:w="1011"/>
            <w:gridCol w:w="1584"/>
            <w:gridCol w:w="265"/>
            <w:gridCol w:w="23"/>
            <w:gridCol w:w="265"/>
            <w:gridCol w:w="249"/>
            <w:gridCol w:w="1350"/>
            <w:gridCol w:w="366"/>
            <w:gridCol w:w="288"/>
          </w:tblGrid>
        </w:tblGridChange>
      </w:tblGrid>
      <w:tr w:rsidR="0053784C" w:rsidRPr="00063AAB" w14:paraId="5A93DFB8" w14:textId="77777777" w:rsidTr="0053784C">
        <w:trPr>
          <w:trHeight w:val="252"/>
          <w:trPrChange w:id="4545" w:author="Jeannie's Laptop" w:date="2019-07-22T16:53:00Z">
            <w:trPr>
              <w:trHeight w:val="252"/>
            </w:trPr>
          </w:trPrChange>
        </w:trPr>
        <w:tc>
          <w:tcPr>
            <w:tcW w:w="1011" w:type="dxa"/>
            <w:hideMark/>
            <w:tcPrChange w:id="4546" w:author="Jeannie's Laptop" w:date="2019-07-22T16:53:00Z">
              <w:tcPr>
                <w:tcW w:w="1011" w:type="dxa"/>
                <w:hideMark/>
              </w:tcPr>
            </w:tcPrChange>
          </w:tcPr>
          <w:p w14:paraId="76405115" w14:textId="77777777" w:rsidR="002A2506" w:rsidRPr="00063AAB" w:rsidRDefault="002A2506" w:rsidP="002A2506">
            <w:pPr>
              <w:widowControl w:val="0"/>
              <w:autoSpaceDE w:val="0"/>
              <w:autoSpaceDN w:val="0"/>
              <w:adjustRightInd w:val="0"/>
              <w:ind w:left="361"/>
              <w:rPr>
                <w:rFonts w:ascii="Times New Roman" w:eastAsia="Times New Roman" w:hAnsi="Times New Roman" w:cs="Times New Roman"/>
                <w:b/>
                <w:lang w:eastAsia="zh-TW"/>
                <w:rPrChange w:id="4547" w:author="Agate Publishing" w:date="2019-08-26T15:39:00Z">
                  <w:rPr>
                    <w:rFonts w:ascii="Times New Roman" w:eastAsia="Times New Roman" w:hAnsi="Times New Roman" w:cs="Times New Roman"/>
                    <w:sz w:val="12"/>
                    <w:szCs w:val="12"/>
                    <w:lang w:val="en-IN" w:eastAsia="zh-TW"/>
                  </w:rPr>
                </w:rPrChange>
              </w:rPr>
            </w:pPr>
          </w:p>
        </w:tc>
        <w:tc>
          <w:tcPr>
            <w:tcW w:w="1152" w:type="dxa"/>
            <w:hideMark/>
            <w:tcPrChange w:id="4548" w:author="Jeannie's Laptop" w:date="2019-07-22T16:53:00Z">
              <w:tcPr>
                <w:tcW w:w="1872" w:type="dxa"/>
                <w:gridSpan w:val="3"/>
                <w:hideMark/>
              </w:tcPr>
            </w:tcPrChange>
          </w:tcPr>
          <w:p w14:paraId="1C7397DB" w14:textId="77777777" w:rsidR="002A2506" w:rsidRPr="00063AAB" w:rsidRDefault="002A2506" w:rsidP="002A2506">
            <w:pPr>
              <w:spacing w:after="160" w:line="259" w:lineRule="auto"/>
              <w:jc w:val="center"/>
              <w:rPr>
                <w:rFonts w:ascii="Times New Roman" w:eastAsia="Times New Roman" w:hAnsi="Times New Roman" w:cs="Times New Roman"/>
                <w:b/>
                <w:lang w:eastAsia="zh-TW"/>
                <w:rPrChange w:id="4549"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4550" w:author="Agate Publishing" w:date="2019-08-26T15:39:00Z">
                  <w:rPr>
                    <w:rFonts w:ascii="Times New Roman" w:eastAsia="Times New Roman" w:hAnsi="Times New Roman" w:cs="Times New Roman"/>
                    <w:lang w:val="en-IN" w:eastAsia="zh-TW"/>
                  </w:rPr>
                </w:rPrChange>
              </w:rPr>
              <w:t>Units Produced</w:t>
            </w:r>
          </w:p>
        </w:tc>
        <w:tc>
          <w:tcPr>
            <w:tcW w:w="0" w:type="auto"/>
            <w:hideMark/>
            <w:tcPrChange w:id="4551" w:author="Jeannie's Laptop" w:date="2019-07-22T16:53:00Z">
              <w:tcPr>
                <w:tcW w:w="0" w:type="auto"/>
                <w:hideMark/>
              </w:tcPr>
            </w:tcPrChange>
          </w:tcPr>
          <w:p w14:paraId="19955E8A" w14:textId="77777777" w:rsidR="002A2506" w:rsidRPr="00063AAB" w:rsidRDefault="002A2506" w:rsidP="002A2506">
            <w:pPr>
              <w:widowControl w:val="0"/>
              <w:autoSpaceDE w:val="0"/>
              <w:autoSpaceDN w:val="0"/>
              <w:adjustRightInd w:val="0"/>
              <w:ind w:left="361"/>
              <w:jc w:val="right"/>
              <w:rPr>
                <w:rFonts w:ascii="Times New Roman" w:eastAsia="Times New Roman" w:hAnsi="Times New Roman" w:cs="Times New Roman"/>
                <w:b/>
                <w:lang w:eastAsia="zh-TW"/>
                <w:rPrChange w:id="4552" w:author="Agate Publishing" w:date="2019-08-26T15:39:00Z">
                  <w:rPr>
                    <w:rFonts w:ascii="Times New Roman" w:eastAsia="Times New Roman" w:hAnsi="Times New Roman" w:cs="Times New Roman"/>
                    <w:sz w:val="12"/>
                    <w:szCs w:val="12"/>
                    <w:lang w:val="en-IN" w:eastAsia="zh-TW"/>
                  </w:rPr>
                </w:rPrChange>
              </w:rPr>
            </w:pPr>
          </w:p>
        </w:tc>
        <w:tc>
          <w:tcPr>
            <w:tcW w:w="1827" w:type="dxa"/>
            <w:gridSpan w:val="3"/>
            <w:hideMark/>
            <w:tcPrChange w:id="4553" w:author="Jeannie's Laptop" w:date="2019-07-22T16:53:00Z">
              <w:tcPr>
                <w:tcW w:w="0" w:type="auto"/>
                <w:gridSpan w:val="4"/>
                <w:hideMark/>
              </w:tcPr>
            </w:tcPrChange>
          </w:tcPr>
          <w:p w14:paraId="12588D88" w14:textId="77777777" w:rsidR="0053784C" w:rsidRPr="00063AAB" w:rsidRDefault="002A2506" w:rsidP="002A2506">
            <w:pPr>
              <w:jc w:val="center"/>
              <w:rPr>
                <w:ins w:id="4554" w:author="Jeannie's Laptop" w:date="2019-07-22T16:52:00Z"/>
                <w:rFonts w:ascii="Times New Roman" w:eastAsia="Times New Roman" w:hAnsi="Times New Roman" w:cs="Times New Roman"/>
                <w:b/>
                <w:lang w:eastAsia="zh-TW"/>
                <w:rPrChange w:id="4555" w:author="Agate Publishing" w:date="2019-08-26T15:39:00Z">
                  <w:rPr>
                    <w:ins w:id="4556" w:author="Jeannie's Laptop" w:date="2019-07-22T16:52:00Z"/>
                    <w:rFonts w:ascii="Times New Roman" w:eastAsia="Times New Roman" w:hAnsi="Times New Roman" w:cs="Times New Roman"/>
                    <w:b/>
                    <w:lang w:val="en-IN" w:eastAsia="zh-TW"/>
                  </w:rPr>
                </w:rPrChange>
              </w:rPr>
            </w:pPr>
            <w:r w:rsidRPr="00063AAB">
              <w:rPr>
                <w:rFonts w:ascii="Times New Roman" w:eastAsia="Times New Roman" w:hAnsi="Times New Roman" w:cs="Times New Roman"/>
                <w:b/>
                <w:lang w:eastAsia="zh-TW"/>
                <w:rPrChange w:id="4557" w:author="Agate Publishing" w:date="2019-08-26T15:39:00Z">
                  <w:rPr>
                    <w:rFonts w:ascii="Times New Roman" w:eastAsia="Times New Roman" w:hAnsi="Times New Roman" w:cs="Times New Roman"/>
                    <w:lang w:val="en-IN" w:eastAsia="zh-TW"/>
                  </w:rPr>
                </w:rPrChange>
              </w:rPr>
              <w:t>M</w:t>
            </w:r>
            <w:ins w:id="4558" w:author="Jeannie's Laptop" w:date="2019-07-22T16:52:00Z">
              <w:r w:rsidR="0053784C" w:rsidRPr="00063AAB">
                <w:rPr>
                  <w:rFonts w:ascii="Times New Roman" w:eastAsia="Times New Roman" w:hAnsi="Times New Roman" w:cs="Times New Roman"/>
                  <w:b/>
                  <w:lang w:eastAsia="zh-TW"/>
                  <w:rPrChange w:id="4559" w:author="Agate Publishing" w:date="2019-08-26T15:39:00Z">
                    <w:rPr>
                      <w:rFonts w:ascii="Times New Roman" w:eastAsia="Times New Roman" w:hAnsi="Times New Roman" w:cs="Times New Roman"/>
                      <w:b/>
                      <w:lang w:val="en-IN" w:eastAsia="zh-TW"/>
                    </w:rPr>
                  </w:rPrChange>
                </w:rPr>
                <w:t>anufacturing</w:t>
              </w:r>
            </w:ins>
            <w:del w:id="4560" w:author="Jeannie's Laptop" w:date="2019-07-22T16:52:00Z">
              <w:r w:rsidRPr="00063AAB" w:rsidDel="0053784C">
                <w:rPr>
                  <w:rFonts w:ascii="Times New Roman" w:eastAsia="Times New Roman" w:hAnsi="Times New Roman" w:cs="Times New Roman"/>
                  <w:b/>
                  <w:lang w:eastAsia="zh-TW"/>
                  <w:rPrChange w:id="4561" w:author="Agate Publishing" w:date="2019-08-26T15:39:00Z">
                    <w:rPr>
                      <w:rFonts w:ascii="Times New Roman" w:eastAsia="Times New Roman" w:hAnsi="Times New Roman" w:cs="Times New Roman"/>
                      <w:lang w:val="en-IN" w:eastAsia="zh-TW"/>
                    </w:rPr>
                  </w:rPrChange>
                </w:rPr>
                <w:delText xml:space="preserve">fg. </w:delText>
              </w:r>
            </w:del>
          </w:p>
          <w:p w14:paraId="6A3A5320" w14:textId="77777777" w:rsidR="002A2506" w:rsidRPr="00063AAB" w:rsidRDefault="002A2506" w:rsidP="002A2506">
            <w:pPr>
              <w:spacing w:after="160" w:line="259" w:lineRule="auto"/>
              <w:jc w:val="center"/>
              <w:rPr>
                <w:rFonts w:ascii="Times New Roman" w:eastAsia="Times New Roman" w:hAnsi="Times New Roman" w:cs="Times New Roman"/>
                <w:b/>
                <w:lang w:eastAsia="zh-TW"/>
                <w:rPrChange w:id="4562"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4563" w:author="Agate Publishing" w:date="2019-08-26T15:39:00Z">
                  <w:rPr>
                    <w:rFonts w:ascii="Times New Roman" w:eastAsia="Times New Roman" w:hAnsi="Times New Roman" w:cs="Times New Roman"/>
                    <w:lang w:val="en-IN" w:eastAsia="zh-TW"/>
                  </w:rPr>
                </w:rPrChange>
              </w:rPr>
              <w:t>Overhead</w:t>
            </w:r>
          </w:p>
        </w:tc>
      </w:tr>
      <w:tr w:rsidR="0053784C" w:rsidRPr="00063AAB" w14:paraId="7333C812" w14:textId="77777777" w:rsidTr="0053784C">
        <w:tblPrEx>
          <w:tblPrExChange w:id="4564" w:author="Jeannie's Laptop" w:date="2019-07-22T16:53:00Z">
            <w:tblPrEx>
              <w:tblW w:w="5113" w:type="dxa"/>
            </w:tblPrEx>
          </w:tblPrExChange>
        </w:tblPrEx>
        <w:trPr>
          <w:trHeight w:val="260"/>
          <w:trPrChange w:id="4565" w:author="Jeannie's Laptop" w:date="2019-07-22T16:53:00Z">
            <w:trPr>
              <w:gridAfter w:val="0"/>
              <w:trHeight w:val="260"/>
            </w:trPr>
          </w:trPrChange>
        </w:trPr>
        <w:tc>
          <w:tcPr>
            <w:tcW w:w="1011" w:type="dxa"/>
            <w:hideMark/>
            <w:tcPrChange w:id="4566" w:author="Jeannie's Laptop" w:date="2019-07-22T16:53:00Z">
              <w:tcPr>
                <w:tcW w:w="1011" w:type="dxa"/>
                <w:hideMark/>
              </w:tcPr>
            </w:tcPrChange>
          </w:tcPr>
          <w:p w14:paraId="75FA81AA" w14:textId="77777777" w:rsidR="002A2506" w:rsidRPr="00063AAB" w:rsidRDefault="002A2506" w:rsidP="002A2506">
            <w:pPr>
              <w:rPr>
                <w:rFonts w:ascii="Times New Roman" w:eastAsia="Times New Roman" w:hAnsi="Times New Roman" w:cs="Times New Roman"/>
                <w:bCs/>
                <w:lang w:eastAsia="zh-TW"/>
                <w:rPrChange w:id="4567"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568" w:author="Agate Publishing" w:date="2019-08-26T15:39:00Z">
                  <w:rPr>
                    <w:rFonts w:ascii="Times New Roman" w:eastAsia="Times New Roman" w:hAnsi="Times New Roman" w:cs="Times New Roman"/>
                    <w:bCs/>
                    <w:lang w:val="en-IN" w:eastAsia="zh-TW"/>
                  </w:rPr>
                </w:rPrChange>
              </w:rPr>
              <w:t>January</w:t>
            </w:r>
          </w:p>
        </w:tc>
        <w:tc>
          <w:tcPr>
            <w:tcW w:w="1152" w:type="dxa"/>
            <w:hideMark/>
            <w:tcPrChange w:id="4569" w:author="Jeannie's Laptop" w:date="2019-07-22T16:53:00Z">
              <w:tcPr>
                <w:tcW w:w="1584" w:type="dxa"/>
                <w:hideMark/>
              </w:tcPr>
            </w:tcPrChange>
          </w:tcPr>
          <w:p w14:paraId="264D3F36" w14:textId="77777777" w:rsidR="002A2506" w:rsidRPr="00063AAB" w:rsidRDefault="002A2506" w:rsidP="002A2506">
            <w:pPr>
              <w:jc w:val="right"/>
              <w:rPr>
                <w:rFonts w:ascii="Times New Roman" w:eastAsia="Times New Roman" w:hAnsi="Times New Roman" w:cs="Times New Roman"/>
                <w:bCs/>
                <w:lang w:eastAsia="zh-TW"/>
                <w:rPrChange w:id="4570"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571" w:author="Agate Publishing" w:date="2019-08-26T15:39:00Z">
                  <w:rPr>
                    <w:rFonts w:ascii="Times New Roman" w:eastAsia="Times New Roman" w:hAnsi="Times New Roman" w:cs="Times New Roman"/>
                    <w:bCs/>
                    <w:lang w:val="en-IN" w:eastAsia="zh-TW"/>
                  </w:rPr>
                </w:rPrChange>
              </w:rPr>
              <w:t>11,500</w:t>
            </w:r>
          </w:p>
        </w:tc>
        <w:tc>
          <w:tcPr>
            <w:tcW w:w="0" w:type="auto"/>
            <w:hideMark/>
            <w:tcPrChange w:id="4572" w:author="Jeannie's Laptop" w:date="2019-07-22T16:53:00Z">
              <w:tcPr>
                <w:tcW w:w="0" w:type="auto"/>
                <w:hideMark/>
              </w:tcPr>
            </w:tcPrChange>
          </w:tcPr>
          <w:p w14:paraId="7C7EB62F" w14:textId="77777777" w:rsidR="002A2506" w:rsidRPr="00063AAB" w:rsidRDefault="002A2506" w:rsidP="002A2506">
            <w:pPr>
              <w:jc w:val="right"/>
              <w:rPr>
                <w:rFonts w:ascii="Times New Roman" w:eastAsia="Times New Roman" w:hAnsi="Times New Roman" w:cs="Times New Roman"/>
                <w:bCs/>
                <w:lang w:eastAsia="zh-TW"/>
                <w:rPrChange w:id="4573" w:author="Agate Publishing" w:date="2019-08-26T15:39:00Z">
                  <w:rPr>
                    <w:rFonts w:ascii="Times New Roman" w:eastAsia="Times New Roman" w:hAnsi="Times New Roman" w:cs="Times New Roman"/>
                    <w:bCs/>
                    <w:lang w:val="en-IN" w:eastAsia="zh-TW"/>
                  </w:rPr>
                </w:rPrChange>
              </w:rPr>
            </w:pPr>
          </w:p>
        </w:tc>
        <w:tc>
          <w:tcPr>
            <w:tcW w:w="0" w:type="auto"/>
            <w:hideMark/>
            <w:tcPrChange w:id="4574" w:author="Jeannie's Laptop" w:date="2019-07-22T16:53:00Z">
              <w:tcPr>
                <w:tcW w:w="0" w:type="auto"/>
                <w:gridSpan w:val="3"/>
                <w:hideMark/>
              </w:tcPr>
            </w:tcPrChange>
          </w:tcPr>
          <w:p w14:paraId="2420126D" w14:textId="77777777" w:rsidR="002A2506" w:rsidRPr="00063AAB" w:rsidRDefault="002A2506" w:rsidP="002A2506">
            <w:pPr>
              <w:jc w:val="right"/>
              <w:rPr>
                <w:rFonts w:ascii="Times New Roman" w:eastAsia="Times New Roman" w:hAnsi="Times New Roman" w:cs="Times New Roman"/>
                <w:bCs/>
                <w:lang w:eastAsia="zh-TW"/>
                <w:rPrChange w:id="4575"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576" w:author="Agate Publishing" w:date="2019-08-26T15:39:00Z">
                  <w:rPr>
                    <w:rFonts w:ascii="Times New Roman" w:eastAsia="Times New Roman" w:hAnsi="Times New Roman" w:cs="Times New Roman"/>
                    <w:bCs/>
                    <w:lang w:val="en-IN" w:eastAsia="zh-TW"/>
                  </w:rPr>
                </w:rPrChange>
              </w:rPr>
              <w:t>$</w:t>
            </w:r>
          </w:p>
        </w:tc>
        <w:tc>
          <w:tcPr>
            <w:tcW w:w="1080" w:type="dxa"/>
            <w:hideMark/>
            <w:tcPrChange w:id="4577" w:author="Jeannie's Laptop" w:date="2019-07-22T16:53:00Z">
              <w:tcPr>
                <w:tcW w:w="0" w:type="auto"/>
                <w:hideMark/>
              </w:tcPr>
            </w:tcPrChange>
          </w:tcPr>
          <w:p w14:paraId="7D6FA20E" w14:textId="77777777" w:rsidR="002A2506" w:rsidRPr="00063AAB" w:rsidRDefault="002A2506" w:rsidP="002A2506">
            <w:pPr>
              <w:jc w:val="right"/>
              <w:rPr>
                <w:rFonts w:ascii="Times New Roman" w:eastAsia="Times New Roman" w:hAnsi="Times New Roman" w:cs="Times New Roman"/>
                <w:bCs/>
                <w:lang w:eastAsia="zh-TW"/>
                <w:rPrChange w:id="4578"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579" w:author="Agate Publishing" w:date="2019-08-26T15:39:00Z">
                  <w:rPr>
                    <w:rFonts w:ascii="Times New Roman" w:eastAsia="Times New Roman" w:hAnsi="Times New Roman" w:cs="Times New Roman"/>
                    <w:bCs/>
                    <w:lang w:val="en-IN" w:eastAsia="zh-TW"/>
                  </w:rPr>
                </w:rPrChange>
              </w:rPr>
              <w:t>58,650</w:t>
            </w:r>
          </w:p>
        </w:tc>
        <w:tc>
          <w:tcPr>
            <w:tcW w:w="270" w:type="dxa"/>
            <w:hideMark/>
            <w:tcPrChange w:id="4580" w:author="Jeannie's Laptop" w:date="2019-07-22T16:53:00Z">
              <w:tcPr>
                <w:tcW w:w="0" w:type="auto"/>
                <w:hideMark/>
              </w:tcPr>
            </w:tcPrChange>
          </w:tcPr>
          <w:p w14:paraId="3EA8F7B6" w14:textId="77777777" w:rsidR="002A2506" w:rsidRPr="00063AAB" w:rsidRDefault="002A2506" w:rsidP="002A2506">
            <w:pPr>
              <w:rPr>
                <w:rFonts w:ascii="Times New Roman" w:eastAsia="Times New Roman" w:hAnsi="Times New Roman" w:cs="Times New Roman"/>
                <w:bCs/>
                <w:lang w:eastAsia="zh-TW"/>
                <w:rPrChange w:id="4581" w:author="Agate Publishing" w:date="2019-08-26T15:39:00Z">
                  <w:rPr>
                    <w:rFonts w:ascii="Times New Roman" w:eastAsia="Times New Roman" w:hAnsi="Times New Roman" w:cs="Times New Roman"/>
                    <w:bCs/>
                    <w:lang w:val="en-IN" w:eastAsia="zh-TW"/>
                  </w:rPr>
                </w:rPrChange>
              </w:rPr>
            </w:pPr>
          </w:p>
        </w:tc>
      </w:tr>
      <w:tr w:rsidR="0053784C" w:rsidRPr="00063AAB" w14:paraId="32A10BB2" w14:textId="77777777" w:rsidTr="0053784C">
        <w:tblPrEx>
          <w:tblPrExChange w:id="4582" w:author="Jeannie's Laptop" w:date="2019-07-22T16:53:00Z">
            <w:tblPrEx>
              <w:tblW w:w="5113" w:type="dxa"/>
            </w:tblPrEx>
          </w:tblPrExChange>
        </w:tblPrEx>
        <w:trPr>
          <w:trHeight w:val="252"/>
          <w:trPrChange w:id="4583" w:author="Jeannie's Laptop" w:date="2019-07-22T16:53:00Z">
            <w:trPr>
              <w:gridAfter w:val="0"/>
              <w:trHeight w:val="252"/>
            </w:trPr>
          </w:trPrChange>
        </w:trPr>
        <w:tc>
          <w:tcPr>
            <w:tcW w:w="1011" w:type="dxa"/>
            <w:hideMark/>
            <w:tcPrChange w:id="4584" w:author="Jeannie's Laptop" w:date="2019-07-22T16:53:00Z">
              <w:tcPr>
                <w:tcW w:w="1011" w:type="dxa"/>
                <w:hideMark/>
              </w:tcPr>
            </w:tcPrChange>
          </w:tcPr>
          <w:p w14:paraId="248F5B45" w14:textId="77777777" w:rsidR="002A2506" w:rsidRPr="00063AAB" w:rsidRDefault="002A2506" w:rsidP="002A2506">
            <w:pPr>
              <w:rPr>
                <w:rFonts w:ascii="Times New Roman" w:eastAsia="Times New Roman" w:hAnsi="Times New Roman" w:cs="Times New Roman"/>
                <w:bCs/>
                <w:lang w:eastAsia="zh-TW"/>
                <w:rPrChange w:id="4585"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586" w:author="Agate Publishing" w:date="2019-08-26T15:39:00Z">
                  <w:rPr>
                    <w:rFonts w:ascii="Times New Roman" w:eastAsia="Times New Roman" w:hAnsi="Times New Roman" w:cs="Times New Roman"/>
                    <w:bCs/>
                    <w:lang w:val="en-IN" w:eastAsia="zh-TW"/>
                  </w:rPr>
                </w:rPrChange>
              </w:rPr>
              <w:t>February</w:t>
            </w:r>
          </w:p>
        </w:tc>
        <w:tc>
          <w:tcPr>
            <w:tcW w:w="1152" w:type="dxa"/>
            <w:hideMark/>
            <w:tcPrChange w:id="4587" w:author="Jeannie's Laptop" w:date="2019-07-22T16:53:00Z">
              <w:tcPr>
                <w:tcW w:w="1584" w:type="dxa"/>
                <w:hideMark/>
              </w:tcPr>
            </w:tcPrChange>
          </w:tcPr>
          <w:p w14:paraId="2AAD1BF1" w14:textId="77777777" w:rsidR="002A2506" w:rsidRPr="00063AAB" w:rsidRDefault="002A2506" w:rsidP="002A2506">
            <w:pPr>
              <w:jc w:val="right"/>
              <w:rPr>
                <w:rFonts w:ascii="Times New Roman" w:eastAsia="Times New Roman" w:hAnsi="Times New Roman" w:cs="Times New Roman"/>
                <w:bCs/>
                <w:lang w:eastAsia="zh-TW"/>
                <w:rPrChange w:id="4588"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589" w:author="Agate Publishing" w:date="2019-08-26T15:39:00Z">
                  <w:rPr>
                    <w:rFonts w:ascii="Times New Roman" w:eastAsia="Times New Roman" w:hAnsi="Times New Roman" w:cs="Times New Roman"/>
                    <w:bCs/>
                    <w:lang w:val="en-IN" w:eastAsia="zh-TW"/>
                  </w:rPr>
                </w:rPrChange>
              </w:rPr>
              <w:t>12,250</w:t>
            </w:r>
          </w:p>
        </w:tc>
        <w:tc>
          <w:tcPr>
            <w:tcW w:w="0" w:type="auto"/>
            <w:hideMark/>
            <w:tcPrChange w:id="4590" w:author="Jeannie's Laptop" w:date="2019-07-22T16:53:00Z">
              <w:tcPr>
                <w:tcW w:w="0" w:type="auto"/>
                <w:hideMark/>
              </w:tcPr>
            </w:tcPrChange>
          </w:tcPr>
          <w:p w14:paraId="4E15B707" w14:textId="77777777" w:rsidR="002A2506" w:rsidRPr="00063AAB" w:rsidRDefault="002A2506" w:rsidP="002A2506">
            <w:pPr>
              <w:jc w:val="right"/>
              <w:rPr>
                <w:rFonts w:ascii="Times New Roman" w:eastAsia="Times New Roman" w:hAnsi="Times New Roman" w:cs="Times New Roman"/>
                <w:bCs/>
                <w:lang w:eastAsia="zh-TW"/>
                <w:rPrChange w:id="4591" w:author="Agate Publishing" w:date="2019-08-26T15:39:00Z">
                  <w:rPr>
                    <w:rFonts w:ascii="Times New Roman" w:eastAsia="Times New Roman" w:hAnsi="Times New Roman" w:cs="Times New Roman"/>
                    <w:bCs/>
                    <w:lang w:val="en-IN" w:eastAsia="zh-TW"/>
                  </w:rPr>
                </w:rPrChange>
              </w:rPr>
            </w:pPr>
          </w:p>
        </w:tc>
        <w:tc>
          <w:tcPr>
            <w:tcW w:w="0" w:type="auto"/>
            <w:hideMark/>
            <w:tcPrChange w:id="4592" w:author="Jeannie's Laptop" w:date="2019-07-22T16:53:00Z">
              <w:tcPr>
                <w:tcW w:w="0" w:type="auto"/>
                <w:gridSpan w:val="3"/>
                <w:hideMark/>
              </w:tcPr>
            </w:tcPrChange>
          </w:tcPr>
          <w:p w14:paraId="321B7683" w14:textId="77777777" w:rsidR="002A2506" w:rsidRPr="00063AAB" w:rsidRDefault="002A2506" w:rsidP="002A2506">
            <w:pPr>
              <w:jc w:val="right"/>
              <w:rPr>
                <w:rFonts w:ascii="Times New Roman" w:eastAsia="Times New Roman" w:hAnsi="Times New Roman" w:cs="Times New Roman"/>
                <w:bCs/>
                <w:lang w:eastAsia="zh-TW"/>
                <w:rPrChange w:id="459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594" w:author="Agate Publishing" w:date="2019-08-26T15:39:00Z">
                  <w:rPr>
                    <w:rFonts w:ascii="Times New Roman" w:eastAsia="Times New Roman" w:hAnsi="Times New Roman" w:cs="Times New Roman"/>
                    <w:bCs/>
                    <w:lang w:val="en-IN" w:eastAsia="zh-TW"/>
                  </w:rPr>
                </w:rPrChange>
              </w:rPr>
              <w:t>$</w:t>
            </w:r>
          </w:p>
        </w:tc>
        <w:tc>
          <w:tcPr>
            <w:tcW w:w="1080" w:type="dxa"/>
            <w:hideMark/>
            <w:tcPrChange w:id="4595" w:author="Jeannie's Laptop" w:date="2019-07-22T16:53:00Z">
              <w:tcPr>
                <w:tcW w:w="0" w:type="auto"/>
                <w:hideMark/>
              </w:tcPr>
            </w:tcPrChange>
          </w:tcPr>
          <w:p w14:paraId="629E59CD" w14:textId="77777777" w:rsidR="002A2506" w:rsidRPr="00063AAB" w:rsidRDefault="002A2506" w:rsidP="002A2506">
            <w:pPr>
              <w:jc w:val="right"/>
              <w:rPr>
                <w:rFonts w:ascii="Times New Roman" w:eastAsia="Times New Roman" w:hAnsi="Times New Roman" w:cs="Times New Roman"/>
                <w:bCs/>
                <w:lang w:eastAsia="zh-TW"/>
                <w:rPrChange w:id="459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597" w:author="Agate Publishing" w:date="2019-08-26T15:39:00Z">
                  <w:rPr>
                    <w:rFonts w:ascii="Times New Roman" w:eastAsia="Times New Roman" w:hAnsi="Times New Roman" w:cs="Times New Roman"/>
                    <w:bCs/>
                    <w:lang w:val="en-IN" w:eastAsia="zh-TW"/>
                  </w:rPr>
                </w:rPrChange>
              </w:rPr>
              <w:t>59,413</w:t>
            </w:r>
          </w:p>
        </w:tc>
        <w:tc>
          <w:tcPr>
            <w:tcW w:w="270" w:type="dxa"/>
            <w:hideMark/>
            <w:tcPrChange w:id="4598" w:author="Jeannie's Laptop" w:date="2019-07-22T16:53:00Z">
              <w:tcPr>
                <w:tcW w:w="0" w:type="auto"/>
                <w:hideMark/>
              </w:tcPr>
            </w:tcPrChange>
          </w:tcPr>
          <w:p w14:paraId="6FE801FC" w14:textId="77777777" w:rsidR="002A2506" w:rsidRPr="00063AAB" w:rsidRDefault="002A2506" w:rsidP="002A2506">
            <w:pPr>
              <w:rPr>
                <w:rFonts w:ascii="Times New Roman" w:eastAsia="Times New Roman" w:hAnsi="Times New Roman" w:cs="Times New Roman"/>
                <w:bCs/>
                <w:lang w:eastAsia="zh-TW"/>
                <w:rPrChange w:id="4599" w:author="Agate Publishing" w:date="2019-08-26T15:39:00Z">
                  <w:rPr>
                    <w:rFonts w:ascii="Times New Roman" w:eastAsia="Times New Roman" w:hAnsi="Times New Roman" w:cs="Times New Roman"/>
                    <w:bCs/>
                    <w:lang w:val="en-IN" w:eastAsia="zh-TW"/>
                  </w:rPr>
                </w:rPrChange>
              </w:rPr>
            </w:pPr>
          </w:p>
        </w:tc>
      </w:tr>
      <w:tr w:rsidR="0053784C" w:rsidRPr="00063AAB" w14:paraId="6C37E513" w14:textId="77777777" w:rsidTr="0053784C">
        <w:tblPrEx>
          <w:tblPrExChange w:id="4600" w:author="Jeannie's Laptop" w:date="2019-07-22T16:53:00Z">
            <w:tblPrEx>
              <w:tblW w:w="5113" w:type="dxa"/>
            </w:tblPrEx>
          </w:tblPrExChange>
        </w:tblPrEx>
        <w:trPr>
          <w:trHeight w:val="252"/>
          <w:trPrChange w:id="4601" w:author="Jeannie's Laptop" w:date="2019-07-22T16:53:00Z">
            <w:trPr>
              <w:gridAfter w:val="0"/>
              <w:trHeight w:val="252"/>
            </w:trPr>
          </w:trPrChange>
        </w:trPr>
        <w:tc>
          <w:tcPr>
            <w:tcW w:w="1011" w:type="dxa"/>
            <w:hideMark/>
            <w:tcPrChange w:id="4602" w:author="Jeannie's Laptop" w:date="2019-07-22T16:53:00Z">
              <w:tcPr>
                <w:tcW w:w="1011" w:type="dxa"/>
                <w:hideMark/>
              </w:tcPr>
            </w:tcPrChange>
          </w:tcPr>
          <w:p w14:paraId="674A7BE9" w14:textId="77777777" w:rsidR="002A2506" w:rsidRPr="00063AAB" w:rsidRDefault="002A2506" w:rsidP="002A2506">
            <w:pPr>
              <w:rPr>
                <w:rFonts w:ascii="Times New Roman" w:eastAsia="Times New Roman" w:hAnsi="Times New Roman" w:cs="Times New Roman"/>
                <w:bCs/>
                <w:lang w:eastAsia="zh-TW"/>
                <w:rPrChange w:id="460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04" w:author="Agate Publishing" w:date="2019-08-26T15:39:00Z">
                  <w:rPr>
                    <w:rFonts w:ascii="Times New Roman" w:eastAsia="Times New Roman" w:hAnsi="Times New Roman" w:cs="Times New Roman"/>
                    <w:bCs/>
                    <w:lang w:val="en-IN" w:eastAsia="zh-TW"/>
                  </w:rPr>
                </w:rPrChange>
              </w:rPr>
              <w:t>March</w:t>
            </w:r>
          </w:p>
        </w:tc>
        <w:tc>
          <w:tcPr>
            <w:tcW w:w="1152" w:type="dxa"/>
            <w:hideMark/>
            <w:tcPrChange w:id="4605" w:author="Jeannie's Laptop" w:date="2019-07-22T16:53:00Z">
              <w:tcPr>
                <w:tcW w:w="1584" w:type="dxa"/>
                <w:hideMark/>
              </w:tcPr>
            </w:tcPrChange>
          </w:tcPr>
          <w:p w14:paraId="2F808817" w14:textId="77777777" w:rsidR="002A2506" w:rsidRPr="00063AAB" w:rsidRDefault="002A2506" w:rsidP="002A2506">
            <w:pPr>
              <w:jc w:val="right"/>
              <w:rPr>
                <w:rFonts w:ascii="Times New Roman" w:eastAsia="Times New Roman" w:hAnsi="Times New Roman" w:cs="Times New Roman"/>
                <w:bCs/>
                <w:lang w:eastAsia="zh-TW"/>
                <w:rPrChange w:id="460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07" w:author="Agate Publishing" w:date="2019-08-26T15:39:00Z">
                  <w:rPr>
                    <w:rFonts w:ascii="Times New Roman" w:eastAsia="Times New Roman" w:hAnsi="Times New Roman" w:cs="Times New Roman"/>
                    <w:bCs/>
                    <w:lang w:val="en-IN" w:eastAsia="zh-TW"/>
                  </w:rPr>
                </w:rPrChange>
              </w:rPr>
              <w:t>11,125</w:t>
            </w:r>
          </w:p>
        </w:tc>
        <w:tc>
          <w:tcPr>
            <w:tcW w:w="0" w:type="auto"/>
            <w:hideMark/>
            <w:tcPrChange w:id="4608" w:author="Jeannie's Laptop" w:date="2019-07-22T16:53:00Z">
              <w:tcPr>
                <w:tcW w:w="0" w:type="auto"/>
                <w:hideMark/>
              </w:tcPr>
            </w:tcPrChange>
          </w:tcPr>
          <w:p w14:paraId="70F1AA27" w14:textId="77777777" w:rsidR="002A2506" w:rsidRPr="00063AAB" w:rsidRDefault="002A2506" w:rsidP="002A2506">
            <w:pPr>
              <w:jc w:val="right"/>
              <w:rPr>
                <w:rFonts w:ascii="Times New Roman" w:eastAsia="Times New Roman" w:hAnsi="Times New Roman" w:cs="Times New Roman"/>
                <w:bCs/>
                <w:lang w:eastAsia="zh-TW"/>
                <w:rPrChange w:id="4609" w:author="Agate Publishing" w:date="2019-08-26T15:39:00Z">
                  <w:rPr>
                    <w:rFonts w:ascii="Times New Roman" w:eastAsia="Times New Roman" w:hAnsi="Times New Roman" w:cs="Times New Roman"/>
                    <w:bCs/>
                    <w:lang w:val="en-IN" w:eastAsia="zh-TW"/>
                  </w:rPr>
                </w:rPrChange>
              </w:rPr>
            </w:pPr>
          </w:p>
        </w:tc>
        <w:tc>
          <w:tcPr>
            <w:tcW w:w="0" w:type="auto"/>
            <w:hideMark/>
            <w:tcPrChange w:id="4610" w:author="Jeannie's Laptop" w:date="2019-07-22T16:53:00Z">
              <w:tcPr>
                <w:tcW w:w="0" w:type="auto"/>
                <w:gridSpan w:val="3"/>
                <w:hideMark/>
              </w:tcPr>
            </w:tcPrChange>
          </w:tcPr>
          <w:p w14:paraId="0219852B" w14:textId="77777777" w:rsidR="002A2506" w:rsidRPr="00063AAB" w:rsidRDefault="002A2506" w:rsidP="002A2506">
            <w:pPr>
              <w:jc w:val="right"/>
              <w:rPr>
                <w:rFonts w:ascii="Times New Roman" w:eastAsia="Times New Roman" w:hAnsi="Times New Roman" w:cs="Times New Roman"/>
                <w:bCs/>
                <w:lang w:eastAsia="zh-TW"/>
                <w:rPrChange w:id="4611"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12" w:author="Agate Publishing" w:date="2019-08-26T15:39:00Z">
                  <w:rPr>
                    <w:rFonts w:ascii="Times New Roman" w:eastAsia="Times New Roman" w:hAnsi="Times New Roman" w:cs="Times New Roman"/>
                    <w:bCs/>
                    <w:lang w:val="en-IN" w:eastAsia="zh-TW"/>
                  </w:rPr>
                </w:rPrChange>
              </w:rPr>
              <w:t>$</w:t>
            </w:r>
          </w:p>
        </w:tc>
        <w:tc>
          <w:tcPr>
            <w:tcW w:w="1080" w:type="dxa"/>
            <w:hideMark/>
            <w:tcPrChange w:id="4613" w:author="Jeannie's Laptop" w:date="2019-07-22T16:53:00Z">
              <w:tcPr>
                <w:tcW w:w="0" w:type="auto"/>
                <w:hideMark/>
              </w:tcPr>
            </w:tcPrChange>
          </w:tcPr>
          <w:p w14:paraId="281684C9" w14:textId="77777777" w:rsidR="002A2506" w:rsidRPr="00063AAB" w:rsidRDefault="002A2506" w:rsidP="002A2506">
            <w:pPr>
              <w:jc w:val="right"/>
              <w:rPr>
                <w:rFonts w:ascii="Times New Roman" w:eastAsia="Times New Roman" w:hAnsi="Times New Roman" w:cs="Times New Roman"/>
                <w:bCs/>
                <w:lang w:eastAsia="zh-TW"/>
                <w:rPrChange w:id="461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15" w:author="Agate Publishing" w:date="2019-08-26T15:39:00Z">
                  <w:rPr>
                    <w:rFonts w:ascii="Times New Roman" w:eastAsia="Times New Roman" w:hAnsi="Times New Roman" w:cs="Times New Roman"/>
                    <w:bCs/>
                    <w:lang w:val="en-IN" w:eastAsia="zh-TW"/>
                  </w:rPr>
                </w:rPrChange>
              </w:rPr>
              <w:t>58,262</w:t>
            </w:r>
          </w:p>
        </w:tc>
        <w:tc>
          <w:tcPr>
            <w:tcW w:w="270" w:type="dxa"/>
            <w:hideMark/>
            <w:tcPrChange w:id="4616" w:author="Jeannie's Laptop" w:date="2019-07-22T16:53:00Z">
              <w:tcPr>
                <w:tcW w:w="0" w:type="auto"/>
                <w:hideMark/>
              </w:tcPr>
            </w:tcPrChange>
          </w:tcPr>
          <w:p w14:paraId="02F0D56A" w14:textId="77777777" w:rsidR="002A2506" w:rsidRPr="00063AAB" w:rsidRDefault="002A2506" w:rsidP="002A2506">
            <w:pPr>
              <w:rPr>
                <w:rFonts w:ascii="Times New Roman" w:eastAsia="Times New Roman" w:hAnsi="Times New Roman" w:cs="Times New Roman"/>
                <w:bCs/>
                <w:lang w:eastAsia="zh-TW"/>
                <w:rPrChange w:id="4617" w:author="Agate Publishing" w:date="2019-08-26T15:39:00Z">
                  <w:rPr>
                    <w:rFonts w:ascii="Times New Roman" w:eastAsia="Times New Roman" w:hAnsi="Times New Roman" w:cs="Times New Roman"/>
                    <w:bCs/>
                    <w:lang w:val="en-IN" w:eastAsia="zh-TW"/>
                  </w:rPr>
                </w:rPrChange>
              </w:rPr>
            </w:pPr>
          </w:p>
        </w:tc>
      </w:tr>
      <w:tr w:rsidR="0053784C" w:rsidRPr="00063AAB" w14:paraId="070569A1" w14:textId="77777777" w:rsidTr="0053784C">
        <w:tblPrEx>
          <w:tblPrExChange w:id="4618" w:author="Jeannie's Laptop" w:date="2019-07-22T16:53:00Z">
            <w:tblPrEx>
              <w:tblW w:w="5113" w:type="dxa"/>
            </w:tblPrEx>
          </w:tblPrExChange>
        </w:tblPrEx>
        <w:trPr>
          <w:trHeight w:val="252"/>
          <w:trPrChange w:id="4619" w:author="Jeannie's Laptop" w:date="2019-07-22T16:53:00Z">
            <w:trPr>
              <w:gridAfter w:val="0"/>
              <w:trHeight w:val="252"/>
            </w:trPr>
          </w:trPrChange>
        </w:trPr>
        <w:tc>
          <w:tcPr>
            <w:tcW w:w="1011" w:type="dxa"/>
            <w:hideMark/>
            <w:tcPrChange w:id="4620" w:author="Jeannie's Laptop" w:date="2019-07-22T16:53:00Z">
              <w:tcPr>
                <w:tcW w:w="1011" w:type="dxa"/>
                <w:hideMark/>
              </w:tcPr>
            </w:tcPrChange>
          </w:tcPr>
          <w:p w14:paraId="375BF221" w14:textId="77777777" w:rsidR="002A2506" w:rsidRPr="00063AAB" w:rsidRDefault="002A2506" w:rsidP="002A2506">
            <w:pPr>
              <w:rPr>
                <w:rFonts w:ascii="Times New Roman" w:eastAsia="Times New Roman" w:hAnsi="Times New Roman" w:cs="Times New Roman"/>
                <w:bCs/>
                <w:lang w:eastAsia="zh-TW"/>
                <w:rPrChange w:id="4621"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22" w:author="Agate Publishing" w:date="2019-08-26T15:39:00Z">
                  <w:rPr>
                    <w:rFonts w:ascii="Times New Roman" w:eastAsia="Times New Roman" w:hAnsi="Times New Roman" w:cs="Times New Roman"/>
                    <w:bCs/>
                    <w:lang w:val="en-IN" w:eastAsia="zh-TW"/>
                  </w:rPr>
                </w:rPrChange>
              </w:rPr>
              <w:t>April</w:t>
            </w:r>
          </w:p>
        </w:tc>
        <w:tc>
          <w:tcPr>
            <w:tcW w:w="1152" w:type="dxa"/>
            <w:hideMark/>
            <w:tcPrChange w:id="4623" w:author="Jeannie's Laptop" w:date="2019-07-22T16:53:00Z">
              <w:tcPr>
                <w:tcW w:w="1584" w:type="dxa"/>
                <w:hideMark/>
              </w:tcPr>
            </w:tcPrChange>
          </w:tcPr>
          <w:p w14:paraId="5D64BFDE" w14:textId="77777777" w:rsidR="002A2506" w:rsidRPr="00063AAB" w:rsidRDefault="002A2506" w:rsidP="002A2506">
            <w:pPr>
              <w:jc w:val="right"/>
              <w:rPr>
                <w:rFonts w:ascii="Times New Roman" w:eastAsia="Times New Roman" w:hAnsi="Times New Roman" w:cs="Times New Roman"/>
                <w:bCs/>
                <w:lang w:eastAsia="zh-TW"/>
                <w:rPrChange w:id="462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25" w:author="Agate Publishing" w:date="2019-08-26T15:39:00Z">
                  <w:rPr>
                    <w:rFonts w:ascii="Times New Roman" w:eastAsia="Times New Roman" w:hAnsi="Times New Roman" w:cs="Times New Roman"/>
                    <w:bCs/>
                    <w:lang w:val="en-IN" w:eastAsia="zh-TW"/>
                  </w:rPr>
                </w:rPrChange>
              </w:rPr>
              <w:t>11,950</w:t>
            </w:r>
          </w:p>
        </w:tc>
        <w:tc>
          <w:tcPr>
            <w:tcW w:w="0" w:type="auto"/>
            <w:hideMark/>
            <w:tcPrChange w:id="4626" w:author="Jeannie's Laptop" w:date="2019-07-22T16:53:00Z">
              <w:tcPr>
                <w:tcW w:w="0" w:type="auto"/>
                <w:hideMark/>
              </w:tcPr>
            </w:tcPrChange>
          </w:tcPr>
          <w:p w14:paraId="7D21865B" w14:textId="77777777" w:rsidR="002A2506" w:rsidRPr="00063AAB" w:rsidRDefault="002A2506" w:rsidP="002A2506">
            <w:pPr>
              <w:jc w:val="right"/>
              <w:rPr>
                <w:rFonts w:ascii="Times New Roman" w:eastAsia="Times New Roman" w:hAnsi="Times New Roman" w:cs="Times New Roman"/>
                <w:bCs/>
                <w:lang w:eastAsia="zh-TW"/>
                <w:rPrChange w:id="4627" w:author="Agate Publishing" w:date="2019-08-26T15:39:00Z">
                  <w:rPr>
                    <w:rFonts w:ascii="Times New Roman" w:eastAsia="Times New Roman" w:hAnsi="Times New Roman" w:cs="Times New Roman"/>
                    <w:bCs/>
                    <w:lang w:val="en-IN" w:eastAsia="zh-TW"/>
                  </w:rPr>
                </w:rPrChange>
              </w:rPr>
            </w:pPr>
          </w:p>
        </w:tc>
        <w:tc>
          <w:tcPr>
            <w:tcW w:w="0" w:type="auto"/>
            <w:hideMark/>
            <w:tcPrChange w:id="4628" w:author="Jeannie's Laptop" w:date="2019-07-22T16:53:00Z">
              <w:tcPr>
                <w:tcW w:w="0" w:type="auto"/>
                <w:gridSpan w:val="3"/>
                <w:hideMark/>
              </w:tcPr>
            </w:tcPrChange>
          </w:tcPr>
          <w:p w14:paraId="0A2C41AE" w14:textId="77777777" w:rsidR="002A2506" w:rsidRPr="00063AAB" w:rsidRDefault="002A2506" w:rsidP="002A2506">
            <w:pPr>
              <w:jc w:val="right"/>
              <w:rPr>
                <w:rFonts w:ascii="Times New Roman" w:eastAsia="Times New Roman" w:hAnsi="Times New Roman" w:cs="Times New Roman"/>
                <w:bCs/>
                <w:lang w:eastAsia="zh-TW"/>
                <w:rPrChange w:id="4629"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30" w:author="Agate Publishing" w:date="2019-08-26T15:39:00Z">
                  <w:rPr>
                    <w:rFonts w:ascii="Times New Roman" w:eastAsia="Times New Roman" w:hAnsi="Times New Roman" w:cs="Times New Roman"/>
                    <w:bCs/>
                    <w:lang w:val="en-IN" w:eastAsia="zh-TW"/>
                  </w:rPr>
                </w:rPrChange>
              </w:rPr>
              <w:t>$</w:t>
            </w:r>
          </w:p>
        </w:tc>
        <w:tc>
          <w:tcPr>
            <w:tcW w:w="1080" w:type="dxa"/>
            <w:hideMark/>
            <w:tcPrChange w:id="4631" w:author="Jeannie's Laptop" w:date="2019-07-22T16:53:00Z">
              <w:tcPr>
                <w:tcW w:w="0" w:type="auto"/>
                <w:hideMark/>
              </w:tcPr>
            </w:tcPrChange>
          </w:tcPr>
          <w:p w14:paraId="5EE063FC" w14:textId="77777777" w:rsidR="002A2506" w:rsidRPr="00063AAB" w:rsidRDefault="002A2506" w:rsidP="002A2506">
            <w:pPr>
              <w:jc w:val="right"/>
              <w:rPr>
                <w:rFonts w:ascii="Times New Roman" w:eastAsia="Times New Roman" w:hAnsi="Times New Roman" w:cs="Times New Roman"/>
                <w:bCs/>
                <w:lang w:eastAsia="zh-TW"/>
                <w:rPrChange w:id="4632"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33" w:author="Agate Publishing" w:date="2019-08-26T15:39:00Z">
                  <w:rPr>
                    <w:rFonts w:ascii="Times New Roman" w:eastAsia="Times New Roman" w:hAnsi="Times New Roman" w:cs="Times New Roman"/>
                    <w:bCs/>
                    <w:lang w:val="en-IN" w:eastAsia="zh-TW"/>
                  </w:rPr>
                </w:rPrChange>
              </w:rPr>
              <w:t>59,104</w:t>
            </w:r>
          </w:p>
        </w:tc>
        <w:tc>
          <w:tcPr>
            <w:tcW w:w="270" w:type="dxa"/>
            <w:hideMark/>
            <w:tcPrChange w:id="4634" w:author="Jeannie's Laptop" w:date="2019-07-22T16:53:00Z">
              <w:tcPr>
                <w:tcW w:w="0" w:type="auto"/>
                <w:hideMark/>
              </w:tcPr>
            </w:tcPrChange>
          </w:tcPr>
          <w:p w14:paraId="6168A817" w14:textId="77777777" w:rsidR="002A2506" w:rsidRPr="00063AAB" w:rsidRDefault="002A2506" w:rsidP="002A2506">
            <w:pPr>
              <w:rPr>
                <w:rFonts w:ascii="Times New Roman" w:eastAsia="Times New Roman" w:hAnsi="Times New Roman" w:cs="Times New Roman"/>
                <w:bCs/>
                <w:lang w:eastAsia="zh-TW"/>
                <w:rPrChange w:id="4635" w:author="Agate Publishing" w:date="2019-08-26T15:39:00Z">
                  <w:rPr>
                    <w:rFonts w:ascii="Times New Roman" w:eastAsia="Times New Roman" w:hAnsi="Times New Roman" w:cs="Times New Roman"/>
                    <w:bCs/>
                    <w:lang w:val="en-IN" w:eastAsia="zh-TW"/>
                  </w:rPr>
                </w:rPrChange>
              </w:rPr>
            </w:pPr>
          </w:p>
        </w:tc>
      </w:tr>
      <w:tr w:rsidR="0053784C" w:rsidRPr="00063AAB" w14:paraId="0F7F8AE3" w14:textId="77777777" w:rsidTr="0053784C">
        <w:tblPrEx>
          <w:tblPrExChange w:id="4636" w:author="Jeannie's Laptop" w:date="2019-07-22T16:53:00Z">
            <w:tblPrEx>
              <w:tblW w:w="5113" w:type="dxa"/>
            </w:tblPrEx>
          </w:tblPrExChange>
        </w:tblPrEx>
        <w:trPr>
          <w:trHeight w:val="260"/>
          <w:trPrChange w:id="4637" w:author="Jeannie's Laptop" w:date="2019-07-22T16:53:00Z">
            <w:trPr>
              <w:gridAfter w:val="0"/>
              <w:trHeight w:val="260"/>
            </w:trPr>
          </w:trPrChange>
        </w:trPr>
        <w:tc>
          <w:tcPr>
            <w:tcW w:w="1011" w:type="dxa"/>
            <w:hideMark/>
            <w:tcPrChange w:id="4638" w:author="Jeannie's Laptop" w:date="2019-07-22T16:53:00Z">
              <w:tcPr>
                <w:tcW w:w="1011" w:type="dxa"/>
                <w:hideMark/>
              </w:tcPr>
            </w:tcPrChange>
          </w:tcPr>
          <w:p w14:paraId="75B1EED9" w14:textId="77777777" w:rsidR="002A2506" w:rsidRPr="00063AAB" w:rsidRDefault="002A2506" w:rsidP="002A2506">
            <w:pPr>
              <w:rPr>
                <w:rFonts w:ascii="Times New Roman" w:eastAsia="Times New Roman" w:hAnsi="Times New Roman" w:cs="Times New Roman"/>
                <w:bCs/>
                <w:lang w:eastAsia="zh-TW"/>
                <w:rPrChange w:id="4639"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40" w:author="Agate Publishing" w:date="2019-08-26T15:39:00Z">
                  <w:rPr>
                    <w:rFonts w:ascii="Times New Roman" w:eastAsia="Times New Roman" w:hAnsi="Times New Roman" w:cs="Times New Roman"/>
                    <w:bCs/>
                    <w:lang w:val="en-IN" w:eastAsia="zh-TW"/>
                  </w:rPr>
                </w:rPrChange>
              </w:rPr>
              <w:t>May</w:t>
            </w:r>
          </w:p>
        </w:tc>
        <w:tc>
          <w:tcPr>
            <w:tcW w:w="1152" w:type="dxa"/>
            <w:hideMark/>
            <w:tcPrChange w:id="4641" w:author="Jeannie's Laptop" w:date="2019-07-22T16:53:00Z">
              <w:tcPr>
                <w:tcW w:w="1584" w:type="dxa"/>
                <w:hideMark/>
              </w:tcPr>
            </w:tcPrChange>
          </w:tcPr>
          <w:p w14:paraId="4624DEDC" w14:textId="77777777" w:rsidR="002A2506" w:rsidRPr="00063AAB" w:rsidRDefault="002A2506" w:rsidP="002A2506">
            <w:pPr>
              <w:jc w:val="right"/>
              <w:rPr>
                <w:rFonts w:ascii="Times New Roman" w:eastAsia="Times New Roman" w:hAnsi="Times New Roman" w:cs="Times New Roman"/>
                <w:bCs/>
                <w:lang w:eastAsia="zh-TW"/>
                <w:rPrChange w:id="4642"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43" w:author="Agate Publishing" w:date="2019-08-26T15:39:00Z">
                  <w:rPr>
                    <w:rFonts w:ascii="Times New Roman" w:eastAsia="Times New Roman" w:hAnsi="Times New Roman" w:cs="Times New Roman"/>
                    <w:bCs/>
                    <w:lang w:val="en-IN" w:eastAsia="zh-TW"/>
                  </w:rPr>
                </w:rPrChange>
              </w:rPr>
              <w:t>10,750</w:t>
            </w:r>
          </w:p>
        </w:tc>
        <w:tc>
          <w:tcPr>
            <w:tcW w:w="0" w:type="auto"/>
            <w:hideMark/>
            <w:tcPrChange w:id="4644" w:author="Jeannie's Laptop" w:date="2019-07-22T16:53:00Z">
              <w:tcPr>
                <w:tcW w:w="0" w:type="auto"/>
                <w:hideMark/>
              </w:tcPr>
            </w:tcPrChange>
          </w:tcPr>
          <w:p w14:paraId="0F868AA5" w14:textId="77777777" w:rsidR="002A2506" w:rsidRPr="00063AAB" w:rsidRDefault="002A2506" w:rsidP="002A2506">
            <w:pPr>
              <w:jc w:val="right"/>
              <w:rPr>
                <w:rFonts w:ascii="Times New Roman" w:eastAsia="Times New Roman" w:hAnsi="Times New Roman" w:cs="Times New Roman"/>
                <w:bCs/>
                <w:lang w:eastAsia="zh-TW"/>
                <w:rPrChange w:id="4645" w:author="Agate Publishing" w:date="2019-08-26T15:39:00Z">
                  <w:rPr>
                    <w:rFonts w:ascii="Times New Roman" w:eastAsia="Times New Roman" w:hAnsi="Times New Roman" w:cs="Times New Roman"/>
                    <w:bCs/>
                    <w:lang w:val="en-IN" w:eastAsia="zh-TW"/>
                  </w:rPr>
                </w:rPrChange>
              </w:rPr>
            </w:pPr>
          </w:p>
        </w:tc>
        <w:tc>
          <w:tcPr>
            <w:tcW w:w="0" w:type="auto"/>
            <w:hideMark/>
            <w:tcPrChange w:id="4646" w:author="Jeannie's Laptop" w:date="2019-07-22T16:53:00Z">
              <w:tcPr>
                <w:tcW w:w="0" w:type="auto"/>
                <w:gridSpan w:val="3"/>
                <w:hideMark/>
              </w:tcPr>
            </w:tcPrChange>
          </w:tcPr>
          <w:p w14:paraId="3781A4EC" w14:textId="77777777" w:rsidR="002A2506" w:rsidRPr="00063AAB" w:rsidRDefault="002A2506" w:rsidP="002A2506">
            <w:pPr>
              <w:jc w:val="right"/>
              <w:rPr>
                <w:rFonts w:ascii="Times New Roman" w:eastAsia="Times New Roman" w:hAnsi="Times New Roman" w:cs="Times New Roman"/>
                <w:bCs/>
                <w:lang w:eastAsia="zh-TW"/>
                <w:rPrChange w:id="4647"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48" w:author="Agate Publishing" w:date="2019-08-26T15:39:00Z">
                  <w:rPr>
                    <w:rFonts w:ascii="Times New Roman" w:eastAsia="Times New Roman" w:hAnsi="Times New Roman" w:cs="Times New Roman"/>
                    <w:bCs/>
                    <w:lang w:val="en-IN" w:eastAsia="zh-TW"/>
                  </w:rPr>
                </w:rPrChange>
              </w:rPr>
              <w:t>$</w:t>
            </w:r>
          </w:p>
        </w:tc>
        <w:tc>
          <w:tcPr>
            <w:tcW w:w="1080" w:type="dxa"/>
            <w:hideMark/>
            <w:tcPrChange w:id="4649" w:author="Jeannie's Laptop" w:date="2019-07-22T16:53:00Z">
              <w:tcPr>
                <w:tcW w:w="0" w:type="auto"/>
                <w:hideMark/>
              </w:tcPr>
            </w:tcPrChange>
          </w:tcPr>
          <w:p w14:paraId="03A0C86E" w14:textId="77777777" w:rsidR="002A2506" w:rsidRPr="00063AAB" w:rsidRDefault="002A2506" w:rsidP="002A2506">
            <w:pPr>
              <w:jc w:val="right"/>
              <w:rPr>
                <w:rFonts w:ascii="Times New Roman" w:eastAsia="Times New Roman" w:hAnsi="Times New Roman" w:cs="Times New Roman"/>
                <w:bCs/>
                <w:lang w:eastAsia="zh-TW"/>
                <w:rPrChange w:id="4650"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651" w:author="Agate Publishing" w:date="2019-08-26T15:39:00Z">
                  <w:rPr>
                    <w:rFonts w:ascii="Times New Roman" w:eastAsia="Times New Roman" w:hAnsi="Times New Roman" w:cs="Times New Roman"/>
                    <w:bCs/>
                    <w:lang w:val="en-IN" w:eastAsia="zh-TW"/>
                  </w:rPr>
                </w:rPrChange>
              </w:rPr>
              <w:t>57,889</w:t>
            </w:r>
          </w:p>
        </w:tc>
        <w:tc>
          <w:tcPr>
            <w:tcW w:w="270" w:type="dxa"/>
            <w:hideMark/>
            <w:tcPrChange w:id="4652" w:author="Jeannie's Laptop" w:date="2019-07-22T16:53:00Z">
              <w:tcPr>
                <w:tcW w:w="0" w:type="auto"/>
                <w:hideMark/>
              </w:tcPr>
            </w:tcPrChange>
          </w:tcPr>
          <w:p w14:paraId="4A35DD81" w14:textId="77777777" w:rsidR="002A2506" w:rsidRPr="00063AAB" w:rsidRDefault="002A2506" w:rsidP="002A2506">
            <w:pPr>
              <w:rPr>
                <w:rFonts w:ascii="Times New Roman" w:eastAsia="Times New Roman" w:hAnsi="Times New Roman" w:cs="Times New Roman"/>
                <w:bCs/>
                <w:lang w:eastAsia="zh-TW"/>
                <w:rPrChange w:id="4653" w:author="Agate Publishing" w:date="2019-08-26T15:39:00Z">
                  <w:rPr>
                    <w:rFonts w:ascii="Times New Roman" w:eastAsia="Times New Roman" w:hAnsi="Times New Roman" w:cs="Times New Roman"/>
                    <w:bCs/>
                    <w:lang w:val="en-IN" w:eastAsia="zh-TW"/>
                  </w:rPr>
                </w:rPrChange>
              </w:rPr>
            </w:pPr>
          </w:p>
        </w:tc>
      </w:tr>
    </w:tbl>
    <w:p w14:paraId="2AFFE4F5" w14:textId="77777777" w:rsidR="00C943C1" w:rsidRPr="00063AAB" w:rsidRDefault="00C943C1" w:rsidP="002217A9">
      <w:pPr>
        <w:widowControl w:val="0"/>
        <w:spacing w:after="0" w:line="240" w:lineRule="auto"/>
        <w:rPr>
          <w:ins w:id="4654" w:author="Jeannie's Laptop" w:date="2019-07-22T16:47:00Z"/>
          <w:rFonts w:ascii="Times New Roman" w:hAnsi="Times New Roman" w:cs="Times New Roman"/>
          <w:bCs/>
          <w:rPrChange w:id="4655" w:author="Agate Publishing" w:date="2019-08-26T15:39:00Z">
            <w:rPr>
              <w:ins w:id="4656" w:author="Jeannie's Laptop" w:date="2019-07-22T16:47:00Z"/>
              <w:rFonts w:ascii="Times New Roman" w:hAnsi="Times New Roman" w:cs="Times New Roman"/>
              <w:bCs/>
            </w:rPr>
          </w:rPrChange>
        </w:rPr>
      </w:pPr>
    </w:p>
    <w:p w14:paraId="35FF5136" w14:textId="77777777" w:rsidR="0053784C" w:rsidRPr="00063AAB" w:rsidRDefault="0053784C" w:rsidP="002217A9">
      <w:pPr>
        <w:widowControl w:val="0"/>
        <w:spacing w:after="0" w:line="240" w:lineRule="auto"/>
        <w:rPr>
          <w:rFonts w:ascii="Times New Roman" w:hAnsi="Times New Roman" w:cs="Times New Roman"/>
          <w:bCs/>
          <w:rPrChange w:id="4657" w:author="Agate Publishing" w:date="2019-08-26T15:39:00Z">
            <w:rPr>
              <w:rFonts w:ascii="Times New Roman" w:hAnsi="Times New Roman" w:cs="Times New Roman"/>
              <w:bCs/>
            </w:rPr>
          </w:rPrChange>
        </w:rPr>
      </w:pPr>
    </w:p>
    <w:p w14:paraId="1EDB6607" w14:textId="1ABF866B" w:rsidR="008C6CDC" w:rsidRPr="00063AAB" w:rsidRDefault="008C6CDC" w:rsidP="002217A9">
      <w:pPr>
        <w:widowControl w:val="0"/>
        <w:spacing w:after="0" w:line="240" w:lineRule="auto"/>
        <w:rPr>
          <w:rFonts w:ascii="Times New Roman" w:eastAsia="Helvetica,dialog,Verdana,unifon" w:hAnsi="Times New Roman" w:cs="Times New Roman"/>
          <w:bCs/>
          <w:rPrChange w:id="465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659" w:author="Agate Publishing" w:date="2019-08-26T15:39:00Z">
            <w:rPr>
              <w:rFonts w:ascii="Times New Roman" w:eastAsia="Helvetica,dialog,Verdana,unifon" w:hAnsi="Times New Roman" w:cs="Times New Roman"/>
              <w:bCs/>
            </w:rPr>
          </w:rPrChange>
        </w:rPr>
        <w:t xml:space="preserve">99. </w:t>
      </w:r>
      <w:ins w:id="4660" w:author="Jeannie's Laptop" w:date="2019-07-22T16:47:00Z">
        <w:r w:rsidR="0053784C" w:rsidRPr="00063AAB">
          <w:rPr>
            <w:rFonts w:ascii="Times New Roman" w:eastAsia="Helvetica,dialog,Verdana,unifon" w:hAnsi="Times New Roman" w:cs="Times New Roman"/>
            <w:bCs/>
            <w:rPrChange w:id="4661"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4662" w:author="Agate Publishing" w:date="2019-08-26T15:39:00Z">
            <w:rPr>
              <w:rFonts w:ascii="Times New Roman" w:eastAsia="Helvetica,dialog,Verdana,unifon" w:hAnsi="Times New Roman" w:cs="Times New Roman"/>
              <w:bCs/>
            </w:rPr>
          </w:rPrChange>
        </w:rPr>
        <w:t>Using the high-low method, compute the variable element of manufacturing overhead per unit.</w:t>
      </w:r>
      <w:ins w:id="4663" w:author="Teressa Farough" w:date="2019-08-20T11:01:00Z">
        <w:r w:rsidR="006A5249" w:rsidRPr="00063AAB">
          <w:rPr>
            <w:rFonts w:ascii="Times New Roman" w:eastAsia="Helvetica,dialog,Verdana,unifon" w:hAnsi="Times New Roman" w:cs="Times New Roman"/>
            <w:bCs/>
            <w:rPrChange w:id="4664" w:author="Agate Publishing" w:date="2019-08-26T15:39:00Z">
              <w:rPr>
                <w:rFonts w:ascii="Times New Roman" w:eastAsia="Helvetica,dialog,Verdana,unifon" w:hAnsi="Times New Roman" w:cs="Times New Roman"/>
                <w:bCs/>
              </w:rPr>
            </w:rPrChange>
          </w:rPr>
          <w:t xml:space="preserve"> (Round your answer to two decimal places</w:t>
        </w:r>
      </w:ins>
      <w:ins w:id="4665" w:author="Jeannie's Laptop" w:date="2019-08-23T14:20:00Z">
        <w:r w:rsidR="00EF4EC3" w:rsidRPr="00063AAB">
          <w:rPr>
            <w:rFonts w:ascii="Times New Roman" w:eastAsia="Helvetica,dialog,Verdana,unifon" w:hAnsi="Times New Roman" w:cs="Times New Roman"/>
            <w:bCs/>
            <w:rPrChange w:id="4666" w:author="Agate Publishing" w:date="2019-08-26T15:39:00Z">
              <w:rPr>
                <w:rFonts w:ascii="Times New Roman" w:eastAsia="Helvetica,dialog,Verdana,unifon" w:hAnsi="Times New Roman" w:cs="Times New Roman"/>
                <w:bCs/>
              </w:rPr>
            </w:rPrChange>
          </w:rPr>
          <w:t>.</w:t>
        </w:r>
      </w:ins>
      <w:ins w:id="4667" w:author="Teressa Farough" w:date="2019-08-20T11:01:00Z">
        <w:r w:rsidR="006A5249" w:rsidRPr="00063AAB">
          <w:rPr>
            <w:rFonts w:ascii="Times New Roman" w:eastAsia="Helvetica,dialog,Verdana,unifon" w:hAnsi="Times New Roman" w:cs="Times New Roman"/>
            <w:bCs/>
            <w:rPrChange w:id="4668" w:author="Agate Publishing" w:date="2019-08-26T15:39:00Z">
              <w:rPr>
                <w:rFonts w:ascii="Times New Roman" w:eastAsia="Helvetica,dialog,Verdana,unifon" w:hAnsi="Times New Roman" w:cs="Times New Roman"/>
                <w:bCs/>
              </w:rPr>
            </w:rPrChange>
          </w:rPr>
          <w:t>)</w:t>
        </w:r>
      </w:ins>
    </w:p>
    <w:p w14:paraId="61E5D31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669" w:author="Agate Publishing" w:date="2019-08-26T15:39:00Z">
            <w:rPr>
              <w:rFonts w:ascii="Times New Roman" w:eastAsia="Helvetica,dialog,Verdana,unifon" w:hAnsi="Times New Roman" w:cs="Times New Roman"/>
              <w:bCs/>
            </w:rPr>
          </w:rPrChange>
        </w:rPr>
      </w:pPr>
    </w:p>
    <w:p w14:paraId="48E0DEB2" w14:textId="77777777" w:rsidR="008C6CDC" w:rsidRPr="00063AAB" w:rsidRDefault="008C6CDC" w:rsidP="002217A9">
      <w:pPr>
        <w:widowControl w:val="0"/>
        <w:spacing w:after="0" w:line="240" w:lineRule="auto"/>
        <w:rPr>
          <w:rFonts w:ascii="Times New Roman" w:hAnsi="Times New Roman" w:cs="Times New Roman"/>
          <w:bCs/>
          <w:rPrChange w:id="4670" w:author="Agate Publishing" w:date="2019-08-26T15:39:00Z">
            <w:rPr>
              <w:rFonts w:ascii="Times New Roman" w:hAnsi="Times New Roman" w:cs="Times New Roman"/>
              <w:bCs/>
              <w:lang w:val="it-IT"/>
            </w:rPr>
          </w:rPrChange>
        </w:rPr>
      </w:pPr>
      <w:r w:rsidRPr="00063AAB">
        <w:rPr>
          <w:rFonts w:ascii="Times New Roman" w:eastAsia="Helvetica,dialog,Verdana,unifon" w:hAnsi="Times New Roman" w:cs="Times New Roman"/>
          <w:bCs/>
          <w:rPrChange w:id="4671" w:author="Agate Publishing" w:date="2019-08-26T15:39:00Z">
            <w:rPr>
              <w:rFonts w:ascii="Times New Roman" w:eastAsia="Helvetica,dialog,Verdana,unifon" w:hAnsi="Times New Roman" w:cs="Times New Roman"/>
              <w:bCs/>
              <w:lang w:val="it-IT"/>
            </w:rPr>
          </w:rPrChange>
        </w:rPr>
        <w:t>A. $0.83 per unit</w:t>
      </w:r>
    </w:p>
    <w:p w14:paraId="75CC205D" w14:textId="77777777" w:rsidR="008C6CDC" w:rsidRPr="00063AAB" w:rsidRDefault="008C6CDC" w:rsidP="002217A9">
      <w:pPr>
        <w:widowControl w:val="0"/>
        <w:spacing w:after="0" w:line="240" w:lineRule="auto"/>
        <w:rPr>
          <w:rFonts w:ascii="Times New Roman" w:hAnsi="Times New Roman" w:cs="Times New Roman"/>
          <w:bCs/>
          <w:rPrChange w:id="4672" w:author="Agate Publishing" w:date="2019-08-26T15:39:00Z">
            <w:rPr>
              <w:rFonts w:ascii="Times New Roman" w:hAnsi="Times New Roman" w:cs="Times New Roman"/>
              <w:bCs/>
              <w:lang w:val="it-IT"/>
            </w:rPr>
          </w:rPrChange>
        </w:rPr>
      </w:pPr>
    </w:p>
    <w:p w14:paraId="3302777D" w14:textId="77777777" w:rsidR="008C6CDC" w:rsidRPr="00063AAB" w:rsidRDefault="008C6CDC" w:rsidP="002217A9">
      <w:pPr>
        <w:widowControl w:val="0"/>
        <w:spacing w:after="0" w:line="240" w:lineRule="auto"/>
        <w:rPr>
          <w:rFonts w:ascii="Times New Roman" w:hAnsi="Times New Roman" w:cs="Times New Roman"/>
          <w:bCs/>
          <w:rPrChange w:id="4673" w:author="Agate Publishing" w:date="2019-08-26T15:39:00Z">
            <w:rPr>
              <w:rFonts w:ascii="Times New Roman" w:hAnsi="Times New Roman" w:cs="Times New Roman"/>
              <w:bCs/>
              <w:lang w:val="it-IT"/>
            </w:rPr>
          </w:rPrChange>
        </w:rPr>
      </w:pPr>
      <w:r w:rsidRPr="00063AAB">
        <w:rPr>
          <w:rFonts w:ascii="Times New Roman" w:eastAsia="Helvetica,dialog,Verdana,unifon" w:hAnsi="Times New Roman" w:cs="Times New Roman"/>
          <w:b/>
          <w:u w:val="single"/>
          <w:rPrChange w:id="4674" w:author="Agate Publishing" w:date="2019-08-26T15:39:00Z">
            <w:rPr>
              <w:rFonts w:ascii="Times New Roman" w:eastAsia="Helvetica,dialog,Verdana,unifon" w:hAnsi="Times New Roman" w:cs="Times New Roman"/>
              <w:b/>
              <w:u w:val="single"/>
              <w:lang w:val="it-IT"/>
            </w:rPr>
          </w:rPrChange>
        </w:rPr>
        <w:t>B</w:t>
      </w:r>
      <w:r w:rsidRPr="00063AAB">
        <w:rPr>
          <w:rFonts w:ascii="Times New Roman" w:eastAsia="Helvetica,dialog,Verdana,unifon" w:hAnsi="Times New Roman" w:cs="Times New Roman"/>
          <w:bCs/>
          <w:rPrChange w:id="4675" w:author="Agate Publishing" w:date="2019-08-26T15:39:00Z">
            <w:rPr>
              <w:rFonts w:ascii="Times New Roman" w:eastAsia="Helvetica,dialog,Verdana,unifon" w:hAnsi="Times New Roman" w:cs="Times New Roman"/>
              <w:bCs/>
              <w:lang w:val="it-IT"/>
            </w:rPr>
          </w:rPrChange>
        </w:rPr>
        <w:t>. $1.02 per unit</w:t>
      </w:r>
    </w:p>
    <w:p w14:paraId="00AEB8E0" w14:textId="77777777" w:rsidR="008C6CDC" w:rsidRPr="00063AAB" w:rsidRDefault="008C6CDC" w:rsidP="002217A9">
      <w:pPr>
        <w:widowControl w:val="0"/>
        <w:spacing w:after="0" w:line="240" w:lineRule="auto"/>
        <w:rPr>
          <w:rFonts w:ascii="Times New Roman" w:hAnsi="Times New Roman" w:cs="Times New Roman"/>
          <w:bCs/>
          <w:rPrChange w:id="4676" w:author="Agate Publishing" w:date="2019-08-26T15:39:00Z">
            <w:rPr>
              <w:rFonts w:ascii="Times New Roman" w:hAnsi="Times New Roman" w:cs="Times New Roman"/>
              <w:bCs/>
              <w:lang w:val="it-IT"/>
            </w:rPr>
          </w:rPrChange>
        </w:rPr>
      </w:pPr>
    </w:p>
    <w:p w14:paraId="49F72145" w14:textId="77777777" w:rsidR="008C6CDC" w:rsidRPr="00063AAB" w:rsidRDefault="008C6CDC" w:rsidP="002217A9">
      <w:pPr>
        <w:widowControl w:val="0"/>
        <w:spacing w:after="0" w:line="240" w:lineRule="auto"/>
        <w:rPr>
          <w:rFonts w:ascii="Times New Roman" w:hAnsi="Times New Roman" w:cs="Times New Roman"/>
          <w:bCs/>
          <w:rPrChange w:id="4677" w:author="Agate Publishing" w:date="2019-08-26T15:39:00Z">
            <w:rPr>
              <w:rFonts w:ascii="Times New Roman" w:hAnsi="Times New Roman" w:cs="Times New Roman"/>
              <w:bCs/>
              <w:lang w:val="it-IT"/>
            </w:rPr>
          </w:rPrChange>
        </w:rPr>
      </w:pPr>
      <w:r w:rsidRPr="00063AAB">
        <w:rPr>
          <w:rFonts w:ascii="Times New Roman" w:eastAsia="Helvetica,dialog,Verdana,unifon" w:hAnsi="Times New Roman" w:cs="Times New Roman"/>
          <w:bCs/>
          <w:rPrChange w:id="4678" w:author="Agate Publishing" w:date="2019-08-26T15:39:00Z">
            <w:rPr>
              <w:rFonts w:ascii="Times New Roman" w:eastAsia="Helvetica,dialog,Verdana,unifon" w:hAnsi="Times New Roman" w:cs="Times New Roman"/>
              <w:bCs/>
              <w:lang w:val="it-IT"/>
            </w:rPr>
          </w:rPrChange>
        </w:rPr>
        <w:t>C. $0.95 per unit</w:t>
      </w:r>
    </w:p>
    <w:p w14:paraId="28C4413D" w14:textId="77777777" w:rsidR="008C6CDC" w:rsidRPr="00063AAB" w:rsidRDefault="008C6CDC" w:rsidP="002217A9">
      <w:pPr>
        <w:widowControl w:val="0"/>
        <w:spacing w:after="0" w:line="240" w:lineRule="auto"/>
        <w:rPr>
          <w:rFonts w:ascii="Times New Roman" w:hAnsi="Times New Roman" w:cs="Times New Roman"/>
          <w:bCs/>
          <w:rPrChange w:id="4679" w:author="Agate Publishing" w:date="2019-08-26T15:39:00Z">
            <w:rPr>
              <w:rFonts w:ascii="Times New Roman" w:hAnsi="Times New Roman" w:cs="Times New Roman"/>
              <w:bCs/>
              <w:lang w:val="it-IT"/>
            </w:rPr>
          </w:rPrChange>
        </w:rPr>
      </w:pPr>
    </w:p>
    <w:p w14:paraId="0C07990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680" w:author="Agate Publishing" w:date="2019-08-26T15:39:00Z">
            <w:rPr>
              <w:rFonts w:ascii="Times New Roman" w:eastAsia="Helvetica,dialog,Verdana,unifon" w:hAnsi="Times New Roman" w:cs="Times New Roman"/>
              <w:bCs/>
              <w:lang w:val="it-IT"/>
            </w:rPr>
          </w:rPrChange>
        </w:rPr>
      </w:pPr>
      <w:r w:rsidRPr="00063AAB">
        <w:rPr>
          <w:rFonts w:ascii="Times New Roman" w:eastAsia="Helvetica,dialog,Verdana,unifon" w:hAnsi="Times New Roman" w:cs="Times New Roman"/>
          <w:bCs/>
          <w:rPrChange w:id="4681" w:author="Agate Publishing" w:date="2019-08-26T15:39:00Z">
            <w:rPr>
              <w:rFonts w:ascii="Times New Roman" w:eastAsia="Helvetica,dialog,Verdana,unifon" w:hAnsi="Times New Roman" w:cs="Times New Roman"/>
              <w:bCs/>
              <w:lang w:val="it-IT"/>
            </w:rPr>
          </w:rPrChange>
        </w:rPr>
        <w:t>D. $0.08 per unit</w:t>
      </w:r>
    </w:p>
    <w:p w14:paraId="5C39269A" w14:textId="77777777" w:rsidR="00DB0220" w:rsidRPr="00063AAB" w:rsidRDefault="00DB0220" w:rsidP="00DB0220">
      <w:pPr>
        <w:widowControl w:val="0"/>
        <w:spacing w:after="0" w:line="240" w:lineRule="auto"/>
        <w:rPr>
          <w:ins w:id="4682" w:author="Jeannie's Laptop" w:date="2019-07-23T12:34:00Z"/>
          <w:rFonts w:ascii="Times New Roman" w:hAnsi="Times New Roman" w:cs="Times New Roman"/>
          <w:bCs/>
        </w:rPr>
      </w:pPr>
    </w:p>
    <w:p w14:paraId="178AC813" w14:textId="77777777" w:rsidR="00DB0220" w:rsidRPr="00063AAB" w:rsidRDefault="00DB0220" w:rsidP="00DB0220">
      <w:pPr>
        <w:widowControl w:val="0"/>
        <w:spacing w:after="0" w:line="240" w:lineRule="auto"/>
        <w:rPr>
          <w:ins w:id="4683" w:author="Jeannie's Laptop" w:date="2019-07-23T12:34:00Z"/>
          <w:rFonts w:ascii="Times New Roman" w:hAnsi="Times New Roman" w:cs="Times New Roman"/>
          <w:bCs/>
          <w:rPrChange w:id="4684" w:author="Agate Publishing" w:date="2019-08-26T15:39:00Z">
            <w:rPr>
              <w:ins w:id="4685" w:author="Jeannie's Laptop" w:date="2019-07-23T12:34:00Z"/>
              <w:rFonts w:ascii="Times New Roman" w:hAnsi="Times New Roman" w:cs="Times New Roman"/>
              <w:bCs/>
            </w:rPr>
          </w:rPrChange>
        </w:rPr>
      </w:pPr>
      <w:ins w:id="4686" w:author="Jeannie's Laptop" w:date="2019-07-23T12:34:00Z">
        <w:r w:rsidRPr="00063AAB">
          <w:rPr>
            <w:rFonts w:ascii="Times New Roman" w:eastAsia="Helvetica,dialog,Verdana,unifon" w:hAnsi="Times New Roman" w:cs="Times New Roman"/>
            <w:bCs/>
          </w:rPr>
          <w:t>Feedback:</w:t>
        </w:r>
      </w:ins>
    </w:p>
    <w:p w14:paraId="1A876409" w14:textId="4DC6BC78" w:rsidR="002A2506" w:rsidRPr="00063AAB" w:rsidDel="00DB0220" w:rsidRDefault="002A2506" w:rsidP="002217A9">
      <w:pPr>
        <w:widowControl w:val="0"/>
        <w:spacing w:after="0" w:line="240" w:lineRule="auto"/>
        <w:rPr>
          <w:del w:id="4687" w:author="Jeannie's Laptop" w:date="2019-07-23T12:34:00Z"/>
          <w:rFonts w:ascii="Times New Roman" w:hAnsi="Times New Roman" w:cs="Times New Roman"/>
          <w:bCs/>
          <w:rPrChange w:id="4688" w:author="Agate Publishing" w:date="2019-08-26T15:39:00Z">
            <w:rPr>
              <w:del w:id="4689" w:author="Jeannie's Laptop" w:date="2019-07-23T12:34:00Z"/>
              <w:rFonts w:ascii="Times New Roman" w:hAnsi="Times New Roman" w:cs="Times New Roman"/>
              <w:bCs/>
              <w:lang w:val="it-IT"/>
            </w:rPr>
          </w:rPrChange>
        </w:rPr>
      </w:pPr>
    </w:p>
    <w:p w14:paraId="57157EB7" w14:textId="79DEEC5D" w:rsidR="008C6CDC" w:rsidRPr="00063AAB" w:rsidRDefault="008C6CDC" w:rsidP="002217A9">
      <w:pPr>
        <w:widowControl w:val="0"/>
        <w:spacing w:after="0" w:line="240" w:lineRule="auto"/>
        <w:rPr>
          <w:rFonts w:ascii="Times New Roman" w:hAnsi="Times New Roman" w:cs="Times New Roman"/>
          <w:bCs/>
          <w:rPrChange w:id="4690" w:author="Agate Publishing" w:date="2019-08-26T15:39:00Z">
            <w:rPr>
              <w:rFonts w:ascii="Times New Roman" w:hAnsi="Times New Roman" w:cs="Times New Roman"/>
              <w:bCs/>
              <w:lang w:val="it-IT"/>
            </w:rPr>
          </w:rPrChange>
        </w:rPr>
      </w:pPr>
      <w:r w:rsidRPr="00063AAB">
        <w:rPr>
          <w:rFonts w:ascii="Times New Roman" w:eastAsia="Helvetica,dialog,Verdana,unifon" w:hAnsi="Times New Roman" w:cs="Times New Roman"/>
          <w:bCs/>
          <w:rPrChange w:id="4691" w:author="Agate Publishing" w:date="2019-08-26T15:39:00Z">
            <w:rPr>
              <w:rFonts w:ascii="Times New Roman" w:eastAsia="Helvetica,dialog,Verdana,unifon" w:hAnsi="Times New Roman" w:cs="Times New Roman"/>
              <w:bCs/>
              <w:lang w:val="it-IT"/>
            </w:rPr>
          </w:rPrChange>
        </w:rPr>
        <w:t xml:space="preserve">($59,413 </w:t>
      </w:r>
      <w:ins w:id="4692" w:author="Agate Publishing" w:date="2019-08-26T15:12:00Z">
        <w:r w:rsidR="006B5398" w:rsidRPr="00063AAB">
          <w:rPr>
            <w:rFonts w:ascii="Times New Roman" w:eastAsia="Helvetica,dialog,Verdana,unifon" w:hAnsi="Times New Roman" w:cs="Times New Roman"/>
            <w:bCs/>
            <w:rPrChange w:id="4693" w:author="Agate Publishing" w:date="2019-08-26T15:39:00Z">
              <w:rPr>
                <w:rFonts w:ascii="Times New Roman" w:eastAsia="Helvetica,dialog,Verdana,unifon" w:hAnsi="Times New Roman" w:cs="Times New Roman"/>
                <w:bCs/>
                <w:lang w:val="it-IT"/>
              </w:rPr>
            </w:rPrChange>
          </w:rPr>
          <w:t>−</w:t>
        </w:r>
      </w:ins>
      <w:del w:id="4694" w:author="Agate Publishing" w:date="2019-08-26T15:12:00Z">
        <w:r w:rsidRPr="00063AAB" w:rsidDel="006B5398">
          <w:rPr>
            <w:rFonts w:ascii="Times New Roman" w:eastAsia="Helvetica,dialog,Verdana,unifon" w:hAnsi="Times New Roman" w:cs="Times New Roman"/>
            <w:bCs/>
            <w:rPrChange w:id="4695" w:author="Agate Publishing" w:date="2019-08-26T15:39:00Z">
              <w:rPr>
                <w:rFonts w:ascii="Times New Roman" w:eastAsia="Helvetica,dialog,Verdana,unifon" w:hAnsi="Times New Roman" w:cs="Times New Roman"/>
                <w:bCs/>
                <w:lang w:val="it-IT"/>
              </w:rPr>
            </w:rPrChange>
          </w:rPr>
          <w:delText>–</w:delText>
        </w:r>
      </w:del>
      <w:r w:rsidRPr="00063AAB">
        <w:rPr>
          <w:rFonts w:ascii="Times New Roman" w:eastAsia="Helvetica,dialog,Verdana,unifon" w:hAnsi="Times New Roman" w:cs="Times New Roman"/>
          <w:bCs/>
          <w:rPrChange w:id="4696" w:author="Agate Publishing" w:date="2019-08-26T15:39:00Z">
            <w:rPr>
              <w:rFonts w:ascii="Times New Roman" w:eastAsia="Helvetica,dialog,Verdana,unifon" w:hAnsi="Times New Roman" w:cs="Times New Roman"/>
              <w:bCs/>
              <w:lang w:val="it-IT"/>
            </w:rPr>
          </w:rPrChange>
        </w:rPr>
        <w:t xml:space="preserve"> $57,889) ÷ (12,250 </w:t>
      </w:r>
      <w:ins w:id="4697" w:author="Agate Publishing" w:date="2019-08-26T15:12:00Z">
        <w:r w:rsidR="006B5398" w:rsidRPr="00063AAB">
          <w:rPr>
            <w:rFonts w:ascii="Times New Roman" w:eastAsia="Helvetica,dialog,Verdana,unifon" w:hAnsi="Times New Roman" w:cs="Times New Roman"/>
            <w:bCs/>
            <w:rPrChange w:id="4698" w:author="Agate Publishing" w:date="2019-08-26T15:39:00Z">
              <w:rPr>
                <w:rFonts w:ascii="Times New Roman" w:eastAsia="Helvetica,dialog,Verdana,unifon" w:hAnsi="Times New Roman" w:cs="Times New Roman"/>
                <w:bCs/>
                <w:lang w:val="it-IT"/>
              </w:rPr>
            </w:rPrChange>
          </w:rPr>
          <w:t>−</w:t>
        </w:r>
      </w:ins>
      <w:del w:id="4699" w:author="Agate Publishing" w:date="2019-08-26T15:12:00Z">
        <w:r w:rsidRPr="00063AAB" w:rsidDel="006B5398">
          <w:rPr>
            <w:rFonts w:ascii="Times New Roman" w:eastAsia="Helvetica,dialog,Verdana,unifon" w:hAnsi="Times New Roman" w:cs="Times New Roman"/>
            <w:bCs/>
            <w:rPrChange w:id="4700" w:author="Agate Publishing" w:date="2019-08-26T15:39:00Z">
              <w:rPr>
                <w:rFonts w:ascii="Times New Roman" w:eastAsia="Helvetica,dialog,Verdana,unifon" w:hAnsi="Times New Roman" w:cs="Times New Roman"/>
                <w:bCs/>
                <w:lang w:val="it-IT"/>
              </w:rPr>
            </w:rPrChange>
          </w:rPr>
          <w:delText>–</w:delText>
        </w:r>
      </w:del>
      <w:r w:rsidRPr="00063AAB">
        <w:rPr>
          <w:rFonts w:ascii="Times New Roman" w:eastAsia="Helvetica,dialog,Verdana,unifon" w:hAnsi="Times New Roman" w:cs="Times New Roman"/>
          <w:bCs/>
          <w:rPrChange w:id="4701" w:author="Agate Publishing" w:date="2019-08-26T15:39:00Z">
            <w:rPr>
              <w:rFonts w:ascii="Times New Roman" w:eastAsia="Helvetica,dialog,Verdana,unifon" w:hAnsi="Times New Roman" w:cs="Times New Roman"/>
              <w:bCs/>
              <w:lang w:val="it-IT"/>
            </w:rPr>
          </w:rPrChange>
        </w:rPr>
        <w:t xml:space="preserve"> 10,750) = $1.0</w:t>
      </w:r>
      <w:ins w:id="4702" w:author="Teressa Farough" w:date="2019-08-20T11:02:00Z">
        <w:r w:rsidR="006A5249" w:rsidRPr="00063AAB">
          <w:rPr>
            <w:rFonts w:ascii="Times New Roman" w:eastAsia="Helvetica,dialog,Verdana,unifon" w:hAnsi="Times New Roman" w:cs="Times New Roman"/>
            <w:bCs/>
            <w:rPrChange w:id="4703" w:author="Agate Publishing" w:date="2019-08-26T15:39:00Z">
              <w:rPr>
                <w:rFonts w:ascii="Times New Roman" w:eastAsia="Helvetica,dialog,Verdana,unifon" w:hAnsi="Times New Roman" w:cs="Times New Roman"/>
                <w:bCs/>
                <w:lang w:val="it-IT"/>
              </w:rPr>
            </w:rPrChange>
          </w:rPr>
          <w:t>16</w:t>
        </w:r>
      </w:ins>
      <w:ins w:id="4704" w:author="Jeannie's Laptop" w:date="2019-08-23T14:20:00Z">
        <w:r w:rsidR="00EF4EC3" w:rsidRPr="00063AAB">
          <w:rPr>
            <w:rFonts w:ascii="Times New Roman" w:eastAsia="Helvetica,dialog,Verdana,unifon" w:hAnsi="Times New Roman" w:cs="Times New Roman"/>
            <w:bCs/>
            <w:rPrChange w:id="4705" w:author="Agate Publishing" w:date="2019-08-26T15:39:00Z">
              <w:rPr>
                <w:rFonts w:ascii="Times New Roman" w:eastAsia="Helvetica,dialog,Verdana,unifon" w:hAnsi="Times New Roman" w:cs="Times New Roman"/>
                <w:bCs/>
                <w:lang w:val="it-IT"/>
              </w:rPr>
            </w:rPrChange>
          </w:rPr>
          <w:t xml:space="preserve"> (</w:t>
        </w:r>
      </w:ins>
      <w:ins w:id="4706" w:author="Teressa Farough" w:date="2019-08-20T11:02:00Z">
        <w:del w:id="4707" w:author="Jeannie's Laptop" w:date="2019-08-23T14:20:00Z">
          <w:r w:rsidR="006A5249" w:rsidRPr="00063AAB" w:rsidDel="00EF4EC3">
            <w:rPr>
              <w:rFonts w:ascii="Times New Roman" w:eastAsia="Helvetica,dialog,Verdana,unifon" w:hAnsi="Times New Roman" w:cs="Times New Roman"/>
              <w:bCs/>
              <w:rPrChange w:id="4708" w:author="Agate Publishing" w:date="2019-08-26T15:39:00Z">
                <w:rPr>
                  <w:rFonts w:ascii="Times New Roman" w:eastAsia="Helvetica,dialog,Verdana,unifon" w:hAnsi="Times New Roman" w:cs="Times New Roman"/>
                  <w:bCs/>
                  <w:lang w:val="it-IT"/>
                </w:rPr>
              </w:rPrChange>
            </w:rPr>
            <w:delText xml:space="preserve">, </w:delText>
          </w:r>
        </w:del>
        <w:r w:rsidR="006A5249" w:rsidRPr="00063AAB">
          <w:rPr>
            <w:rFonts w:ascii="Times New Roman" w:eastAsia="Helvetica,dialog,Verdana,unifon" w:hAnsi="Times New Roman" w:cs="Times New Roman"/>
            <w:bCs/>
            <w:rPrChange w:id="4709" w:author="Agate Publishing" w:date="2019-08-26T15:39:00Z">
              <w:rPr>
                <w:rFonts w:ascii="Times New Roman" w:eastAsia="Helvetica,dialog,Verdana,unifon" w:hAnsi="Times New Roman" w:cs="Times New Roman"/>
                <w:bCs/>
                <w:lang w:val="it-IT"/>
              </w:rPr>
            </w:rPrChange>
          </w:rPr>
          <w:t>rounded to $1.02</w:t>
        </w:r>
      </w:ins>
      <w:ins w:id="4710" w:author="Jeannie's Laptop" w:date="2019-08-23T14:20:00Z">
        <w:r w:rsidR="00EF4EC3" w:rsidRPr="00063AAB">
          <w:rPr>
            <w:rFonts w:ascii="Times New Roman" w:eastAsia="Helvetica,dialog,Verdana,unifon" w:hAnsi="Times New Roman" w:cs="Times New Roman"/>
            <w:bCs/>
            <w:rPrChange w:id="4711" w:author="Agate Publishing" w:date="2019-08-26T15:39:00Z">
              <w:rPr>
                <w:rFonts w:ascii="Times New Roman" w:eastAsia="Helvetica,dialog,Verdana,unifon" w:hAnsi="Times New Roman" w:cs="Times New Roman"/>
                <w:bCs/>
                <w:lang w:val="it-IT"/>
              </w:rPr>
            </w:rPrChange>
          </w:rPr>
          <w:t>)</w:t>
        </w:r>
      </w:ins>
      <w:ins w:id="4712" w:author="Teressa Farough" w:date="2019-08-20T11:02:00Z">
        <w:del w:id="4713" w:author="Jeannie's Laptop" w:date="2019-08-23T14:20:00Z">
          <w:r w:rsidR="006A5249" w:rsidRPr="00063AAB" w:rsidDel="00EF4EC3">
            <w:rPr>
              <w:rFonts w:ascii="Times New Roman" w:eastAsia="Helvetica,dialog,Verdana,unifon" w:hAnsi="Times New Roman" w:cs="Times New Roman"/>
              <w:bCs/>
              <w:rPrChange w:id="4714" w:author="Agate Publishing" w:date="2019-08-26T15:39:00Z">
                <w:rPr>
                  <w:rFonts w:ascii="Times New Roman" w:eastAsia="Helvetica,dialog,Verdana,unifon" w:hAnsi="Times New Roman" w:cs="Times New Roman"/>
                  <w:bCs/>
                  <w:lang w:val="it-IT"/>
                </w:rPr>
              </w:rPrChange>
            </w:rPr>
            <w:delText>.</w:delText>
          </w:r>
        </w:del>
      </w:ins>
      <w:del w:id="4715" w:author="Teressa Farough" w:date="2019-08-20T11:02:00Z">
        <w:r w:rsidRPr="00063AAB" w:rsidDel="006A5249">
          <w:rPr>
            <w:rFonts w:ascii="Times New Roman" w:eastAsia="Helvetica,dialog,Verdana,unifon" w:hAnsi="Times New Roman" w:cs="Times New Roman"/>
            <w:bCs/>
            <w:rPrChange w:id="4716" w:author="Agate Publishing" w:date="2019-08-26T15:39:00Z">
              <w:rPr>
                <w:rFonts w:ascii="Times New Roman" w:eastAsia="Helvetica,dialog,Verdana,unifon" w:hAnsi="Times New Roman" w:cs="Times New Roman"/>
                <w:bCs/>
                <w:lang w:val="it-IT"/>
              </w:rPr>
            </w:rPrChange>
          </w:rPr>
          <w:delText>2</w:delText>
        </w:r>
      </w:del>
    </w:p>
    <w:p w14:paraId="6EAB1D53" w14:textId="77777777" w:rsidR="008C6CDC" w:rsidRPr="00063AAB" w:rsidRDefault="008C6CDC" w:rsidP="002217A9">
      <w:pPr>
        <w:widowControl w:val="0"/>
        <w:spacing w:after="0" w:line="240" w:lineRule="auto"/>
        <w:rPr>
          <w:rFonts w:ascii="Times New Roman" w:hAnsi="Times New Roman" w:cs="Times New Roman"/>
          <w:bCs/>
          <w:rPrChange w:id="4717" w:author="Agate Publishing" w:date="2019-08-26T15:39:00Z">
            <w:rPr>
              <w:rFonts w:ascii="Times New Roman" w:hAnsi="Times New Roman" w:cs="Times New Roman"/>
              <w:bCs/>
              <w:lang w:val="it-IT"/>
            </w:rPr>
          </w:rPrChange>
        </w:rPr>
      </w:pPr>
    </w:p>
    <w:p w14:paraId="3590FA1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18" w:author="Agate Publishing" w:date="2019-08-26T15:39:00Z">
            <w:rPr>
              <w:rFonts w:ascii="Times New Roman" w:eastAsia="Helvetica,dialog,Verdana,unifon" w:hAnsi="Times New Roman" w:cs="Times New Roman"/>
              <w:bCs/>
              <w:lang w:val="it-IT"/>
            </w:rPr>
          </w:rPrChange>
        </w:rPr>
      </w:pPr>
      <w:r w:rsidRPr="00063AAB">
        <w:rPr>
          <w:rFonts w:ascii="Times New Roman" w:eastAsia="Helvetica,dialog,Verdana,unifon" w:hAnsi="Times New Roman" w:cs="Times New Roman"/>
          <w:bCs/>
          <w:rPrChange w:id="4719" w:author="Agate Publishing" w:date="2019-08-26T15:39:00Z">
            <w:rPr>
              <w:rFonts w:ascii="Times New Roman" w:eastAsia="Helvetica,dialog,Verdana,unifon" w:hAnsi="Times New Roman" w:cs="Times New Roman"/>
              <w:bCs/>
              <w:lang w:val="it-IT"/>
            </w:rPr>
          </w:rPrChange>
        </w:rPr>
        <w:t>AACSB: Analytical Thinking</w:t>
      </w:r>
    </w:p>
    <w:p w14:paraId="15D7A88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20" w:author="Agate Publishing" w:date="2019-08-26T15:39:00Z">
            <w:rPr>
              <w:rFonts w:ascii="Times New Roman" w:eastAsia="Helvetica,dialog,Verdana,unifon" w:hAnsi="Times New Roman" w:cs="Times New Roman"/>
              <w:bCs/>
              <w:lang w:val="it-IT"/>
            </w:rPr>
          </w:rPrChange>
        </w:rPr>
      </w:pPr>
      <w:r w:rsidRPr="00063AAB">
        <w:rPr>
          <w:rFonts w:ascii="Times New Roman" w:eastAsia="Helvetica,dialog,Verdana,unifon" w:hAnsi="Times New Roman" w:cs="Times New Roman"/>
          <w:bCs/>
          <w:rPrChange w:id="4721" w:author="Agate Publishing" w:date="2019-08-26T15:39:00Z">
            <w:rPr>
              <w:rFonts w:ascii="Times New Roman" w:eastAsia="Helvetica,dialog,Verdana,unifon" w:hAnsi="Times New Roman" w:cs="Times New Roman"/>
              <w:bCs/>
              <w:lang w:val="it-IT"/>
            </w:rPr>
          </w:rPrChange>
        </w:rPr>
        <w:t>AICPA: BB Critical Thinking</w:t>
      </w:r>
    </w:p>
    <w:p w14:paraId="0D68871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22" w:author="Agate Publishing" w:date="2019-08-26T15:39:00Z">
            <w:rPr>
              <w:rFonts w:ascii="Times New Roman" w:eastAsia="Helvetica,dialog,Verdana,unifon" w:hAnsi="Times New Roman" w:cs="Times New Roman"/>
              <w:bCs/>
              <w:lang w:val="it-IT"/>
            </w:rPr>
          </w:rPrChange>
        </w:rPr>
      </w:pPr>
      <w:r w:rsidRPr="00063AAB">
        <w:rPr>
          <w:rFonts w:ascii="Times New Roman" w:eastAsia="Helvetica,dialog,Verdana,unifon" w:hAnsi="Times New Roman" w:cs="Times New Roman"/>
          <w:bCs/>
          <w:rPrChange w:id="4723" w:author="Agate Publishing" w:date="2019-08-26T15:39:00Z">
            <w:rPr>
              <w:rFonts w:ascii="Times New Roman" w:eastAsia="Helvetica,dialog,Verdana,unifon" w:hAnsi="Times New Roman" w:cs="Times New Roman"/>
              <w:bCs/>
              <w:lang w:val="it-IT"/>
            </w:rPr>
          </w:rPrChange>
        </w:rPr>
        <w:t>AICPA: FN Measurement</w:t>
      </w:r>
    </w:p>
    <w:p w14:paraId="7E13BE4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24" w:author="Agate Publishing" w:date="2019-08-26T15:39:00Z">
            <w:rPr>
              <w:rFonts w:ascii="Times New Roman" w:eastAsia="Helvetica,dialog,Verdana,unifon" w:hAnsi="Times New Roman" w:cs="Times New Roman"/>
              <w:bCs/>
              <w:lang w:val="it-IT"/>
            </w:rPr>
          </w:rPrChange>
        </w:rPr>
      </w:pPr>
      <w:r w:rsidRPr="00063AAB">
        <w:rPr>
          <w:rFonts w:ascii="Times New Roman" w:eastAsia="Helvetica,dialog,Verdana,unifon" w:hAnsi="Times New Roman" w:cs="Times New Roman"/>
          <w:bCs/>
          <w:rPrChange w:id="4725" w:author="Agate Publishing" w:date="2019-08-26T15:39:00Z">
            <w:rPr>
              <w:rFonts w:ascii="Times New Roman" w:eastAsia="Helvetica,dialog,Verdana,unifon" w:hAnsi="Times New Roman" w:cs="Times New Roman"/>
              <w:bCs/>
              <w:lang w:val="it-IT"/>
            </w:rPr>
          </w:rPrChange>
        </w:rPr>
        <w:t>Accessibility: Keyboard Navigation</w:t>
      </w:r>
    </w:p>
    <w:p w14:paraId="567838E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26" w:author="Agate Publishing" w:date="2019-08-26T15:39:00Z">
            <w:rPr>
              <w:rFonts w:ascii="Times New Roman" w:eastAsia="Helvetica,dialog,Verdana,unifon" w:hAnsi="Times New Roman" w:cs="Times New Roman"/>
              <w:bCs/>
              <w:lang w:val="it-IT"/>
            </w:rPr>
          </w:rPrChange>
        </w:rPr>
      </w:pPr>
      <w:r w:rsidRPr="00063AAB">
        <w:rPr>
          <w:rFonts w:ascii="Times New Roman" w:eastAsia="Helvetica,dialog,Verdana,unifon" w:hAnsi="Times New Roman" w:cs="Times New Roman"/>
          <w:bCs/>
          <w:rPrChange w:id="4727" w:author="Agate Publishing" w:date="2019-08-26T15:39:00Z">
            <w:rPr>
              <w:rFonts w:ascii="Times New Roman" w:eastAsia="Helvetica,dialog,Verdana,unifon" w:hAnsi="Times New Roman" w:cs="Times New Roman"/>
              <w:bCs/>
              <w:lang w:val="it-IT"/>
            </w:rPr>
          </w:rPrChange>
        </w:rPr>
        <w:t>Blooms: Apply</w:t>
      </w:r>
    </w:p>
    <w:p w14:paraId="5D2B16D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28" w:author="Agate Publishing" w:date="2019-08-26T15:39:00Z">
            <w:rPr>
              <w:rFonts w:ascii="Times New Roman" w:eastAsia="Helvetica,dialog,Verdana,unifon" w:hAnsi="Times New Roman" w:cs="Times New Roman"/>
              <w:bCs/>
              <w:lang w:val="it-IT"/>
            </w:rPr>
          </w:rPrChange>
        </w:rPr>
      </w:pPr>
      <w:r w:rsidRPr="00063AAB">
        <w:rPr>
          <w:rFonts w:ascii="Times New Roman" w:eastAsia="Helvetica,dialog,Verdana,unifon" w:hAnsi="Times New Roman" w:cs="Times New Roman"/>
          <w:bCs/>
          <w:rPrChange w:id="4729" w:author="Agate Publishing" w:date="2019-08-26T15:39:00Z">
            <w:rPr>
              <w:rFonts w:ascii="Times New Roman" w:eastAsia="Helvetica,dialog,Verdana,unifon" w:hAnsi="Times New Roman" w:cs="Times New Roman"/>
              <w:bCs/>
              <w:lang w:val="it-IT"/>
            </w:rPr>
          </w:rPrChange>
        </w:rPr>
        <w:t>Difficulty: 2 Medium</w:t>
      </w:r>
    </w:p>
    <w:p w14:paraId="5917D65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30" w:author="Agate Publishing" w:date="2019-08-26T15:39:00Z">
            <w:rPr>
              <w:rFonts w:ascii="Times New Roman" w:eastAsia="Helvetica,dialog,Verdana,unifon" w:hAnsi="Times New Roman" w:cs="Times New Roman"/>
              <w:bCs/>
              <w:lang w:val="it-IT"/>
            </w:rPr>
          </w:rPrChange>
        </w:rPr>
      </w:pPr>
      <w:r w:rsidRPr="00063AAB">
        <w:rPr>
          <w:rFonts w:ascii="Times New Roman" w:eastAsia="Helvetica,dialog,Verdana,unifon" w:hAnsi="Times New Roman" w:cs="Times New Roman"/>
          <w:bCs/>
          <w:rPrChange w:id="4731" w:author="Agate Publishing" w:date="2019-08-26T15:39:00Z">
            <w:rPr>
              <w:rFonts w:ascii="Times New Roman" w:eastAsia="Helvetica,dialog,Verdana,unifon" w:hAnsi="Times New Roman" w:cs="Times New Roman"/>
              <w:bCs/>
              <w:lang w:val="it-IT"/>
            </w:rPr>
          </w:rPrChange>
        </w:rPr>
        <w:t>Learning Objective: 20-09 Determine semivariable cost elements.</w:t>
      </w:r>
    </w:p>
    <w:p w14:paraId="02860C0B" w14:textId="77777777" w:rsidR="002217A9" w:rsidRPr="00917F34" w:rsidRDefault="008C6CDC" w:rsidP="002217A9">
      <w:pPr>
        <w:widowControl w:val="0"/>
        <w:spacing w:after="0" w:line="240" w:lineRule="auto"/>
        <w:rPr>
          <w:rFonts w:ascii="Times New Roman" w:eastAsia="Helvetica,dialog,Verdana,unifon" w:hAnsi="Times New Roman" w:cs="Times New Roman"/>
          <w:bCs/>
        </w:rPr>
      </w:pPr>
      <w:r w:rsidRPr="00063AAB">
        <w:rPr>
          <w:rFonts w:ascii="Times New Roman" w:eastAsia="Helvetica,dialog,Verdana,unifon" w:hAnsi="Times New Roman" w:cs="Times New Roman"/>
          <w:bCs/>
        </w:rPr>
        <w:t>Topic: Determining Semivariable Cost Elements: The High-Low Method</w:t>
      </w:r>
    </w:p>
    <w:p w14:paraId="6B88A5F6"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4732" w:author="Agate Publishing" w:date="2019-08-26T15:39:00Z">
            <w:rPr>
              <w:rFonts w:ascii="Times New Roman" w:eastAsia="Helvetica,dialog,Verdana,unifon" w:hAnsi="Times New Roman" w:cs="Times New Roman"/>
              <w:bCs/>
            </w:rPr>
          </w:rPrChange>
        </w:rPr>
      </w:pPr>
    </w:p>
    <w:p w14:paraId="7453AF66"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4733" w:author="Agate Publishing" w:date="2019-08-26T15:39:00Z">
            <w:rPr>
              <w:rFonts w:ascii="Times New Roman" w:eastAsia="Helvetica,dialog,Verdana,unifon" w:hAnsi="Times New Roman" w:cs="Times New Roman"/>
              <w:bCs/>
            </w:rPr>
          </w:rPrChange>
        </w:rPr>
      </w:pPr>
    </w:p>
    <w:p w14:paraId="497CD583" w14:textId="4088DF74"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4734" w:author="Agate Publishing" w:date="2019-08-26T15:39:00Z">
            <w:rPr>
              <w:rFonts w:ascii="Times New Roman" w:eastAsia="Helvetica,dialog,Verdana,unifon" w:hAnsi="Times New Roman" w:cs="Times New Roman"/>
              <w:bCs/>
            </w:rPr>
          </w:rPrChange>
        </w:rPr>
        <w:t xml:space="preserve">100. </w:t>
      </w:r>
      <w:ins w:id="4735" w:author="Jeannie's Laptop" w:date="2019-07-22T16:47:00Z">
        <w:r w:rsidR="0053784C" w:rsidRPr="00063AAB">
          <w:rPr>
            <w:rFonts w:ascii="Times New Roman" w:eastAsia="Helvetica,dialog,Verdana,unifon" w:hAnsi="Times New Roman" w:cs="Times New Roman"/>
            <w:bCs/>
            <w:rPrChange w:id="4736"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4737" w:author="Agate Publishing" w:date="2019-08-26T15:39:00Z">
            <w:rPr>
              <w:rFonts w:ascii="Times New Roman" w:eastAsia="Helvetica,dialog,Verdana,unifon" w:hAnsi="Times New Roman" w:cs="Times New Roman"/>
              <w:bCs/>
            </w:rPr>
          </w:rPrChange>
        </w:rPr>
        <w:t xml:space="preserve">Using the high-low method, Duke &amp; Duchess's monthly </w:t>
      </w:r>
      <w:ins w:id="4738" w:author="Teressa Farough" w:date="2019-08-20T11:04:00Z">
        <w:r w:rsidR="006A5249" w:rsidRPr="00063AAB">
          <w:rPr>
            <w:rFonts w:ascii="Times New Roman" w:eastAsia="Helvetica,dialog,Verdana,unifon" w:hAnsi="Times New Roman" w:cs="Times New Roman"/>
            <w:bCs/>
            <w:rPrChange w:id="4739" w:author="Agate Publishing" w:date="2019-08-26T15:39:00Z">
              <w:rPr>
                <w:rFonts w:ascii="Times New Roman" w:eastAsia="Helvetica,dialog,Verdana,unifon" w:hAnsi="Times New Roman" w:cs="Times New Roman"/>
                <w:bCs/>
              </w:rPr>
            </w:rPrChange>
          </w:rPr>
          <w:t xml:space="preserve">fixed </w:t>
        </w:r>
      </w:ins>
      <w:r w:rsidRPr="00063AAB">
        <w:rPr>
          <w:rFonts w:ascii="Times New Roman" w:eastAsia="Helvetica,dialog,Verdana,unifon" w:hAnsi="Times New Roman" w:cs="Times New Roman"/>
          <w:bCs/>
          <w:rPrChange w:id="4740" w:author="Agate Publishing" w:date="2019-08-26T15:39:00Z">
            <w:rPr>
              <w:rFonts w:ascii="Times New Roman" w:eastAsia="Helvetica,dialog,Verdana,unifon" w:hAnsi="Times New Roman" w:cs="Times New Roman"/>
              <w:bCs/>
            </w:rPr>
          </w:rPrChange>
        </w:rPr>
        <w:t>overhead cost is clo</w:t>
      </w:r>
      <w:r w:rsidR="002A2506" w:rsidRPr="00063AAB">
        <w:rPr>
          <w:rFonts w:ascii="Times New Roman" w:eastAsia="Helvetica,dialog,Verdana,unifon" w:hAnsi="Times New Roman" w:cs="Times New Roman"/>
          <w:bCs/>
          <w:rPrChange w:id="4741" w:author="Agate Publishing" w:date="2019-08-26T15:39:00Z">
            <w:rPr>
              <w:rFonts w:ascii="Times New Roman" w:eastAsia="Helvetica,dialog,Verdana,unifon" w:hAnsi="Times New Roman" w:cs="Times New Roman"/>
              <w:bCs/>
            </w:rPr>
          </w:rPrChange>
        </w:rPr>
        <w:t>sest to which of the following?</w:t>
      </w:r>
      <w:r w:rsidR="00245690" w:rsidRPr="00063AAB">
        <w:rPr>
          <w:rFonts w:ascii="Times New Roman" w:eastAsia="Helvetica,dialog,Verdana,unifon" w:hAnsi="Times New Roman" w:cs="Times New Roman"/>
          <w:bCs/>
          <w:rPrChange w:id="4742" w:author="Agate Publishing" w:date="2019-08-26T15:39:00Z">
            <w:rPr>
              <w:rFonts w:ascii="Times New Roman" w:eastAsia="Helvetica,dialog,Verdana,unifon" w:hAnsi="Times New Roman" w:cs="Times New Roman"/>
              <w:bCs/>
            </w:rPr>
          </w:rPrChange>
        </w:rPr>
        <w:t xml:space="preserve"> </w:t>
      </w:r>
      <w:r w:rsidR="00245690" w:rsidRPr="00063AAB">
        <w:rPr>
          <w:rFonts w:ascii="Times New Roman" w:hAnsi="Times New Roman" w:cs="Times New Roman"/>
          <w:bCs/>
          <w:rPrChange w:id="4743" w:author="Agate Publishing" w:date="2019-08-26T15:39:00Z">
            <w:rPr>
              <w:rFonts w:ascii="Times New Roman" w:hAnsi="Times New Roman" w:cs="Times New Roman"/>
              <w:b/>
              <w:bCs/>
            </w:rPr>
          </w:rPrChange>
        </w:rPr>
        <w:t>(Round your intermediate computations to two decimal places.)</w:t>
      </w:r>
    </w:p>
    <w:p w14:paraId="5517ED5D" w14:textId="77777777" w:rsidR="008C6CDC" w:rsidRPr="00063AAB" w:rsidRDefault="008C6CDC" w:rsidP="002217A9">
      <w:pPr>
        <w:widowControl w:val="0"/>
        <w:spacing w:after="0" w:line="240" w:lineRule="auto"/>
        <w:rPr>
          <w:rFonts w:ascii="Times New Roman" w:hAnsi="Times New Roman" w:cs="Times New Roman"/>
          <w:bCs/>
        </w:rPr>
      </w:pPr>
    </w:p>
    <w:p w14:paraId="11F9DC69" w14:textId="77777777" w:rsidR="008C6CDC" w:rsidRPr="00063AAB" w:rsidRDefault="008C6CDC" w:rsidP="002217A9">
      <w:pPr>
        <w:widowControl w:val="0"/>
        <w:spacing w:after="0" w:line="240" w:lineRule="auto"/>
        <w:rPr>
          <w:rFonts w:ascii="Times New Roman" w:hAnsi="Times New Roman" w:cs="Times New Roman"/>
          <w:bCs/>
          <w:rPrChange w:id="474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745" w:author="Agate Publishing" w:date="2019-08-26T15:39:00Z">
            <w:rPr>
              <w:rFonts w:ascii="Times New Roman" w:eastAsia="Helvetica,dialog,Verdana,unifon" w:hAnsi="Times New Roman" w:cs="Times New Roman"/>
              <w:bCs/>
            </w:rPr>
          </w:rPrChange>
        </w:rPr>
        <w:t>A. $59,413</w:t>
      </w:r>
    </w:p>
    <w:p w14:paraId="39895088" w14:textId="77777777" w:rsidR="008C6CDC" w:rsidRPr="00063AAB" w:rsidRDefault="008C6CDC" w:rsidP="002217A9">
      <w:pPr>
        <w:widowControl w:val="0"/>
        <w:spacing w:after="0" w:line="240" w:lineRule="auto"/>
        <w:rPr>
          <w:rFonts w:ascii="Times New Roman" w:hAnsi="Times New Roman" w:cs="Times New Roman"/>
          <w:bCs/>
          <w:rPrChange w:id="4746" w:author="Agate Publishing" w:date="2019-08-26T15:39:00Z">
            <w:rPr>
              <w:rFonts w:ascii="Times New Roman" w:hAnsi="Times New Roman" w:cs="Times New Roman"/>
              <w:bCs/>
            </w:rPr>
          </w:rPrChange>
        </w:rPr>
      </w:pPr>
    </w:p>
    <w:p w14:paraId="63E34792" w14:textId="77777777" w:rsidR="008C6CDC" w:rsidRPr="00063AAB" w:rsidRDefault="008C6CDC" w:rsidP="002217A9">
      <w:pPr>
        <w:widowControl w:val="0"/>
        <w:spacing w:after="0" w:line="240" w:lineRule="auto"/>
        <w:rPr>
          <w:rFonts w:ascii="Times New Roman" w:hAnsi="Times New Roman" w:cs="Times New Roman"/>
          <w:bCs/>
          <w:rPrChange w:id="474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748" w:author="Agate Publishing" w:date="2019-08-26T15:39:00Z">
            <w:rPr>
              <w:rFonts w:ascii="Times New Roman" w:eastAsia="Helvetica,dialog,Verdana,unifon" w:hAnsi="Times New Roman" w:cs="Times New Roman"/>
              <w:bCs/>
            </w:rPr>
          </w:rPrChange>
        </w:rPr>
        <w:t>B. $12,495</w:t>
      </w:r>
    </w:p>
    <w:p w14:paraId="213DA7E6" w14:textId="77777777" w:rsidR="008C6CDC" w:rsidRPr="00063AAB" w:rsidRDefault="008C6CDC" w:rsidP="002217A9">
      <w:pPr>
        <w:widowControl w:val="0"/>
        <w:spacing w:after="0" w:line="240" w:lineRule="auto"/>
        <w:rPr>
          <w:rFonts w:ascii="Times New Roman" w:hAnsi="Times New Roman" w:cs="Times New Roman"/>
          <w:bCs/>
          <w:rPrChange w:id="4749" w:author="Agate Publishing" w:date="2019-08-26T15:39:00Z">
            <w:rPr>
              <w:rFonts w:ascii="Times New Roman" w:hAnsi="Times New Roman" w:cs="Times New Roman"/>
              <w:bCs/>
            </w:rPr>
          </w:rPrChange>
        </w:rPr>
      </w:pPr>
    </w:p>
    <w:p w14:paraId="555EDFB2" w14:textId="77777777" w:rsidR="008C6CDC" w:rsidRPr="00063AAB" w:rsidRDefault="008C6CDC" w:rsidP="002217A9">
      <w:pPr>
        <w:widowControl w:val="0"/>
        <w:spacing w:after="0" w:line="240" w:lineRule="auto"/>
        <w:rPr>
          <w:rFonts w:ascii="Times New Roman" w:hAnsi="Times New Roman" w:cs="Times New Roman"/>
          <w:bCs/>
          <w:rPrChange w:id="4750"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751" w:author="Agate Publishing" w:date="2019-08-26T15:39:00Z">
            <w:rPr>
              <w:rFonts w:ascii="Times New Roman" w:eastAsia="Helvetica,dialog,Verdana,unifon" w:hAnsi="Times New Roman" w:cs="Times New Roman"/>
              <w:bCs/>
            </w:rPr>
          </w:rPrChange>
        </w:rPr>
        <w:t>C. $12,250</w:t>
      </w:r>
    </w:p>
    <w:p w14:paraId="33B891E5" w14:textId="77777777" w:rsidR="008C6CDC" w:rsidRPr="00063AAB" w:rsidRDefault="008C6CDC" w:rsidP="002217A9">
      <w:pPr>
        <w:widowControl w:val="0"/>
        <w:spacing w:after="0" w:line="240" w:lineRule="auto"/>
        <w:rPr>
          <w:rFonts w:ascii="Times New Roman" w:hAnsi="Times New Roman" w:cs="Times New Roman"/>
          <w:bCs/>
          <w:rPrChange w:id="4752" w:author="Agate Publishing" w:date="2019-08-26T15:39:00Z">
            <w:rPr>
              <w:rFonts w:ascii="Times New Roman" w:hAnsi="Times New Roman" w:cs="Times New Roman"/>
              <w:bCs/>
            </w:rPr>
          </w:rPrChange>
        </w:rPr>
      </w:pPr>
    </w:p>
    <w:p w14:paraId="4AC1DD0D"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75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4754"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4755" w:author="Agate Publishing" w:date="2019-08-26T15:39:00Z">
            <w:rPr>
              <w:rFonts w:ascii="Times New Roman" w:eastAsia="Helvetica,dialog,Verdana,unifon" w:hAnsi="Times New Roman" w:cs="Times New Roman"/>
              <w:bCs/>
            </w:rPr>
          </w:rPrChange>
        </w:rPr>
        <w:t>. $46,918</w:t>
      </w:r>
    </w:p>
    <w:p w14:paraId="4C1B7854" w14:textId="77777777" w:rsidR="00DB0220" w:rsidRPr="00063AAB" w:rsidRDefault="00DB0220" w:rsidP="00DB0220">
      <w:pPr>
        <w:widowControl w:val="0"/>
        <w:spacing w:after="0" w:line="240" w:lineRule="auto"/>
        <w:rPr>
          <w:ins w:id="4756" w:author="Jeannie's Laptop" w:date="2019-07-23T12:34:00Z"/>
          <w:rFonts w:ascii="Times New Roman" w:hAnsi="Times New Roman" w:cs="Times New Roman"/>
          <w:bCs/>
          <w:rPrChange w:id="4757" w:author="Agate Publishing" w:date="2019-08-26T15:39:00Z">
            <w:rPr>
              <w:ins w:id="4758" w:author="Jeannie's Laptop" w:date="2019-07-23T12:34:00Z"/>
              <w:rFonts w:ascii="Times New Roman" w:hAnsi="Times New Roman" w:cs="Times New Roman"/>
              <w:bCs/>
            </w:rPr>
          </w:rPrChange>
        </w:rPr>
      </w:pPr>
    </w:p>
    <w:p w14:paraId="54E4068E" w14:textId="77777777" w:rsidR="00DB0220" w:rsidRPr="00063AAB" w:rsidRDefault="00DB0220" w:rsidP="00DB0220">
      <w:pPr>
        <w:widowControl w:val="0"/>
        <w:spacing w:after="0" w:line="240" w:lineRule="auto"/>
        <w:rPr>
          <w:ins w:id="4759" w:author="Jeannie's Laptop" w:date="2019-07-23T12:34:00Z"/>
          <w:rFonts w:ascii="Times New Roman" w:hAnsi="Times New Roman" w:cs="Times New Roman"/>
          <w:bCs/>
          <w:rPrChange w:id="4760" w:author="Agate Publishing" w:date="2019-08-26T15:39:00Z">
            <w:rPr>
              <w:ins w:id="4761" w:author="Jeannie's Laptop" w:date="2019-07-23T12:34:00Z"/>
              <w:rFonts w:ascii="Times New Roman" w:hAnsi="Times New Roman" w:cs="Times New Roman"/>
              <w:bCs/>
            </w:rPr>
          </w:rPrChange>
        </w:rPr>
      </w:pPr>
      <w:ins w:id="4762" w:author="Jeannie's Laptop" w:date="2019-07-23T12:34:00Z">
        <w:r w:rsidRPr="00063AAB">
          <w:rPr>
            <w:rFonts w:ascii="Times New Roman" w:eastAsia="Helvetica,dialog,Verdana,unifon" w:hAnsi="Times New Roman" w:cs="Times New Roman"/>
            <w:bCs/>
            <w:rPrChange w:id="4763" w:author="Agate Publishing" w:date="2019-08-26T15:39:00Z">
              <w:rPr>
                <w:rFonts w:ascii="Times New Roman" w:eastAsia="Helvetica,dialog,Verdana,unifon" w:hAnsi="Times New Roman" w:cs="Times New Roman"/>
                <w:bCs/>
              </w:rPr>
            </w:rPrChange>
          </w:rPr>
          <w:t>Feedback:</w:t>
        </w:r>
      </w:ins>
    </w:p>
    <w:p w14:paraId="0A4A13EB" w14:textId="119995FB" w:rsidR="002A2506" w:rsidRPr="00063AAB" w:rsidDel="00DB0220" w:rsidRDefault="002A2506" w:rsidP="002217A9">
      <w:pPr>
        <w:widowControl w:val="0"/>
        <w:spacing w:after="0" w:line="240" w:lineRule="auto"/>
        <w:rPr>
          <w:del w:id="4764" w:author="Jeannie's Laptop" w:date="2019-07-23T12:34:00Z"/>
          <w:rFonts w:ascii="Times New Roman" w:hAnsi="Times New Roman" w:cs="Times New Roman"/>
          <w:bCs/>
          <w:rPrChange w:id="4765" w:author="Agate Publishing" w:date="2019-08-26T15:39:00Z">
            <w:rPr>
              <w:del w:id="4766" w:author="Jeannie's Laptop" w:date="2019-07-23T12:34:00Z"/>
              <w:rFonts w:ascii="Times New Roman" w:hAnsi="Times New Roman" w:cs="Times New Roman"/>
              <w:bCs/>
            </w:rPr>
          </w:rPrChange>
        </w:rPr>
      </w:pPr>
    </w:p>
    <w:p w14:paraId="56EAC9D4" w14:textId="4D25EA4F" w:rsidR="008C6CDC" w:rsidRPr="00063AAB" w:rsidRDefault="008C6CDC" w:rsidP="002217A9">
      <w:pPr>
        <w:widowControl w:val="0"/>
        <w:spacing w:after="0" w:line="240" w:lineRule="auto"/>
        <w:rPr>
          <w:rFonts w:ascii="Times New Roman" w:hAnsi="Times New Roman" w:cs="Times New Roman"/>
          <w:bCs/>
          <w:rPrChange w:id="4767"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768" w:author="Agate Publishing" w:date="2019-08-26T15:39:00Z">
            <w:rPr>
              <w:rFonts w:ascii="Times New Roman" w:eastAsia="Helvetica,dialog,Verdana,unifon" w:hAnsi="Times New Roman" w:cs="Times New Roman"/>
              <w:bCs/>
            </w:rPr>
          </w:rPrChange>
        </w:rPr>
        <w:t xml:space="preserve">$59,413 </w:t>
      </w:r>
      <w:ins w:id="4769" w:author="Agate Publishing" w:date="2019-08-26T15:12:00Z">
        <w:r w:rsidR="006B5398" w:rsidRPr="00063AAB">
          <w:rPr>
            <w:rFonts w:ascii="Times New Roman" w:eastAsia="Helvetica,dialog,Verdana,unifon" w:hAnsi="Times New Roman" w:cs="Times New Roman"/>
            <w:bCs/>
            <w:rPrChange w:id="4770" w:author="Agate Publishing" w:date="2019-08-26T15:39:00Z">
              <w:rPr>
                <w:rFonts w:ascii="Times New Roman" w:eastAsia="Helvetica,dialog,Verdana,unifon" w:hAnsi="Times New Roman" w:cs="Times New Roman"/>
                <w:bCs/>
              </w:rPr>
            </w:rPrChange>
          </w:rPr>
          <w:t>−</w:t>
        </w:r>
      </w:ins>
      <w:del w:id="4771" w:author="Agate Publishing" w:date="2019-08-26T15:12:00Z">
        <w:r w:rsidRPr="00063AAB" w:rsidDel="006B5398">
          <w:rPr>
            <w:rFonts w:ascii="Times New Roman" w:eastAsia="Helvetica,dialog,Verdana,unifon" w:hAnsi="Times New Roman" w:cs="Times New Roman"/>
            <w:bCs/>
            <w:rPrChange w:id="4772"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4773" w:author="Agate Publishing" w:date="2019-08-26T15:39:00Z">
            <w:rPr>
              <w:rFonts w:ascii="Times New Roman" w:eastAsia="Helvetica,dialog,Verdana,unifon" w:hAnsi="Times New Roman" w:cs="Times New Roman"/>
              <w:bCs/>
            </w:rPr>
          </w:rPrChange>
        </w:rPr>
        <w:t xml:space="preserve"> ($1.02 × 12,250) = $46,918</w:t>
      </w:r>
    </w:p>
    <w:p w14:paraId="084DB158" w14:textId="77777777" w:rsidR="008C6CDC" w:rsidRPr="00063AAB" w:rsidRDefault="008C6CDC" w:rsidP="002217A9">
      <w:pPr>
        <w:widowControl w:val="0"/>
        <w:spacing w:after="0" w:line="240" w:lineRule="auto"/>
        <w:rPr>
          <w:rFonts w:ascii="Times New Roman" w:hAnsi="Times New Roman" w:cs="Times New Roman"/>
          <w:bCs/>
          <w:rPrChange w:id="4774" w:author="Agate Publishing" w:date="2019-08-26T15:39:00Z">
            <w:rPr>
              <w:rFonts w:ascii="Times New Roman" w:hAnsi="Times New Roman" w:cs="Times New Roman"/>
              <w:bCs/>
            </w:rPr>
          </w:rPrChange>
        </w:rPr>
      </w:pPr>
    </w:p>
    <w:p w14:paraId="279942F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7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776" w:author="Agate Publishing" w:date="2019-08-26T15:39:00Z">
            <w:rPr>
              <w:rFonts w:ascii="Times New Roman" w:eastAsia="Helvetica,dialog,Verdana,unifon" w:hAnsi="Times New Roman" w:cs="Times New Roman"/>
              <w:bCs/>
            </w:rPr>
          </w:rPrChange>
        </w:rPr>
        <w:t>AACSB: Analytical Thinking</w:t>
      </w:r>
    </w:p>
    <w:p w14:paraId="3DAA572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7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778" w:author="Agate Publishing" w:date="2019-08-26T15:39:00Z">
            <w:rPr>
              <w:rFonts w:ascii="Times New Roman" w:eastAsia="Helvetica,dialog,Verdana,unifon" w:hAnsi="Times New Roman" w:cs="Times New Roman"/>
              <w:bCs/>
            </w:rPr>
          </w:rPrChange>
        </w:rPr>
        <w:t>AICPA: BB Critical Thinking</w:t>
      </w:r>
    </w:p>
    <w:p w14:paraId="4ADDEB6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7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780" w:author="Agate Publishing" w:date="2019-08-26T15:39:00Z">
            <w:rPr>
              <w:rFonts w:ascii="Times New Roman" w:eastAsia="Helvetica,dialog,Verdana,unifon" w:hAnsi="Times New Roman" w:cs="Times New Roman"/>
              <w:bCs/>
            </w:rPr>
          </w:rPrChange>
        </w:rPr>
        <w:t>AICPA: FN Measurement</w:t>
      </w:r>
    </w:p>
    <w:p w14:paraId="3E9B9FE9"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8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782" w:author="Agate Publishing" w:date="2019-08-26T15:39:00Z">
            <w:rPr>
              <w:rFonts w:ascii="Times New Roman" w:eastAsia="Helvetica,dialog,Verdana,unifon" w:hAnsi="Times New Roman" w:cs="Times New Roman"/>
              <w:bCs/>
            </w:rPr>
          </w:rPrChange>
        </w:rPr>
        <w:t>Accessibility: Keyboard Navigation</w:t>
      </w:r>
    </w:p>
    <w:p w14:paraId="735285E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8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784" w:author="Agate Publishing" w:date="2019-08-26T15:39:00Z">
            <w:rPr>
              <w:rFonts w:ascii="Times New Roman" w:eastAsia="Helvetica,dialog,Verdana,unifon" w:hAnsi="Times New Roman" w:cs="Times New Roman"/>
              <w:bCs/>
            </w:rPr>
          </w:rPrChange>
        </w:rPr>
        <w:t>Blooms: Apply</w:t>
      </w:r>
    </w:p>
    <w:p w14:paraId="3FE8146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8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786" w:author="Agate Publishing" w:date="2019-08-26T15:39:00Z">
            <w:rPr>
              <w:rFonts w:ascii="Times New Roman" w:eastAsia="Helvetica,dialog,Verdana,unifon" w:hAnsi="Times New Roman" w:cs="Times New Roman"/>
              <w:bCs/>
            </w:rPr>
          </w:rPrChange>
        </w:rPr>
        <w:t>Difficulty: 2 Medium</w:t>
      </w:r>
    </w:p>
    <w:p w14:paraId="4564C99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8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788" w:author="Agate Publishing" w:date="2019-08-26T15:39:00Z">
            <w:rPr>
              <w:rFonts w:ascii="Times New Roman" w:eastAsia="Helvetica,dialog,Verdana,unifon" w:hAnsi="Times New Roman" w:cs="Times New Roman"/>
              <w:bCs/>
            </w:rPr>
          </w:rPrChange>
        </w:rPr>
        <w:t>Learning Objective: 20-09 Determine semivariable cost elements.</w:t>
      </w:r>
    </w:p>
    <w:p w14:paraId="46970CA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78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790" w:author="Agate Publishing" w:date="2019-08-26T15:39:00Z">
            <w:rPr>
              <w:rFonts w:ascii="Times New Roman" w:eastAsia="Helvetica,dialog,Verdana,unifon" w:hAnsi="Times New Roman" w:cs="Times New Roman"/>
              <w:bCs/>
            </w:rPr>
          </w:rPrChange>
        </w:rPr>
        <w:t>Topic: Determining Semivariable Cost Elements: The High-Low Method</w:t>
      </w:r>
    </w:p>
    <w:p w14:paraId="2BCC8E13" w14:textId="77777777" w:rsidR="008C6CDC" w:rsidRPr="00063AAB" w:rsidRDefault="008C6CDC" w:rsidP="002217A9">
      <w:pPr>
        <w:widowControl w:val="0"/>
        <w:spacing w:after="0" w:line="240" w:lineRule="auto"/>
        <w:rPr>
          <w:rFonts w:ascii="Times New Roman" w:hAnsi="Times New Roman" w:cs="Times New Roman"/>
          <w:bCs/>
          <w:rPrChange w:id="4791" w:author="Agate Publishing" w:date="2019-08-26T15:39:00Z">
            <w:rPr>
              <w:rFonts w:ascii="Times New Roman" w:hAnsi="Times New Roman" w:cs="Times New Roman"/>
              <w:bCs/>
            </w:rPr>
          </w:rPrChange>
        </w:rPr>
      </w:pPr>
    </w:p>
    <w:p w14:paraId="617345F8" w14:textId="77777777" w:rsidR="00C943C1" w:rsidRPr="00063AAB" w:rsidRDefault="00C943C1" w:rsidP="002217A9">
      <w:pPr>
        <w:widowControl w:val="0"/>
        <w:spacing w:after="0" w:line="240" w:lineRule="auto"/>
        <w:rPr>
          <w:rFonts w:ascii="Times New Roman" w:hAnsi="Times New Roman" w:cs="Times New Roman"/>
          <w:bCs/>
          <w:rPrChange w:id="4792" w:author="Agate Publishing" w:date="2019-08-26T15:39:00Z">
            <w:rPr>
              <w:rFonts w:ascii="Times New Roman" w:hAnsi="Times New Roman" w:cs="Times New Roman"/>
              <w:bCs/>
            </w:rPr>
          </w:rPrChange>
        </w:rPr>
      </w:pPr>
    </w:p>
    <w:p w14:paraId="1E50177C" w14:textId="77777777" w:rsidR="008C6CDC" w:rsidRPr="00063AAB" w:rsidRDefault="008C6CDC" w:rsidP="002217A9">
      <w:pPr>
        <w:widowControl w:val="0"/>
        <w:spacing w:after="0" w:line="240" w:lineRule="auto"/>
        <w:rPr>
          <w:rFonts w:ascii="Times New Roman" w:hAnsi="Times New Roman" w:cs="Times New Roman"/>
          <w:bCs/>
        </w:rPr>
      </w:pPr>
      <w:r w:rsidRPr="00063AAB">
        <w:rPr>
          <w:rFonts w:ascii="Times New Roman" w:eastAsia="Helvetica,dialog,Verdana,unifon" w:hAnsi="Times New Roman" w:cs="Times New Roman"/>
          <w:bCs/>
          <w:rPrChange w:id="4793" w:author="Agate Publishing" w:date="2019-08-26T15:39:00Z">
            <w:rPr>
              <w:rFonts w:ascii="Times New Roman" w:eastAsia="Helvetica,dialog,Verdana,unifon" w:hAnsi="Times New Roman" w:cs="Times New Roman"/>
              <w:bCs/>
            </w:rPr>
          </w:rPrChange>
        </w:rPr>
        <w:t xml:space="preserve">101. </w:t>
      </w:r>
      <w:ins w:id="4794" w:author="Jeannie's Laptop" w:date="2019-07-22T16:47:00Z">
        <w:r w:rsidR="0053784C" w:rsidRPr="00063AAB">
          <w:rPr>
            <w:rFonts w:ascii="Times New Roman" w:eastAsia="Helvetica,dialog,Verdana,unifon" w:hAnsi="Times New Roman" w:cs="Times New Roman"/>
            <w:bCs/>
            <w:rPrChange w:id="4795"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4796" w:author="Agate Publishing" w:date="2019-08-26T15:39:00Z">
            <w:rPr>
              <w:rFonts w:ascii="Times New Roman" w:eastAsia="Helvetica,dialog,Verdana,unifon" w:hAnsi="Times New Roman" w:cs="Times New Roman"/>
              <w:bCs/>
            </w:rPr>
          </w:rPrChange>
        </w:rPr>
        <w:t>In June, Duke &amp; Duchess expects to manufacture 18,000 units. Using the high-low method, compute the total estimated m</w:t>
      </w:r>
      <w:r w:rsidR="002A2506" w:rsidRPr="00063AAB">
        <w:rPr>
          <w:rFonts w:ascii="Times New Roman" w:eastAsia="Helvetica,dialog,Verdana,unifon" w:hAnsi="Times New Roman" w:cs="Times New Roman"/>
          <w:bCs/>
          <w:rPrChange w:id="4797" w:author="Agate Publishing" w:date="2019-08-26T15:39:00Z">
            <w:rPr>
              <w:rFonts w:ascii="Times New Roman" w:eastAsia="Helvetica,dialog,Verdana,unifon" w:hAnsi="Times New Roman" w:cs="Times New Roman"/>
              <w:bCs/>
            </w:rPr>
          </w:rPrChange>
        </w:rPr>
        <w:t>anufacturing overhead for June.</w:t>
      </w:r>
      <w:r w:rsidR="00245690" w:rsidRPr="00063AAB">
        <w:rPr>
          <w:rFonts w:ascii="Times New Roman" w:eastAsia="Helvetica,dialog,Verdana,unifon" w:hAnsi="Times New Roman" w:cs="Times New Roman"/>
          <w:bCs/>
          <w:rPrChange w:id="4798" w:author="Agate Publishing" w:date="2019-08-26T15:39:00Z">
            <w:rPr>
              <w:rFonts w:ascii="Times New Roman" w:eastAsia="Helvetica,dialog,Verdana,unifon" w:hAnsi="Times New Roman" w:cs="Times New Roman"/>
              <w:bCs/>
            </w:rPr>
          </w:rPrChange>
        </w:rPr>
        <w:t xml:space="preserve"> </w:t>
      </w:r>
      <w:r w:rsidR="00245690" w:rsidRPr="00063AAB">
        <w:rPr>
          <w:rFonts w:ascii="Times New Roman" w:hAnsi="Times New Roman" w:cs="Times New Roman"/>
          <w:bCs/>
          <w:rPrChange w:id="4799" w:author="Agate Publishing" w:date="2019-08-26T15:39:00Z">
            <w:rPr>
              <w:rFonts w:ascii="Times New Roman" w:hAnsi="Times New Roman" w:cs="Times New Roman"/>
              <w:b/>
              <w:bCs/>
            </w:rPr>
          </w:rPrChange>
        </w:rPr>
        <w:t>(Round your intermediate computations to two decimal places.)</w:t>
      </w:r>
    </w:p>
    <w:p w14:paraId="01A1A21A" w14:textId="77777777" w:rsidR="008C6CDC" w:rsidRPr="00063AAB" w:rsidRDefault="008C6CDC" w:rsidP="002217A9">
      <w:pPr>
        <w:widowControl w:val="0"/>
        <w:spacing w:after="0" w:line="240" w:lineRule="auto"/>
        <w:rPr>
          <w:rFonts w:ascii="Times New Roman" w:hAnsi="Times New Roman" w:cs="Times New Roman"/>
          <w:bCs/>
        </w:rPr>
      </w:pPr>
    </w:p>
    <w:p w14:paraId="30D47FCF" w14:textId="77777777" w:rsidR="008C6CDC" w:rsidRPr="00063AAB" w:rsidRDefault="008C6CDC" w:rsidP="002217A9">
      <w:pPr>
        <w:widowControl w:val="0"/>
        <w:spacing w:after="0" w:line="240" w:lineRule="auto"/>
        <w:rPr>
          <w:rFonts w:ascii="Times New Roman" w:hAnsi="Times New Roman" w:cs="Times New Roman"/>
          <w:bCs/>
          <w:rPrChange w:id="4800" w:author="Agate Publishing" w:date="2019-08-26T15:39:00Z">
            <w:rPr>
              <w:rFonts w:ascii="Times New Roman" w:hAnsi="Times New Roman" w:cs="Times New Roman"/>
              <w:bCs/>
            </w:rPr>
          </w:rPrChange>
        </w:rPr>
      </w:pPr>
    </w:p>
    <w:p w14:paraId="63380329" w14:textId="77777777" w:rsidR="008C6CDC" w:rsidRPr="00063AAB" w:rsidRDefault="008C6CDC" w:rsidP="002217A9">
      <w:pPr>
        <w:widowControl w:val="0"/>
        <w:spacing w:after="0" w:line="240" w:lineRule="auto"/>
        <w:rPr>
          <w:rFonts w:ascii="Times New Roman" w:hAnsi="Times New Roman" w:cs="Times New Roman"/>
          <w:bCs/>
          <w:rPrChange w:id="480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4802" w:author="Agate Publishing" w:date="2019-08-26T15:39:00Z">
            <w:rPr>
              <w:rFonts w:ascii="Times New Roman" w:eastAsia="Helvetica,dialog,Verdana,unifon" w:hAnsi="Times New Roman" w:cs="Times New Roman"/>
              <w:b/>
              <w:u w:val="single"/>
            </w:rPr>
          </w:rPrChange>
        </w:rPr>
        <w:t>A</w:t>
      </w:r>
      <w:r w:rsidRPr="00063AAB">
        <w:rPr>
          <w:rFonts w:ascii="Times New Roman" w:eastAsia="Helvetica,dialog,Verdana,unifon" w:hAnsi="Times New Roman" w:cs="Times New Roman"/>
          <w:bCs/>
          <w:rPrChange w:id="4803" w:author="Agate Publishing" w:date="2019-08-26T15:39:00Z">
            <w:rPr>
              <w:rFonts w:ascii="Times New Roman" w:eastAsia="Helvetica,dialog,Verdana,unifon" w:hAnsi="Times New Roman" w:cs="Times New Roman"/>
              <w:bCs/>
            </w:rPr>
          </w:rPrChange>
        </w:rPr>
        <w:t>. $65,278</w:t>
      </w:r>
    </w:p>
    <w:p w14:paraId="76DE34DD" w14:textId="77777777" w:rsidR="008C6CDC" w:rsidRPr="00063AAB" w:rsidRDefault="008C6CDC" w:rsidP="002217A9">
      <w:pPr>
        <w:widowControl w:val="0"/>
        <w:spacing w:after="0" w:line="240" w:lineRule="auto"/>
        <w:rPr>
          <w:rFonts w:ascii="Times New Roman" w:hAnsi="Times New Roman" w:cs="Times New Roman"/>
          <w:bCs/>
          <w:rPrChange w:id="4804" w:author="Agate Publishing" w:date="2019-08-26T15:39:00Z">
            <w:rPr>
              <w:rFonts w:ascii="Times New Roman" w:hAnsi="Times New Roman" w:cs="Times New Roman"/>
              <w:bCs/>
            </w:rPr>
          </w:rPrChange>
        </w:rPr>
      </w:pPr>
    </w:p>
    <w:p w14:paraId="459EF945" w14:textId="77777777" w:rsidR="008C6CDC" w:rsidRPr="00063AAB" w:rsidRDefault="008C6CDC" w:rsidP="002217A9">
      <w:pPr>
        <w:widowControl w:val="0"/>
        <w:spacing w:after="0" w:line="240" w:lineRule="auto"/>
        <w:rPr>
          <w:rFonts w:ascii="Times New Roman" w:hAnsi="Times New Roman" w:cs="Times New Roman"/>
          <w:bCs/>
          <w:rPrChange w:id="480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806" w:author="Agate Publishing" w:date="2019-08-26T15:39:00Z">
            <w:rPr>
              <w:rFonts w:ascii="Times New Roman" w:eastAsia="Helvetica,dialog,Verdana,unifon" w:hAnsi="Times New Roman" w:cs="Times New Roman"/>
              <w:bCs/>
            </w:rPr>
          </w:rPrChange>
        </w:rPr>
        <w:t>B. $61,668</w:t>
      </w:r>
    </w:p>
    <w:p w14:paraId="7ECDB6FC" w14:textId="77777777" w:rsidR="008C6CDC" w:rsidRPr="00063AAB" w:rsidRDefault="008C6CDC" w:rsidP="002217A9">
      <w:pPr>
        <w:widowControl w:val="0"/>
        <w:spacing w:after="0" w:line="240" w:lineRule="auto"/>
        <w:rPr>
          <w:rFonts w:ascii="Times New Roman" w:hAnsi="Times New Roman" w:cs="Times New Roman"/>
          <w:bCs/>
          <w:rPrChange w:id="4807" w:author="Agate Publishing" w:date="2019-08-26T15:39:00Z">
            <w:rPr>
              <w:rFonts w:ascii="Times New Roman" w:hAnsi="Times New Roman" w:cs="Times New Roman"/>
              <w:bCs/>
            </w:rPr>
          </w:rPrChange>
        </w:rPr>
      </w:pPr>
    </w:p>
    <w:p w14:paraId="34F1E978" w14:textId="77777777" w:rsidR="008C6CDC" w:rsidRPr="00063AAB" w:rsidRDefault="008C6CDC" w:rsidP="002217A9">
      <w:pPr>
        <w:widowControl w:val="0"/>
        <w:spacing w:after="0" w:line="240" w:lineRule="auto"/>
        <w:rPr>
          <w:rFonts w:ascii="Times New Roman" w:hAnsi="Times New Roman" w:cs="Times New Roman"/>
          <w:bCs/>
          <w:rPrChange w:id="480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809" w:author="Agate Publishing" w:date="2019-08-26T15:39:00Z">
            <w:rPr>
              <w:rFonts w:ascii="Times New Roman" w:eastAsia="Helvetica,dialog,Verdana,unifon" w:hAnsi="Times New Roman" w:cs="Times New Roman"/>
              <w:bCs/>
            </w:rPr>
          </w:rPrChange>
        </w:rPr>
        <w:t>C. $63,948</w:t>
      </w:r>
    </w:p>
    <w:p w14:paraId="3F966740" w14:textId="77777777" w:rsidR="008C6CDC" w:rsidRPr="00063AAB" w:rsidRDefault="008C6CDC" w:rsidP="002217A9">
      <w:pPr>
        <w:widowControl w:val="0"/>
        <w:spacing w:after="0" w:line="240" w:lineRule="auto"/>
        <w:rPr>
          <w:rFonts w:ascii="Times New Roman" w:hAnsi="Times New Roman" w:cs="Times New Roman"/>
          <w:bCs/>
          <w:rPrChange w:id="4810" w:author="Agate Publishing" w:date="2019-08-26T15:39:00Z">
            <w:rPr>
              <w:rFonts w:ascii="Times New Roman" w:hAnsi="Times New Roman" w:cs="Times New Roman"/>
              <w:bCs/>
            </w:rPr>
          </w:rPrChange>
        </w:rPr>
      </w:pPr>
    </w:p>
    <w:p w14:paraId="0803E71B"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81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12" w:author="Agate Publishing" w:date="2019-08-26T15:39:00Z">
            <w:rPr>
              <w:rFonts w:ascii="Times New Roman" w:eastAsia="Helvetica,dialog,Verdana,unifon" w:hAnsi="Times New Roman" w:cs="Times New Roman"/>
              <w:bCs/>
            </w:rPr>
          </w:rPrChange>
        </w:rPr>
        <w:t>D. $18,360</w:t>
      </w:r>
    </w:p>
    <w:p w14:paraId="41EF83F6" w14:textId="77777777" w:rsidR="00DB0220" w:rsidRPr="00063AAB" w:rsidRDefault="00DB0220" w:rsidP="00DB0220">
      <w:pPr>
        <w:widowControl w:val="0"/>
        <w:spacing w:after="0" w:line="240" w:lineRule="auto"/>
        <w:rPr>
          <w:ins w:id="4813" w:author="Jeannie's Laptop" w:date="2019-07-23T12:34:00Z"/>
          <w:rFonts w:ascii="Times New Roman" w:hAnsi="Times New Roman" w:cs="Times New Roman"/>
          <w:bCs/>
          <w:rPrChange w:id="4814" w:author="Agate Publishing" w:date="2019-08-26T15:39:00Z">
            <w:rPr>
              <w:ins w:id="4815" w:author="Jeannie's Laptop" w:date="2019-07-23T12:34:00Z"/>
              <w:rFonts w:ascii="Times New Roman" w:hAnsi="Times New Roman" w:cs="Times New Roman"/>
              <w:bCs/>
            </w:rPr>
          </w:rPrChange>
        </w:rPr>
      </w:pPr>
    </w:p>
    <w:p w14:paraId="1CA64BBC" w14:textId="77777777" w:rsidR="00DB0220" w:rsidRPr="00063AAB" w:rsidRDefault="00DB0220" w:rsidP="00DB0220">
      <w:pPr>
        <w:widowControl w:val="0"/>
        <w:spacing w:after="0" w:line="240" w:lineRule="auto"/>
        <w:rPr>
          <w:ins w:id="4816" w:author="Jeannie's Laptop" w:date="2019-07-23T12:34:00Z"/>
          <w:rFonts w:ascii="Times New Roman" w:hAnsi="Times New Roman" w:cs="Times New Roman"/>
          <w:bCs/>
          <w:rPrChange w:id="4817" w:author="Agate Publishing" w:date="2019-08-26T15:39:00Z">
            <w:rPr>
              <w:ins w:id="4818" w:author="Jeannie's Laptop" w:date="2019-07-23T12:34:00Z"/>
              <w:rFonts w:ascii="Times New Roman" w:hAnsi="Times New Roman" w:cs="Times New Roman"/>
              <w:bCs/>
            </w:rPr>
          </w:rPrChange>
        </w:rPr>
      </w:pPr>
      <w:ins w:id="4819" w:author="Jeannie's Laptop" w:date="2019-07-23T12:34:00Z">
        <w:r w:rsidRPr="00063AAB">
          <w:rPr>
            <w:rFonts w:ascii="Times New Roman" w:eastAsia="Helvetica,dialog,Verdana,unifon" w:hAnsi="Times New Roman" w:cs="Times New Roman"/>
            <w:bCs/>
            <w:rPrChange w:id="4820" w:author="Agate Publishing" w:date="2019-08-26T15:39:00Z">
              <w:rPr>
                <w:rFonts w:ascii="Times New Roman" w:eastAsia="Helvetica,dialog,Verdana,unifon" w:hAnsi="Times New Roman" w:cs="Times New Roman"/>
                <w:bCs/>
              </w:rPr>
            </w:rPrChange>
          </w:rPr>
          <w:t>Feedback:</w:t>
        </w:r>
      </w:ins>
    </w:p>
    <w:p w14:paraId="18C5BD05" w14:textId="667C199D" w:rsidR="002A2506" w:rsidRPr="00063AAB" w:rsidDel="00DB0220" w:rsidRDefault="002A2506" w:rsidP="002217A9">
      <w:pPr>
        <w:widowControl w:val="0"/>
        <w:spacing w:after="0" w:line="240" w:lineRule="auto"/>
        <w:rPr>
          <w:del w:id="4821" w:author="Jeannie's Laptop" w:date="2019-07-23T12:34:00Z"/>
          <w:rFonts w:ascii="Times New Roman" w:hAnsi="Times New Roman" w:cs="Times New Roman"/>
          <w:bCs/>
          <w:rPrChange w:id="4822" w:author="Agate Publishing" w:date="2019-08-26T15:39:00Z">
            <w:rPr>
              <w:del w:id="4823" w:author="Jeannie's Laptop" w:date="2019-07-23T12:34:00Z"/>
              <w:rFonts w:ascii="Times New Roman" w:hAnsi="Times New Roman" w:cs="Times New Roman"/>
              <w:bCs/>
            </w:rPr>
          </w:rPrChange>
        </w:rPr>
      </w:pPr>
    </w:p>
    <w:p w14:paraId="74F123DB" w14:textId="77777777" w:rsidR="008C6CDC" w:rsidRPr="00063AAB" w:rsidRDefault="008C6CDC" w:rsidP="002217A9">
      <w:pPr>
        <w:widowControl w:val="0"/>
        <w:spacing w:after="0" w:line="240" w:lineRule="auto"/>
        <w:rPr>
          <w:rFonts w:ascii="Times New Roman" w:hAnsi="Times New Roman" w:cs="Times New Roman"/>
          <w:bCs/>
          <w:rPrChange w:id="482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825" w:author="Agate Publishing" w:date="2019-08-26T15:39:00Z">
            <w:rPr>
              <w:rFonts w:ascii="Times New Roman" w:eastAsia="Helvetica,dialog,Verdana,unifon" w:hAnsi="Times New Roman" w:cs="Times New Roman"/>
              <w:bCs/>
            </w:rPr>
          </w:rPrChange>
        </w:rPr>
        <w:t>$46,918 + (18,000 × $1.02) = $65,278</w:t>
      </w:r>
    </w:p>
    <w:p w14:paraId="61F98DDB" w14:textId="77777777" w:rsidR="008C6CDC" w:rsidRPr="00063AAB" w:rsidRDefault="008C6CDC" w:rsidP="002217A9">
      <w:pPr>
        <w:widowControl w:val="0"/>
        <w:spacing w:after="0" w:line="240" w:lineRule="auto"/>
        <w:rPr>
          <w:rFonts w:ascii="Times New Roman" w:hAnsi="Times New Roman" w:cs="Times New Roman"/>
          <w:bCs/>
          <w:rPrChange w:id="4826" w:author="Agate Publishing" w:date="2019-08-26T15:39:00Z">
            <w:rPr>
              <w:rFonts w:ascii="Times New Roman" w:hAnsi="Times New Roman" w:cs="Times New Roman"/>
              <w:bCs/>
            </w:rPr>
          </w:rPrChange>
        </w:rPr>
      </w:pPr>
    </w:p>
    <w:p w14:paraId="3DC3E9C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2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28" w:author="Agate Publishing" w:date="2019-08-26T15:39:00Z">
            <w:rPr>
              <w:rFonts w:ascii="Times New Roman" w:eastAsia="Helvetica,dialog,Verdana,unifon" w:hAnsi="Times New Roman" w:cs="Times New Roman"/>
              <w:bCs/>
            </w:rPr>
          </w:rPrChange>
        </w:rPr>
        <w:t>AACSB: Analytical Thinking</w:t>
      </w:r>
    </w:p>
    <w:p w14:paraId="1FECE56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2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30" w:author="Agate Publishing" w:date="2019-08-26T15:39:00Z">
            <w:rPr>
              <w:rFonts w:ascii="Times New Roman" w:eastAsia="Helvetica,dialog,Verdana,unifon" w:hAnsi="Times New Roman" w:cs="Times New Roman"/>
              <w:bCs/>
            </w:rPr>
          </w:rPrChange>
        </w:rPr>
        <w:t>AICPA: BB Critical Thinking</w:t>
      </w:r>
    </w:p>
    <w:p w14:paraId="5E29F71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3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32" w:author="Agate Publishing" w:date="2019-08-26T15:39:00Z">
            <w:rPr>
              <w:rFonts w:ascii="Times New Roman" w:eastAsia="Helvetica,dialog,Verdana,unifon" w:hAnsi="Times New Roman" w:cs="Times New Roman"/>
              <w:bCs/>
            </w:rPr>
          </w:rPrChange>
        </w:rPr>
        <w:t>AICPA: FN Measurement</w:t>
      </w:r>
    </w:p>
    <w:p w14:paraId="0AF8F03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33"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34" w:author="Agate Publishing" w:date="2019-08-26T15:39:00Z">
            <w:rPr>
              <w:rFonts w:ascii="Times New Roman" w:eastAsia="Helvetica,dialog,Verdana,unifon" w:hAnsi="Times New Roman" w:cs="Times New Roman"/>
              <w:bCs/>
            </w:rPr>
          </w:rPrChange>
        </w:rPr>
        <w:t>Accessibility: Keyboard Navigation</w:t>
      </w:r>
    </w:p>
    <w:p w14:paraId="0B23628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35"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36" w:author="Agate Publishing" w:date="2019-08-26T15:39:00Z">
            <w:rPr>
              <w:rFonts w:ascii="Times New Roman" w:eastAsia="Helvetica,dialog,Verdana,unifon" w:hAnsi="Times New Roman" w:cs="Times New Roman"/>
              <w:bCs/>
            </w:rPr>
          </w:rPrChange>
        </w:rPr>
        <w:t>Blooms: Apply</w:t>
      </w:r>
    </w:p>
    <w:p w14:paraId="678820B2"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3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38" w:author="Agate Publishing" w:date="2019-08-26T15:39:00Z">
            <w:rPr>
              <w:rFonts w:ascii="Times New Roman" w:eastAsia="Helvetica,dialog,Verdana,unifon" w:hAnsi="Times New Roman" w:cs="Times New Roman"/>
              <w:bCs/>
            </w:rPr>
          </w:rPrChange>
        </w:rPr>
        <w:t>Difficulty: 2 Medium</w:t>
      </w:r>
    </w:p>
    <w:p w14:paraId="6C5B415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39"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40" w:author="Agate Publishing" w:date="2019-08-26T15:39:00Z">
            <w:rPr>
              <w:rFonts w:ascii="Times New Roman" w:eastAsia="Helvetica,dialog,Verdana,unifon" w:hAnsi="Times New Roman" w:cs="Times New Roman"/>
              <w:bCs/>
            </w:rPr>
          </w:rPrChange>
        </w:rPr>
        <w:t>Learning Objective: 20-09 Determine semivariable cost elements.</w:t>
      </w:r>
    </w:p>
    <w:p w14:paraId="03E6063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841"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842" w:author="Agate Publishing" w:date="2019-08-26T15:39:00Z">
            <w:rPr>
              <w:rFonts w:ascii="Times New Roman" w:eastAsia="Helvetica,dialog,Verdana,unifon" w:hAnsi="Times New Roman" w:cs="Times New Roman"/>
              <w:bCs/>
            </w:rPr>
          </w:rPrChange>
        </w:rPr>
        <w:t>Topic: Determining Semivariable Cost Elements: The High-Low Method</w:t>
      </w:r>
    </w:p>
    <w:p w14:paraId="2A8A1A05" w14:textId="77777777" w:rsidR="008C6CDC" w:rsidRPr="00063AAB" w:rsidRDefault="008C6CDC" w:rsidP="002217A9">
      <w:pPr>
        <w:widowControl w:val="0"/>
        <w:spacing w:after="0" w:line="240" w:lineRule="auto"/>
        <w:rPr>
          <w:rFonts w:ascii="Times New Roman" w:hAnsi="Times New Roman" w:cs="Times New Roman"/>
          <w:bCs/>
          <w:rPrChange w:id="4843" w:author="Agate Publishing" w:date="2019-08-26T15:39:00Z">
            <w:rPr>
              <w:rFonts w:ascii="Times New Roman" w:hAnsi="Times New Roman" w:cs="Times New Roman"/>
              <w:bCs/>
            </w:rPr>
          </w:rPrChange>
        </w:rPr>
      </w:pPr>
    </w:p>
    <w:p w14:paraId="0F14ECB7" w14:textId="77777777" w:rsidR="00C943C1" w:rsidRPr="00063AAB" w:rsidRDefault="00C943C1" w:rsidP="002217A9">
      <w:pPr>
        <w:widowControl w:val="0"/>
        <w:spacing w:after="0" w:line="240" w:lineRule="auto"/>
        <w:rPr>
          <w:rFonts w:ascii="Times New Roman" w:hAnsi="Times New Roman" w:cs="Times New Roman"/>
          <w:bCs/>
          <w:rPrChange w:id="4844" w:author="Agate Publishing" w:date="2019-08-26T15:39:00Z">
            <w:rPr>
              <w:rFonts w:ascii="Times New Roman" w:hAnsi="Times New Roman" w:cs="Times New Roman"/>
              <w:bCs/>
            </w:rPr>
          </w:rPrChange>
        </w:rPr>
      </w:pPr>
    </w:p>
    <w:p w14:paraId="30C9D31E" w14:textId="77777777" w:rsidR="002A2506" w:rsidRPr="00063AAB" w:rsidDel="0053784C" w:rsidRDefault="008C6CDC" w:rsidP="002217A9">
      <w:pPr>
        <w:widowControl w:val="0"/>
        <w:spacing w:after="0" w:line="240" w:lineRule="auto"/>
        <w:rPr>
          <w:del w:id="4845" w:author="Jeannie's Laptop" w:date="2019-07-22T16:47:00Z"/>
          <w:rFonts w:ascii="Times New Roman" w:hAnsi="Times New Roman" w:cs="Times New Roman"/>
          <w:bCs/>
          <w:rPrChange w:id="4846" w:author="Agate Publishing" w:date="2019-08-26T15:39:00Z">
            <w:rPr>
              <w:del w:id="4847" w:author="Jeannie's Laptop" w:date="2019-07-22T16:47:00Z"/>
              <w:rFonts w:ascii="Times New Roman" w:hAnsi="Times New Roman" w:cs="Times New Roman"/>
              <w:bCs/>
            </w:rPr>
          </w:rPrChange>
        </w:rPr>
      </w:pPr>
      <w:del w:id="4848" w:author="Jeannie's Laptop" w:date="2019-07-22T16:47:00Z">
        <w:r w:rsidRPr="00063AAB" w:rsidDel="0053784C">
          <w:rPr>
            <w:rFonts w:ascii="Times New Roman" w:hAnsi="Times New Roman" w:cs="Times New Roman"/>
            <w:bCs/>
            <w:rPrChange w:id="4849" w:author="Agate Publishing" w:date="2019-08-26T15:39:00Z">
              <w:rPr>
                <w:rFonts w:ascii="Times New Roman" w:hAnsi="Times New Roman" w:cs="Times New Roman"/>
                <w:bCs/>
              </w:rPr>
            </w:rPrChange>
          </w:rPr>
          <w:delText>-</w:delText>
        </w:r>
      </w:del>
    </w:p>
    <w:p w14:paraId="49B4E6F0" w14:textId="77777777" w:rsidR="002A2506" w:rsidRPr="00063AAB" w:rsidRDefault="002A2506" w:rsidP="002217A9">
      <w:pPr>
        <w:widowControl w:val="0"/>
        <w:spacing w:after="0" w:line="240" w:lineRule="auto"/>
        <w:rPr>
          <w:rFonts w:ascii="Times New Roman" w:hAnsi="Times New Roman" w:cs="Times New Roman"/>
          <w:bCs/>
          <w:rPrChange w:id="4850" w:author="Agate Publishing" w:date="2019-08-26T15:39:00Z">
            <w:rPr>
              <w:rFonts w:ascii="Times New Roman" w:hAnsi="Times New Roman" w:cs="Times New Roman"/>
              <w:bCs/>
            </w:rPr>
          </w:rPrChange>
        </w:rPr>
      </w:pPr>
      <w:r w:rsidRPr="00063AAB">
        <w:rPr>
          <w:rFonts w:ascii="Times New Roman" w:hAnsi="Times New Roman" w:cs="Times New Roman"/>
          <w:bCs/>
          <w:rPrChange w:id="4851" w:author="Agate Publishing" w:date="2019-08-26T15:39:00Z">
            <w:rPr>
              <w:rFonts w:ascii="Times New Roman" w:hAnsi="Times New Roman" w:cs="Times New Roman"/>
              <w:bCs/>
            </w:rPr>
          </w:rPrChange>
        </w:rPr>
        <w:t>[Section break 102-103]</w:t>
      </w:r>
    </w:p>
    <w:p w14:paraId="3C0C5224" w14:textId="77777777" w:rsidR="002A2506" w:rsidRPr="00063AAB" w:rsidRDefault="002A2506" w:rsidP="002217A9">
      <w:pPr>
        <w:widowControl w:val="0"/>
        <w:spacing w:after="0" w:line="240" w:lineRule="auto"/>
        <w:rPr>
          <w:rFonts w:ascii="Times New Roman" w:hAnsi="Times New Roman" w:cs="Times New Roman"/>
          <w:bCs/>
          <w:rPrChange w:id="4852" w:author="Agate Publishing" w:date="2019-08-26T15:39:00Z">
            <w:rPr>
              <w:rFonts w:ascii="Times New Roman" w:hAnsi="Times New Roman" w:cs="Times New Roman"/>
              <w:bCs/>
            </w:rPr>
          </w:rPrChange>
        </w:rPr>
      </w:pPr>
    </w:p>
    <w:p w14:paraId="3FB7F776" w14:textId="77777777" w:rsidR="008C6CDC" w:rsidRPr="00063AAB" w:rsidRDefault="008C6CDC" w:rsidP="002217A9">
      <w:pPr>
        <w:widowControl w:val="0"/>
        <w:spacing w:after="0" w:line="240" w:lineRule="auto"/>
        <w:rPr>
          <w:rFonts w:ascii="Times New Roman" w:hAnsi="Times New Roman" w:cs="Times New Roman"/>
          <w:bCs/>
          <w:rPrChange w:id="4853"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854" w:author="Agate Publishing" w:date="2019-08-26T15:39:00Z">
            <w:rPr>
              <w:rFonts w:ascii="Times New Roman" w:eastAsia="Helvetica,dialog,Verdana,unifon" w:hAnsi="Times New Roman" w:cs="Times New Roman"/>
              <w:bCs/>
            </w:rPr>
          </w:rPrChange>
        </w:rPr>
        <w:t>[The following information applies to the questions displayed below.]</w:t>
      </w:r>
    </w:p>
    <w:p w14:paraId="0F9D2F2E" w14:textId="77777777" w:rsidR="008C6CDC" w:rsidRPr="00063AAB" w:rsidRDefault="008C6CDC" w:rsidP="002217A9">
      <w:pPr>
        <w:widowControl w:val="0"/>
        <w:spacing w:after="0" w:line="240" w:lineRule="auto"/>
        <w:rPr>
          <w:rFonts w:ascii="Times New Roman" w:hAnsi="Times New Roman" w:cs="Times New Roman"/>
          <w:bCs/>
          <w:rPrChange w:id="4855" w:author="Agate Publishing" w:date="2019-08-26T15:39:00Z">
            <w:rPr>
              <w:rFonts w:ascii="Times New Roman" w:hAnsi="Times New Roman" w:cs="Times New Roman"/>
              <w:bCs/>
            </w:rPr>
          </w:rPrChange>
        </w:rPr>
      </w:pPr>
    </w:p>
    <w:p w14:paraId="1C27ABDD" w14:textId="77777777" w:rsidR="008C6CDC" w:rsidRPr="00063AAB" w:rsidRDefault="008C6CDC" w:rsidP="002217A9">
      <w:pPr>
        <w:widowControl w:val="0"/>
        <w:spacing w:after="0" w:line="240" w:lineRule="auto"/>
        <w:rPr>
          <w:rFonts w:ascii="Times New Roman" w:hAnsi="Times New Roman" w:cs="Times New Roman"/>
          <w:bCs/>
          <w:rPrChange w:id="4856"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857" w:author="Agate Publishing" w:date="2019-08-26T15:39:00Z">
            <w:rPr>
              <w:rFonts w:ascii="Times New Roman" w:eastAsia="Helvetica,dialog,Verdana,unifon" w:hAnsi="Times New Roman" w:cs="Times New Roman"/>
              <w:bCs/>
            </w:rPr>
          </w:rPrChange>
        </w:rPr>
        <w:t>The monthly high and low levels of direct labor hours and of total manufacturing overhead for Onyx Company are as shown:</w:t>
      </w:r>
    </w:p>
    <w:p w14:paraId="38F900F2" w14:textId="77777777" w:rsidR="008C6CDC" w:rsidRPr="00063AAB" w:rsidRDefault="008C6CDC" w:rsidP="002217A9">
      <w:pPr>
        <w:widowControl w:val="0"/>
        <w:spacing w:after="0" w:line="240" w:lineRule="auto"/>
        <w:rPr>
          <w:rFonts w:ascii="Times New Roman" w:hAnsi="Times New Roman" w:cs="Times New Roman"/>
          <w:bCs/>
          <w:rPrChange w:id="4858" w:author="Agate Publishing" w:date="2019-08-26T15:39:00Z">
            <w:rPr>
              <w:rFonts w:ascii="Times New Roman" w:hAnsi="Times New Roman" w:cs="Times New Roman"/>
              <w:bCs/>
            </w:rPr>
          </w:rPrChange>
        </w:rPr>
      </w:pPr>
    </w:p>
    <w:tbl>
      <w:tblPr>
        <w:tblStyle w:val="GridTableLight"/>
        <w:tblW w:w="0" w:type="auto"/>
        <w:tblLook w:val="04A0" w:firstRow="1" w:lastRow="0" w:firstColumn="1" w:lastColumn="0" w:noHBand="0" w:noVBand="1"/>
        <w:tblPrChange w:id="4859" w:author="Jeannie's Laptop" w:date="2019-07-22T16:53:00Z">
          <w:tblPr>
            <w:tblW w:w="0" w:type="auto"/>
            <w:tblCellSpacing w:w="0" w:type="dxa"/>
            <w:tblCellMar>
              <w:left w:w="0" w:type="dxa"/>
              <w:right w:w="0" w:type="dxa"/>
            </w:tblCellMar>
            <w:tblLook w:val="04A0" w:firstRow="1" w:lastRow="0" w:firstColumn="1" w:lastColumn="0" w:noHBand="0" w:noVBand="1"/>
          </w:tblPr>
        </w:tblPrChange>
      </w:tblPr>
      <w:tblGrid>
        <w:gridCol w:w="2233"/>
        <w:gridCol w:w="1008"/>
        <w:gridCol w:w="222"/>
        <w:gridCol w:w="449"/>
        <w:gridCol w:w="1130"/>
        <w:gridCol w:w="306"/>
        <w:tblGridChange w:id="4860">
          <w:tblGrid>
            <w:gridCol w:w="5"/>
            <w:gridCol w:w="2233"/>
            <w:gridCol w:w="4"/>
            <w:gridCol w:w="1580"/>
            <w:gridCol w:w="143"/>
            <w:gridCol w:w="6"/>
            <w:gridCol w:w="73"/>
            <w:gridCol w:w="280"/>
            <w:gridCol w:w="222"/>
            <w:gridCol w:w="181"/>
            <w:gridCol w:w="502"/>
            <w:gridCol w:w="86"/>
            <w:gridCol w:w="1132"/>
            <w:gridCol w:w="466"/>
            <w:gridCol w:w="36"/>
            <w:gridCol w:w="466"/>
          </w:tblGrid>
        </w:tblGridChange>
      </w:tblGrid>
      <w:tr w:rsidR="002A2506" w:rsidRPr="00063AAB" w14:paraId="52921CA7" w14:textId="77777777" w:rsidTr="0053784C">
        <w:trPr>
          <w:trPrChange w:id="4861" w:author="Jeannie's Laptop" w:date="2019-07-22T16:53:00Z">
            <w:trPr>
              <w:gridAfter w:val="0"/>
              <w:tblCellSpacing w:w="0" w:type="dxa"/>
            </w:trPr>
          </w:trPrChange>
        </w:trPr>
        <w:tc>
          <w:tcPr>
            <w:tcW w:w="0" w:type="auto"/>
            <w:vAlign w:val="bottom"/>
            <w:hideMark/>
            <w:tcPrChange w:id="4862" w:author="Jeannie's Laptop" w:date="2019-07-22T16:53:00Z">
              <w:tcPr>
                <w:tcW w:w="0" w:type="auto"/>
                <w:gridSpan w:val="3"/>
                <w:shd w:val="clear" w:color="auto" w:fill="auto"/>
                <w:tcMar>
                  <w:top w:w="0" w:type="dxa"/>
                  <w:left w:w="225" w:type="dxa"/>
                  <w:bottom w:w="0" w:type="dxa"/>
                  <w:right w:w="0" w:type="dxa"/>
                </w:tcMar>
                <w:vAlign w:val="center"/>
                <w:hideMark/>
              </w:tcPr>
            </w:tcPrChange>
          </w:tcPr>
          <w:p w14:paraId="43A61E94" w14:textId="77777777" w:rsidR="002A2506" w:rsidRPr="00063AAB" w:rsidRDefault="002A2506">
            <w:pPr>
              <w:jc w:val="center"/>
              <w:rPr>
                <w:rFonts w:ascii="Times New Roman" w:eastAsia="Times New Roman" w:hAnsi="Times New Roman" w:cs="Times New Roman"/>
                <w:b/>
                <w:lang w:eastAsia="zh-TW"/>
                <w:rPrChange w:id="4863" w:author="Agate Publishing" w:date="2019-08-26T15:39:00Z">
                  <w:rPr>
                    <w:rFonts w:ascii="Times New Roman" w:eastAsia="Times New Roman" w:hAnsi="Times New Roman" w:cs="Times New Roman"/>
                    <w:sz w:val="12"/>
                    <w:szCs w:val="12"/>
                    <w:lang w:val="en-IN" w:eastAsia="zh-TW"/>
                  </w:rPr>
                </w:rPrChange>
              </w:rPr>
              <w:pPrChange w:id="4864" w:author="Jeannie's Laptop" w:date="2019-07-22T16:53:00Z">
                <w:pPr>
                  <w:widowControl w:val="0"/>
                  <w:autoSpaceDE w:val="0"/>
                  <w:autoSpaceDN w:val="0"/>
                  <w:adjustRightInd w:val="0"/>
                  <w:ind w:left="361"/>
                </w:pPr>
              </w:pPrChange>
            </w:pPr>
          </w:p>
        </w:tc>
        <w:tc>
          <w:tcPr>
            <w:tcW w:w="1008" w:type="dxa"/>
            <w:vAlign w:val="bottom"/>
            <w:hideMark/>
            <w:tcPrChange w:id="4865" w:author="Jeannie's Laptop" w:date="2019-07-22T16:53:00Z">
              <w:tcPr>
                <w:tcW w:w="0" w:type="auto"/>
                <w:gridSpan w:val="2"/>
                <w:shd w:val="clear" w:color="auto" w:fill="auto"/>
                <w:vAlign w:val="center"/>
                <w:hideMark/>
              </w:tcPr>
            </w:tcPrChange>
          </w:tcPr>
          <w:p w14:paraId="56EFE55D" w14:textId="77777777" w:rsidR="002A2506" w:rsidRPr="00063AAB" w:rsidRDefault="002A2506" w:rsidP="00DA5C1F">
            <w:pPr>
              <w:spacing w:after="160" w:line="259" w:lineRule="auto"/>
              <w:jc w:val="center"/>
              <w:rPr>
                <w:rFonts w:ascii="Times New Roman" w:eastAsia="Times New Roman" w:hAnsi="Times New Roman" w:cs="Times New Roman"/>
                <w:b/>
                <w:lang w:eastAsia="zh-TW"/>
                <w:rPrChange w:id="4866"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4867" w:author="Agate Publishing" w:date="2019-08-26T15:39:00Z">
                  <w:rPr>
                    <w:rFonts w:ascii="Times New Roman" w:eastAsia="Times New Roman" w:hAnsi="Times New Roman" w:cs="Times New Roman"/>
                    <w:lang w:val="en-IN" w:eastAsia="zh-TW"/>
                  </w:rPr>
                </w:rPrChange>
              </w:rPr>
              <w:t>Direct Labor Hours</w:t>
            </w:r>
          </w:p>
        </w:tc>
        <w:tc>
          <w:tcPr>
            <w:tcW w:w="0" w:type="auto"/>
            <w:vAlign w:val="bottom"/>
            <w:hideMark/>
            <w:tcPrChange w:id="4868" w:author="Jeannie's Laptop" w:date="2019-07-22T16:53:00Z">
              <w:tcPr>
                <w:tcW w:w="0" w:type="auto"/>
                <w:shd w:val="clear" w:color="auto" w:fill="auto"/>
                <w:vAlign w:val="center"/>
                <w:hideMark/>
              </w:tcPr>
            </w:tcPrChange>
          </w:tcPr>
          <w:p w14:paraId="4C3EF335" w14:textId="77777777" w:rsidR="002A2506" w:rsidRPr="00063AAB" w:rsidRDefault="002A2506">
            <w:pPr>
              <w:jc w:val="center"/>
              <w:rPr>
                <w:rFonts w:ascii="Times New Roman" w:eastAsia="Times New Roman" w:hAnsi="Times New Roman" w:cs="Times New Roman"/>
                <w:b/>
                <w:lang w:eastAsia="zh-TW"/>
                <w:rPrChange w:id="4869" w:author="Agate Publishing" w:date="2019-08-26T15:39:00Z">
                  <w:rPr>
                    <w:rFonts w:ascii="Times New Roman" w:eastAsia="Times New Roman" w:hAnsi="Times New Roman" w:cs="Times New Roman"/>
                    <w:sz w:val="12"/>
                    <w:szCs w:val="12"/>
                    <w:lang w:val="en-IN" w:eastAsia="zh-TW"/>
                  </w:rPr>
                </w:rPrChange>
              </w:rPr>
              <w:pPrChange w:id="4870" w:author="Jeannie's Laptop" w:date="2019-07-22T16:53:00Z">
                <w:pPr>
                  <w:widowControl w:val="0"/>
                  <w:autoSpaceDE w:val="0"/>
                  <w:autoSpaceDN w:val="0"/>
                  <w:adjustRightInd w:val="0"/>
                  <w:ind w:left="361"/>
                  <w:jc w:val="right"/>
                </w:pPr>
              </w:pPrChange>
            </w:pPr>
          </w:p>
        </w:tc>
        <w:tc>
          <w:tcPr>
            <w:tcW w:w="0" w:type="auto"/>
            <w:gridSpan w:val="3"/>
            <w:vAlign w:val="bottom"/>
            <w:hideMark/>
            <w:tcPrChange w:id="4871" w:author="Jeannie's Laptop" w:date="2019-07-22T16:53:00Z">
              <w:tcPr>
                <w:tcW w:w="0" w:type="auto"/>
                <w:gridSpan w:val="6"/>
                <w:shd w:val="clear" w:color="auto" w:fill="auto"/>
                <w:vAlign w:val="bottom"/>
                <w:hideMark/>
              </w:tcPr>
            </w:tcPrChange>
          </w:tcPr>
          <w:p w14:paraId="26050A9A" w14:textId="77777777" w:rsidR="0053784C" w:rsidRPr="00063AAB" w:rsidRDefault="002A2506" w:rsidP="00DA5C1F">
            <w:pPr>
              <w:jc w:val="center"/>
              <w:rPr>
                <w:ins w:id="4872" w:author="Jeannie's Laptop" w:date="2019-07-22T16:53:00Z"/>
                <w:rFonts w:ascii="Times New Roman" w:eastAsia="Times New Roman" w:hAnsi="Times New Roman" w:cs="Times New Roman"/>
                <w:b/>
                <w:lang w:eastAsia="zh-TW"/>
                <w:rPrChange w:id="4873" w:author="Agate Publishing" w:date="2019-08-26T15:39:00Z">
                  <w:rPr>
                    <w:ins w:id="4874" w:author="Jeannie's Laptop" w:date="2019-07-22T16:53:00Z"/>
                    <w:rFonts w:ascii="Times New Roman" w:eastAsia="Times New Roman" w:hAnsi="Times New Roman" w:cs="Times New Roman"/>
                    <w:b/>
                    <w:lang w:val="en-IN" w:eastAsia="zh-TW"/>
                  </w:rPr>
                </w:rPrChange>
              </w:rPr>
            </w:pPr>
            <w:r w:rsidRPr="00063AAB">
              <w:rPr>
                <w:rFonts w:ascii="Times New Roman" w:eastAsia="Times New Roman" w:hAnsi="Times New Roman" w:cs="Times New Roman"/>
                <w:b/>
                <w:lang w:eastAsia="zh-TW"/>
                <w:rPrChange w:id="4875" w:author="Agate Publishing" w:date="2019-08-26T15:39:00Z">
                  <w:rPr>
                    <w:rFonts w:ascii="Times New Roman" w:eastAsia="Times New Roman" w:hAnsi="Times New Roman" w:cs="Times New Roman"/>
                    <w:lang w:val="en-IN" w:eastAsia="zh-TW"/>
                  </w:rPr>
                </w:rPrChange>
              </w:rPr>
              <w:t>M</w:t>
            </w:r>
            <w:del w:id="4876" w:author="Jeannie's Laptop" w:date="2019-07-22T16:53:00Z">
              <w:r w:rsidRPr="00063AAB" w:rsidDel="0053784C">
                <w:rPr>
                  <w:rFonts w:ascii="Times New Roman" w:eastAsia="Times New Roman" w:hAnsi="Times New Roman" w:cs="Times New Roman"/>
                  <w:b/>
                  <w:lang w:eastAsia="zh-TW"/>
                  <w:rPrChange w:id="4877" w:author="Agate Publishing" w:date="2019-08-26T15:39:00Z">
                    <w:rPr>
                      <w:rFonts w:ascii="Times New Roman" w:eastAsia="Times New Roman" w:hAnsi="Times New Roman" w:cs="Times New Roman"/>
                      <w:lang w:val="en-IN" w:eastAsia="zh-TW"/>
                    </w:rPr>
                  </w:rPrChange>
                </w:rPr>
                <w:delText>fg.</w:delText>
              </w:r>
            </w:del>
            <w:ins w:id="4878" w:author="Jeannie's Laptop" w:date="2019-07-22T16:53:00Z">
              <w:r w:rsidR="0053784C" w:rsidRPr="00063AAB">
                <w:rPr>
                  <w:rFonts w:ascii="Times New Roman" w:eastAsia="Times New Roman" w:hAnsi="Times New Roman" w:cs="Times New Roman"/>
                  <w:b/>
                  <w:lang w:eastAsia="zh-TW"/>
                  <w:rPrChange w:id="4879" w:author="Agate Publishing" w:date="2019-08-26T15:39:00Z">
                    <w:rPr>
                      <w:rFonts w:ascii="Times New Roman" w:eastAsia="Times New Roman" w:hAnsi="Times New Roman" w:cs="Times New Roman"/>
                      <w:b/>
                      <w:lang w:val="en-IN" w:eastAsia="zh-TW"/>
                    </w:rPr>
                  </w:rPrChange>
                </w:rPr>
                <w:t>anufacturing</w:t>
              </w:r>
            </w:ins>
          </w:p>
          <w:p w14:paraId="2A748153" w14:textId="77777777" w:rsidR="002A2506" w:rsidRPr="00063AAB" w:rsidRDefault="002A2506" w:rsidP="00DA5C1F">
            <w:pPr>
              <w:spacing w:after="160" w:line="259" w:lineRule="auto"/>
              <w:jc w:val="center"/>
              <w:rPr>
                <w:rFonts w:ascii="Times New Roman" w:eastAsia="Times New Roman" w:hAnsi="Times New Roman" w:cs="Times New Roman"/>
                <w:b/>
                <w:lang w:eastAsia="zh-TW"/>
                <w:rPrChange w:id="4880"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4881" w:author="Agate Publishing" w:date="2019-08-26T15:39:00Z">
                  <w:rPr>
                    <w:rFonts w:ascii="Times New Roman" w:eastAsia="Times New Roman" w:hAnsi="Times New Roman" w:cs="Times New Roman"/>
                    <w:lang w:val="en-IN" w:eastAsia="zh-TW"/>
                  </w:rPr>
                </w:rPrChange>
              </w:rPr>
              <w:t>Overhead</w:t>
            </w:r>
          </w:p>
        </w:tc>
      </w:tr>
      <w:tr w:rsidR="0053784C" w:rsidRPr="00063AAB" w14:paraId="70828ADA" w14:textId="77777777" w:rsidTr="0053784C">
        <w:tblPrEx>
          <w:tblPrExChange w:id="4882" w:author="Jeannie's Laptop" w:date="2019-07-22T16:53:00Z">
            <w:tblPrEx>
              <w:tblCellSpacing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08" w:type="dxa"/>
                <w:right w:w="108" w:type="dxa"/>
              </w:tblCellMar>
            </w:tblPrEx>
          </w:tblPrExChange>
        </w:tblPrEx>
        <w:trPr>
          <w:trPrChange w:id="4883" w:author="Jeannie's Laptop" w:date="2019-07-22T16:53:00Z">
            <w:trPr>
              <w:gridBefore w:val="1"/>
            </w:trPr>
          </w:trPrChange>
        </w:trPr>
        <w:tc>
          <w:tcPr>
            <w:tcW w:w="0" w:type="auto"/>
            <w:hideMark/>
            <w:tcPrChange w:id="4884" w:author="Jeannie's Laptop" w:date="2019-07-22T16:53:00Z">
              <w:tcPr>
                <w:tcW w:w="0" w:type="auto"/>
                <w:hideMark/>
              </w:tcPr>
            </w:tcPrChange>
          </w:tcPr>
          <w:p w14:paraId="4A6201CB" w14:textId="77777777" w:rsidR="002A2506" w:rsidRPr="00063AAB" w:rsidRDefault="002A2506" w:rsidP="002A2506">
            <w:pPr>
              <w:rPr>
                <w:rFonts w:ascii="Times New Roman" w:eastAsia="Times New Roman" w:hAnsi="Times New Roman" w:cs="Times New Roman"/>
                <w:bCs/>
                <w:lang w:eastAsia="zh-TW"/>
                <w:rPrChange w:id="4885"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886" w:author="Agate Publishing" w:date="2019-08-26T15:39:00Z">
                  <w:rPr>
                    <w:rFonts w:ascii="Times New Roman" w:eastAsia="Times New Roman" w:hAnsi="Times New Roman" w:cs="Times New Roman"/>
                    <w:bCs/>
                    <w:lang w:val="en-IN" w:eastAsia="zh-TW"/>
                  </w:rPr>
                </w:rPrChange>
              </w:rPr>
              <w:t>Highest observed level</w:t>
            </w:r>
          </w:p>
        </w:tc>
        <w:tc>
          <w:tcPr>
            <w:tcW w:w="1008" w:type="dxa"/>
            <w:hideMark/>
            <w:tcPrChange w:id="4887" w:author="Jeannie's Laptop" w:date="2019-07-22T16:53:00Z">
              <w:tcPr>
                <w:tcW w:w="0" w:type="auto"/>
                <w:gridSpan w:val="6"/>
                <w:hideMark/>
              </w:tcPr>
            </w:tcPrChange>
          </w:tcPr>
          <w:p w14:paraId="2CEB9B65" w14:textId="77777777" w:rsidR="002A2506" w:rsidRPr="00063AAB" w:rsidRDefault="002A2506" w:rsidP="002A2506">
            <w:pPr>
              <w:jc w:val="right"/>
              <w:rPr>
                <w:rFonts w:ascii="Times New Roman" w:eastAsia="Times New Roman" w:hAnsi="Times New Roman" w:cs="Times New Roman"/>
                <w:bCs/>
                <w:lang w:eastAsia="zh-TW"/>
                <w:rPrChange w:id="4888"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889" w:author="Agate Publishing" w:date="2019-08-26T15:39:00Z">
                  <w:rPr>
                    <w:rFonts w:ascii="Times New Roman" w:eastAsia="Times New Roman" w:hAnsi="Times New Roman" w:cs="Times New Roman"/>
                    <w:bCs/>
                    <w:lang w:val="en-IN" w:eastAsia="zh-TW"/>
                  </w:rPr>
                </w:rPrChange>
              </w:rPr>
              <w:t>8,000</w:t>
            </w:r>
          </w:p>
        </w:tc>
        <w:tc>
          <w:tcPr>
            <w:tcW w:w="0" w:type="auto"/>
            <w:hideMark/>
            <w:tcPrChange w:id="4890" w:author="Jeannie's Laptop" w:date="2019-07-22T16:53:00Z">
              <w:tcPr>
                <w:tcW w:w="0" w:type="auto"/>
                <w:hideMark/>
              </w:tcPr>
            </w:tcPrChange>
          </w:tcPr>
          <w:p w14:paraId="65B53294" w14:textId="77777777" w:rsidR="002A2506" w:rsidRPr="00063AAB" w:rsidRDefault="002A2506" w:rsidP="002A2506">
            <w:pPr>
              <w:jc w:val="right"/>
              <w:rPr>
                <w:rFonts w:ascii="Times New Roman" w:eastAsia="Times New Roman" w:hAnsi="Times New Roman" w:cs="Times New Roman"/>
                <w:bCs/>
                <w:lang w:eastAsia="zh-TW"/>
                <w:rPrChange w:id="4891" w:author="Agate Publishing" w:date="2019-08-26T15:39:00Z">
                  <w:rPr>
                    <w:rFonts w:ascii="Times New Roman" w:eastAsia="Times New Roman" w:hAnsi="Times New Roman" w:cs="Times New Roman"/>
                    <w:bCs/>
                    <w:lang w:val="en-IN" w:eastAsia="zh-TW"/>
                  </w:rPr>
                </w:rPrChange>
              </w:rPr>
            </w:pPr>
          </w:p>
        </w:tc>
        <w:tc>
          <w:tcPr>
            <w:tcW w:w="0" w:type="auto"/>
            <w:hideMark/>
            <w:tcPrChange w:id="4892" w:author="Jeannie's Laptop" w:date="2019-07-22T16:53:00Z">
              <w:tcPr>
                <w:tcW w:w="0" w:type="auto"/>
                <w:gridSpan w:val="2"/>
                <w:hideMark/>
              </w:tcPr>
            </w:tcPrChange>
          </w:tcPr>
          <w:p w14:paraId="73623D24" w14:textId="77777777" w:rsidR="002A2506" w:rsidRPr="00063AAB" w:rsidRDefault="002A2506" w:rsidP="002A2506">
            <w:pPr>
              <w:jc w:val="right"/>
              <w:rPr>
                <w:rFonts w:ascii="Times New Roman" w:eastAsia="Times New Roman" w:hAnsi="Times New Roman" w:cs="Times New Roman"/>
                <w:bCs/>
                <w:lang w:eastAsia="zh-TW"/>
                <w:rPrChange w:id="489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894" w:author="Agate Publishing" w:date="2019-08-26T15:39:00Z">
                  <w:rPr>
                    <w:rFonts w:ascii="Times New Roman" w:eastAsia="Times New Roman" w:hAnsi="Times New Roman" w:cs="Times New Roman"/>
                    <w:bCs/>
                    <w:lang w:val="en-IN" w:eastAsia="zh-TW"/>
                  </w:rPr>
                </w:rPrChange>
              </w:rPr>
              <w:t>$</w:t>
            </w:r>
          </w:p>
        </w:tc>
        <w:tc>
          <w:tcPr>
            <w:tcW w:w="0" w:type="auto"/>
            <w:hideMark/>
            <w:tcPrChange w:id="4895" w:author="Jeannie's Laptop" w:date="2019-07-22T16:53:00Z">
              <w:tcPr>
                <w:tcW w:w="0" w:type="auto"/>
                <w:gridSpan w:val="4"/>
                <w:hideMark/>
              </w:tcPr>
            </w:tcPrChange>
          </w:tcPr>
          <w:p w14:paraId="1AD08511" w14:textId="77777777" w:rsidR="002A2506" w:rsidRPr="00063AAB" w:rsidRDefault="002A2506" w:rsidP="002A2506">
            <w:pPr>
              <w:jc w:val="right"/>
              <w:rPr>
                <w:rFonts w:ascii="Times New Roman" w:eastAsia="Times New Roman" w:hAnsi="Times New Roman" w:cs="Times New Roman"/>
                <w:bCs/>
                <w:lang w:eastAsia="zh-TW"/>
                <w:rPrChange w:id="489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897" w:author="Agate Publishing" w:date="2019-08-26T15:39:00Z">
                  <w:rPr>
                    <w:rFonts w:ascii="Times New Roman" w:eastAsia="Times New Roman" w:hAnsi="Times New Roman" w:cs="Times New Roman"/>
                    <w:bCs/>
                    <w:lang w:val="en-IN" w:eastAsia="zh-TW"/>
                  </w:rPr>
                </w:rPrChange>
              </w:rPr>
              <w:t>34,000</w:t>
            </w:r>
          </w:p>
        </w:tc>
        <w:tc>
          <w:tcPr>
            <w:tcW w:w="0" w:type="auto"/>
            <w:hideMark/>
            <w:tcPrChange w:id="4898" w:author="Jeannie's Laptop" w:date="2019-07-22T16:53:00Z">
              <w:tcPr>
                <w:tcW w:w="0" w:type="auto"/>
                <w:hideMark/>
              </w:tcPr>
            </w:tcPrChange>
          </w:tcPr>
          <w:p w14:paraId="4C8DA1BC" w14:textId="77777777" w:rsidR="002A2506" w:rsidRPr="00063AAB" w:rsidRDefault="002A2506" w:rsidP="002A2506">
            <w:pPr>
              <w:rPr>
                <w:rFonts w:ascii="Times New Roman" w:eastAsia="Times New Roman" w:hAnsi="Times New Roman" w:cs="Times New Roman"/>
                <w:bCs/>
                <w:lang w:eastAsia="zh-TW"/>
                <w:rPrChange w:id="4899" w:author="Agate Publishing" w:date="2019-08-26T15:39:00Z">
                  <w:rPr>
                    <w:rFonts w:ascii="Times New Roman" w:eastAsia="Times New Roman" w:hAnsi="Times New Roman" w:cs="Times New Roman"/>
                    <w:bCs/>
                    <w:lang w:val="en-IN" w:eastAsia="zh-TW"/>
                  </w:rPr>
                </w:rPrChange>
              </w:rPr>
            </w:pPr>
          </w:p>
        </w:tc>
      </w:tr>
      <w:tr w:rsidR="0053784C" w:rsidRPr="00063AAB" w14:paraId="03519244" w14:textId="77777777" w:rsidTr="0053784C">
        <w:tblPrEx>
          <w:tblPrExChange w:id="4900" w:author="Jeannie's Laptop" w:date="2019-07-22T16:53:00Z">
            <w:tblPrEx>
              <w:tblCellSpacing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08" w:type="dxa"/>
                <w:right w:w="108" w:type="dxa"/>
              </w:tblCellMar>
            </w:tblPrEx>
          </w:tblPrExChange>
        </w:tblPrEx>
        <w:trPr>
          <w:trPrChange w:id="4901" w:author="Jeannie's Laptop" w:date="2019-07-22T16:53:00Z">
            <w:trPr>
              <w:gridBefore w:val="1"/>
              <w:gridAfter w:val="0"/>
            </w:trPr>
          </w:trPrChange>
        </w:trPr>
        <w:tc>
          <w:tcPr>
            <w:tcW w:w="0" w:type="auto"/>
            <w:hideMark/>
            <w:tcPrChange w:id="4902" w:author="Jeannie's Laptop" w:date="2019-07-22T16:53:00Z">
              <w:tcPr>
                <w:tcW w:w="0" w:type="auto"/>
                <w:hideMark/>
              </w:tcPr>
            </w:tcPrChange>
          </w:tcPr>
          <w:p w14:paraId="5B15BA11" w14:textId="77777777" w:rsidR="002A2506" w:rsidRPr="00063AAB" w:rsidRDefault="002A2506" w:rsidP="002A2506">
            <w:pPr>
              <w:rPr>
                <w:rFonts w:ascii="Times New Roman" w:eastAsia="Times New Roman" w:hAnsi="Times New Roman" w:cs="Times New Roman"/>
                <w:bCs/>
                <w:lang w:eastAsia="zh-TW"/>
                <w:rPrChange w:id="490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904" w:author="Agate Publishing" w:date="2019-08-26T15:39:00Z">
                  <w:rPr>
                    <w:rFonts w:ascii="Times New Roman" w:eastAsia="Times New Roman" w:hAnsi="Times New Roman" w:cs="Times New Roman"/>
                    <w:bCs/>
                    <w:lang w:val="en-IN" w:eastAsia="zh-TW"/>
                  </w:rPr>
                </w:rPrChange>
              </w:rPr>
              <w:t>Lowest observed level</w:t>
            </w:r>
          </w:p>
        </w:tc>
        <w:tc>
          <w:tcPr>
            <w:tcW w:w="1008" w:type="dxa"/>
            <w:hideMark/>
            <w:tcPrChange w:id="4905" w:author="Jeannie's Laptop" w:date="2019-07-22T16:53:00Z">
              <w:tcPr>
                <w:tcW w:w="1584" w:type="dxa"/>
                <w:gridSpan w:val="2"/>
                <w:hideMark/>
              </w:tcPr>
            </w:tcPrChange>
          </w:tcPr>
          <w:p w14:paraId="6B8FF52A" w14:textId="77777777" w:rsidR="002A2506" w:rsidRPr="00063AAB" w:rsidRDefault="002A2506" w:rsidP="002A2506">
            <w:pPr>
              <w:jc w:val="right"/>
              <w:rPr>
                <w:rFonts w:ascii="Times New Roman" w:eastAsia="Times New Roman" w:hAnsi="Times New Roman" w:cs="Times New Roman"/>
                <w:bCs/>
                <w:lang w:eastAsia="zh-TW"/>
                <w:rPrChange w:id="490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907" w:author="Agate Publishing" w:date="2019-08-26T15:39:00Z">
                  <w:rPr>
                    <w:rFonts w:ascii="Times New Roman" w:eastAsia="Times New Roman" w:hAnsi="Times New Roman" w:cs="Times New Roman"/>
                    <w:bCs/>
                    <w:lang w:val="en-IN" w:eastAsia="zh-TW"/>
                  </w:rPr>
                </w:rPrChange>
              </w:rPr>
              <w:t>4,000</w:t>
            </w:r>
          </w:p>
        </w:tc>
        <w:tc>
          <w:tcPr>
            <w:tcW w:w="0" w:type="auto"/>
            <w:hideMark/>
            <w:tcPrChange w:id="4908" w:author="Jeannie's Laptop" w:date="2019-07-22T16:53:00Z">
              <w:tcPr>
                <w:tcW w:w="0" w:type="auto"/>
                <w:gridSpan w:val="3"/>
                <w:hideMark/>
              </w:tcPr>
            </w:tcPrChange>
          </w:tcPr>
          <w:p w14:paraId="0CBD480B" w14:textId="77777777" w:rsidR="002A2506" w:rsidRPr="00063AAB" w:rsidRDefault="002A2506" w:rsidP="002A2506">
            <w:pPr>
              <w:jc w:val="right"/>
              <w:rPr>
                <w:rFonts w:ascii="Times New Roman" w:eastAsia="Times New Roman" w:hAnsi="Times New Roman" w:cs="Times New Roman"/>
                <w:bCs/>
                <w:lang w:eastAsia="zh-TW"/>
                <w:rPrChange w:id="4909" w:author="Agate Publishing" w:date="2019-08-26T15:39:00Z">
                  <w:rPr>
                    <w:rFonts w:ascii="Times New Roman" w:eastAsia="Times New Roman" w:hAnsi="Times New Roman" w:cs="Times New Roman"/>
                    <w:bCs/>
                    <w:lang w:val="en-IN" w:eastAsia="zh-TW"/>
                  </w:rPr>
                </w:rPrChange>
              </w:rPr>
            </w:pPr>
          </w:p>
        </w:tc>
        <w:tc>
          <w:tcPr>
            <w:tcW w:w="0" w:type="auto"/>
            <w:hideMark/>
            <w:tcPrChange w:id="4910" w:author="Jeannie's Laptop" w:date="2019-07-22T16:53:00Z">
              <w:tcPr>
                <w:tcW w:w="0" w:type="auto"/>
                <w:gridSpan w:val="3"/>
                <w:hideMark/>
              </w:tcPr>
            </w:tcPrChange>
          </w:tcPr>
          <w:p w14:paraId="5481842B" w14:textId="77777777" w:rsidR="002A2506" w:rsidRPr="00063AAB" w:rsidRDefault="002A2506" w:rsidP="002A2506">
            <w:pPr>
              <w:jc w:val="right"/>
              <w:rPr>
                <w:rFonts w:ascii="Times New Roman" w:eastAsia="Times New Roman" w:hAnsi="Times New Roman" w:cs="Times New Roman"/>
                <w:bCs/>
                <w:lang w:eastAsia="zh-TW"/>
                <w:rPrChange w:id="4911"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912" w:author="Agate Publishing" w:date="2019-08-26T15:39:00Z">
                  <w:rPr>
                    <w:rFonts w:ascii="Times New Roman" w:eastAsia="Times New Roman" w:hAnsi="Times New Roman" w:cs="Times New Roman"/>
                    <w:bCs/>
                    <w:lang w:val="en-IN" w:eastAsia="zh-TW"/>
                  </w:rPr>
                </w:rPrChange>
              </w:rPr>
              <w:t>$</w:t>
            </w:r>
          </w:p>
        </w:tc>
        <w:tc>
          <w:tcPr>
            <w:tcW w:w="0" w:type="auto"/>
            <w:hideMark/>
            <w:tcPrChange w:id="4913" w:author="Jeannie's Laptop" w:date="2019-07-22T16:53:00Z">
              <w:tcPr>
                <w:tcW w:w="0" w:type="auto"/>
                <w:gridSpan w:val="3"/>
                <w:hideMark/>
              </w:tcPr>
            </w:tcPrChange>
          </w:tcPr>
          <w:p w14:paraId="07B84BFA" w14:textId="77777777" w:rsidR="002A2506" w:rsidRPr="00063AAB" w:rsidRDefault="002A2506" w:rsidP="002A2506">
            <w:pPr>
              <w:jc w:val="right"/>
              <w:rPr>
                <w:rFonts w:ascii="Times New Roman" w:eastAsia="Times New Roman" w:hAnsi="Times New Roman" w:cs="Times New Roman"/>
                <w:bCs/>
                <w:lang w:eastAsia="zh-TW"/>
                <w:rPrChange w:id="491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4915" w:author="Agate Publishing" w:date="2019-08-26T15:39:00Z">
                  <w:rPr>
                    <w:rFonts w:ascii="Times New Roman" w:eastAsia="Times New Roman" w:hAnsi="Times New Roman" w:cs="Times New Roman"/>
                    <w:bCs/>
                    <w:lang w:val="en-IN" w:eastAsia="zh-TW"/>
                  </w:rPr>
                </w:rPrChange>
              </w:rPr>
              <w:t>26,000</w:t>
            </w:r>
          </w:p>
        </w:tc>
        <w:tc>
          <w:tcPr>
            <w:tcW w:w="0" w:type="auto"/>
            <w:hideMark/>
            <w:tcPrChange w:id="4916" w:author="Jeannie's Laptop" w:date="2019-07-22T16:53:00Z">
              <w:tcPr>
                <w:tcW w:w="0" w:type="auto"/>
                <w:hideMark/>
              </w:tcPr>
            </w:tcPrChange>
          </w:tcPr>
          <w:p w14:paraId="44476DF1" w14:textId="77777777" w:rsidR="002A2506" w:rsidRPr="00063AAB" w:rsidRDefault="002A2506" w:rsidP="002A2506">
            <w:pPr>
              <w:rPr>
                <w:rFonts w:ascii="Times New Roman" w:eastAsia="Times New Roman" w:hAnsi="Times New Roman" w:cs="Times New Roman"/>
                <w:bCs/>
                <w:lang w:eastAsia="zh-TW"/>
                <w:rPrChange w:id="4917" w:author="Agate Publishing" w:date="2019-08-26T15:39:00Z">
                  <w:rPr>
                    <w:rFonts w:ascii="Times New Roman" w:eastAsia="Times New Roman" w:hAnsi="Times New Roman" w:cs="Times New Roman"/>
                    <w:bCs/>
                    <w:lang w:val="en-IN" w:eastAsia="zh-TW"/>
                  </w:rPr>
                </w:rPrChange>
              </w:rPr>
            </w:pPr>
          </w:p>
        </w:tc>
      </w:tr>
    </w:tbl>
    <w:p w14:paraId="6B64FAC4" w14:textId="77777777" w:rsidR="00C943C1" w:rsidRPr="00063AAB" w:rsidRDefault="00C943C1" w:rsidP="002217A9">
      <w:pPr>
        <w:widowControl w:val="0"/>
        <w:spacing w:after="0" w:line="240" w:lineRule="auto"/>
        <w:rPr>
          <w:ins w:id="4918" w:author="Jeannie's Laptop" w:date="2019-07-22T16:47:00Z"/>
          <w:rFonts w:ascii="Times New Roman" w:hAnsi="Times New Roman" w:cs="Times New Roman"/>
          <w:bCs/>
          <w:rPrChange w:id="4919" w:author="Agate Publishing" w:date="2019-08-26T15:39:00Z">
            <w:rPr>
              <w:ins w:id="4920" w:author="Jeannie's Laptop" w:date="2019-07-22T16:47:00Z"/>
              <w:rFonts w:ascii="Times New Roman" w:hAnsi="Times New Roman" w:cs="Times New Roman"/>
              <w:bCs/>
            </w:rPr>
          </w:rPrChange>
        </w:rPr>
      </w:pPr>
    </w:p>
    <w:p w14:paraId="1BF516A9" w14:textId="77777777" w:rsidR="0053784C" w:rsidRPr="00063AAB" w:rsidRDefault="0053784C" w:rsidP="002217A9">
      <w:pPr>
        <w:widowControl w:val="0"/>
        <w:spacing w:after="0" w:line="240" w:lineRule="auto"/>
        <w:rPr>
          <w:rFonts w:ascii="Times New Roman" w:hAnsi="Times New Roman" w:cs="Times New Roman"/>
          <w:bCs/>
          <w:rPrChange w:id="4921" w:author="Agate Publishing" w:date="2019-08-26T15:39:00Z">
            <w:rPr>
              <w:rFonts w:ascii="Times New Roman" w:hAnsi="Times New Roman" w:cs="Times New Roman"/>
              <w:bCs/>
            </w:rPr>
          </w:rPrChange>
        </w:rPr>
      </w:pPr>
    </w:p>
    <w:p w14:paraId="247319B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92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23" w:author="Agate Publishing" w:date="2019-08-26T15:39:00Z">
            <w:rPr>
              <w:rFonts w:ascii="Times New Roman" w:eastAsia="Helvetica,dialog,Verdana,unifon" w:hAnsi="Times New Roman" w:cs="Times New Roman"/>
              <w:bCs/>
            </w:rPr>
          </w:rPrChange>
        </w:rPr>
        <w:t xml:space="preserve">102. </w:t>
      </w:r>
      <w:ins w:id="4924" w:author="Jeannie's Laptop" w:date="2019-07-22T16:47:00Z">
        <w:r w:rsidR="0053784C" w:rsidRPr="00063AAB">
          <w:rPr>
            <w:rFonts w:ascii="Times New Roman" w:eastAsia="Helvetica,dialog,Verdana,unifon" w:hAnsi="Times New Roman" w:cs="Times New Roman"/>
            <w:bCs/>
            <w:rPrChange w:id="4925" w:author="Agate Publishing" w:date="2019-08-26T15:39:00Z">
              <w:rPr>
                <w:rFonts w:ascii="Times New Roman" w:eastAsia="Helvetica,dialog,Verdana,unifon" w:hAnsi="Times New Roman" w:cs="Times New Roman"/>
                <w:bCs/>
              </w:rPr>
            </w:rPrChange>
          </w:rPr>
          <w:t xml:space="preserve">Refer to the information above. </w:t>
        </w:r>
      </w:ins>
      <w:r w:rsidRPr="00063AAB">
        <w:rPr>
          <w:rFonts w:ascii="Times New Roman" w:eastAsia="Helvetica,dialog,Verdana,unifon" w:hAnsi="Times New Roman" w:cs="Times New Roman"/>
          <w:bCs/>
          <w:rPrChange w:id="4926" w:author="Agate Publishing" w:date="2019-08-26T15:39:00Z">
            <w:rPr>
              <w:rFonts w:ascii="Times New Roman" w:eastAsia="Helvetica,dialog,Verdana,unifon" w:hAnsi="Times New Roman" w:cs="Times New Roman"/>
              <w:bCs/>
            </w:rPr>
          </w:rPrChange>
        </w:rPr>
        <w:t>On the basis of the above data, the cost formula for Onyx's monthly manufacturing overhead can be expressed as:</w:t>
      </w:r>
    </w:p>
    <w:p w14:paraId="6EADCCBA"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927" w:author="Agate Publishing" w:date="2019-08-26T15:39:00Z">
            <w:rPr>
              <w:rFonts w:ascii="Times New Roman" w:eastAsia="Helvetica,dialog,Verdana,unifon" w:hAnsi="Times New Roman" w:cs="Times New Roman"/>
              <w:bCs/>
            </w:rPr>
          </w:rPrChange>
        </w:rPr>
      </w:pPr>
    </w:p>
    <w:p w14:paraId="1C940092" w14:textId="77777777" w:rsidR="008C6CDC" w:rsidRPr="00063AAB" w:rsidRDefault="008C6CDC" w:rsidP="002217A9">
      <w:pPr>
        <w:widowControl w:val="0"/>
        <w:spacing w:after="0" w:line="240" w:lineRule="auto"/>
        <w:rPr>
          <w:rFonts w:ascii="Times New Roman" w:hAnsi="Times New Roman" w:cs="Times New Roman"/>
          <w:bCs/>
          <w:rPrChange w:id="492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929" w:author="Agate Publishing" w:date="2019-08-26T15:39:00Z">
            <w:rPr>
              <w:rFonts w:ascii="Times New Roman" w:eastAsia="Helvetica,dialog,Verdana,unifon" w:hAnsi="Times New Roman" w:cs="Times New Roman"/>
              <w:bCs/>
            </w:rPr>
          </w:rPrChange>
        </w:rPr>
        <w:t>A. $18.00 average cost per direct labor hour.</w:t>
      </w:r>
    </w:p>
    <w:p w14:paraId="74E6A466" w14:textId="77777777" w:rsidR="008C6CDC" w:rsidRPr="00063AAB" w:rsidRDefault="008C6CDC" w:rsidP="002217A9">
      <w:pPr>
        <w:widowControl w:val="0"/>
        <w:spacing w:after="0" w:line="240" w:lineRule="auto"/>
        <w:rPr>
          <w:rFonts w:ascii="Times New Roman" w:hAnsi="Times New Roman" w:cs="Times New Roman"/>
          <w:bCs/>
          <w:rPrChange w:id="4930" w:author="Agate Publishing" w:date="2019-08-26T15:39:00Z">
            <w:rPr>
              <w:rFonts w:ascii="Times New Roman" w:hAnsi="Times New Roman" w:cs="Times New Roman"/>
              <w:bCs/>
            </w:rPr>
          </w:rPrChange>
        </w:rPr>
      </w:pPr>
    </w:p>
    <w:p w14:paraId="4F3DC235" w14:textId="77777777" w:rsidR="008C6CDC" w:rsidRPr="00063AAB" w:rsidRDefault="008C6CDC" w:rsidP="002217A9">
      <w:pPr>
        <w:widowControl w:val="0"/>
        <w:spacing w:after="0" w:line="240" w:lineRule="auto"/>
        <w:rPr>
          <w:rFonts w:ascii="Times New Roman" w:hAnsi="Times New Roman" w:cs="Times New Roman"/>
          <w:bCs/>
          <w:rPrChange w:id="493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932" w:author="Agate Publishing" w:date="2019-08-26T15:39:00Z">
            <w:rPr>
              <w:rFonts w:ascii="Times New Roman" w:eastAsia="Helvetica,dialog,Verdana,unifon" w:hAnsi="Times New Roman" w:cs="Times New Roman"/>
              <w:bCs/>
            </w:rPr>
          </w:rPrChange>
        </w:rPr>
        <w:t>B. $1.80 average cost per direct labor hour.</w:t>
      </w:r>
    </w:p>
    <w:p w14:paraId="0F504D7D" w14:textId="77777777" w:rsidR="008C6CDC" w:rsidRPr="00063AAB" w:rsidRDefault="008C6CDC" w:rsidP="002217A9">
      <w:pPr>
        <w:widowControl w:val="0"/>
        <w:spacing w:after="0" w:line="240" w:lineRule="auto"/>
        <w:rPr>
          <w:rFonts w:ascii="Times New Roman" w:hAnsi="Times New Roman" w:cs="Times New Roman"/>
          <w:bCs/>
          <w:rPrChange w:id="4933" w:author="Agate Publishing" w:date="2019-08-26T15:39:00Z">
            <w:rPr>
              <w:rFonts w:ascii="Times New Roman" w:hAnsi="Times New Roman" w:cs="Times New Roman"/>
              <w:bCs/>
            </w:rPr>
          </w:rPrChange>
        </w:rPr>
      </w:pPr>
    </w:p>
    <w:p w14:paraId="16B96CE9" w14:textId="77777777" w:rsidR="008C6CDC" w:rsidRPr="00063AAB" w:rsidRDefault="008C6CDC" w:rsidP="002217A9">
      <w:pPr>
        <w:widowControl w:val="0"/>
        <w:spacing w:after="0" w:line="240" w:lineRule="auto"/>
        <w:rPr>
          <w:rFonts w:ascii="Times New Roman" w:hAnsi="Times New Roman" w:cs="Times New Roman"/>
          <w:bCs/>
          <w:rPrChange w:id="4934"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935" w:author="Agate Publishing" w:date="2019-08-26T15:39:00Z">
            <w:rPr>
              <w:rFonts w:ascii="Times New Roman" w:eastAsia="Helvetica,dialog,Verdana,unifon" w:hAnsi="Times New Roman" w:cs="Times New Roman"/>
              <w:bCs/>
            </w:rPr>
          </w:rPrChange>
        </w:rPr>
        <w:t>C. $26,000 fixed cost plus $1.50 per direct labor hour.</w:t>
      </w:r>
    </w:p>
    <w:p w14:paraId="6293D878" w14:textId="77777777" w:rsidR="008C6CDC" w:rsidRPr="00063AAB" w:rsidRDefault="008C6CDC" w:rsidP="002217A9">
      <w:pPr>
        <w:widowControl w:val="0"/>
        <w:spacing w:after="0" w:line="240" w:lineRule="auto"/>
        <w:rPr>
          <w:rFonts w:ascii="Times New Roman" w:hAnsi="Times New Roman" w:cs="Times New Roman"/>
          <w:bCs/>
          <w:rPrChange w:id="4936" w:author="Agate Publishing" w:date="2019-08-26T15:39:00Z">
            <w:rPr>
              <w:rFonts w:ascii="Times New Roman" w:hAnsi="Times New Roman" w:cs="Times New Roman"/>
              <w:bCs/>
            </w:rPr>
          </w:rPrChange>
        </w:rPr>
      </w:pPr>
    </w:p>
    <w:p w14:paraId="5CE46BC7"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937"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
          <w:u w:val="single"/>
          <w:rPrChange w:id="4938" w:author="Agate Publishing" w:date="2019-08-26T15:39:00Z">
            <w:rPr>
              <w:rFonts w:ascii="Times New Roman" w:eastAsia="Helvetica,dialog,Verdana,unifon" w:hAnsi="Times New Roman" w:cs="Times New Roman"/>
              <w:b/>
              <w:u w:val="single"/>
            </w:rPr>
          </w:rPrChange>
        </w:rPr>
        <w:t>D</w:t>
      </w:r>
      <w:r w:rsidRPr="00063AAB">
        <w:rPr>
          <w:rFonts w:ascii="Times New Roman" w:eastAsia="Helvetica,dialog,Verdana,unifon" w:hAnsi="Times New Roman" w:cs="Times New Roman"/>
          <w:bCs/>
          <w:rPrChange w:id="4939" w:author="Agate Publishing" w:date="2019-08-26T15:39:00Z">
            <w:rPr>
              <w:rFonts w:ascii="Times New Roman" w:eastAsia="Helvetica,dialog,Verdana,unifon" w:hAnsi="Times New Roman" w:cs="Times New Roman"/>
              <w:bCs/>
            </w:rPr>
          </w:rPrChange>
        </w:rPr>
        <w:t>. $18,000 fixed cost plus $2.00 per direct labor hour.</w:t>
      </w:r>
    </w:p>
    <w:p w14:paraId="2909732D" w14:textId="77777777" w:rsidR="00DB0220" w:rsidRPr="00063AAB" w:rsidRDefault="00DB0220" w:rsidP="00DB0220">
      <w:pPr>
        <w:widowControl w:val="0"/>
        <w:spacing w:after="0" w:line="240" w:lineRule="auto"/>
        <w:rPr>
          <w:ins w:id="4940" w:author="Jeannie's Laptop" w:date="2019-07-23T12:35:00Z"/>
          <w:rFonts w:ascii="Times New Roman" w:hAnsi="Times New Roman" w:cs="Times New Roman"/>
          <w:bCs/>
          <w:rPrChange w:id="4941" w:author="Agate Publishing" w:date="2019-08-26T15:39:00Z">
            <w:rPr>
              <w:ins w:id="4942" w:author="Jeannie's Laptop" w:date="2019-07-23T12:35:00Z"/>
              <w:rFonts w:ascii="Times New Roman" w:hAnsi="Times New Roman" w:cs="Times New Roman"/>
              <w:bCs/>
            </w:rPr>
          </w:rPrChange>
        </w:rPr>
      </w:pPr>
    </w:p>
    <w:p w14:paraId="6A944E1A" w14:textId="77777777" w:rsidR="00DB0220" w:rsidRPr="00063AAB" w:rsidRDefault="00DB0220" w:rsidP="00DB0220">
      <w:pPr>
        <w:widowControl w:val="0"/>
        <w:spacing w:after="0" w:line="240" w:lineRule="auto"/>
        <w:rPr>
          <w:ins w:id="4943" w:author="Jeannie's Laptop" w:date="2019-07-23T12:35:00Z"/>
          <w:rFonts w:ascii="Times New Roman" w:hAnsi="Times New Roman" w:cs="Times New Roman"/>
          <w:bCs/>
          <w:rPrChange w:id="4944" w:author="Agate Publishing" w:date="2019-08-26T15:39:00Z">
            <w:rPr>
              <w:ins w:id="4945" w:author="Jeannie's Laptop" w:date="2019-07-23T12:35:00Z"/>
              <w:rFonts w:ascii="Times New Roman" w:hAnsi="Times New Roman" w:cs="Times New Roman"/>
              <w:bCs/>
            </w:rPr>
          </w:rPrChange>
        </w:rPr>
      </w:pPr>
      <w:ins w:id="4946" w:author="Jeannie's Laptop" w:date="2019-07-23T12:35:00Z">
        <w:r w:rsidRPr="00063AAB">
          <w:rPr>
            <w:rFonts w:ascii="Times New Roman" w:eastAsia="Helvetica,dialog,Verdana,unifon" w:hAnsi="Times New Roman" w:cs="Times New Roman"/>
            <w:bCs/>
            <w:rPrChange w:id="4947" w:author="Agate Publishing" w:date="2019-08-26T15:39:00Z">
              <w:rPr>
                <w:rFonts w:ascii="Times New Roman" w:eastAsia="Helvetica,dialog,Verdana,unifon" w:hAnsi="Times New Roman" w:cs="Times New Roman"/>
                <w:bCs/>
              </w:rPr>
            </w:rPrChange>
          </w:rPr>
          <w:t>Feedback:</w:t>
        </w:r>
      </w:ins>
    </w:p>
    <w:p w14:paraId="4207989F" w14:textId="4134FE38" w:rsidR="002A2506" w:rsidRPr="00063AAB" w:rsidDel="00DB0220" w:rsidRDefault="002A2506" w:rsidP="002217A9">
      <w:pPr>
        <w:widowControl w:val="0"/>
        <w:spacing w:after="0" w:line="240" w:lineRule="auto"/>
        <w:rPr>
          <w:del w:id="4948" w:author="Jeannie's Laptop" w:date="2019-07-23T12:35:00Z"/>
          <w:rFonts w:ascii="Times New Roman" w:hAnsi="Times New Roman" w:cs="Times New Roman"/>
          <w:bCs/>
          <w:rPrChange w:id="4949" w:author="Agate Publishing" w:date="2019-08-26T15:39:00Z">
            <w:rPr>
              <w:del w:id="4950" w:author="Jeannie's Laptop" w:date="2019-07-23T12:35:00Z"/>
              <w:rFonts w:ascii="Times New Roman" w:hAnsi="Times New Roman" w:cs="Times New Roman"/>
              <w:bCs/>
            </w:rPr>
          </w:rPrChange>
        </w:rPr>
      </w:pPr>
    </w:p>
    <w:p w14:paraId="3876D1BF" w14:textId="2A5DE89C" w:rsidR="002217A9" w:rsidRPr="00063AAB" w:rsidRDefault="008C6CDC" w:rsidP="002217A9">
      <w:pPr>
        <w:widowControl w:val="0"/>
        <w:spacing w:after="0" w:line="240" w:lineRule="auto"/>
        <w:rPr>
          <w:rFonts w:ascii="Times New Roman" w:hAnsi="Times New Roman" w:cs="Times New Roman"/>
          <w:bCs/>
          <w:rPrChange w:id="4951"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4952" w:author="Agate Publishing" w:date="2019-08-26T15:39:00Z">
            <w:rPr>
              <w:rFonts w:ascii="Times New Roman" w:eastAsia="Helvetica,dialog,Verdana,unifon" w:hAnsi="Times New Roman" w:cs="Times New Roman"/>
              <w:bCs/>
            </w:rPr>
          </w:rPrChange>
        </w:rPr>
        <w:t xml:space="preserve">($34,000 </w:t>
      </w:r>
      <w:ins w:id="4953" w:author="Agate Publishing" w:date="2019-08-26T15:13:00Z">
        <w:r w:rsidR="006B5398" w:rsidRPr="00063AAB">
          <w:rPr>
            <w:rFonts w:ascii="Times New Roman" w:eastAsia="Helvetica,dialog,Verdana,unifon" w:hAnsi="Times New Roman" w:cs="Times New Roman"/>
            <w:bCs/>
            <w:rPrChange w:id="4954" w:author="Agate Publishing" w:date="2019-08-26T15:39:00Z">
              <w:rPr>
                <w:rFonts w:ascii="Times New Roman" w:eastAsia="Helvetica,dialog,Verdana,unifon" w:hAnsi="Times New Roman" w:cs="Times New Roman"/>
                <w:bCs/>
              </w:rPr>
            </w:rPrChange>
          </w:rPr>
          <w:t>−</w:t>
        </w:r>
      </w:ins>
      <w:del w:id="4955" w:author="Agate Publishing" w:date="2019-08-26T15:13:00Z">
        <w:r w:rsidRPr="00063AAB" w:rsidDel="006B5398">
          <w:rPr>
            <w:rFonts w:ascii="Times New Roman" w:eastAsia="Helvetica,dialog,Verdana,unifon" w:hAnsi="Times New Roman" w:cs="Times New Roman"/>
            <w:bCs/>
            <w:rPrChange w:id="4956"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4957" w:author="Agate Publishing" w:date="2019-08-26T15:39:00Z">
            <w:rPr>
              <w:rFonts w:ascii="Times New Roman" w:eastAsia="Helvetica,dialog,Verdana,unifon" w:hAnsi="Times New Roman" w:cs="Times New Roman"/>
              <w:bCs/>
            </w:rPr>
          </w:rPrChange>
        </w:rPr>
        <w:t xml:space="preserve"> $26,000)</w:t>
      </w:r>
      <w:ins w:id="4958" w:author="Jeannie's Laptop" w:date="2019-07-22T16:54:00Z">
        <w:r w:rsidR="0053784C" w:rsidRPr="00063AAB">
          <w:rPr>
            <w:rFonts w:ascii="Times New Roman" w:eastAsia="Helvetica,dialog,Verdana,unifon" w:hAnsi="Times New Roman" w:cs="Times New Roman"/>
            <w:bCs/>
            <w:rPrChange w:id="4959" w:author="Agate Publishing" w:date="2019-08-26T15:39:00Z">
              <w:rPr>
                <w:rFonts w:ascii="Times New Roman" w:eastAsia="Helvetica,dialog,Verdana,unifon" w:hAnsi="Times New Roman" w:cs="Times New Roman"/>
                <w:bCs/>
              </w:rPr>
            </w:rPrChange>
          </w:rPr>
          <w:t xml:space="preserve"> </w:t>
        </w:r>
      </w:ins>
      <w:r w:rsidRPr="00063AAB">
        <w:rPr>
          <w:rFonts w:ascii="Times New Roman" w:eastAsia="Helvetica,dialog,Verdana,unifon" w:hAnsi="Times New Roman" w:cs="Times New Roman"/>
          <w:bCs/>
          <w:rPrChange w:id="4960" w:author="Agate Publishing" w:date="2019-08-26T15:39:00Z">
            <w:rPr>
              <w:rFonts w:ascii="Times New Roman" w:eastAsia="Helvetica,dialog,Verdana,unifon" w:hAnsi="Times New Roman" w:cs="Times New Roman"/>
              <w:bCs/>
            </w:rPr>
          </w:rPrChange>
        </w:rPr>
        <w:t>÷</w:t>
      </w:r>
      <w:ins w:id="4961" w:author="Jeannie's Laptop" w:date="2019-07-22T16:54:00Z">
        <w:r w:rsidR="0053784C" w:rsidRPr="00063AAB">
          <w:rPr>
            <w:rFonts w:ascii="Times New Roman" w:eastAsia="Helvetica,dialog,Verdana,unifon" w:hAnsi="Times New Roman" w:cs="Times New Roman"/>
            <w:bCs/>
            <w:rPrChange w:id="4962" w:author="Agate Publishing" w:date="2019-08-26T15:39:00Z">
              <w:rPr>
                <w:rFonts w:ascii="Times New Roman" w:eastAsia="Helvetica,dialog,Verdana,unifon" w:hAnsi="Times New Roman" w:cs="Times New Roman"/>
                <w:bCs/>
              </w:rPr>
            </w:rPrChange>
          </w:rPr>
          <w:t xml:space="preserve"> </w:t>
        </w:r>
      </w:ins>
      <w:r w:rsidRPr="00063AAB">
        <w:rPr>
          <w:rFonts w:ascii="Times New Roman" w:eastAsia="Helvetica,dialog,Verdana,unifon" w:hAnsi="Times New Roman" w:cs="Times New Roman"/>
          <w:bCs/>
          <w:rPrChange w:id="4963" w:author="Agate Publishing" w:date="2019-08-26T15:39:00Z">
            <w:rPr>
              <w:rFonts w:ascii="Times New Roman" w:eastAsia="Helvetica,dialog,Verdana,unifon" w:hAnsi="Times New Roman" w:cs="Times New Roman"/>
              <w:bCs/>
            </w:rPr>
          </w:rPrChange>
        </w:rPr>
        <w:t xml:space="preserve">(8,000 </w:t>
      </w:r>
      <w:ins w:id="4964" w:author="Agate Publishing" w:date="2019-08-26T15:13:00Z">
        <w:r w:rsidR="006B5398" w:rsidRPr="00063AAB">
          <w:rPr>
            <w:rFonts w:ascii="Times New Roman" w:eastAsia="Helvetica,dialog,Verdana,unifon" w:hAnsi="Times New Roman" w:cs="Times New Roman"/>
            <w:bCs/>
            <w:rPrChange w:id="4965" w:author="Agate Publishing" w:date="2019-08-26T15:39:00Z">
              <w:rPr>
                <w:rFonts w:ascii="Times New Roman" w:eastAsia="Helvetica,dialog,Verdana,unifon" w:hAnsi="Times New Roman" w:cs="Times New Roman"/>
                <w:bCs/>
              </w:rPr>
            </w:rPrChange>
          </w:rPr>
          <w:t>−</w:t>
        </w:r>
      </w:ins>
      <w:del w:id="4966" w:author="Agate Publishing" w:date="2019-08-26T15:13:00Z">
        <w:r w:rsidRPr="00063AAB" w:rsidDel="006B5398">
          <w:rPr>
            <w:rFonts w:ascii="Times New Roman" w:eastAsia="Helvetica,dialog,Verdana,unifon" w:hAnsi="Times New Roman" w:cs="Times New Roman"/>
            <w:bCs/>
            <w:rPrChange w:id="4967"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4968" w:author="Agate Publishing" w:date="2019-08-26T15:39:00Z">
            <w:rPr>
              <w:rFonts w:ascii="Times New Roman" w:eastAsia="Helvetica,dialog,Verdana,unifon" w:hAnsi="Times New Roman" w:cs="Times New Roman"/>
              <w:bCs/>
            </w:rPr>
          </w:rPrChange>
        </w:rPr>
        <w:t xml:space="preserve"> 4,000) = $2 variable cost; $34,000 </w:t>
      </w:r>
      <w:ins w:id="4969" w:author="Agate Publishing" w:date="2019-08-26T15:13:00Z">
        <w:r w:rsidR="006B5398" w:rsidRPr="00063AAB">
          <w:rPr>
            <w:rFonts w:ascii="Times New Roman" w:eastAsia="Helvetica,dialog,Verdana,unifon" w:hAnsi="Times New Roman" w:cs="Times New Roman"/>
            <w:bCs/>
            <w:rPrChange w:id="4970" w:author="Agate Publishing" w:date="2019-08-26T15:39:00Z">
              <w:rPr>
                <w:rFonts w:ascii="Times New Roman" w:eastAsia="Helvetica,dialog,Verdana,unifon" w:hAnsi="Times New Roman" w:cs="Times New Roman"/>
                <w:bCs/>
              </w:rPr>
            </w:rPrChange>
          </w:rPr>
          <w:t>−</w:t>
        </w:r>
      </w:ins>
      <w:del w:id="4971" w:author="Agate Publishing" w:date="2019-08-26T15:13:00Z">
        <w:r w:rsidRPr="00063AAB" w:rsidDel="006B5398">
          <w:rPr>
            <w:rFonts w:ascii="Times New Roman" w:eastAsia="Helvetica,dialog,Verdana,unifon" w:hAnsi="Times New Roman" w:cs="Times New Roman"/>
            <w:bCs/>
            <w:rPrChange w:id="4972" w:author="Agate Publishing" w:date="2019-08-26T15:39:00Z">
              <w:rPr>
                <w:rFonts w:ascii="Times New Roman" w:eastAsia="Helvetica,dialog,Verdana,unifon" w:hAnsi="Times New Roman" w:cs="Times New Roman"/>
                <w:bCs/>
              </w:rPr>
            </w:rPrChange>
          </w:rPr>
          <w:delText>−</w:delText>
        </w:r>
      </w:del>
      <w:r w:rsidRPr="00063AAB">
        <w:rPr>
          <w:rFonts w:ascii="Times New Roman" w:eastAsia="Helvetica,dialog,Verdana,unifon" w:hAnsi="Times New Roman" w:cs="Times New Roman"/>
          <w:bCs/>
          <w:rPrChange w:id="4973" w:author="Agate Publishing" w:date="2019-08-26T15:39:00Z">
            <w:rPr>
              <w:rFonts w:ascii="Times New Roman" w:eastAsia="Helvetica,dialog,Verdana,unifon" w:hAnsi="Times New Roman" w:cs="Times New Roman"/>
              <w:bCs/>
            </w:rPr>
          </w:rPrChange>
        </w:rPr>
        <w:t xml:space="preserve"> ($2 × 8,000) = $18,000 fixed cost</w:t>
      </w:r>
    </w:p>
    <w:p w14:paraId="415958E4" w14:textId="77777777" w:rsidR="002217A9" w:rsidRPr="00063AAB" w:rsidRDefault="002217A9" w:rsidP="002217A9">
      <w:pPr>
        <w:widowControl w:val="0"/>
        <w:spacing w:after="0" w:line="240" w:lineRule="auto"/>
        <w:rPr>
          <w:rFonts w:ascii="Times New Roman" w:hAnsi="Times New Roman" w:cs="Times New Roman"/>
          <w:bCs/>
          <w:rPrChange w:id="4974" w:author="Agate Publishing" w:date="2019-08-26T15:39:00Z">
            <w:rPr>
              <w:rFonts w:ascii="Times New Roman" w:hAnsi="Times New Roman" w:cs="Times New Roman"/>
              <w:bCs/>
            </w:rPr>
          </w:rPrChange>
        </w:rPr>
      </w:pPr>
    </w:p>
    <w:p w14:paraId="1BB3E7C4" w14:textId="6DE738FA" w:rsidR="002217A9" w:rsidRPr="00063AAB" w:rsidDel="00DB0220" w:rsidRDefault="002217A9" w:rsidP="002217A9">
      <w:pPr>
        <w:widowControl w:val="0"/>
        <w:spacing w:after="0" w:line="240" w:lineRule="auto"/>
        <w:rPr>
          <w:del w:id="4975" w:author="Jeannie's Laptop" w:date="2019-07-23T12:35:00Z"/>
          <w:rFonts w:ascii="Times New Roman" w:hAnsi="Times New Roman" w:cs="Times New Roman"/>
          <w:bCs/>
          <w:rPrChange w:id="4976" w:author="Agate Publishing" w:date="2019-08-26T15:39:00Z">
            <w:rPr>
              <w:del w:id="4977" w:author="Jeannie's Laptop" w:date="2019-07-23T12:35:00Z"/>
              <w:rFonts w:ascii="Times New Roman" w:hAnsi="Times New Roman" w:cs="Times New Roman"/>
              <w:bCs/>
            </w:rPr>
          </w:rPrChange>
        </w:rPr>
      </w:pPr>
    </w:p>
    <w:p w14:paraId="5FCF01E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97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79" w:author="Agate Publishing" w:date="2019-08-26T15:39:00Z">
            <w:rPr>
              <w:rFonts w:ascii="Times New Roman" w:eastAsia="Helvetica,dialog,Verdana,unifon" w:hAnsi="Times New Roman" w:cs="Times New Roman"/>
              <w:bCs/>
            </w:rPr>
          </w:rPrChange>
        </w:rPr>
        <w:t>AACSB: Analytical Thinking</w:t>
      </w:r>
    </w:p>
    <w:p w14:paraId="2387C6A5"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98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81" w:author="Agate Publishing" w:date="2019-08-26T15:39:00Z">
            <w:rPr>
              <w:rFonts w:ascii="Times New Roman" w:eastAsia="Helvetica,dialog,Verdana,unifon" w:hAnsi="Times New Roman" w:cs="Times New Roman"/>
              <w:bCs/>
            </w:rPr>
          </w:rPrChange>
        </w:rPr>
        <w:t>AICPA: BB Critical Thinking</w:t>
      </w:r>
    </w:p>
    <w:p w14:paraId="2ADC5A5F"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98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83" w:author="Agate Publishing" w:date="2019-08-26T15:39:00Z">
            <w:rPr>
              <w:rFonts w:ascii="Times New Roman" w:eastAsia="Helvetica,dialog,Verdana,unifon" w:hAnsi="Times New Roman" w:cs="Times New Roman"/>
              <w:bCs/>
            </w:rPr>
          </w:rPrChange>
        </w:rPr>
        <w:t>AICPA: FN Measurement</w:t>
      </w:r>
    </w:p>
    <w:p w14:paraId="6283AB5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98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85" w:author="Agate Publishing" w:date="2019-08-26T15:39:00Z">
            <w:rPr>
              <w:rFonts w:ascii="Times New Roman" w:eastAsia="Helvetica,dialog,Verdana,unifon" w:hAnsi="Times New Roman" w:cs="Times New Roman"/>
              <w:bCs/>
            </w:rPr>
          </w:rPrChange>
        </w:rPr>
        <w:t>Accessibility: Keyboard Navigation</w:t>
      </w:r>
    </w:p>
    <w:p w14:paraId="7051886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98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87" w:author="Agate Publishing" w:date="2019-08-26T15:39:00Z">
            <w:rPr>
              <w:rFonts w:ascii="Times New Roman" w:eastAsia="Helvetica,dialog,Verdana,unifon" w:hAnsi="Times New Roman" w:cs="Times New Roman"/>
              <w:bCs/>
            </w:rPr>
          </w:rPrChange>
        </w:rPr>
        <w:t>Blooms: Apply</w:t>
      </w:r>
    </w:p>
    <w:p w14:paraId="02EB39DB"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98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89" w:author="Agate Publishing" w:date="2019-08-26T15:39:00Z">
            <w:rPr>
              <w:rFonts w:ascii="Times New Roman" w:eastAsia="Helvetica,dialog,Verdana,unifon" w:hAnsi="Times New Roman" w:cs="Times New Roman"/>
              <w:bCs/>
            </w:rPr>
          </w:rPrChange>
        </w:rPr>
        <w:t>Difficulty: 2 Medium</w:t>
      </w:r>
    </w:p>
    <w:p w14:paraId="1517370A"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99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91" w:author="Agate Publishing" w:date="2019-08-26T15:39:00Z">
            <w:rPr>
              <w:rFonts w:ascii="Times New Roman" w:eastAsia="Helvetica,dialog,Verdana,unifon" w:hAnsi="Times New Roman" w:cs="Times New Roman"/>
              <w:bCs/>
            </w:rPr>
          </w:rPrChange>
        </w:rPr>
        <w:t>Learning Objective: 20-09 Determine semivariable cost elements.</w:t>
      </w:r>
    </w:p>
    <w:p w14:paraId="36A7421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499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93" w:author="Agate Publishing" w:date="2019-08-26T15:39:00Z">
            <w:rPr>
              <w:rFonts w:ascii="Times New Roman" w:eastAsia="Helvetica,dialog,Verdana,unifon" w:hAnsi="Times New Roman" w:cs="Times New Roman"/>
              <w:bCs/>
            </w:rPr>
          </w:rPrChange>
        </w:rPr>
        <w:t>Topic: Determining Semivariable Cost Elements: The High-Low Method</w:t>
      </w:r>
    </w:p>
    <w:p w14:paraId="49A04E51" w14:textId="77777777" w:rsidR="008C6CDC" w:rsidRPr="00063AAB" w:rsidRDefault="008C6CDC" w:rsidP="002217A9">
      <w:pPr>
        <w:widowControl w:val="0"/>
        <w:spacing w:after="0" w:line="240" w:lineRule="auto"/>
        <w:rPr>
          <w:rFonts w:ascii="Times New Roman" w:hAnsi="Times New Roman" w:cs="Times New Roman"/>
          <w:bCs/>
          <w:rPrChange w:id="4994" w:author="Agate Publishing" w:date="2019-08-26T15:39:00Z">
            <w:rPr>
              <w:rFonts w:ascii="Times New Roman" w:hAnsi="Times New Roman" w:cs="Times New Roman"/>
              <w:bCs/>
            </w:rPr>
          </w:rPrChange>
        </w:rPr>
      </w:pPr>
    </w:p>
    <w:p w14:paraId="25E955F7" w14:textId="77777777" w:rsidR="00C943C1" w:rsidRPr="00063AAB" w:rsidRDefault="00C943C1" w:rsidP="002217A9">
      <w:pPr>
        <w:widowControl w:val="0"/>
        <w:spacing w:after="0" w:line="240" w:lineRule="auto"/>
        <w:rPr>
          <w:rFonts w:ascii="Times New Roman" w:hAnsi="Times New Roman" w:cs="Times New Roman"/>
          <w:bCs/>
          <w:rPrChange w:id="4995" w:author="Agate Publishing" w:date="2019-08-26T15:39:00Z">
            <w:rPr>
              <w:rFonts w:ascii="Times New Roman" w:hAnsi="Times New Roman" w:cs="Times New Roman"/>
              <w:bCs/>
            </w:rPr>
          </w:rPrChange>
        </w:rPr>
      </w:pPr>
    </w:p>
    <w:p w14:paraId="0393A4B9"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499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4997" w:author="Agate Publishing" w:date="2019-08-26T15:39:00Z">
            <w:rPr>
              <w:rFonts w:ascii="Times New Roman" w:eastAsia="Helvetica,dialog,Verdana,unifon" w:hAnsi="Times New Roman" w:cs="Times New Roman"/>
              <w:bCs/>
            </w:rPr>
          </w:rPrChange>
        </w:rPr>
        <w:t>103.</w:t>
      </w:r>
      <w:ins w:id="4998" w:author="Jeannie's Laptop" w:date="2019-07-22T16:47:00Z">
        <w:r w:rsidR="0053784C" w:rsidRPr="00063AAB">
          <w:rPr>
            <w:rFonts w:ascii="Times New Roman" w:eastAsia="Helvetica,dialog,Verdana,unifon" w:hAnsi="Times New Roman" w:cs="Times New Roman"/>
            <w:bCs/>
            <w:rPrChange w:id="4999" w:author="Agate Publishing" w:date="2019-08-26T15:39:00Z">
              <w:rPr>
                <w:rFonts w:ascii="Times New Roman" w:eastAsia="Helvetica,dialog,Verdana,unifon" w:hAnsi="Times New Roman" w:cs="Times New Roman"/>
                <w:bCs/>
              </w:rPr>
            </w:rPrChange>
          </w:rPr>
          <w:t xml:space="preserve"> Refer to the information above.</w:t>
        </w:r>
      </w:ins>
      <w:r w:rsidRPr="00063AAB">
        <w:rPr>
          <w:rFonts w:ascii="Times New Roman" w:eastAsia="Helvetica,dialog,Verdana,unifon" w:hAnsi="Times New Roman" w:cs="Times New Roman"/>
          <w:bCs/>
          <w:rPrChange w:id="5000" w:author="Agate Publishing" w:date="2019-08-26T15:39:00Z">
            <w:rPr>
              <w:rFonts w:ascii="Times New Roman" w:eastAsia="Helvetica,dialog,Verdana,unifon" w:hAnsi="Times New Roman" w:cs="Times New Roman"/>
              <w:bCs/>
            </w:rPr>
          </w:rPrChange>
        </w:rPr>
        <w:t xml:space="preserve"> In a month in which 6,500 direct labor hours are worked, Onyx's manufacturing overhead should be approximately:</w:t>
      </w:r>
    </w:p>
    <w:p w14:paraId="52230554"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5001" w:author="Agate Publishing" w:date="2019-08-26T15:39:00Z">
            <w:rPr>
              <w:rFonts w:ascii="Times New Roman" w:eastAsia="Helvetica,dialog,Verdana,unifon" w:hAnsi="Times New Roman" w:cs="Times New Roman"/>
              <w:bCs/>
            </w:rPr>
          </w:rPrChange>
        </w:rPr>
      </w:pPr>
    </w:p>
    <w:p w14:paraId="2490433B" w14:textId="77777777" w:rsidR="008C6CDC" w:rsidRPr="00063AAB" w:rsidRDefault="008C6CDC" w:rsidP="002217A9">
      <w:pPr>
        <w:widowControl w:val="0"/>
        <w:spacing w:after="0" w:line="240" w:lineRule="auto"/>
        <w:rPr>
          <w:rFonts w:ascii="Times New Roman" w:hAnsi="Times New Roman" w:cs="Times New Roman"/>
          <w:bCs/>
          <w:rPrChange w:id="5002"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5003" w:author="Agate Publishing" w:date="2019-08-26T15:39:00Z">
            <w:rPr>
              <w:rFonts w:ascii="Times New Roman" w:eastAsia="Helvetica,dialog,Verdana,unifon" w:hAnsi="Times New Roman" w:cs="Times New Roman"/>
              <w:bCs/>
            </w:rPr>
          </w:rPrChange>
        </w:rPr>
        <w:t>A. $18,000.</w:t>
      </w:r>
    </w:p>
    <w:p w14:paraId="4D6FEE7F" w14:textId="77777777" w:rsidR="008C6CDC" w:rsidRPr="00063AAB" w:rsidRDefault="008C6CDC" w:rsidP="002217A9">
      <w:pPr>
        <w:widowControl w:val="0"/>
        <w:spacing w:after="0" w:line="240" w:lineRule="auto"/>
        <w:rPr>
          <w:rFonts w:ascii="Times New Roman" w:hAnsi="Times New Roman" w:cs="Times New Roman"/>
          <w:bCs/>
          <w:rPrChange w:id="5004" w:author="Agate Publishing" w:date="2019-08-26T15:39:00Z">
            <w:rPr>
              <w:rFonts w:ascii="Times New Roman" w:hAnsi="Times New Roman" w:cs="Times New Roman"/>
              <w:bCs/>
            </w:rPr>
          </w:rPrChange>
        </w:rPr>
      </w:pPr>
    </w:p>
    <w:p w14:paraId="5A1D6397" w14:textId="77777777" w:rsidR="008C6CDC" w:rsidRPr="00063AAB" w:rsidRDefault="008C6CDC" w:rsidP="002217A9">
      <w:pPr>
        <w:widowControl w:val="0"/>
        <w:spacing w:after="0" w:line="240" w:lineRule="auto"/>
        <w:rPr>
          <w:rFonts w:ascii="Times New Roman" w:hAnsi="Times New Roman" w:cs="Times New Roman"/>
          <w:bCs/>
          <w:rPrChange w:id="500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5006" w:author="Agate Publishing" w:date="2019-08-26T15:39:00Z">
            <w:rPr>
              <w:rFonts w:ascii="Times New Roman" w:eastAsia="Helvetica,dialog,Verdana,unifon" w:hAnsi="Times New Roman" w:cs="Times New Roman"/>
              <w:bCs/>
            </w:rPr>
          </w:rPrChange>
        </w:rPr>
        <w:t>B. $28,000.</w:t>
      </w:r>
    </w:p>
    <w:p w14:paraId="34826F73" w14:textId="77777777" w:rsidR="008C6CDC" w:rsidRPr="00063AAB" w:rsidRDefault="008C6CDC" w:rsidP="002217A9">
      <w:pPr>
        <w:widowControl w:val="0"/>
        <w:spacing w:after="0" w:line="240" w:lineRule="auto"/>
        <w:rPr>
          <w:rFonts w:ascii="Times New Roman" w:hAnsi="Times New Roman" w:cs="Times New Roman"/>
          <w:bCs/>
          <w:rPrChange w:id="5007" w:author="Agate Publishing" w:date="2019-08-26T15:39:00Z">
            <w:rPr>
              <w:rFonts w:ascii="Times New Roman" w:hAnsi="Times New Roman" w:cs="Times New Roman"/>
              <w:bCs/>
            </w:rPr>
          </w:rPrChange>
        </w:rPr>
      </w:pPr>
    </w:p>
    <w:p w14:paraId="0AFA4F38" w14:textId="77777777" w:rsidR="008C6CDC" w:rsidRPr="00063AAB" w:rsidRDefault="008C6CDC" w:rsidP="002217A9">
      <w:pPr>
        <w:widowControl w:val="0"/>
        <w:spacing w:after="0" w:line="240" w:lineRule="auto"/>
        <w:rPr>
          <w:rFonts w:ascii="Times New Roman" w:hAnsi="Times New Roman" w:cs="Times New Roman"/>
          <w:bCs/>
          <w:rPrChange w:id="5008"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
          <w:u w:val="single"/>
          <w:rPrChange w:id="5009" w:author="Agate Publishing" w:date="2019-08-26T15:39:00Z">
            <w:rPr>
              <w:rFonts w:ascii="Times New Roman" w:eastAsia="Helvetica,dialog,Verdana,unifon" w:hAnsi="Times New Roman" w:cs="Times New Roman"/>
              <w:b/>
              <w:u w:val="single"/>
            </w:rPr>
          </w:rPrChange>
        </w:rPr>
        <w:t>C</w:t>
      </w:r>
      <w:r w:rsidRPr="00063AAB">
        <w:rPr>
          <w:rFonts w:ascii="Times New Roman" w:eastAsia="Helvetica,dialog,Verdana,unifon" w:hAnsi="Times New Roman" w:cs="Times New Roman"/>
          <w:bCs/>
          <w:rPrChange w:id="5010" w:author="Agate Publishing" w:date="2019-08-26T15:39:00Z">
            <w:rPr>
              <w:rFonts w:ascii="Times New Roman" w:eastAsia="Helvetica,dialog,Verdana,unifon" w:hAnsi="Times New Roman" w:cs="Times New Roman"/>
              <w:bCs/>
            </w:rPr>
          </w:rPrChange>
        </w:rPr>
        <w:t>. $31,000.</w:t>
      </w:r>
    </w:p>
    <w:p w14:paraId="3FBDD2E9" w14:textId="77777777" w:rsidR="008C6CDC" w:rsidRPr="00063AAB" w:rsidRDefault="008C6CDC" w:rsidP="002217A9">
      <w:pPr>
        <w:widowControl w:val="0"/>
        <w:spacing w:after="0" w:line="240" w:lineRule="auto"/>
        <w:rPr>
          <w:rFonts w:ascii="Times New Roman" w:hAnsi="Times New Roman" w:cs="Times New Roman"/>
          <w:bCs/>
          <w:rPrChange w:id="5011" w:author="Agate Publishing" w:date="2019-08-26T15:39:00Z">
            <w:rPr>
              <w:rFonts w:ascii="Times New Roman" w:hAnsi="Times New Roman" w:cs="Times New Roman"/>
              <w:bCs/>
            </w:rPr>
          </w:rPrChange>
        </w:rPr>
      </w:pPr>
    </w:p>
    <w:p w14:paraId="70511DFE" w14:textId="77777777" w:rsidR="008C6CDC" w:rsidRPr="00063AAB" w:rsidRDefault="008C6CDC" w:rsidP="002217A9">
      <w:pPr>
        <w:widowControl w:val="0"/>
        <w:spacing w:after="0" w:line="240" w:lineRule="auto"/>
        <w:rPr>
          <w:rFonts w:ascii="Times New Roman" w:eastAsia="Helvetica,dialog,Verdana,unifon" w:hAnsi="Times New Roman" w:cs="Times New Roman"/>
          <w:bCs/>
          <w:rPrChange w:id="501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13" w:author="Agate Publishing" w:date="2019-08-26T15:39:00Z">
            <w:rPr>
              <w:rFonts w:ascii="Times New Roman" w:eastAsia="Helvetica,dialog,Verdana,unifon" w:hAnsi="Times New Roman" w:cs="Times New Roman"/>
              <w:bCs/>
            </w:rPr>
          </w:rPrChange>
        </w:rPr>
        <w:t>D. $35,000.</w:t>
      </w:r>
    </w:p>
    <w:p w14:paraId="6864406E" w14:textId="77777777" w:rsidR="00DB0220" w:rsidRPr="00063AAB" w:rsidRDefault="00DB0220" w:rsidP="00DB0220">
      <w:pPr>
        <w:widowControl w:val="0"/>
        <w:spacing w:after="0" w:line="240" w:lineRule="auto"/>
        <w:rPr>
          <w:ins w:id="5014" w:author="Jeannie's Laptop" w:date="2019-07-23T12:35:00Z"/>
          <w:rFonts w:ascii="Times New Roman" w:hAnsi="Times New Roman" w:cs="Times New Roman"/>
          <w:bCs/>
          <w:rPrChange w:id="5015" w:author="Agate Publishing" w:date="2019-08-26T15:39:00Z">
            <w:rPr>
              <w:ins w:id="5016" w:author="Jeannie's Laptop" w:date="2019-07-23T12:35:00Z"/>
              <w:rFonts w:ascii="Times New Roman" w:hAnsi="Times New Roman" w:cs="Times New Roman"/>
              <w:bCs/>
            </w:rPr>
          </w:rPrChange>
        </w:rPr>
      </w:pPr>
    </w:p>
    <w:p w14:paraId="6908BC63" w14:textId="77777777" w:rsidR="00DB0220" w:rsidRPr="00063AAB" w:rsidRDefault="00DB0220" w:rsidP="00DB0220">
      <w:pPr>
        <w:widowControl w:val="0"/>
        <w:spacing w:after="0" w:line="240" w:lineRule="auto"/>
        <w:rPr>
          <w:ins w:id="5017" w:author="Jeannie's Laptop" w:date="2019-07-23T12:35:00Z"/>
          <w:rFonts w:ascii="Times New Roman" w:hAnsi="Times New Roman" w:cs="Times New Roman"/>
          <w:bCs/>
          <w:rPrChange w:id="5018" w:author="Agate Publishing" w:date="2019-08-26T15:39:00Z">
            <w:rPr>
              <w:ins w:id="5019" w:author="Jeannie's Laptop" w:date="2019-07-23T12:35:00Z"/>
              <w:rFonts w:ascii="Times New Roman" w:hAnsi="Times New Roman" w:cs="Times New Roman"/>
              <w:bCs/>
            </w:rPr>
          </w:rPrChange>
        </w:rPr>
      </w:pPr>
      <w:ins w:id="5020" w:author="Jeannie's Laptop" w:date="2019-07-23T12:35:00Z">
        <w:r w:rsidRPr="00063AAB">
          <w:rPr>
            <w:rFonts w:ascii="Times New Roman" w:eastAsia="Helvetica,dialog,Verdana,unifon" w:hAnsi="Times New Roman" w:cs="Times New Roman"/>
            <w:bCs/>
            <w:rPrChange w:id="5021" w:author="Agate Publishing" w:date="2019-08-26T15:39:00Z">
              <w:rPr>
                <w:rFonts w:ascii="Times New Roman" w:eastAsia="Helvetica,dialog,Verdana,unifon" w:hAnsi="Times New Roman" w:cs="Times New Roman"/>
                <w:bCs/>
              </w:rPr>
            </w:rPrChange>
          </w:rPr>
          <w:t>Feedback:</w:t>
        </w:r>
      </w:ins>
    </w:p>
    <w:p w14:paraId="72F881F2" w14:textId="4E27D005" w:rsidR="002A2506" w:rsidRPr="00063AAB" w:rsidDel="00DB0220" w:rsidRDefault="002A2506" w:rsidP="002217A9">
      <w:pPr>
        <w:widowControl w:val="0"/>
        <w:spacing w:after="0" w:line="240" w:lineRule="auto"/>
        <w:rPr>
          <w:del w:id="5022" w:author="Jeannie's Laptop" w:date="2019-07-23T12:35:00Z"/>
          <w:rFonts w:ascii="Times New Roman" w:hAnsi="Times New Roman" w:cs="Times New Roman"/>
          <w:bCs/>
          <w:rPrChange w:id="5023" w:author="Agate Publishing" w:date="2019-08-26T15:39:00Z">
            <w:rPr>
              <w:del w:id="5024" w:author="Jeannie's Laptop" w:date="2019-07-23T12:35:00Z"/>
              <w:rFonts w:ascii="Times New Roman" w:hAnsi="Times New Roman" w:cs="Times New Roman"/>
              <w:bCs/>
            </w:rPr>
          </w:rPrChange>
        </w:rPr>
      </w:pPr>
    </w:p>
    <w:p w14:paraId="429E17AD" w14:textId="77777777" w:rsidR="008C6CDC" w:rsidRPr="00063AAB" w:rsidRDefault="008C6CDC" w:rsidP="002217A9">
      <w:pPr>
        <w:widowControl w:val="0"/>
        <w:spacing w:after="0" w:line="240" w:lineRule="auto"/>
        <w:rPr>
          <w:rFonts w:ascii="Times New Roman" w:hAnsi="Times New Roman" w:cs="Times New Roman"/>
          <w:bCs/>
          <w:rPrChange w:id="5025" w:author="Agate Publishing" w:date="2019-08-26T15:39:00Z">
            <w:rPr>
              <w:rFonts w:ascii="Times New Roman" w:hAnsi="Times New Roman" w:cs="Times New Roman"/>
              <w:bCs/>
            </w:rPr>
          </w:rPrChange>
        </w:rPr>
      </w:pPr>
      <w:r w:rsidRPr="00063AAB">
        <w:rPr>
          <w:rFonts w:ascii="Times New Roman" w:eastAsia="Helvetica,dialog,Verdana,unifon" w:hAnsi="Times New Roman" w:cs="Times New Roman"/>
          <w:bCs/>
          <w:rPrChange w:id="5026" w:author="Agate Publishing" w:date="2019-08-26T15:39:00Z">
            <w:rPr>
              <w:rFonts w:ascii="Times New Roman" w:eastAsia="Helvetica,dialog,Verdana,unifon" w:hAnsi="Times New Roman" w:cs="Times New Roman"/>
              <w:bCs/>
            </w:rPr>
          </w:rPrChange>
        </w:rPr>
        <w:t>(6,500 × $2) + $18,000 = $31,000</w:t>
      </w:r>
    </w:p>
    <w:p w14:paraId="45FF1DF1" w14:textId="77777777" w:rsidR="008C6CDC" w:rsidRPr="00063AAB" w:rsidRDefault="008C6CDC" w:rsidP="002217A9">
      <w:pPr>
        <w:widowControl w:val="0"/>
        <w:spacing w:after="0" w:line="240" w:lineRule="auto"/>
        <w:rPr>
          <w:rFonts w:ascii="Times New Roman" w:hAnsi="Times New Roman" w:cs="Times New Roman"/>
          <w:bCs/>
          <w:rPrChange w:id="5027" w:author="Agate Publishing" w:date="2019-08-26T15:39:00Z">
            <w:rPr>
              <w:rFonts w:ascii="Times New Roman" w:hAnsi="Times New Roman" w:cs="Times New Roman"/>
              <w:bCs/>
            </w:rPr>
          </w:rPrChange>
        </w:rPr>
      </w:pPr>
    </w:p>
    <w:p w14:paraId="672C7513"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2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29" w:author="Agate Publishing" w:date="2019-08-26T15:39:00Z">
            <w:rPr>
              <w:rFonts w:ascii="Times New Roman" w:eastAsia="Helvetica,dialog,Verdana,unifon" w:hAnsi="Times New Roman" w:cs="Times New Roman"/>
              <w:bCs/>
            </w:rPr>
          </w:rPrChange>
        </w:rPr>
        <w:t>AACSB: Analytical Thinking</w:t>
      </w:r>
    </w:p>
    <w:p w14:paraId="2F944188"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3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31" w:author="Agate Publishing" w:date="2019-08-26T15:39:00Z">
            <w:rPr>
              <w:rFonts w:ascii="Times New Roman" w:eastAsia="Helvetica,dialog,Verdana,unifon" w:hAnsi="Times New Roman" w:cs="Times New Roman"/>
              <w:bCs/>
            </w:rPr>
          </w:rPrChange>
        </w:rPr>
        <w:t>AICPA: BB Critical Thinking</w:t>
      </w:r>
    </w:p>
    <w:p w14:paraId="65A2B9E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3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33" w:author="Agate Publishing" w:date="2019-08-26T15:39:00Z">
            <w:rPr>
              <w:rFonts w:ascii="Times New Roman" w:eastAsia="Helvetica,dialog,Verdana,unifon" w:hAnsi="Times New Roman" w:cs="Times New Roman"/>
              <w:bCs/>
            </w:rPr>
          </w:rPrChange>
        </w:rPr>
        <w:t>AICPA: FN Measurement</w:t>
      </w:r>
    </w:p>
    <w:p w14:paraId="2EC28EF0"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34"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35" w:author="Agate Publishing" w:date="2019-08-26T15:39:00Z">
            <w:rPr>
              <w:rFonts w:ascii="Times New Roman" w:eastAsia="Helvetica,dialog,Verdana,unifon" w:hAnsi="Times New Roman" w:cs="Times New Roman"/>
              <w:bCs/>
            </w:rPr>
          </w:rPrChange>
        </w:rPr>
        <w:t>Accessibility: Keyboard Navigation</w:t>
      </w:r>
    </w:p>
    <w:p w14:paraId="78F2539E"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36"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37" w:author="Agate Publishing" w:date="2019-08-26T15:39:00Z">
            <w:rPr>
              <w:rFonts w:ascii="Times New Roman" w:eastAsia="Helvetica,dialog,Verdana,unifon" w:hAnsi="Times New Roman" w:cs="Times New Roman"/>
              <w:bCs/>
            </w:rPr>
          </w:rPrChange>
        </w:rPr>
        <w:t>Blooms: Apply</w:t>
      </w:r>
    </w:p>
    <w:p w14:paraId="037ECAB7"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38"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39" w:author="Agate Publishing" w:date="2019-08-26T15:39:00Z">
            <w:rPr>
              <w:rFonts w:ascii="Times New Roman" w:eastAsia="Helvetica,dialog,Verdana,unifon" w:hAnsi="Times New Roman" w:cs="Times New Roman"/>
              <w:bCs/>
            </w:rPr>
          </w:rPrChange>
        </w:rPr>
        <w:t>Difficulty: 2 Medium</w:t>
      </w:r>
    </w:p>
    <w:p w14:paraId="32337AC4"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40"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41" w:author="Agate Publishing" w:date="2019-08-26T15:39:00Z">
            <w:rPr>
              <w:rFonts w:ascii="Times New Roman" w:eastAsia="Helvetica,dialog,Verdana,unifon" w:hAnsi="Times New Roman" w:cs="Times New Roman"/>
              <w:bCs/>
            </w:rPr>
          </w:rPrChange>
        </w:rPr>
        <w:t>Learning Objective: 20-09 Determine semivariable cost elements.</w:t>
      </w:r>
    </w:p>
    <w:p w14:paraId="7BF97216" w14:textId="77777777" w:rsidR="002217A9" w:rsidRPr="00063AAB" w:rsidRDefault="008C6CDC" w:rsidP="002217A9">
      <w:pPr>
        <w:widowControl w:val="0"/>
        <w:spacing w:after="0" w:line="240" w:lineRule="auto"/>
        <w:rPr>
          <w:rFonts w:ascii="Times New Roman" w:eastAsia="Helvetica,dialog,Verdana,unifon" w:hAnsi="Times New Roman" w:cs="Times New Roman"/>
          <w:bCs/>
          <w:rPrChange w:id="5042" w:author="Agate Publishing" w:date="2019-08-26T15:39:00Z">
            <w:rPr>
              <w:rFonts w:ascii="Times New Roman" w:eastAsia="Helvetica,dialog,Verdana,unifon" w:hAnsi="Times New Roman" w:cs="Times New Roman"/>
              <w:bCs/>
            </w:rPr>
          </w:rPrChange>
        </w:rPr>
      </w:pPr>
      <w:r w:rsidRPr="00063AAB">
        <w:rPr>
          <w:rFonts w:ascii="Times New Roman" w:eastAsia="Helvetica,dialog,Verdana,unifon" w:hAnsi="Times New Roman" w:cs="Times New Roman"/>
          <w:bCs/>
          <w:rPrChange w:id="5043" w:author="Agate Publishing" w:date="2019-08-26T15:39:00Z">
            <w:rPr>
              <w:rFonts w:ascii="Times New Roman" w:eastAsia="Helvetica,dialog,Verdana,unifon" w:hAnsi="Times New Roman" w:cs="Times New Roman"/>
              <w:bCs/>
            </w:rPr>
          </w:rPrChange>
        </w:rPr>
        <w:t>Topic: Determining Semivariable Cost Elements: The High-Low Method</w:t>
      </w:r>
    </w:p>
    <w:p w14:paraId="2B9AC1BC"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5044" w:author="Agate Publishing" w:date="2019-08-26T15:39:00Z">
            <w:rPr>
              <w:rFonts w:ascii="Times New Roman" w:eastAsia="Helvetica,dialog,Verdana,unifon" w:hAnsi="Times New Roman" w:cs="Times New Roman"/>
              <w:bCs/>
            </w:rPr>
          </w:rPrChange>
        </w:rPr>
      </w:pPr>
    </w:p>
    <w:p w14:paraId="6B0719FE" w14:textId="77777777" w:rsidR="002217A9" w:rsidRPr="00063AAB" w:rsidRDefault="002217A9" w:rsidP="002217A9">
      <w:pPr>
        <w:widowControl w:val="0"/>
        <w:spacing w:after="0" w:line="240" w:lineRule="auto"/>
        <w:rPr>
          <w:rFonts w:ascii="Times New Roman" w:eastAsia="Helvetica,dialog,Verdana,unifon" w:hAnsi="Times New Roman" w:cs="Times New Roman"/>
          <w:bCs/>
          <w:rPrChange w:id="5045" w:author="Agate Publishing" w:date="2019-08-26T15:39:00Z">
            <w:rPr>
              <w:rFonts w:ascii="Times New Roman" w:eastAsia="Helvetica,dialog,Verdana,unifon" w:hAnsi="Times New Roman" w:cs="Times New Roman"/>
              <w:bCs/>
            </w:rPr>
          </w:rPrChange>
        </w:rPr>
      </w:pPr>
    </w:p>
    <w:p w14:paraId="0A7D172B" w14:textId="77777777" w:rsidR="006C270D" w:rsidRPr="00063AAB" w:rsidRDefault="006C270D" w:rsidP="002217A9">
      <w:pPr>
        <w:widowControl w:val="0"/>
        <w:spacing w:after="0" w:line="240" w:lineRule="auto"/>
        <w:rPr>
          <w:rFonts w:ascii="Times New Roman" w:eastAsia="Helvetica,dialog,Verdana,unifon" w:hAnsi="Times New Roman" w:cs="Times New Roman"/>
          <w:b/>
          <w:rPrChange w:id="5046" w:author="Agate Publishing" w:date="2019-08-26T15:39:00Z">
            <w:rPr>
              <w:rFonts w:ascii="Times New Roman" w:eastAsia="Helvetica,dialog,Verdana,unifon" w:hAnsi="Times New Roman" w:cs="Times New Roman"/>
              <w:b/>
            </w:rPr>
          </w:rPrChange>
        </w:rPr>
      </w:pPr>
      <w:r w:rsidRPr="00063AAB">
        <w:rPr>
          <w:rFonts w:ascii="Times New Roman" w:eastAsia="Helvetica,dialog,Verdana,unifon" w:hAnsi="Times New Roman" w:cs="Times New Roman"/>
          <w:b/>
          <w:rPrChange w:id="5047" w:author="Agate Publishing" w:date="2019-08-26T15:39:00Z">
            <w:rPr>
              <w:rFonts w:ascii="Times New Roman" w:eastAsia="Helvetica,dialog,Verdana,unifon" w:hAnsi="Times New Roman" w:cs="Times New Roman"/>
              <w:b/>
            </w:rPr>
          </w:rPrChange>
        </w:rPr>
        <w:t>Essay Questions</w:t>
      </w:r>
    </w:p>
    <w:p w14:paraId="7BEE83B1" w14:textId="77777777" w:rsidR="006C270D" w:rsidRPr="00063AAB" w:rsidRDefault="006C270D" w:rsidP="002217A9">
      <w:pPr>
        <w:pStyle w:val="BodyText"/>
        <w:kinsoku w:val="0"/>
        <w:overflowPunct w:val="0"/>
        <w:ind w:left="0"/>
        <w:rPr>
          <w:ins w:id="5048" w:author="Jeannie's Laptop" w:date="2019-07-22T17:05:00Z"/>
          <w:rFonts w:ascii="Times New Roman" w:hAnsi="Times New Roman" w:cs="Times New Roman"/>
          <w:bCs/>
          <w:sz w:val="22"/>
          <w:szCs w:val="22"/>
          <w:rPrChange w:id="5049" w:author="Agate Publishing" w:date="2019-08-26T15:39:00Z">
            <w:rPr>
              <w:ins w:id="5050" w:author="Jeannie's Laptop" w:date="2019-07-22T17:05:00Z"/>
              <w:rFonts w:ascii="Times New Roman" w:hAnsi="Times New Roman" w:cs="Times New Roman"/>
              <w:bCs/>
              <w:sz w:val="22"/>
              <w:szCs w:val="22"/>
            </w:rPr>
          </w:rPrChange>
        </w:rPr>
      </w:pPr>
    </w:p>
    <w:p w14:paraId="083F0A8D" w14:textId="77777777" w:rsidR="00DA5C1F" w:rsidRPr="00063AAB" w:rsidRDefault="00DA5C1F" w:rsidP="002217A9">
      <w:pPr>
        <w:pStyle w:val="BodyText"/>
        <w:kinsoku w:val="0"/>
        <w:overflowPunct w:val="0"/>
        <w:ind w:left="0"/>
        <w:rPr>
          <w:rFonts w:ascii="Times New Roman" w:hAnsi="Times New Roman" w:cs="Times New Roman"/>
          <w:bCs/>
          <w:sz w:val="22"/>
          <w:szCs w:val="22"/>
          <w:rPrChange w:id="5051" w:author="Agate Publishing" w:date="2019-08-26T15:39:00Z">
            <w:rPr>
              <w:rFonts w:ascii="Times New Roman" w:hAnsi="Times New Roman" w:cs="Times New Roman"/>
              <w:bCs/>
              <w:sz w:val="22"/>
              <w:szCs w:val="22"/>
            </w:rPr>
          </w:rPrChange>
        </w:rPr>
      </w:pPr>
    </w:p>
    <w:p w14:paraId="7584706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05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053" w:author="Agate Publishing" w:date="2019-08-26T15:39:00Z">
            <w:rPr>
              <w:rFonts w:ascii="Times New Roman" w:hAnsi="Times New Roman" w:cs="Times New Roman"/>
              <w:bCs/>
              <w:sz w:val="22"/>
              <w:szCs w:val="22"/>
            </w:rPr>
          </w:rPrChange>
        </w:rPr>
        <w:t xml:space="preserve">104. </w:t>
      </w:r>
      <w:del w:id="5054" w:author="Jeannie's Laptop" w:date="2019-07-22T16:55:00Z">
        <w:r w:rsidRPr="00063AAB" w:rsidDel="00677946">
          <w:rPr>
            <w:rFonts w:ascii="Times New Roman" w:hAnsi="Times New Roman" w:cs="Times New Roman"/>
            <w:bCs/>
            <w:sz w:val="22"/>
            <w:szCs w:val="22"/>
            <w:rPrChange w:id="5055" w:author="Agate Publishing" w:date="2019-08-26T15:39:00Z">
              <w:rPr>
                <w:rFonts w:ascii="Times New Roman" w:hAnsi="Times New Roman" w:cs="Times New Roman"/>
                <w:bCs/>
                <w:sz w:val="22"/>
                <w:szCs w:val="22"/>
              </w:rPr>
            </w:rPrChange>
          </w:rPr>
          <w:delText>Cost-volume relationships</w:delText>
        </w:r>
      </w:del>
      <w:ins w:id="5056" w:author="Jeannie's Laptop" w:date="2019-07-22T16:56:00Z">
        <w:r w:rsidR="00677946" w:rsidRPr="00063AAB">
          <w:rPr>
            <w:rFonts w:ascii="Times New Roman" w:hAnsi="Times New Roman" w:cs="Times New Roman"/>
            <w:bCs/>
            <w:sz w:val="22"/>
            <w:szCs w:val="22"/>
            <w:rPrChange w:id="5057" w:author="Agate Publishing" w:date="2019-08-26T15:39:00Z">
              <w:rPr>
                <w:rFonts w:ascii="Times New Roman" w:hAnsi="Times New Roman" w:cs="Times New Roman"/>
                <w:bCs/>
                <w:sz w:val="22"/>
                <w:szCs w:val="22"/>
              </w:rPr>
            </w:rPrChange>
          </w:rPr>
          <w:t>Co</w:t>
        </w:r>
      </w:ins>
      <w:ins w:id="5058" w:author="Jeannie's Laptop" w:date="2019-07-22T16:55:00Z">
        <w:r w:rsidR="00677946" w:rsidRPr="00063AAB">
          <w:rPr>
            <w:rFonts w:ascii="Times New Roman" w:hAnsi="Times New Roman" w:cs="Times New Roman"/>
            <w:bCs/>
            <w:sz w:val="22"/>
            <w:szCs w:val="22"/>
            <w:rPrChange w:id="5059" w:author="Agate Publishing" w:date="2019-08-26T15:39:00Z">
              <w:rPr>
                <w:rFonts w:ascii="Times New Roman" w:hAnsi="Times New Roman" w:cs="Times New Roman"/>
                <w:bCs/>
                <w:sz w:val="22"/>
                <w:szCs w:val="22"/>
              </w:rPr>
            </w:rPrChange>
          </w:rPr>
          <w:t xml:space="preserve">nsider variable and fixed costs. </w:t>
        </w:r>
      </w:ins>
    </w:p>
    <w:p w14:paraId="74D90D8F" w14:textId="77777777" w:rsidR="00302399" w:rsidRPr="00063AAB" w:rsidRDefault="00302399" w:rsidP="002217A9">
      <w:pPr>
        <w:pStyle w:val="BodyText"/>
        <w:kinsoku w:val="0"/>
        <w:overflowPunct w:val="0"/>
        <w:ind w:left="0"/>
        <w:rPr>
          <w:ins w:id="5060" w:author="Jeannie's Laptop" w:date="2019-07-22T16:56:00Z"/>
          <w:rFonts w:ascii="Times New Roman" w:hAnsi="Times New Roman" w:cs="Times New Roman"/>
          <w:bCs/>
          <w:sz w:val="22"/>
          <w:szCs w:val="22"/>
          <w:rPrChange w:id="5061" w:author="Agate Publishing" w:date="2019-08-26T15:39:00Z">
            <w:rPr>
              <w:ins w:id="5062" w:author="Jeannie's Laptop" w:date="2019-07-22T16:56:00Z"/>
              <w:rFonts w:ascii="Times New Roman" w:hAnsi="Times New Roman" w:cs="Times New Roman"/>
              <w:bCs/>
              <w:sz w:val="22"/>
              <w:szCs w:val="22"/>
            </w:rPr>
          </w:rPrChange>
        </w:rPr>
      </w:pPr>
    </w:p>
    <w:p w14:paraId="45EA27C0" w14:textId="77777777" w:rsidR="00677946" w:rsidRPr="00063AAB" w:rsidRDefault="00677946" w:rsidP="002217A9">
      <w:pPr>
        <w:pStyle w:val="BodyText"/>
        <w:kinsoku w:val="0"/>
        <w:overflowPunct w:val="0"/>
        <w:ind w:left="0"/>
        <w:rPr>
          <w:rFonts w:ascii="Times New Roman" w:hAnsi="Times New Roman" w:cs="Times New Roman"/>
          <w:bCs/>
          <w:sz w:val="22"/>
          <w:szCs w:val="22"/>
          <w:rPrChange w:id="5063" w:author="Agate Publishing" w:date="2019-08-26T15:39:00Z">
            <w:rPr>
              <w:rFonts w:ascii="Times New Roman" w:hAnsi="Times New Roman" w:cs="Times New Roman"/>
              <w:bCs/>
              <w:sz w:val="22"/>
              <w:szCs w:val="22"/>
            </w:rPr>
          </w:rPrChange>
        </w:rPr>
      </w:pPr>
      <w:ins w:id="5064" w:author="Jeannie's Laptop" w:date="2019-07-22T16:56:00Z">
        <w:r w:rsidRPr="00063AAB">
          <w:rPr>
            <w:rFonts w:ascii="Times New Roman" w:hAnsi="Times New Roman" w:cs="Times New Roman"/>
            <w:bCs/>
            <w:sz w:val="22"/>
            <w:szCs w:val="22"/>
            <w:rPrChange w:id="5065" w:author="Agate Publishing" w:date="2019-08-26T15:39:00Z">
              <w:rPr>
                <w:rFonts w:ascii="Times New Roman" w:hAnsi="Times New Roman" w:cs="Times New Roman"/>
                <w:bCs/>
                <w:sz w:val="22"/>
                <w:szCs w:val="22"/>
              </w:rPr>
            </w:rPrChange>
          </w:rPr>
          <w:t>Instructions:</w:t>
        </w:r>
      </w:ins>
    </w:p>
    <w:p w14:paraId="4303D3E1" w14:textId="77777777" w:rsidR="00302399" w:rsidRPr="00063AAB" w:rsidRDefault="00302399" w:rsidP="002217A9">
      <w:pPr>
        <w:pStyle w:val="BodyText"/>
        <w:tabs>
          <w:tab w:val="left" w:pos="512"/>
        </w:tabs>
        <w:kinsoku w:val="0"/>
        <w:overflowPunct w:val="0"/>
        <w:ind w:left="0"/>
        <w:rPr>
          <w:rFonts w:ascii="Times New Roman" w:hAnsi="Times New Roman" w:cs="Times New Roman"/>
          <w:bCs/>
          <w:sz w:val="22"/>
          <w:szCs w:val="22"/>
          <w:rPrChange w:id="5066" w:author="Agate Publishing" w:date="2019-08-26T15:39:00Z">
            <w:rPr>
              <w:rFonts w:ascii="Times New Roman" w:hAnsi="Times New Roman" w:cs="Times New Roman"/>
              <w:bCs/>
              <w:sz w:val="22"/>
              <w:szCs w:val="22"/>
            </w:rPr>
          </w:rPrChange>
        </w:rPr>
      </w:pPr>
      <w:del w:id="5067" w:author="Jeannie's Laptop" w:date="2019-07-22T16:56:00Z">
        <w:r w:rsidRPr="00063AAB" w:rsidDel="00677946">
          <w:rPr>
            <w:rFonts w:ascii="Times New Roman" w:hAnsi="Times New Roman" w:cs="Times New Roman"/>
            <w:bCs/>
            <w:sz w:val="22"/>
            <w:szCs w:val="22"/>
            <w:rPrChange w:id="5068" w:author="Agate Publishing" w:date="2019-08-26T15:39:00Z">
              <w:rPr>
                <w:rFonts w:ascii="Times New Roman" w:hAnsi="Times New Roman" w:cs="Times New Roman"/>
                <w:bCs/>
                <w:sz w:val="22"/>
                <w:szCs w:val="22"/>
              </w:rPr>
            </w:rPrChange>
          </w:rPr>
          <w:delText>a.</w:delText>
        </w:r>
      </w:del>
      <w:ins w:id="5069" w:author="Jeannie's Laptop" w:date="2019-07-22T16:56:00Z">
        <w:r w:rsidR="00677946" w:rsidRPr="00063AAB">
          <w:rPr>
            <w:rFonts w:ascii="Times New Roman" w:hAnsi="Times New Roman" w:cs="Times New Roman"/>
            <w:bCs/>
            <w:sz w:val="22"/>
            <w:szCs w:val="22"/>
            <w:rPrChange w:id="5070"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5071" w:author="Agate Publishing" w:date="2019-08-26T15:39:00Z">
            <w:rPr>
              <w:rFonts w:ascii="Times New Roman" w:hAnsi="Times New Roman" w:cs="Times New Roman"/>
              <w:bCs/>
              <w:sz w:val="22"/>
              <w:szCs w:val="22"/>
            </w:rPr>
          </w:rPrChange>
        </w:rPr>
        <w:t xml:space="preserve"> What is the effect of an increase or decrease in activity upon variable costs per unit of activity?</w:t>
      </w:r>
    </w:p>
    <w:p w14:paraId="04E4447F" w14:textId="77777777" w:rsidR="00302399" w:rsidRPr="00063AAB" w:rsidRDefault="00302399" w:rsidP="002217A9">
      <w:pPr>
        <w:pStyle w:val="BodyText"/>
        <w:tabs>
          <w:tab w:val="left" w:pos="512"/>
        </w:tabs>
        <w:kinsoku w:val="0"/>
        <w:overflowPunct w:val="0"/>
        <w:ind w:left="0"/>
        <w:rPr>
          <w:rFonts w:ascii="Times New Roman" w:hAnsi="Times New Roman" w:cs="Times New Roman"/>
          <w:bCs/>
          <w:sz w:val="22"/>
          <w:szCs w:val="22"/>
          <w:rPrChange w:id="5072" w:author="Agate Publishing" w:date="2019-08-26T15:39:00Z">
            <w:rPr>
              <w:rFonts w:ascii="Times New Roman" w:hAnsi="Times New Roman" w:cs="Times New Roman"/>
              <w:bCs/>
              <w:sz w:val="22"/>
              <w:szCs w:val="22"/>
            </w:rPr>
          </w:rPrChange>
        </w:rPr>
      </w:pPr>
      <w:del w:id="5073" w:author="Jeannie's Laptop" w:date="2019-07-22T16:57:00Z">
        <w:r w:rsidRPr="00063AAB" w:rsidDel="00677946">
          <w:rPr>
            <w:rFonts w:ascii="Times New Roman" w:hAnsi="Times New Roman" w:cs="Times New Roman"/>
            <w:bCs/>
            <w:sz w:val="22"/>
            <w:szCs w:val="22"/>
            <w:rPrChange w:id="5074" w:author="Agate Publishing" w:date="2019-08-26T15:39:00Z">
              <w:rPr>
                <w:rFonts w:ascii="Times New Roman" w:hAnsi="Times New Roman" w:cs="Times New Roman"/>
                <w:bCs/>
                <w:sz w:val="22"/>
                <w:szCs w:val="22"/>
              </w:rPr>
            </w:rPrChange>
          </w:rPr>
          <w:delText>b.</w:delText>
        </w:r>
      </w:del>
      <w:ins w:id="5075" w:author="Jeannie's Laptop" w:date="2019-07-22T16:57:00Z">
        <w:r w:rsidR="00677946" w:rsidRPr="00063AAB">
          <w:rPr>
            <w:rFonts w:ascii="Times New Roman" w:hAnsi="Times New Roman" w:cs="Times New Roman"/>
            <w:bCs/>
            <w:sz w:val="22"/>
            <w:szCs w:val="22"/>
            <w:rPrChange w:id="5076"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077" w:author="Agate Publishing" w:date="2019-08-26T15:39:00Z">
            <w:rPr>
              <w:rFonts w:ascii="Times New Roman" w:hAnsi="Times New Roman" w:cs="Times New Roman"/>
              <w:bCs/>
              <w:sz w:val="22"/>
              <w:szCs w:val="22"/>
            </w:rPr>
          </w:rPrChange>
        </w:rPr>
        <w:t xml:space="preserve"> What is the effect of an increase or decrease in activity upon total fixed costs?</w:t>
      </w:r>
    </w:p>
    <w:p w14:paraId="442462E0" w14:textId="77777777" w:rsidR="00302399" w:rsidRPr="00063AAB" w:rsidDel="00DA5C1F" w:rsidRDefault="00302399" w:rsidP="002217A9">
      <w:pPr>
        <w:pStyle w:val="BodyText"/>
        <w:tabs>
          <w:tab w:val="left" w:pos="512"/>
        </w:tabs>
        <w:kinsoku w:val="0"/>
        <w:overflowPunct w:val="0"/>
        <w:ind w:left="0"/>
        <w:rPr>
          <w:del w:id="5078" w:author="Jeannie's Laptop" w:date="2019-07-22T17:05:00Z"/>
          <w:rFonts w:ascii="Times New Roman" w:hAnsi="Times New Roman" w:cs="Times New Roman"/>
          <w:bCs/>
          <w:sz w:val="22"/>
          <w:szCs w:val="22"/>
          <w:rPrChange w:id="5079" w:author="Agate Publishing" w:date="2019-08-26T15:39:00Z">
            <w:rPr>
              <w:del w:id="5080" w:author="Jeannie's Laptop" w:date="2019-07-22T17:05:00Z"/>
              <w:rFonts w:ascii="Times New Roman" w:hAnsi="Times New Roman" w:cs="Times New Roman"/>
              <w:bCs/>
              <w:sz w:val="22"/>
              <w:szCs w:val="22"/>
            </w:rPr>
          </w:rPrChange>
        </w:rPr>
      </w:pPr>
    </w:p>
    <w:p w14:paraId="42F201B1"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081" w:author="Agate Publishing" w:date="2019-08-26T15:39:00Z">
            <w:rPr>
              <w:rFonts w:ascii="Times New Roman" w:hAnsi="Times New Roman" w:cs="Times New Roman"/>
              <w:bCs/>
              <w:sz w:val="22"/>
              <w:szCs w:val="22"/>
            </w:rPr>
          </w:rPrChange>
        </w:rPr>
      </w:pPr>
    </w:p>
    <w:p w14:paraId="5937C6BB"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5082" w:author="Agate Publishing" w:date="2019-08-26T15:39:00Z">
            <w:rPr>
              <w:rFonts w:ascii="Times New Roman" w:hAnsi="Times New Roman" w:cs="Times New Roman"/>
              <w:bCs/>
              <w:sz w:val="22"/>
              <w:szCs w:val="22"/>
            </w:rPr>
          </w:rPrChange>
        </w:rPr>
      </w:pPr>
      <w:del w:id="5083" w:author="Jeannie's Laptop" w:date="2019-07-22T16:56:00Z">
        <w:r w:rsidRPr="00063AAB" w:rsidDel="00677946">
          <w:rPr>
            <w:rFonts w:ascii="Times New Roman" w:hAnsi="Times New Roman" w:cs="Times New Roman"/>
            <w:bCs/>
            <w:sz w:val="22"/>
            <w:szCs w:val="22"/>
            <w:rPrChange w:id="5084" w:author="Agate Publishing" w:date="2019-08-26T15:39:00Z">
              <w:rPr>
                <w:rFonts w:ascii="Times New Roman" w:hAnsi="Times New Roman" w:cs="Times New Roman"/>
                <w:bCs/>
                <w:sz w:val="22"/>
                <w:szCs w:val="22"/>
              </w:rPr>
            </w:rPrChange>
          </w:rPr>
          <w:delText>Explanation</w:delText>
        </w:r>
      </w:del>
      <w:ins w:id="5085" w:author="Jeannie's Laptop" w:date="2019-07-22T16:56:00Z">
        <w:r w:rsidR="00677946" w:rsidRPr="00063AAB">
          <w:rPr>
            <w:rFonts w:ascii="Times New Roman" w:hAnsi="Times New Roman" w:cs="Times New Roman"/>
            <w:bCs/>
            <w:sz w:val="22"/>
            <w:szCs w:val="22"/>
            <w:rPrChange w:id="5086" w:author="Agate Publishing" w:date="2019-08-26T15:39:00Z">
              <w:rPr>
                <w:rFonts w:ascii="Times New Roman" w:hAnsi="Times New Roman" w:cs="Times New Roman"/>
                <w:bCs/>
                <w:sz w:val="22"/>
                <w:szCs w:val="22"/>
              </w:rPr>
            </w:rPrChange>
          </w:rPr>
          <w:t>Answer:</w:t>
        </w:r>
      </w:ins>
    </w:p>
    <w:p w14:paraId="4BCFCF32" w14:textId="77777777" w:rsidR="00302399" w:rsidRPr="00063AAB" w:rsidRDefault="00302399" w:rsidP="002217A9">
      <w:pPr>
        <w:pStyle w:val="BodyText"/>
        <w:tabs>
          <w:tab w:val="left" w:pos="512"/>
        </w:tabs>
        <w:kinsoku w:val="0"/>
        <w:overflowPunct w:val="0"/>
        <w:ind w:left="0"/>
        <w:rPr>
          <w:rFonts w:ascii="Times New Roman" w:hAnsi="Times New Roman" w:cs="Times New Roman"/>
          <w:bCs/>
          <w:sz w:val="22"/>
          <w:szCs w:val="22"/>
          <w:rPrChange w:id="5087" w:author="Agate Publishing" w:date="2019-08-26T15:39:00Z">
            <w:rPr>
              <w:rFonts w:ascii="Times New Roman" w:hAnsi="Times New Roman" w:cs="Times New Roman"/>
              <w:bCs/>
              <w:sz w:val="22"/>
              <w:szCs w:val="22"/>
            </w:rPr>
          </w:rPrChange>
        </w:rPr>
      </w:pPr>
      <w:del w:id="5088" w:author="Jeannie's Laptop" w:date="2019-07-22T16:56:00Z">
        <w:r w:rsidRPr="00063AAB" w:rsidDel="00677946">
          <w:rPr>
            <w:rFonts w:ascii="Times New Roman" w:hAnsi="Times New Roman" w:cs="Times New Roman"/>
            <w:bCs/>
            <w:sz w:val="22"/>
            <w:szCs w:val="22"/>
            <w:rPrChange w:id="5089" w:author="Agate Publishing" w:date="2019-08-26T15:39:00Z">
              <w:rPr>
                <w:rFonts w:ascii="Times New Roman" w:hAnsi="Times New Roman" w:cs="Times New Roman"/>
                <w:bCs/>
                <w:sz w:val="22"/>
                <w:szCs w:val="22"/>
              </w:rPr>
            </w:rPrChange>
          </w:rPr>
          <w:delText>a.</w:delText>
        </w:r>
      </w:del>
      <w:ins w:id="5090" w:author="Jeannie's Laptop" w:date="2019-07-22T16:56:00Z">
        <w:r w:rsidR="00677946" w:rsidRPr="00063AAB">
          <w:rPr>
            <w:rFonts w:ascii="Times New Roman" w:hAnsi="Times New Roman" w:cs="Times New Roman"/>
            <w:bCs/>
            <w:sz w:val="22"/>
            <w:szCs w:val="22"/>
            <w:rPrChange w:id="5091"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5092" w:author="Agate Publishing" w:date="2019-08-26T15:39:00Z">
            <w:rPr>
              <w:rFonts w:ascii="Times New Roman" w:hAnsi="Times New Roman" w:cs="Times New Roman"/>
              <w:bCs/>
              <w:sz w:val="22"/>
              <w:szCs w:val="22"/>
            </w:rPr>
          </w:rPrChange>
        </w:rPr>
        <w:t xml:space="preserve"> Since total variable costs rise (or fall) in proportion to an increase (or decrease) in activity, variable costs per unit of activity remain relatively constant.</w:t>
      </w:r>
    </w:p>
    <w:p w14:paraId="7E4C9424" w14:textId="77777777" w:rsidR="00302399" w:rsidRPr="00063AAB" w:rsidRDefault="00302399" w:rsidP="002217A9">
      <w:pPr>
        <w:pStyle w:val="BodyText"/>
        <w:tabs>
          <w:tab w:val="left" w:pos="512"/>
        </w:tabs>
        <w:kinsoku w:val="0"/>
        <w:overflowPunct w:val="0"/>
        <w:ind w:left="0"/>
        <w:rPr>
          <w:rFonts w:ascii="Times New Roman" w:hAnsi="Times New Roman" w:cs="Times New Roman"/>
          <w:bCs/>
          <w:sz w:val="22"/>
          <w:szCs w:val="22"/>
          <w:rPrChange w:id="5093" w:author="Agate Publishing" w:date="2019-08-26T15:39:00Z">
            <w:rPr>
              <w:rFonts w:ascii="Times New Roman" w:hAnsi="Times New Roman" w:cs="Times New Roman"/>
              <w:bCs/>
              <w:sz w:val="22"/>
              <w:szCs w:val="22"/>
            </w:rPr>
          </w:rPrChange>
        </w:rPr>
      </w:pPr>
      <w:del w:id="5094" w:author="Jeannie's Laptop" w:date="2019-07-22T16:57:00Z">
        <w:r w:rsidRPr="00063AAB" w:rsidDel="00677946">
          <w:rPr>
            <w:rFonts w:ascii="Times New Roman" w:hAnsi="Times New Roman" w:cs="Times New Roman"/>
            <w:bCs/>
            <w:sz w:val="22"/>
            <w:szCs w:val="22"/>
            <w:rPrChange w:id="5095" w:author="Agate Publishing" w:date="2019-08-26T15:39:00Z">
              <w:rPr>
                <w:rFonts w:ascii="Times New Roman" w:hAnsi="Times New Roman" w:cs="Times New Roman"/>
                <w:bCs/>
                <w:sz w:val="22"/>
                <w:szCs w:val="22"/>
              </w:rPr>
            </w:rPrChange>
          </w:rPr>
          <w:delText>b.</w:delText>
        </w:r>
      </w:del>
      <w:ins w:id="5096" w:author="Jeannie's Laptop" w:date="2019-07-22T16:57:00Z">
        <w:r w:rsidR="00677946" w:rsidRPr="00063AAB">
          <w:rPr>
            <w:rFonts w:ascii="Times New Roman" w:hAnsi="Times New Roman" w:cs="Times New Roman"/>
            <w:bCs/>
            <w:sz w:val="22"/>
            <w:szCs w:val="22"/>
            <w:rPrChange w:id="5097"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098" w:author="Agate Publishing" w:date="2019-08-26T15:39:00Z">
            <w:rPr>
              <w:rFonts w:ascii="Times New Roman" w:hAnsi="Times New Roman" w:cs="Times New Roman"/>
              <w:bCs/>
              <w:sz w:val="22"/>
              <w:szCs w:val="22"/>
            </w:rPr>
          </w:rPrChange>
        </w:rPr>
        <w:t xml:space="preserve"> Total fixed costs tend to remain constant despite increases or decreases in the level of business activity– so long as the level of activity remains within the relevant range.</w:t>
      </w:r>
    </w:p>
    <w:p w14:paraId="5ADC274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099" w:author="Agate Publishing" w:date="2019-08-26T15:39:00Z">
            <w:rPr>
              <w:rFonts w:ascii="Times New Roman" w:hAnsi="Times New Roman" w:cs="Times New Roman"/>
              <w:bCs/>
              <w:sz w:val="22"/>
              <w:szCs w:val="22"/>
            </w:rPr>
          </w:rPrChange>
        </w:rPr>
      </w:pPr>
    </w:p>
    <w:p w14:paraId="4ADAE45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10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01" w:author="Agate Publishing" w:date="2019-08-26T15:39:00Z">
            <w:rPr>
              <w:rFonts w:ascii="Times New Roman" w:hAnsi="Times New Roman" w:cs="Times New Roman"/>
              <w:bCs/>
              <w:sz w:val="22"/>
              <w:szCs w:val="22"/>
            </w:rPr>
          </w:rPrChange>
        </w:rPr>
        <w:t xml:space="preserve">AACSB: Analytical Thinking </w:t>
      </w:r>
    </w:p>
    <w:p w14:paraId="4A75F35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10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03" w:author="Agate Publishing" w:date="2019-08-26T15:39:00Z">
            <w:rPr>
              <w:rFonts w:ascii="Times New Roman" w:hAnsi="Times New Roman" w:cs="Times New Roman"/>
              <w:bCs/>
              <w:sz w:val="22"/>
              <w:szCs w:val="22"/>
            </w:rPr>
          </w:rPrChange>
        </w:rPr>
        <w:t xml:space="preserve">AICPA: BB Critical Thinking </w:t>
      </w:r>
    </w:p>
    <w:p w14:paraId="2A05D48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10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05" w:author="Agate Publishing" w:date="2019-08-26T15:39:00Z">
            <w:rPr>
              <w:rFonts w:ascii="Times New Roman" w:hAnsi="Times New Roman" w:cs="Times New Roman"/>
              <w:bCs/>
              <w:sz w:val="22"/>
              <w:szCs w:val="22"/>
            </w:rPr>
          </w:rPrChange>
        </w:rPr>
        <w:t xml:space="preserve">AICPA: FN Measurement </w:t>
      </w:r>
    </w:p>
    <w:p w14:paraId="3CB7438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10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07" w:author="Agate Publishing" w:date="2019-08-26T15:39:00Z">
            <w:rPr>
              <w:rFonts w:ascii="Times New Roman" w:hAnsi="Times New Roman" w:cs="Times New Roman"/>
              <w:bCs/>
              <w:sz w:val="22"/>
              <w:szCs w:val="22"/>
            </w:rPr>
          </w:rPrChange>
        </w:rPr>
        <w:t xml:space="preserve">Blooms: Understand </w:t>
      </w:r>
    </w:p>
    <w:p w14:paraId="5DA5FE2F"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10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09" w:author="Agate Publishing" w:date="2019-08-26T15:39:00Z">
            <w:rPr>
              <w:rFonts w:ascii="Times New Roman" w:hAnsi="Times New Roman" w:cs="Times New Roman"/>
              <w:bCs/>
              <w:sz w:val="22"/>
              <w:szCs w:val="22"/>
            </w:rPr>
          </w:rPrChange>
        </w:rPr>
        <w:t>Difficulty: 2 Medium</w:t>
      </w:r>
    </w:p>
    <w:p w14:paraId="40A1A8CE" w14:textId="77777777" w:rsidR="00D47C08" w:rsidRPr="00063AAB" w:rsidRDefault="00302399" w:rsidP="002217A9">
      <w:pPr>
        <w:pStyle w:val="BodyText"/>
        <w:kinsoku w:val="0"/>
        <w:overflowPunct w:val="0"/>
        <w:ind w:left="0"/>
        <w:rPr>
          <w:rFonts w:ascii="Times New Roman" w:hAnsi="Times New Roman" w:cs="Times New Roman"/>
          <w:bCs/>
          <w:sz w:val="22"/>
          <w:szCs w:val="22"/>
          <w:rPrChange w:id="511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11" w:author="Agate Publishing" w:date="2019-08-26T15:39:00Z">
            <w:rPr>
              <w:rFonts w:ascii="Times New Roman" w:hAnsi="Times New Roman" w:cs="Times New Roman"/>
              <w:bCs/>
              <w:sz w:val="22"/>
              <w:szCs w:val="22"/>
            </w:rPr>
          </w:rPrChange>
        </w:rPr>
        <w:t xml:space="preserve">Learning Objective: 20-01 Explain how fixed, variable, and semivariable costs respond to changes in the volume of business activity. </w:t>
      </w:r>
    </w:p>
    <w:p w14:paraId="44154C1B" w14:textId="04A81E5E" w:rsidR="00302399" w:rsidRPr="00063AAB" w:rsidRDefault="00302399" w:rsidP="002217A9">
      <w:pPr>
        <w:pStyle w:val="BodyText"/>
        <w:kinsoku w:val="0"/>
        <w:overflowPunct w:val="0"/>
        <w:ind w:left="0"/>
        <w:rPr>
          <w:rFonts w:ascii="Times New Roman" w:hAnsi="Times New Roman" w:cs="Times New Roman"/>
          <w:bCs/>
          <w:sz w:val="22"/>
          <w:szCs w:val="22"/>
          <w:rPrChange w:id="511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13" w:author="Agate Publishing" w:date="2019-08-26T15:39:00Z">
            <w:rPr>
              <w:rFonts w:ascii="Times New Roman" w:hAnsi="Times New Roman" w:cs="Times New Roman"/>
              <w:bCs/>
              <w:sz w:val="22"/>
              <w:szCs w:val="22"/>
            </w:rPr>
          </w:rPrChange>
        </w:rPr>
        <w:t>Learning Objective: 20-05 Determine the sales volume required to earn a desired level of operating income.</w:t>
      </w:r>
    </w:p>
    <w:p w14:paraId="00158B64" w14:textId="7B0E7561" w:rsidR="00302399" w:rsidRPr="00063AAB" w:rsidRDefault="00302399" w:rsidP="002217A9">
      <w:pPr>
        <w:pStyle w:val="BodyText"/>
        <w:kinsoku w:val="0"/>
        <w:overflowPunct w:val="0"/>
        <w:ind w:left="0"/>
        <w:rPr>
          <w:rFonts w:ascii="Times New Roman" w:hAnsi="Times New Roman" w:cs="Times New Roman"/>
          <w:bCs/>
          <w:sz w:val="22"/>
          <w:szCs w:val="22"/>
          <w:rPrChange w:id="511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15" w:author="Agate Publishing" w:date="2019-08-26T15:39:00Z">
            <w:rPr>
              <w:rFonts w:ascii="Times New Roman" w:hAnsi="Times New Roman" w:cs="Times New Roman"/>
              <w:bCs/>
              <w:sz w:val="22"/>
              <w:szCs w:val="22"/>
            </w:rPr>
          </w:rPrChange>
        </w:rPr>
        <w:t>Topic: Cost-Volume Relationships</w:t>
      </w:r>
    </w:p>
    <w:p w14:paraId="74BA0C63" w14:textId="51A66D9F" w:rsidR="00D47C08" w:rsidRPr="00063AAB" w:rsidRDefault="00D47C08" w:rsidP="002217A9">
      <w:pPr>
        <w:pStyle w:val="BodyText"/>
        <w:kinsoku w:val="0"/>
        <w:overflowPunct w:val="0"/>
        <w:ind w:left="0"/>
        <w:rPr>
          <w:rFonts w:ascii="Times New Roman" w:hAnsi="Times New Roman" w:cs="Times New Roman"/>
          <w:bCs/>
          <w:sz w:val="22"/>
          <w:szCs w:val="22"/>
          <w:rPrChange w:id="511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17" w:author="Agate Publishing" w:date="2019-08-26T15:39:00Z">
            <w:rPr>
              <w:rFonts w:ascii="Times New Roman" w:hAnsi="Times New Roman" w:cs="Times New Roman"/>
              <w:bCs/>
              <w:sz w:val="22"/>
              <w:szCs w:val="22"/>
            </w:rPr>
          </w:rPrChange>
        </w:rPr>
        <w:lastRenderedPageBreak/>
        <w:t>Topic: How Many Units Must We Sell?</w:t>
      </w:r>
    </w:p>
    <w:p w14:paraId="55913E2A" w14:textId="77777777" w:rsidR="00302399" w:rsidRPr="00063AAB" w:rsidRDefault="00302399" w:rsidP="002217A9">
      <w:pPr>
        <w:pStyle w:val="BodyText"/>
        <w:kinsoku w:val="0"/>
        <w:overflowPunct w:val="0"/>
        <w:ind w:left="0"/>
        <w:rPr>
          <w:ins w:id="5118" w:author="Jeannie's Laptop" w:date="2019-07-22T17:05:00Z"/>
          <w:rFonts w:ascii="Times New Roman" w:hAnsi="Times New Roman" w:cs="Times New Roman"/>
          <w:bCs/>
          <w:sz w:val="22"/>
          <w:szCs w:val="22"/>
          <w:rPrChange w:id="5119" w:author="Agate Publishing" w:date="2019-08-26T15:39:00Z">
            <w:rPr>
              <w:ins w:id="5120" w:author="Jeannie's Laptop" w:date="2019-07-22T17:05:00Z"/>
              <w:rFonts w:ascii="Times New Roman" w:hAnsi="Times New Roman" w:cs="Times New Roman"/>
              <w:bCs/>
              <w:sz w:val="22"/>
              <w:szCs w:val="22"/>
            </w:rPr>
          </w:rPrChange>
        </w:rPr>
      </w:pPr>
    </w:p>
    <w:p w14:paraId="400AABFF" w14:textId="77777777" w:rsidR="00DA5C1F" w:rsidRPr="00063AAB" w:rsidRDefault="00DA5C1F" w:rsidP="002217A9">
      <w:pPr>
        <w:pStyle w:val="BodyText"/>
        <w:kinsoku w:val="0"/>
        <w:overflowPunct w:val="0"/>
        <w:ind w:left="0"/>
        <w:rPr>
          <w:rFonts w:ascii="Times New Roman" w:hAnsi="Times New Roman" w:cs="Times New Roman"/>
          <w:bCs/>
          <w:sz w:val="22"/>
          <w:szCs w:val="22"/>
          <w:rPrChange w:id="5121" w:author="Agate Publishing" w:date="2019-08-26T15:39:00Z">
            <w:rPr>
              <w:rFonts w:ascii="Times New Roman" w:hAnsi="Times New Roman" w:cs="Times New Roman"/>
              <w:bCs/>
              <w:sz w:val="22"/>
              <w:szCs w:val="22"/>
            </w:rPr>
          </w:rPrChange>
        </w:rPr>
      </w:pPr>
    </w:p>
    <w:p w14:paraId="74753BD6" w14:textId="77777777" w:rsidR="00302399" w:rsidRPr="00063AAB" w:rsidDel="00DA5C1F" w:rsidRDefault="00302399" w:rsidP="002217A9">
      <w:pPr>
        <w:pStyle w:val="BodyText"/>
        <w:kinsoku w:val="0"/>
        <w:overflowPunct w:val="0"/>
        <w:ind w:left="0"/>
        <w:rPr>
          <w:del w:id="5122" w:author="Jeannie's Laptop" w:date="2019-07-22T17:06:00Z"/>
          <w:rFonts w:ascii="Times New Roman" w:hAnsi="Times New Roman" w:cs="Times New Roman"/>
          <w:bCs/>
          <w:sz w:val="22"/>
          <w:szCs w:val="22"/>
          <w:rPrChange w:id="5123" w:author="Agate Publishing" w:date="2019-08-26T15:39:00Z">
            <w:rPr>
              <w:del w:id="5124" w:author="Jeannie's Laptop" w:date="2019-07-22T17:06:00Z"/>
              <w:rFonts w:ascii="Times New Roman" w:hAnsi="Times New Roman" w:cs="Times New Roman"/>
              <w:bCs/>
              <w:sz w:val="22"/>
              <w:szCs w:val="22"/>
            </w:rPr>
          </w:rPrChange>
        </w:rPr>
      </w:pPr>
      <w:r w:rsidRPr="00063AAB">
        <w:rPr>
          <w:rFonts w:ascii="Times New Roman" w:hAnsi="Times New Roman" w:cs="Times New Roman"/>
          <w:bCs/>
          <w:sz w:val="22"/>
          <w:szCs w:val="22"/>
          <w:rPrChange w:id="5125" w:author="Agate Publishing" w:date="2019-08-26T15:39:00Z">
            <w:rPr>
              <w:rFonts w:ascii="Times New Roman" w:hAnsi="Times New Roman" w:cs="Times New Roman"/>
              <w:bCs/>
              <w:sz w:val="22"/>
              <w:szCs w:val="22"/>
            </w:rPr>
          </w:rPrChange>
        </w:rPr>
        <w:t xml:space="preserve">105. </w:t>
      </w:r>
      <w:del w:id="5126" w:author="Jeannie's Laptop" w:date="2019-07-22T17:06:00Z">
        <w:r w:rsidRPr="00063AAB" w:rsidDel="00DA5C1F">
          <w:rPr>
            <w:rFonts w:ascii="Times New Roman" w:hAnsi="Times New Roman" w:cs="Times New Roman"/>
            <w:bCs/>
            <w:sz w:val="22"/>
            <w:szCs w:val="22"/>
            <w:rPrChange w:id="5127" w:author="Agate Publishing" w:date="2019-08-26T15:39:00Z">
              <w:rPr>
                <w:rFonts w:ascii="Times New Roman" w:hAnsi="Times New Roman" w:cs="Times New Roman"/>
                <w:bCs/>
                <w:sz w:val="22"/>
                <w:szCs w:val="22"/>
              </w:rPr>
            </w:rPrChange>
          </w:rPr>
          <w:delText>Accounting terminology</w:delText>
        </w:r>
      </w:del>
    </w:p>
    <w:p w14:paraId="508577A7" w14:textId="77777777" w:rsidR="00302399" w:rsidRPr="00063AAB" w:rsidDel="00DA5C1F" w:rsidRDefault="00302399" w:rsidP="002217A9">
      <w:pPr>
        <w:pStyle w:val="BodyText"/>
        <w:kinsoku w:val="0"/>
        <w:overflowPunct w:val="0"/>
        <w:ind w:left="0"/>
        <w:rPr>
          <w:del w:id="5128" w:author="Jeannie's Laptop" w:date="2019-07-22T17:06:00Z"/>
          <w:rFonts w:ascii="Times New Roman" w:hAnsi="Times New Roman" w:cs="Times New Roman"/>
          <w:bCs/>
          <w:sz w:val="22"/>
          <w:szCs w:val="22"/>
          <w:rPrChange w:id="5129" w:author="Agate Publishing" w:date="2019-08-26T15:39:00Z">
            <w:rPr>
              <w:del w:id="5130" w:author="Jeannie's Laptop" w:date="2019-07-22T17:06:00Z"/>
              <w:rFonts w:ascii="Times New Roman" w:hAnsi="Times New Roman" w:cs="Times New Roman"/>
              <w:bCs/>
              <w:sz w:val="22"/>
              <w:szCs w:val="22"/>
            </w:rPr>
          </w:rPrChange>
        </w:rPr>
      </w:pPr>
    </w:p>
    <w:p w14:paraId="2B4C25B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13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32" w:author="Agate Publishing" w:date="2019-08-26T15:39:00Z">
            <w:rPr>
              <w:rFonts w:ascii="Times New Roman" w:hAnsi="Times New Roman" w:cs="Times New Roman"/>
              <w:bCs/>
              <w:sz w:val="22"/>
              <w:szCs w:val="22"/>
            </w:rPr>
          </w:rPrChange>
        </w:rPr>
        <w:t>Listed below are nine technical accounting terms introduced or emphasized in this chapter:</w:t>
      </w:r>
    </w:p>
    <w:p w14:paraId="234F0A5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133" w:author="Agate Publishing" w:date="2019-08-26T15:39:00Z">
            <w:rPr>
              <w:rFonts w:ascii="Times New Roman" w:hAnsi="Times New Roman" w:cs="Times New Roman"/>
              <w:bCs/>
              <w:sz w:val="22"/>
              <w:szCs w:val="22"/>
            </w:rPr>
          </w:rPrChange>
        </w:rPr>
      </w:pPr>
    </w:p>
    <w:p w14:paraId="2A4B6113"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513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35" w:author="Agate Publishing" w:date="2019-08-26T15:39:00Z">
            <w:rPr>
              <w:rFonts w:ascii="Times New Roman" w:hAnsi="Times New Roman" w:cs="Times New Roman"/>
              <w:bCs/>
              <w:noProof/>
              <w:sz w:val="22"/>
              <w:szCs w:val="22"/>
            </w:rPr>
          </w:rPrChange>
        </w:rPr>
        <w:drawing>
          <wp:inline distT="0" distB="0" distL="0" distR="0" wp14:anchorId="1FFEFCED" wp14:editId="1439D735">
            <wp:extent cx="4828540" cy="949325"/>
            <wp:effectExtent l="0" t="0" r="0" b="3175"/>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8540" cy="949325"/>
                    </a:xfrm>
                    <a:prstGeom prst="rect">
                      <a:avLst/>
                    </a:prstGeom>
                    <a:noFill/>
                    <a:ln>
                      <a:noFill/>
                    </a:ln>
                  </pic:spPr>
                </pic:pic>
              </a:graphicData>
            </a:graphic>
          </wp:inline>
        </w:drawing>
      </w:r>
    </w:p>
    <w:p w14:paraId="28D7F0B8" w14:textId="77777777" w:rsidR="00DA5C1F" w:rsidRPr="00063AAB" w:rsidRDefault="00DA5C1F" w:rsidP="002217A9">
      <w:pPr>
        <w:pStyle w:val="BodyText"/>
        <w:kinsoku w:val="0"/>
        <w:overflowPunct w:val="0"/>
        <w:ind w:left="0"/>
        <w:rPr>
          <w:ins w:id="5136" w:author="Jeannie's Laptop" w:date="2019-07-22T17:06:00Z"/>
          <w:rFonts w:ascii="Times New Roman" w:hAnsi="Times New Roman" w:cs="Times New Roman"/>
          <w:bCs/>
          <w:sz w:val="22"/>
          <w:szCs w:val="22"/>
          <w:rPrChange w:id="5137" w:author="Agate Publishing" w:date="2019-08-26T15:39:00Z">
            <w:rPr>
              <w:ins w:id="5138" w:author="Jeannie's Laptop" w:date="2019-07-22T17:06:00Z"/>
              <w:rFonts w:ascii="Times New Roman" w:hAnsi="Times New Roman" w:cs="Times New Roman"/>
              <w:bCs/>
              <w:sz w:val="22"/>
              <w:szCs w:val="22"/>
            </w:rPr>
          </w:rPrChange>
        </w:rPr>
      </w:pPr>
      <w:ins w:id="5139" w:author="Jeannie's Laptop" w:date="2019-07-22T17:06:00Z">
        <w:r w:rsidRPr="00063AAB">
          <w:rPr>
            <w:rFonts w:ascii="Times New Roman" w:hAnsi="Times New Roman" w:cs="Times New Roman"/>
            <w:bCs/>
            <w:sz w:val="22"/>
            <w:szCs w:val="22"/>
            <w:rPrChange w:id="5140" w:author="Agate Publishing" w:date="2019-08-26T15:39:00Z">
              <w:rPr>
                <w:rFonts w:ascii="Times New Roman" w:hAnsi="Times New Roman" w:cs="Times New Roman"/>
                <w:bCs/>
                <w:sz w:val="22"/>
                <w:szCs w:val="22"/>
              </w:rPr>
            </w:rPrChange>
          </w:rPr>
          <w:t>Instructions:</w:t>
        </w:r>
      </w:ins>
    </w:p>
    <w:p w14:paraId="7F3A7C0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14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142" w:author="Agate Publishing" w:date="2019-08-26T15:39:00Z">
            <w:rPr>
              <w:rFonts w:ascii="Times New Roman" w:hAnsi="Times New Roman" w:cs="Times New Roman"/>
              <w:bCs/>
              <w:sz w:val="22"/>
              <w:szCs w:val="22"/>
            </w:rPr>
          </w:rPrChange>
        </w:rPr>
        <w:t>Each of the following statements may (or may not) describe one of these technical terms. In the space provided beside each statement, indicate the accounting term described, or answer "None" if the statement does not correctly describe any of the terms.</w:t>
      </w:r>
    </w:p>
    <w:p w14:paraId="01B46FA3" w14:textId="77777777" w:rsidR="00302399" w:rsidRPr="00063AAB" w:rsidRDefault="00302399" w:rsidP="002217A9">
      <w:pPr>
        <w:pStyle w:val="BodyText"/>
        <w:tabs>
          <w:tab w:val="left" w:pos="648"/>
        </w:tabs>
        <w:kinsoku w:val="0"/>
        <w:overflowPunct w:val="0"/>
        <w:ind w:left="0"/>
        <w:rPr>
          <w:rFonts w:ascii="Times New Roman" w:hAnsi="Times New Roman" w:cs="Times New Roman"/>
          <w:bCs/>
          <w:sz w:val="22"/>
          <w:szCs w:val="22"/>
          <w:rPrChange w:id="5143" w:author="Agate Publishing" w:date="2019-08-26T15:39:00Z">
            <w:rPr>
              <w:rFonts w:ascii="Times New Roman" w:hAnsi="Times New Roman" w:cs="Times New Roman"/>
              <w:bCs/>
              <w:sz w:val="22"/>
              <w:szCs w:val="22"/>
            </w:rPr>
          </w:rPrChange>
        </w:rPr>
      </w:pPr>
      <w:del w:id="5144" w:author="Jeannie's Laptop" w:date="2019-07-22T17:06:00Z">
        <w:r w:rsidRPr="00063AAB" w:rsidDel="00DA5C1F">
          <w:rPr>
            <w:rFonts w:ascii="Times New Roman" w:hAnsi="Times New Roman" w:cs="Times New Roman"/>
            <w:bCs/>
            <w:sz w:val="22"/>
            <w:szCs w:val="22"/>
            <w:rPrChange w:id="5145" w:author="Agate Publishing" w:date="2019-08-26T15:39:00Z">
              <w:rPr>
                <w:rFonts w:ascii="Times New Roman" w:hAnsi="Times New Roman" w:cs="Times New Roman"/>
                <w:sz w:val="22"/>
                <w:szCs w:val="22"/>
                <w:u w:val="single"/>
              </w:rPr>
            </w:rPrChange>
          </w:rPr>
          <w:delText xml:space="preserve"> </w:delText>
        </w:r>
      </w:del>
      <w:ins w:id="5146" w:author="Jeannie's Laptop" w:date="2019-07-22T17:06:00Z">
        <w:r w:rsidR="00DA5C1F" w:rsidRPr="00063AAB">
          <w:rPr>
            <w:rFonts w:ascii="Times New Roman" w:hAnsi="Times New Roman" w:cs="Times New Roman"/>
            <w:bCs/>
            <w:sz w:val="22"/>
            <w:szCs w:val="22"/>
            <w:rPrChange w:id="5147" w:author="Agate Publishing" w:date="2019-08-26T15:39:00Z">
              <w:rPr>
                <w:rFonts w:ascii="Times New Roman" w:hAnsi="Times New Roman" w:cs="Times New Roman"/>
                <w:bCs/>
                <w:sz w:val="22"/>
                <w:szCs w:val="22"/>
                <w:u w:val="single"/>
              </w:rPr>
            </w:rPrChange>
          </w:rPr>
          <w:t>__________</w:t>
        </w:r>
        <w:r w:rsidR="00DA5C1F" w:rsidRPr="00063AAB">
          <w:rPr>
            <w:rFonts w:ascii="Times New Roman" w:hAnsi="Times New Roman" w:cs="Times New Roman"/>
            <w:bCs/>
            <w:sz w:val="22"/>
            <w:szCs w:val="22"/>
          </w:rPr>
          <w:t xml:space="preserve"> </w:t>
        </w:r>
      </w:ins>
      <w:r w:rsidRPr="00063AAB">
        <w:rPr>
          <w:rFonts w:ascii="Times New Roman" w:hAnsi="Times New Roman" w:cs="Times New Roman"/>
          <w:bCs/>
          <w:sz w:val="22"/>
          <w:szCs w:val="22"/>
        </w:rPr>
        <w:t>(a) The amount by which sales revenue exceeds total variable cost expressed as a percentage of sales.</w:t>
      </w:r>
    </w:p>
    <w:p w14:paraId="022B6D1A" w14:textId="77777777" w:rsidR="00302399" w:rsidRPr="00063AAB" w:rsidRDefault="00DA5C1F" w:rsidP="002217A9">
      <w:pPr>
        <w:pStyle w:val="BodyText"/>
        <w:tabs>
          <w:tab w:val="left" w:pos="648"/>
        </w:tabs>
        <w:kinsoku w:val="0"/>
        <w:overflowPunct w:val="0"/>
        <w:ind w:left="0"/>
        <w:rPr>
          <w:rFonts w:ascii="Times New Roman" w:hAnsi="Times New Roman" w:cs="Times New Roman"/>
          <w:bCs/>
          <w:sz w:val="22"/>
          <w:szCs w:val="22"/>
        </w:rPr>
      </w:pPr>
      <w:ins w:id="5148" w:author="Jeannie's Laptop" w:date="2019-07-22T17:06:00Z">
        <w:r w:rsidRPr="00063AAB">
          <w:rPr>
            <w:rFonts w:ascii="Times New Roman" w:hAnsi="Times New Roman" w:cs="Times New Roman"/>
            <w:bCs/>
            <w:sz w:val="22"/>
            <w:szCs w:val="22"/>
            <w:rPrChange w:id="5149" w:author="Agate Publishing" w:date="2019-08-26T15:39:00Z">
              <w:rPr>
                <w:rFonts w:ascii="Times New Roman" w:hAnsi="Times New Roman" w:cs="Times New Roman"/>
                <w:bCs/>
                <w:sz w:val="22"/>
                <w:szCs w:val="22"/>
              </w:rPr>
            </w:rPrChange>
          </w:rPr>
          <w:t>__________</w:t>
        </w:r>
      </w:ins>
      <w:r w:rsidR="00302399" w:rsidRPr="00063AAB">
        <w:rPr>
          <w:rFonts w:ascii="Times New Roman" w:hAnsi="Times New Roman" w:cs="Times New Roman"/>
          <w:bCs/>
          <w:sz w:val="22"/>
          <w:szCs w:val="22"/>
          <w:rPrChange w:id="5150" w:author="Agate Publishing" w:date="2019-08-26T15:39:00Z">
            <w:rPr>
              <w:rFonts w:ascii="Times New Roman" w:hAnsi="Times New Roman" w:cs="Times New Roman"/>
              <w:sz w:val="22"/>
              <w:szCs w:val="22"/>
              <w:u w:val="single"/>
            </w:rPr>
          </w:rPrChange>
        </w:rPr>
        <w:t xml:space="preserve"> </w:t>
      </w:r>
      <w:r w:rsidR="00302399" w:rsidRPr="00063AAB">
        <w:rPr>
          <w:rFonts w:ascii="Times New Roman" w:hAnsi="Times New Roman" w:cs="Times New Roman"/>
          <w:bCs/>
          <w:sz w:val="22"/>
          <w:szCs w:val="22"/>
        </w:rPr>
        <w:t>(b) The amount by which sales volume exceeds the break-even point.</w:t>
      </w:r>
    </w:p>
    <w:p w14:paraId="57052A5B" w14:textId="77777777" w:rsidR="00302399" w:rsidRPr="00063AAB" w:rsidRDefault="00DA5C1F" w:rsidP="002217A9">
      <w:pPr>
        <w:pStyle w:val="BodyText"/>
        <w:tabs>
          <w:tab w:val="left" w:pos="648"/>
        </w:tabs>
        <w:kinsoku w:val="0"/>
        <w:overflowPunct w:val="0"/>
        <w:ind w:left="0"/>
        <w:rPr>
          <w:rFonts w:ascii="Times New Roman" w:hAnsi="Times New Roman" w:cs="Times New Roman"/>
          <w:bCs/>
          <w:sz w:val="22"/>
          <w:szCs w:val="22"/>
          <w:rPrChange w:id="5151" w:author="Agate Publishing" w:date="2019-08-26T15:39:00Z">
            <w:rPr>
              <w:rFonts w:ascii="Times New Roman" w:hAnsi="Times New Roman" w:cs="Times New Roman"/>
              <w:bCs/>
              <w:sz w:val="22"/>
              <w:szCs w:val="22"/>
            </w:rPr>
          </w:rPrChange>
        </w:rPr>
      </w:pPr>
      <w:ins w:id="5152" w:author="Jeannie's Laptop" w:date="2019-07-22T17:06:00Z">
        <w:r w:rsidRPr="00063AAB">
          <w:rPr>
            <w:rFonts w:ascii="Times New Roman" w:hAnsi="Times New Roman" w:cs="Times New Roman"/>
            <w:bCs/>
            <w:sz w:val="22"/>
            <w:szCs w:val="22"/>
          </w:rPr>
          <w:t>__________</w:t>
        </w:r>
      </w:ins>
      <w:r w:rsidR="00302399" w:rsidRPr="00063AAB">
        <w:rPr>
          <w:rFonts w:ascii="Times New Roman" w:hAnsi="Times New Roman" w:cs="Times New Roman"/>
          <w:bCs/>
          <w:sz w:val="22"/>
          <w:szCs w:val="22"/>
          <w:rPrChange w:id="5153" w:author="Agate Publishing" w:date="2019-08-26T15:39:00Z">
            <w:rPr>
              <w:rFonts w:ascii="Times New Roman" w:hAnsi="Times New Roman" w:cs="Times New Roman"/>
              <w:sz w:val="22"/>
              <w:szCs w:val="22"/>
              <w:u w:val="single"/>
            </w:rPr>
          </w:rPrChange>
        </w:rPr>
        <w:t xml:space="preserve"> </w:t>
      </w:r>
      <w:r w:rsidR="00302399" w:rsidRPr="00063AAB">
        <w:rPr>
          <w:rFonts w:ascii="Times New Roman" w:hAnsi="Times New Roman" w:cs="Times New Roman"/>
          <w:bCs/>
          <w:sz w:val="22"/>
          <w:szCs w:val="22"/>
        </w:rPr>
        <w:t>(c) The study of financial statements by a potential investor or creditor as a means of evaluating the profitability and solvency of a business.</w:t>
      </w:r>
    </w:p>
    <w:p w14:paraId="7C36C077" w14:textId="77777777" w:rsidR="00302399" w:rsidRPr="00063AAB" w:rsidRDefault="00DA5C1F" w:rsidP="002217A9">
      <w:pPr>
        <w:pStyle w:val="BodyText"/>
        <w:tabs>
          <w:tab w:val="left" w:pos="647"/>
        </w:tabs>
        <w:kinsoku w:val="0"/>
        <w:overflowPunct w:val="0"/>
        <w:ind w:left="0"/>
        <w:rPr>
          <w:rFonts w:ascii="Times New Roman" w:hAnsi="Times New Roman" w:cs="Times New Roman"/>
          <w:bCs/>
          <w:sz w:val="22"/>
          <w:szCs w:val="22"/>
        </w:rPr>
      </w:pPr>
      <w:ins w:id="5154" w:author="Jeannie's Laptop" w:date="2019-07-22T17:06:00Z">
        <w:r w:rsidRPr="00063AAB">
          <w:rPr>
            <w:rFonts w:ascii="Times New Roman" w:hAnsi="Times New Roman" w:cs="Times New Roman"/>
            <w:bCs/>
            <w:sz w:val="22"/>
            <w:szCs w:val="22"/>
            <w:rPrChange w:id="5155" w:author="Agate Publishing" w:date="2019-08-26T15:39:00Z">
              <w:rPr>
                <w:rFonts w:ascii="Times New Roman" w:hAnsi="Times New Roman" w:cs="Times New Roman"/>
                <w:bCs/>
                <w:sz w:val="22"/>
                <w:szCs w:val="22"/>
              </w:rPr>
            </w:rPrChange>
          </w:rPr>
          <w:t>__________</w:t>
        </w:r>
      </w:ins>
      <w:r w:rsidR="00302399" w:rsidRPr="00063AAB">
        <w:rPr>
          <w:rFonts w:ascii="Times New Roman" w:hAnsi="Times New Roman" w:cs="Times New Roman"/>
          <w:bCs/>
          <w:sz w:val="22"/>
          <w:szCs w:val="22"/>
          <w:rPrChange w:id="5156" w:author="Agate Publishing" w:date="2019-08-26T15:39:00Z">
            <w:rPr>
              <w:rFonts w:ascii="Times New Roman" w:hAnsi="Times New Roman" w:cs="Times New Roman"/>
              <w:sz w:val="22"/>
              <w:szCs w:val="22"/>
              <w:u w:val="single"/>
            </w:rPr>
          </w:rPrChange>
        </w:rPr>
        <w:t xml:space="preserve"> </w:t>
      </w:r>
      <w:r w:rsidR="00302399" w:rsidRPr="00063AAB">
        <w:rPr>
          <w:rFonts w:ascii="Times New Roman" w:hAnsi="Times New Roman" w:cs="Times New Roman"/>
          <w:bCs/>
          <w:sz w:val="22"/>
          <w:szCs w:val="22"/>
        </w:rPr>
        <w:t>(d) A type of activity that has a causal effect in the occurrence of a particular cost.</w:t>
      </w:r>
    </w:p>
    <w:p w14:paraId="5B827E81" w14:textId="77777777" w:rsidR="00302399" w:rsidRPr="00063AAB" w:rsidRDefault="00DA5C1F" w:rsidP="002217A9">
      <w:pPr>
        <w:pStyle w:val="BodyText"/>
        <w:tabs>
          <w:tab w:val="left" w:pos="648"/>
        </w:tabs>
        <w:kinsoku w:val="0"/>
        <w:overflowPunct w:val="0"/>
        <w:ind w:left="0"/>
        <w:rPr>
          <w:rFonts w:ascii="Times New Roman" w:hAnsi="Times New Roman" w:cs="Times New Roman"/>
          <w:bCs/>
          <w:sz w:val="22"/>
          <w:szCs w:val="22"/>
        </w:rPr>
      </w:pPr>
      <w:ins w:id="5157" w:author="Jeannie's Laptop" w:date="2019-07-22T17:06:00Z">
        <w:r w:rsidRPr="00063AAB">
          <w:rPr>
            <w:rFonts w:ascii="Times New Roman" w:hAnsi="Times New Roman" w:cs="Times New Roman"/>
            <w:bCs/>
            <w:sz w:val="22"/>
            <w:szCs w:val="22"/>
          </w:rPr>
          <w:t>__________</w:t>
        </w:r>
      </w:ins>
      <w:r w:rsidR="00302399" w:rsidRPr="00063AAB">
        <w:rPr>
          <w:rFonts w:ascii="Times New Roman" w:hAnsi="Times New Roman" w:cs="Times New Roman"/>
          <w:bCs/>
          <w:sz w:val="22"/>
          <w:szCs w:val="22"/>
          <w:rPrChange w:id="5158" w:author="Agate Publishing" w:date="2019-08-26T15:39:00Z">
            <w:rPr>
              <w:rFonts w:ascii="Times New Roman" w:hAnsi="Times New Roman" w:cs="Times New Roman"/>
              <w:sz w:val="22"/>
              <w:szCs w:val="22"/>
              <w:u w:val="single"/>
            </w:rPr>
          </w:rPrChange>
        </w:rPr>
        <w:t xml:space="preserve"> </w:t>
      </w:r>
      <w:r w:rsidR="00302399" w:rsidRPr="00063AAB">
        <w:rPr>
          <w:rFonts w:ascii="Times New Roman" w:hAnsi="Times New Roman" w:cs="Times New Roman"/>
          <w:bCs/>
          <w:sz w:val="22"/>
          <w:szCs w:val="22"/>
        </w:rPr>
        <w:t>(e) The level of sales at which revenue equals operating expenses.</w:t>
      </w:r>
    </w:p>
    <w:p w14:paraId="383BFCA5" w14:textId="77777777" w:rsidR="00302399" w:rsidRPr="00063AAB" w:rsidRDefault="00DA5C1F" w:rsidP="002217A9">
      <w:pPr>
        <w:pStyle w:val="BodyText"/>
        <w:tabs>
          <w:tab w:val="left" w:pos="648"/>
        </w:tabs>
        <w:kinsoku w:val="0"/>
        <w:overflowPunct w:val="0"/>
        <w:ind w:left="0"/>
        <w:rPr>
          <w:rFonts w:ascii="Times New Roman" w:hAnsi="Times New Roman" w:cs="Times New Roman"/>
          <w:bCs/>
          <w:sz w:val="22"/>
          <w:szCs w:val="22"/>
        </w:rPr>
      </w:pPr>
      <w:ins w:id="5159" w:author="Jeannie's Laptop" w:date="2019-07-22T17:06:00Z">
        <w:r w:rsidRPr="00063AAB">
          <w:rPr>
            <w:rFonts w:ascii="Times New Roman" w:hAnsi="Times New Roman" w:cs="Times New Roman"/>
            <w:bCs/>
            <w:sz w:val="22"/>
            <w:szCs w:val="22"/>
          </w:rPr>
          <w:t>__________</w:t>
        </w:r>
      </w:ins>
      <w:r w:rsidR="00302399" w:rsidRPr="00063AAB">
        <w:rPr>
          <w:rFonts w:ascii="Times New Roman" w:hAnsi="Times New Roman" w:cs="Times New Roman"/>
          <w:bCs/>
          <w:sz w:val="22"/>
          <w:szCs w:val="22"/>
          <w:rPrChange w:id="5160" w:author="Agate Publishing" w:date="2019-08-26T15:39:00Z">
            <w:rPr>
              <w:rFonts w:ascii="Times New Roman" w:hAnsi="Times New Roman" w:cs="Times New Roman"/>
              <w:sz w:val="22"/>
              <w:szCs w:val="22"/>
              <w:u w:val="single"/>
            </w:rPr>
          </w:rPrChange>
        </w:rPr>
        <w:t xml:space="preserve"> </w:t>
      </w:r>
      <w:r w:rsidR="00302399" w:rsidRPr="00063AAB">
        <w:rPr>
          <w:rFonts w:ascii="Times New Roman" w:hAnsi="Times New Roman" w:cs="Times New Roman"/>
          <w:bCs/>
          <w:sz w:val="22"/>
          <w:szCs w:val="22"/>
        </w:rPr>
        <w:t>(f) A cost that responds to changes in sales volume by less than a proportionate amount.</w:t>
      </w:r>
    </w:p>
    <w:p w14:paraId="7058215A" w14:textId="77777777" w:rsidR="00302399" w:rsidRPr="00063AAB" w:rsidRDefault="00DA5C1F" w:rsidP="002217A9">
      <w:pPr>
        <w:pStyle w:val="BodyText"/>
        <w:tabs>
          <w:tab w:val="left" w:pos="648"/>
        </w:tabs>
        <w:kinsoku w:val="0"/>
        <w:overflowPunct w:val="0"/>
        <w:ind w:left="0"/>
        <w:rPr>
          <w:rFonts w:ascii="Times New Roman" w:hAnsi="Times New Roman" w:cs="Times New Roman"/>
          <w:bCs/>
          <w:sz w:val="22"/>
          <w:szCs w:val="22"/>
        </w:rPr>
      </w:pPr>
      <w:ins w:id="5161" w:author="Jeannie's Laptop" w:date="2019-07-22T17:06:00Z">
        <w:r w:rsidRPr="00917F34">
          <w:rPr>
            <w:rFonts w:ascii="Times New Roman" w:hAnsi="Times New Roman" w:cs="Times New Roman"/>
            <w:bCs/>
            <w:sz w:val="22"/>
            <w:szCs w:val="22"/>
          </w:rPr>
          <w:t>__________</w:t>
        </w:r>
      </w:ins>
      <w:r w:rsidR="00302399" w:rsidRPr="00063AAB">
        <w:rPr>
          <w:rFonts w:ascii="Times New Roman" w:hAnsi="Times New Roman" w:cs="Times New Roman"/>
          <w:bCs/>
          <w:sz w:val="22"/>
          <w:szCs w:val="22"/>
          <w:rPrChange w:id="5162" w:author="Agate Publishing" w:date="2019-08-26T15:39:00Z">
            <w:rPr>
              <w:rFonts w:ascii="Times New Roman" w:hAnsi="Times New Roman" w:cs="Times New Roman"/>
              <w:sz w:val="22"/>
              <w:szCs w:val="22"/>
              <w:u w:val="single"/>
            </w:rPr>
          </w:rPrChange>
        </w:rPr>
        <w:t xml:space="preserve"> </w:t>
      </w:r>
      <w:r w:rsidR="00302399" w:rsidRPr="00063AAB">
        <w:rPr>
          <w:rFonts w:ascii="Times New Roman" w:hAnsi="Times New Roman" w:cs="Times New Roman"/>
          <w:bCs/>
          <w:sz w:val="22"/>
          <w:szCs w:val="22"/>
        </w:rPr>
        <w:t>(g) A mathematical technique used to determine the fixed and variable elements of a mixed or semi-variable cost.</w:t>
      </w:r>
    </w:p>
    <w:p w14:paraId="00046A9E" w14:textId="77777777" w:rsidR="00302399" w:rsidRPr="00063AAB" w:rsidRDefault="00302399" w:rsidP="002217A9">
      <w:pPr>
        <w:pStyle w:val="BodyText"/>
        <w:tabs>
          <w:tab w:val="left" w:pos="648"/>
        </w:tabs>
        <w:kinsoku w:val="0"/>
        <w:overflowPunct w:val="0"/>
        <w:ind w:left="0"/>
        <w:rPr>
          <w:rFonts w:ascii="Times New Roman" w:hAnsi="Times New Roman" w:cs="Times New Roman"/>
          <w:bCs/>
          <w:sz w:val="22"/>
          <w:szCs w:val="22"/>
          <w:rPrChange w:id="5163" w:author="Agate Publishing" w:date="2019-08-26T15:39:00Z">
            <w:rPr>
              <w:rFonts w:ascii="Times New Roman" w:hAnsi="Times New Roman" w:cs="Times New Roman"/>
              <w:bCs/>
              <w:sz w:val="22"/>
              <w:szCs w:val="22"/>
            </w:rPr>
          </w:rPrChange>
        </w:rPr>
      </w:pPr>
    </w:p>
    <w:p w14:paraId="447AD8AF"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5164" w:author="Agate Publishing" w:date="2019-08-26T15:39:00Z">
            <w:rPr>
              <w:rFonts w:ascii="Times New Roman" w:hAnsi="Times New Roman" w:cs="Times New Roman"/>
              <w:bCs/>
              <w:sz w:val="22"/>
              <w:szCs w:val="22"/>
            </w:rPr>
          </w:rPrChange>
        </w:rPr>
      </w:pPr>
      <w:del w:id="5165" w:author="Jeannie's Laptop" w:date="2019-07-22T16:56:00Z">
        <w:r w:rsidRPr="00063AAB" w:rsidDel="00677946">
          <w:rPr>
            <w:rFonts w:ascii="Times New Roman" w:hAnsi="Times New Roman" w:cs="Times New Roman"/>
            <w:bCs/>
            <w:sz w:val="22"/>
            <w:szCs w:val="22"/>
            <w:rPrChange w:id="5166" w:author="Agate Publishing" w:date="2019-08-26T15:39:00Z">
              <w:rPr>
                <w:rFonts w:ascii="Times New Roman" w:hAnsi="Times New Roman" w:cs="Times New Roman"/>
                <w:bCs/>
                <w:sz w:val="22"/>
                <w:szCs w:val="22"/>
              </w:rPr>
            </w:rPrChange>
          </w:rPr>
          <w:delText>Explanation</w:delText>
        </w:r>
      </w:del>
      <w:ins w:id="5167" w:author="Jeannie's Laptop" w:date="2019-07-22T16:56:00Z">
        <w:r w:rsidR="00677946" w:rsidRPr="00063AAB">
          <w:rPr>
            <w:rFonts w:ascii="Times New Roman" w:hAnsi="Times New Roman" w:cs="Times New Roman"/>
            <w:bCs/>
            <w:sz w:val="22"/>
            <w:szCs w:val="22"/>
            <w:rPrChange w:id="5168" w:author="Agate Publishing" w:date="2019-08-26T15:39:00Z">
              <w:rPr>
                <w:rFonts w:ascii="Times New Roman" w:hAnsi="Times New Roman" w:cs="Times New Roman"/>
                <w:bCs/>
                <w:sz w:val="22"/>
                <w:szCs w:val="22"/>
              </w:rPr>
            </w:rPrChange>
          </w:rPr>
          <w:t>Answer:</w:t>
        </w:r>
      </w:ins>
    </w:p>
    <w:p w14:paraId="37D78EA3" w14:textId="77777777" w:rsidR="00DA5C1F" w:rsidRPr="00063AAB" w:rsidRDefault="00DD0F5F" w:rsidP="002217A9">
      <w:pPr>
        <w:pStyle w:val="BodyText"/>
        <w:tabs>
          <w:tab w:val="left" w:pos="564"/>
        </w:tabs>
        <w:kinsoku w:val="0"/>
        <w:overflowPunct w:val="0"/>
        <w:ind w:left="0"/>
        <w:rPr>
          <w:ins w:id="5169" w:author="Jeannie's Laptop" w:date="2019-07-22T17:07:00Z"/>
          <w:rFonts w:ascii="Times New Roman" w:hAnsi="Times New Roman" w:cs="Times New Roman"/>
          <w:bCs/>
          <w:sz w:val="22"/>
          <w:szCs w:val="22"/>
          <w:rPrChange w:id="5170" w:author="Agate Publishing" w:date="2019-08-26T15:39:00Z">
            <w:rPr>
              <w:ins w:id="5171" w:author="Jeannie's Laptop" w:date="2019-07-22T17:07:00Z"/>
              <w:rFonts w:ascii="Times New Roman" w:hAnsi="Times New Roman" w:cs="Times New Roman"/>
              <w:bCs/>
              <w:sz w:val="22"/>
              <w:szCs w:val="22"/>
            </w:rPr>
          </w:rPrChange>
        </w:rPr>
      </w:pPr>
      <w:del w:id="5172" w:author="Jeannie's Laptop" w:date="2019-07-22T17:06:00Z">
        <w:r w:rsidRPr="00063AAB" w:rsidDel="00DA5C1F">
          <w:rPr>
            <w:rFonts w:ascii="Times New Roman" w:hAnsi="Times New Roman" w:cs="Times New Roman"/>
            <w:bCs/>
            <w:sz w:val="22"/>
            <w:szCs w:val="22"/>
            <w:rPrChange w:id="5173" w:author="Agate Publishing" w:date="2019-08-26T15:39:00Z">
              <w:rPr>
                <w:rFonts w:ascii="Times New Roman" w:hAnsi="Times New Roman" w:cs="Times New Roman"/>
                <w:bCs/>
                <w:sz w:val="22"/>
                <w:szCs w:val="22"/>
              </w:rPr>
            </w:rPrChange>
          </w:rPr>
          <w:delText xml:space="preserve"> </w:delText>
        </w:r>
      </w:del>
      <w:r w:rsidR="00302399" w:rsidRPr="00063AAB">
        <w:rPr>
          <w:rFonts w:ascii="Times New Roman" w:hAnsi="Times New Roman" w:cs="Times New Roman"/>
          <w:bCs/>
          <w:sz w:val="22"/>
          <w:szCs w:val="22"/>
          <w:rPrChange w:id="5174" w:author="Agate Publishing" w:date="2019-08-26T15:39:00Z">
            <w:rPr>
              <w:rFonts w:ascii="Times New Roman" w:hAnsi="Times New Roman" w:cs="Times New Roman"/>
              <w:bCs/>
              <w:sz w:val="22"/>
              <w:szCs w:val="22"/>
            </w:rPr>
          </w:rPrChange>
        </w:rPr>
        <w:t xml:space="preserve">(a) Contribution margin ratio </w:t>
      </w:r>
    </w:p>
    <w:p w14:paraId="6387DB7B" w14:textId="77777777" w:rsidR="00DA5C1F" w:rsidRPr="00063AAB" w:rsidRDefault="00302399" w:rsidP="002217A9">
      <w:pPr>
        <w:pStyle w:val="BodyText"/>
        <w:tabs>
          <w:tab w:val="left" w:pos="564"/>
        </w:tabs>
        <w:kinsoku w:val="0"/>
        <w:overflowPunct w:val="0"/>
        <w:ind w:left="0"/>
        <w:rPr>
          <w:ins w:id="5175" w:author="Jeannie's Laptop" w:date="2019-07-22T17:07:00Z"/>
          <w:rFonts w:ascii="Times New Roman" w:hAnsi="Times New Roman" w:cs="Times New Roman"/>
          <w:bCs/>
          <w:sz w:val="22"/>
          <w:szCs w:val="22"/>
          <w:rPrChange w:id="5176" w:author="Agate Publishing" w:date="2019-08-26T15:39:00Z">
            <w:rPr>
              <w:ins w:id="5177" w:author="Jeannie's Laptop" w:date="2019-07-22T17:07:00Z"/>
              <w:rFonts w:ascii="Times New Roman" w:hAnsi="Times New Roman" w:cs="Times New Roman"/>
              <w:bCs/>
              <w:sz w:val="22"/>
              <w:szCs w:val="22"/>
            </w:rPr>
          </w:rPrChange>
        </w:rPr>
      </w:pPr>
      <w:r w:rsidRPr="00063AAB">
        <w:rPr>
          <w:rFonts w:ascii="Times New Roman" w:hAnsi="Times New Roman" w:cs="Times New Roman"/>
          <w:bCs/>
          <w:sz w:val="22"/>
          <w:szCs w:val="22"/>
          <w:rPrChange w:id="5178" w:author="Agate Publishing" w:date="2019-08-26T15:39:00Z">
            <w:rPr>
              <w:rFonts w:ascii="Times New Roman" w:hAnsi="Times New Roman" w:cs="Times New Roman"/>
              <w:bCs/>
              <w:sz w:val="22"/>
              <w:szCs w:val="22"/>
            </w:rPr>
          </w:rPrChange>
        </w:rPr>
        <w:t xml:space="preserve">(b) Margin of safety </w:t>
      </w:r>
    </w:p>
    <w:p w14:paraId="6DFBD679" w14:textId="77777777" w:rsidR="00DA5C1F" w:rsidRPr="00063AAB" w:rsidRDefault="00302399" w:rsidP="002217A9">
      <w:pPr>
        <w:pStyle w:val="BodyText"/>
        <w:tabs>
          <w:tab w:val="left" w:pos="564"/>
        </w:tabs>
        <w:kinsoku w:val="0"/>
        <w:overflowPunct w:val="0"/>
        <w:ind w:left="0"/>
        <w:rPr>
          <w:ins w:id="5179" w:author="Jeannie's Laptop" w:date="2019-07-22T17:08:00Z"/>
          <w:rFonts w:ascii="Times New Roman" w:hAnsi="Times New Roman" w:cs="Times New Roman"/>
          <w:bCs/>
          <w:sz w:val="22"/>
          <w:szCs w:val="22"/>
          <w:rPrChange w:id="5180" w:author="Agate Publishing" w:date="2019-08-26T15:39:00Z">
            <w:rPr>
              <w:ins w:id="5181" w:author="Jeannie's Laptop" w:date="2019-07-22T17:08:00Z"/>
              <w:rFonts w:ascii="Times New Roman" w:hAnsi="Times New Roman" w:cs="Times New Roman"/>
              <w:bCs/>
              <w:sz w:val="22"/>
              <w:szCs w:val="22"/>
            </w:rPr>
          </w:rPrChange>
        </w:rPr>
      </w:pPr>
      <w:bookmarkStart w:id="5182" w:name="_Hlk14707661"/>
      <w:r w:rsidRPr="00063AAB">
        <w:rPr>
          <w:rFonts w:ascii="Times New Roman" w:hAnsi="Times New Roman" w:cs="Times New Roman"/>
          <w:bCs/>
          <w:sz w:val="22"/>
          <w:szCs w:val="22"/>
          <w:rPrChange w:id="5183" w:author="Agate Publishing" w:date="2019-08-26T15:39:00Z">
            <w:rPr>
              <w:rFonts w:ascii="Times New Roman" w:hAnsi="Times New Roman" w:cs="Times New Roman"/>
              <w:bCs/>
              <w:sz w:val="22"/>
              <w:szCs w:val="22"/>
            </w:rPr>
          </w:rPrChange>
        </w:rPr>
        <w:t xml:space="preserve">(c) None </w:t>
      </w:r>
      <w:del w:id="5184" w:author="Jeannie's Laptop" w:date="2019-07-22T17:08:00Z">
        <w:r w:rsidRPr="00063AAB" w:rsidDel="00DA5C1F">
          <w:rPr>
            <w:rFonts w:ascii="Times New Roman" w:hAnsi="Times New Roman" w:cs="Times New Roman"/>
            <w:bCs/>
            <w:sz w:val="22"/>
            <w:szCs w:val="22"/>
            <w:rPrChange w:id="5185" w:author="Agate Publishing" w:date="2019-08-26T15:39:00Z">
              <w:rPr>
                <w:rFonts w:ascii="Times New Roman" w:hAnsi="Times New Roman" w:cs="Times New Roman"/>
                <w:bCs/>
                <w:sz w:val="22"/>
                <w:szCs w:val="22"/>
              </w:rPr>
            </w:rPrChange>
          </w:rPr>
          <w:delText xml:space="preserve">(The statement describes financial statement analysis. Cost-volume-profit analysis requires more detailed data than are available in financial statements and generally is performed by managers, rather than outsiders.) </w:delText>
        </w:r>
      </w:del>
    </w:p>
    <w:p w14:paraId="715FC329" w14:textId="77777777" w:rsidR="00DA5C1F" w:rsidRPr="00063AAB" w:rsidRDefault="00302399" w:rsidP="002217A9">
      <w:pPr>
        <w:pStyle w:val="BodyText"/>
        <w:tabs>
          <w:tab w:val="left" w:pos="564"/>
        </w:tabs>
        <w:kinsoku w:val="0"/>
        <w:overflowPunct w:val="0"/>
        <w:ind w:left="0"/>
        <w:rPr>
          <w:ins w:id="5186" w:author="Jeannie's Laptop" w:date="2019-07-22T17:07:00Z"/>
          <w:rFonts w:ascii="Times New Roman" w:hAnsi="Times New Roman" w:cs="Times New Roman"/>
          <w:bCs/>
          <w:sz w:val="22"/>
          <w:szCs w:val="22"/>
          <w:rPrChange w:id="5187" w:author="Agate Publishing" w:date="2019-08-26T15:39:00Z">
            <w:rPr>
              <w:ins w:id="5188" w:author="Jeannie's Laptop" w:date="2019-07-22T17:07:00Z"/>
              <w:rFonts w:ascii="Times New Roman" w:hAnsi="Times New Roman" w:cs="Times New Roman"/>
              <w:bCs/>
              <w:sz w:val="22"/>
              <w:szCs w:val="22"/>
            </w:rPr>
          </w:rPrChange>
        </w:rPr>
      </w:pPr>
      <w:r w:rsidRPr="00063AAB">
        <w:rPr>
          <w:rFonts w:ascii="Times New Roman" w:hAnsi="Times New Roman" w:cs="Times New Roman"/>
          <w:bCs/>
          <w:sz w:val="22"/>
          <w:szCs w:val="22"/>
          <w:rPrChange w:id="5189" w:author="Agate Publishing" w:date="2019-08-26T15:39:00Z">
            <w:rPr>
              <w:rFonts w:ascii="Times New Roman" w:hAnsi="Times New Roman" w:cs="Times New Roman"/>
              <w:bCs/>
              <w:sz w:val="22"/>
              <w:szCs w:val="22"/>
            </w:rPr>
          </w:rPrChange>
        </w:rPr>
        <w:t xml:space="preserve">(d) Cost driver </w:t>
      </w:r>
    </w:p>
    <w:p w14:paraId="01CEE89F" w14:textId="77777777" w:rsidR="00DA5C1F" w:rsidRPr="00063AAB" w:rsidRDefault="00302399" w:rsidP="002217A9">
      <w:pPr>
        <w:pStyle w:val="BodyText"/>
        <w:tabs>
          <w:tab w:val="left" w:pos="564"/>
        </w:tabs>
        <w:kinsoku w:val="0"/>
        <w:overflowPunct w:val="0"/>
        <w:ind w:left="0"/>
        <w:rPr>
          <w:ins w:id="5190" w:author="Jeannie's Laptop" w:date="2019-07-22T17:07:00Z"/>
          <w:rFonts w:ascii="Times New Roman" w:hAnsi="Times New Roman" w:cs="Times New Roman"/>
          <w:bCs/>
          <w:sz w:val="22"/>
          <w:szCs w:val="22"/>
          <w:rPrChange w:id="5191" w:author="Agate Publishing" w:date="2019-08-26T15:39:00Z">
            <w:rPr>
              <w:ins w:id="5192" w:author="Jeannie's Laptop" w:date="2019-07-22T17:07:00Z"/>
              <w:rFonts w:ascii="Times New Roman" w:hAnsi="Times New Roman" w:cs="Times New Roman"/>
              <w:bCs/>
              <w:sz w:val="22"/>
              <w:szCs w:val="22"/>
            </w:rPr>
          </w:rPrChange>
        </w:rPr>
      </w:pPr>
      <w:r w:rsidRPr="00063AAB">
        <w:rPr>
          <w:rFonts w:ascii="Times New Roman" w:hAnsi="Times New Roman" w:cs="Times New Roman"/>
          <w:bCs/>
          <w:sz w:val="22"/>
          <w:szCs w:val="22"/>
          <w:rPrChange w:id="5193" w:author="Agate Publishing" w:date="2019-08-26T15:39:00Z">
            <w:rPr>
              <w:rFonts w:ascii="Times New Roman" w:hAnsi="Times New Roman" w:cs="Times New Roman"/>
              <w:bCs/>
              <w:sz w:val="22"/>
              <w:szCs w:val="22"/>
            </w:rPr>
          </w:rPrChange>
        </w:rPr>
        <w:t xml:space="preserve">(e) Break-even point </w:t>
      </w:r>
    </w:p>
    <w:p w14:paraId="79BEBE73" w14:textId="77777777" w:rsidR="00DA5C1F" w:rsidRPr="00063AAB" w:rsidRDefault="00302399" w:rsidP="002217A9">
      <w:pPr>
        <w:pStyle w:val="BodyText"/>
        <w:tabs>
          <w:tab w:val="left" w:pos="564"/>
        </w:tabs>
        <w:kinsoku w:val="0"/>
        <w:overflowPunct w:val="0"/>
        <w:ind w:left="0"/>
        <w:rPr>
          <w:ins w:id="5194" w:author="Jeannie's Laptop" w:date="2019-07-22T17:08:00Z"/>
          <w:rFonts w:ascii="Times New Roman" w:hAnsi="Times New Roman" w:cs="Times New Roman"/>
          <w:bCs/>
          <w:sz w:val="22"/>
          <w:szCs w:val="22"/>
          <w:rPrChange w:id="5195" w:author="Agate Publishing" w:date="2019-08-26T15:39:00Z">
            <w:rPr>
              <w:ins w:id="5196" w:author="Jeannie's Laptop" w:date="2019-07-22T17:08:00Z"/>
              <w:rFonts w:ascii="Times New Roman" w:hAnsi="Times New Roman" w:cs="Times New Roman"/>
              <w:bCs/>
              <w:sz w:val="22"/>
              <w:szCs w:val="22"/>
            </w:rPr>
          </w:rPrChange>
        </w:rPr>
      </w:pPr>
      <w:r w:rsidRPr="00063AAB">
        <w:rPr>
          <w:rFonts w:ascii="Times New Roman" w:hAnsi="Times New Roman" w:cs="Times New Roman"/>
          <w:bCs/>
          <w:sz w:val="22"/>
          <w:szCs w:val="22"/>
          <w:rPrChange w:id="5197" w:author="Agate Publishing" w:date="2019-08-26T15:39:00Z">
            <w:rPr>
              <w:rFonts w:ascii="Times New Roman" w:hAnsi="Times New Roman" w:cs="Times New Roman"/>
              <w:bCs/>
              <w:sz w:val="22"/>
              <w:szCs w:val="22"/>
            </w:rPr>
          </w:rPrChange>
        </w:rPr>
        <w:t xml:space="preserve">(f) None </w:t>
      </w:r>
      <w:del w:id="5198" w:author="Jeannie's Laptop" w:date="2019-07-22T17:08:00Z">
        <w:r w:rsidRPr="00063AAB" w:rsidDel="00DA5C1F">
          <w:rPr>
            <w:rFonts w:ascii="Times New Roman" w:hAnsi="Times New Roman" w:cs="Times New Roman"/>
            <w:bCs/>
            <w:sz w:val="22"/>
            <w:szCs w:val="22"/>
            <w:rPrChange w:id="5199" w:author="Agate Publishing" w:date="2019-08-26T15:39:00Z">
              <w:rPr>
                <w:rFonts w:ascii="Times New Roman" w:hAnsi="Times New Roman" w:cs="Times New Roman"/>
                <w:bCs/>
                <w:sz w:val="22"/>
                <w:szCs w:val="22"/>
              </w:rPr>
            </w:rPrChange>
          </w:rPr>
          <w:delText xml:space="preserve">(This describes semi variable costs). </w:delText>
        </w:r>
      </w:del>
    </w:p>
    <w:p w14:paraId="259D45CE" w14:textId="77777777"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520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01" w:author="Agate Publishing" w:date="2019-08-26T15:39:00Z">
            <w:rPr>
              <w:rFonts w:ascii="Times New Roman" w:hAnsi="Times New Roman" w:cs="Times New Roman"/>
              <w:bCs/>
              <w:sz w:val="22"/>
              <w:szCs w:val="22"/>
            </w:rPr>
          </w:rPrChange>
        </w:rPr>
        <w:t>(g) High-low method</w:t>
      </w:r>
    </w:p>
    <w:bookmarkEnd w:id="5182"/>
    <w:p w14:paraId="1D8BBC57" w14:textId="77777777" w:rsidR="00302399" w:rsidRPr="00063AAB" w:rsidRDefault="00302399">
      <w:pPr>
        <w:pStyle w:val="BodyText"/>
        <w:tabs>
          <w:tab w:val="left" w:pos="564"/>
        </w:tabs>
        <w:kinsoku w:val="0"/>
        <w:overflowPunct w:val="0"/>
        <w:ind w:left="0"/>
        <w:rPr>
          <w:ins w:id="5202" w:author="Jeannie's Laptop" w:date="2019-07-22T17:07:00Z"/>
          <w:rFonts w:ascii="Times New Roman" w:hAnsi="Times New Roman" w:cs="Times New Roman"/>
          <w:bCs/>
          <w:rPrChange w:id="5203" w:author="Agate Publishing" w:date="2019-08-26T15:39:00Z">
            <w:rPr>
              <w:ins w:id="5204" w:author="Jeannie's Laptop" w:date="2019-07-22T17:07:00Z"/>
              <w:rFonts w:ascii="Times New Roman" w:hAnsi="Times New Roman" w:cs="Times New Roman"/>
              <w:bCs/>
            </w:rPr>
          </w:rPrChange>
        </w:rPr>
        <w:pPrChange w:id="5205" w:author="Jeannie's Laptop" w:date="2019-07-22T17:07:00Z">
          <w:pPr/>
        </w:pPrChange>
      </w:pPr>
    </w:p>
    <w:p w14:paraId="14C51A8B" w14:textId="77777777" w:rsidR="00DA5C1F" w:rsidRPr="00063AAB" w:rsidRDefault="00DA5C1F">
      <w:pPr>
        <w:pStyle w:val="BodyText"/>
        <w:tabs>
          <w:tab w:val="left" w:pos="564"/>
        </w:tabs>
        <w:kinsoku w:val="0"/>
        <w:overflowPunct w:val="0"/>
        <w:ind w:left="0"/>
        <w:rPr>
          <w:ins w:id="5206" w:author="Jeannie's Laptop" w:date="2019-07-22T17:07:00Z"/>
          <w:rFonts w:ascii="Times New Roman" w:hAnsi="Times New Roman" w:cs="Times New Roman"/>
          <w:bCs/>
        </w:rPr>
        <w:pPrChange w:id="5207" w:author="Jeannie's Laptop" w:date="2019-07-22T17:07:00Z">
          <w:pPr/>
        </w:pPrChange>
      </w:pPr>
      <w:ins w:id="5208" w:author="Jeannie's Laptop" w:date="2019-07-22T17:07:00Z">
        <w:r w:rsidRPr="00063AAB">
          <w:rPr>
            <w:rFonts w:ascii="Times New Roman" w:hAnsi="Times New Roman" w:cs="Times New Roman"/>
            <w:bCs/>
            <w:sz w:val="22"/>
            <w:szCs w:val="22"/>
            <w:rPrChange w:id="5209" w:author="Agate Publishing" w:date="2019-08-26T15:39:00Z">
              <w:rPr>
                <w:rFonts w:ascii="Times New Roman" w:hAnsi="Times New Roman" w:cs="Times New Roman"/>
                <w:bCs/>
              </w:rPr>
            </w:rPrChange>
          </w:rPr>
          <w:t>Feedback:</w:t>
        </w:r>
      </w:ins>
    </w:p>
    <w:p w14:paraId="6897FE2A" w14:textId="77777777" w:rsidR="00DA5C1F" w:rsidRPr="00063AAB" w:rsidRDefault="00DA5C1F">
      <w:pPr>
        <w:pStyle w:val="BodyText"/>
        <w:tabs>
          <w:tab w:val="left" w:pos="564"/>
        </w:tabs>
        <w:kinsoku w:val="0"/>
        <w:overflowPunct w:val="0"/>
        <w:ind w:left="0"/>
        <w:rPr>
          <w:ins w:id="5210" w:author="Jeannie's Laptop" w:date="2019-07-22T17:07:00Z"/>
          <w:rFonts w:ascii="Times New Roman" w:hAnsi="Times New Roman" w:cs="Times New Roman"/>
          <w:bCs/>
        </w:rPr>
        <w:pPrChange w:id="5211" w:author="Jeannie's Laptop" w:date="2019-07-22T17:07:00Z">
          <w:pPr/>
        </w:pPrChange>
      </w:pPr>
      <w:ins w:id="5212" w:author="Jeannie's Laptop" w:date="2019-07-22T17:07:00Z">
        <w:r w:rsidRPr="00063AAB">
          <w:rPr>
            <w:rFonts w:ascii="Times New Roman" w:hAnsi="Times New Roman" w:cs="Times New Roman"/>
            <w:bCs/>
            <w:sz w:val="22"/>
            <w:szCs w:val="22"/>
            <w:rPrChange w:id="5213" w:author="Agate Publishing" w:date="2019-08-26T15:39:00Z">
              <w:rPr>
                <w:rFonts w:ascii="Times New Roman" w:hAnsi="Times New Roman" w:cs="Times New Roman"/>
                <w:bCs/>
              </w:rPr>
            </w:rPrChange>
          </w:rPr>
          <w:t>(c) The statement describes financial statement analysis. Cost-volume-profit analysis requires more detailed data than are available in financial statements and generally is performed by managers, rather than outsiders.</w:t>
        </w:r>
      </w:ins>
    </w:p>
    <w:p w14:paraId="29FE8FE3" w14:textId="1DB2C721" w:rsidR="00DA5C1F" w:rsidRPr="00063AAB" w:rsidRDefault="00DA5C1F" w:rsidP="00DA5C1F">
      <w:pPr>
        <w:pStyle w:val="BodyText"/>
        <w:tabs>
          <w:tab w:val="left" w:pos="564"/>
        </w:tabs>
        <w:kinsoku w:val="0"/>
        <w:overflowPunct w:val="0"/>
        <w:ind w:left="0"/>
        <w:rPr>
          <w:ins w:id="5214" w:author="Jeannie's Laptop" w:date="2019-07-22T17:07:00Z"/>
          <w:rFonts w:ascii="Times New Roman" w:hAnsi="Times New Roman" w:cs="Times New Roman"/>
          <w:bCs/>
          <w:sz w:val="22"/>
          <w:szCs w:val="22"/>
        </w:rPr>
      </w:pPr>
      <w:ins w:id="5215" w:author="Jeannie's Laptop" w:date="2019-07-22T17:07:00Z">
        <w:r w:rsidRPr="00063AAB">
          <w:rPr>
            <w:rFonts w:ascii="Times New Roman" w:hAnsi="Times New Roman" w:cs="Times New Roman"/>
            <w:bCs/>
            <w:sz w:val="22"/>
            <w:szCs w:val="22"/>
            <w:rPrChange w:id="5216" w:author="Agate Publishing" w:date="2019-08-26T15:39:00Z">
              <w:rPr>
                <w:rFonts w:ascii="Times New Roman" w:hAnsi="Times New Roman" w:cs="Times New Roman"/>
                <w:bCs/>
              </w:rPr>
            </w:rPrChange>
          </w:rPr>
          <w:t>(f) This describes semi</w:t>
        </w:r>
      </w:ins>
      <w:ins w:id="5217" w:author="Teressa Farough" w:date="2019-08-20T11:11:00Z">
        <w:r w:rsidR="002B7B72" w:rsidRPr="00063AAB">
          <w:rPr>
            <w:rFonts w:ascii="Times New Roman" w:hAnsi="Times New Roman" w:cs="Times New Roman"/>
            <w:bCs/>
            <w:sz w:val="22"/>
            <w:szCs w:val="22"/>
          </w:rPr>
          <w:t>-</w:t>
        </w:r>
      </w:ins>
      <w:ins w:id="5218" w:author="Jeannie's Laptop" w:date="2019-07-22T17:07:00Z">
        <w:del w:id="5219" w:author="Teressa Farough" w:date="2019-08-20T11:11:00Z">
          <w:r w:rsidRPr="00063AAB" w:rsidDel="002B7B72">
            <w:rPr>
              <w:rFonts w:ascii="Times New Roman" w:hAnsi="Times New Roman" w:cs="Times New Roman"/>
              <w:bCs/>
              <w:sz w:val="22"/>
              <w:szCs w:val="22"/>
              <w:rPrChange w:id="5220" w:author="Agate Publishing" w:date="2019-08-26T15:39:00Z">
                <w:rPr>
                  <w:rFonts w:ascii="Times New Roman" w:hAnsi="Times New Roman" w:cs="Times New Roman"/>
                  <w:bCs/>
                </w:rPr>
              </w:rPrChange>
            </w:rPr>
            <w:delText xml:space="preserve"> </w:delText>
          </w:r>
        </w:del>
        <w:r w:rsidRPr="00063AAB">
          <w:rPr>
            <w:rFonts w:ascii="Times New Roman" w:hAnsi="Times New Roman" w:cs="Times New Roman"/>
            <w:bCs/>
            <w:sz w:val="22"/>
            <w:szCs w:val="22"/>
            <w:rPrChange w:id="5221" w:author="Agate Publishing" w:date="2019-08-26T15:39:00Z">
              <w:rPr>
                <w:rFonts w:ascii="Times New Roman" w:hAnsi="Times New Roman" w:cs="Times New Roman"/>
                <w:bCs/>
              </w:rPr>
            </w:rPrChange>
          </w:rPr>
          <w:t>variable costs</w:t>
        </w:r>
        <w:r w:rsidRPr="00063AAB">
          <w:rPr>
            <w:rFonts w:ascii="Times New Roman" w:hAnsi="Times New Roman" w:cs="Times New Roman"/>
            <w:bCs/>
            <w:sz w:val="22"/>
            <w:szCs w:val="22"/>
          </w:rPr>
          <w:t>.</w:t>
        </w:r>
      </w:ins>
    </w:p>
    <w:p w14:paraId="25E2D042" w14:textId="77777777" w:rsidR="00DA5C1F" w:rsidRPr="00063AAB" w:rsidRDefault="00DA5C1F">
      <w:pPr>
        <w:pStyle w:val="BodyText"/>
        <w:tabs>
          <w:tab w:val="left" w:pos="564"/>
        </w:tabs>
        <w:kinsoku w:val="0"/>
        <w:overflowPunct w:val="0"/>
        <w:ind w:left="0"/>
        <w:rPr>
          <w:rFonts w:ascii="Times New Roman" w:hAnsi="Times New Roman" w:cs="Times New Roman"/>
          <w:bCs/>
        </w:rPr>
        <w:pPrChange w:id="5222" w:author="Jeannie's Laptop" w:date="2019-07-22T17:07:00Z">
          <w:pPr/>
        </w:pPrChange>
      </w:pPr>
    </w:p>
    <w:p w14:paraId="095C30D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2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24" w:author="Agate Publishing" w:date="2019-08-26T15:39:00Z">
            <w:rPr>
              <w:rFonts w:ascii="Times New Roman" w:hAnsi="Times New Roman" w:cs="Times New Roman"/>
              <w:bCs/>
              <w:sz w:val="22"/>
              <w:szCs w:val="22"/>
            </w:rPr>
          </w:rPrChange>
        </w:rPr>
        <w:t xml:space="preserve">AACSB: Analytical Thinking </w:t>
      </w:r>
    </w:p>
    <w:p w14:paraId="30C9AEA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2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26" w:author="Agate Publishing" w:date="2019-08-26T15:39:00Z">
            <w:rPr>
              <w:rFonts w:ascii="Times New Roman" w:hAnsi="Times New Roman" w:cs="Times New Roman"/>
              <w:bCs/>
              <w:sz w:val="22"/>
              <w:szCs w:val="22"/>
            </w:rPr>
          </w:rPrChange>
        </w:rPr>
        <w:t xml:space="preserve">AICPA: BB Critical Thinking </w:t>
      </w:r>
    </w:p>
    <w:p w14:paraId="443DDF4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2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28" w:author="Agate Publishing" w:date="2019-08-26T15:39:00Z">
            <w:rPr>
              <w:rFonts w:ascii="Times New Roman" w:hAnsi="Times New Roman" w:cs="Times New Roman"/>
              <w:bCs/>
              <w:sz w:val="22"/>
              <w:szCs w:val="22"/>
            </w:rPr>
          </w:rPrChange>
        </w:rPr>
        <w:t xml:space="preserve">AICPA: FN Measurement </w:t>
      </w:r>
    </w:p>
    <w:p w14:paraId="14ABCA3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2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30" w:author="Agate Publishing" w:date="2019-08-26T15:39:00Z">
            <w:rPr>
              <w:rFonts w:ascii="Times New Roman" w:hAnsi="Times New Roman" w:cs="Times New Roman"/>
              <w:bCs/>
              <w:sz w:val="22"/>
              <w:szCs w:val="22"/>
            </w:rPr>
          </w:rPrChange>
        </w:rPr>
        <w:t xml:space="preserve">Blooms: Remember </w:t>
      </w:r>
    </w:p>
    <w:p w14:paraId="1D79598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3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32" w:author="Agate Publishing" w:date="2019-08-26T15:39:00Z">
            <w:rPr>
              <w:rFonts w:ascii="Times New Roman" w:hAnsi="Times New Roman" w:cs="Times New Roman"/>
              <w:bCs/>
              <w:sz w:val="22"/>
              <w:szCs w:val="22"/>
            </w:rPr>
          </w:rPrChange>
        </w:rPr>
        <w:t>Difficulty: 1 Easy</w:t>
      </w:r>
    </w:p>
    <w:p w14:paraId="536C56B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3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34" w:author="Agate Publishing" w:date="2019-08-26T15:39:00Z">
            <w:rPr>
              <w:rFonts w:ascii="Times New Roman" w:hAnsi="Times New Roman" w:cs="Times New Roman"/>
              <w:bCs/>
              <w:sz w:val="22"/>
              <w:szCs w:val="22"/>
            </w:rPr>
          </w:rPrChange>
        </w:rPr>
        <w:t>Learning Objective: 20-01 Explain how fixed, variable, and semivariable costs respond to changes in the volume of business activity.</w:t>
      </w:r>
    </w:p>
    <w:p w14:paraId="3AF9A92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3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36" w:author="Agate Publishing" w:date="2019-08-26T15:39:00Z">
            <w:rPr>
              <w:rFonts w:ascii="Times New Roman" w:hAnsi="Times New Roman" w:cs="Times New Roman"/>
              <w:bCs/>
              <w:sz w:val="22"/>
              <w:szCs w:val="22"/>
            </w:rPr>
          </w:rPrChange>
        </w:rPr>
        <w:t xml:space="preserve">Learning Objective: 20-04 Compute contribution margin and explain its usefulness. </w:t>
      </w:r>
    </w:p>
    <w:p w14:paraId="16DC2F9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3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38" w:author="Agate Publishing" w:date="2019-08-26T15:39:00Z">
            <w:rPr>
              <w:rFonts w:ascii="Times New Roman" w:hAnsi="Times New Roman" w:cs="Times New Roman"/>
              <w:bCs/>
              <w:sz w:val="22"/>
              <w:szCs w:val="22"/>
            </w:rPr>
          </w:rPrChange>
        </w:rPr>
        <w:t>Learning Objective: 20-05 Determine the sales volume required to earn a desired level of operating income.</w:t>
      </w:r>
    </w:p>
    <w:p w14:paraId="7EE6826E" w14:textId="4062E140" w:rsidR="00302399" w:rsidRPr="00063AAB" w:rsidRDefault="00302399" w:rsidP="002217A9">
      <w:pPr>
        <w:pStyle w:val="BodyText"/>
        <w:kinsoku w:val="0"/>
        <w:overflowPunct w:val="0"/>
        <w:ind w:left="0"/>
        <w:rPr>
          <w:rFonts w:ascii="Times New Roman" w:hAnsi="Times New Roman" w:cs="Times New Roman"/>
          <w:bCs/>
          <w:sz w:val="22"/>
          <w:szCs w:val="22"/>
          <w:rPrChange w:id="523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40" w:author="Agate Publishing" w:date="2019-08-26T15:39:00Z">
            <w:rPr>
              <w:rFonts w:ascii="Times New Roman" w:hAnsi="Times New Roman" w:cs="Times New Roman"/>
              <w:bCs/>
              <w:sz w:val="22"/>
              <w:szCs w:val="22"/>
            </w:rPr>
          </w:rPrChange>
        </w:rPr>
        <w:t>Learning Objective: 20-09 Determine semivariable cost elements.</w:t>
      </w:r>
    </w:p>
    <w:p w14:paraId="4B020186" w14:textId="77777777" w:rsidR="00D47C08" w:rsidRPr="00063AAB" w:rsidRDefault="00D47C08" w:rsidP="00D47C08">
      <w:pPr>
        <w:pStyle w:val="BodyText"/>
        <w:kinsoku w:val="0"/>
        <w:overflowPunct w:val="0"/>
        <w:ind w:left="0"/>
        <w:rPr>
          <w:rFonts w:ascii="Times New Roman" w:hAnsi="Times New Roman" w:cs="Times New Roman"/>
          <w:bCs/>
          <w:sz w:val="22"/>
          <w:szCs w:val="22"/>
          <w:rPrChange w:id="524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42" w:author="Agate Publishing" w:date="2019-08-26T15:39:00Z">
            <w:rPr>
              <w:rFonts w:ascii="Times New Roman" w:hAnsi="Times New Roman" w:cs="Times New Roman"/>
              <w:bCs/>
              <w:sz w:val="22"/>
              <w:szCs w:val="22"/>
            </w:rPr>
          </w:rPrChange>
        </w:rPr>
        <w:lastRenderedPageBreak/>
        <w:t xml:space="preserve">Topic: Cost-Volume Relationships </w:t>
      </w:r>
    </w:p>
    <w:p w14:paraId="234CC4D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4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44" w:author="Agate Publishing" w:date="2019-08-26T15:39:00Z">
            <w:rPr>
              <w:rFonts w:ascii="Times New Roman" w:hAnsi="Times New Roman" w:cs="Times New Roman"/>
              <w:bCs/>
              <w:sz w:val="22"/>
              <w:szCs w:val="22"/>
            </w:rPr>
          </w:rPrChange>
        </w:rPr>
        <w:t>Topic: Contribution Margin: A Key Relationship</w:t>
      </w:r>
    </w:p>
    <w:p w14:paraId="59E358E2" w14:textId="77777777" w:rsidR="00D47C08" w:rsidRPr="00063AAB" w:rsidRDefault="00D47C08" w:rsidP="00D47C08">
      <w:pPr>
        <w:pStyle w:val="BodyText"/>
        <w:kinsoku w:val="0"/>
        <w:overflowPunct w:val="0"/>
        <w:ind w:left="0"/>
        <w:rPr>
          <w:rFonts w:ascii="Times New Roman" w:hAnsi="Times New Roman" w:cs="Times New Roman"/>
          <w:bCs/>
          <w:sz w:val="22"/>
          <w:szCs w:val="22"/>
          <w:rPrChange w:id="524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46" w:author="Agate Publishing" w:date="2019-08-26T15:39:00Z">
            <w:rPr>
              <w:rFonts w:ascii="Times New Roman" w:hAnsi="Times New Roman" w:cs="Times New Roman"/>
              <w:bCs/>
              <w:sz w:val="22"/>
              <w:szCs w:val="22"/>
            </w:rPr>
          </w:rPrChange>
        </w:rPr>
        <w:t>Topic: How Many Units Must We Sell?</w:t>
      </w:r>
    </w:p>
    <w:p w14:paraId="434CB70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4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48" w:author="Agate Publishing" w:date="2019-08-26T15:39:00Z">
            <w:rPr>
              <w:rFonts w:ascii="Times New Roman" w:hAnsi="Times New Roman" w:cs="Times New Roman"/>
              <w:bCs/>
              <w:sz w:val="22"/>
              <w:szCs w:val="22"/>
            </w:rPr>
          </w:rPrChange>
        </w:rPr>
        <w:t>Topic: Determining Semivariable Cost Elements: The High-Low Method</w:t>
      </w:r>
    </w:p>
    <w:p w14:paraId="72EE7FD0" w14:textId="77777777" w:rsidR="00302399" w:rsidRPr="00063AAB" w:rsidRDefault="00302399" w:rsidP="002217A9">
      <w:pPr>
        <w:pStyle w:val="BodyText"/>
        <w:kinsoku w:val="0"/>
        <w:overflowPunct w:val="0"/>
        <w:ind w:left="0"/>
        <w:rPr>
          <w:ins w:id="5249" w:author="Jeannie's Laptop" w:date="2019-07-22T17:08:00Z"/>
          <w:rFonts w:ascii="Times New Roman" w:hAnsi="Times New Roman" w:cs="Times New Roman"/>
          <w:bCs/>
          <w:sz w:val="22"/>
          <w:szCs w:val="22"/>
          <w:rPrChange w:id="5250" w:author="Agate Publishing" w:date="2019-08-26T15:39:00Z">
            <w:rPr>
              <w:ins w:id="5251" w:author="Jeannie's Laptop" w:date="2019-07-22T17:08:00Z"/>
              <w:rFonts w:ascii="Times New Roman" w:hAnsi="Times New Roman" w:cs="Times New Roman"/>
              <w:bCs/>
              <w:sz w:val="22"/>
              <w:szCs w:val="22"/>
            </w:rPr>
          </w:rPrChange>
        </w:rPr>
      </w:pPr>
    </w:p>
    <w:p w14:paraId="42AA35D0" w14:textId="77777777" w:rsidR="00DA5C1F" w:rsidRPr="00063AAB" w:rsidRDefault="00DA5C1F" w:rsidP="002217A9">
      <w:pPr>
        <w:pStyle w:val="BodyText"/>
        <w:kinsoku w:val="0"/>
        <w:overflowPunct w:val="0"/>
        <w:ind w:left="0"/>
        <w:rPr>
          <w:rFonts w:ascii="Times New Roman" w:hAnsi="Times New Roman" w:cs="Times New Roman"/>
          <w:bCs/>
          <w:sz w:val="22"/>
          <w:szCs w:val="22"/>
          <w:rPrChange w:id="5252" w:author="Agate Publishing" w:date="2019-08-26T15:39:00Z">
            <w:rPr>
              <w:rFonts w:ascii="Times New Roman" w:hAnsi="Times New Roman" w:cs="Times New Roman"/>
              <w:bCs/>
              <w:sz w:val="22"/>
              <w:szCs w:val="22"/>
            </w:rPr>
          </w:rPrChange>
        </w:rPr>
      </w:pPr>
    </w:p>
    <w:p w14:paraId="16DF5218" w14:textId="77777777" w:rsidR="00302399" w:rsidRPr="00063AAB" w:rsidDel="00DA5C1F" w:rsidRDefault="00302399" w:rsidP="002217A9">
      <w:pPr>
        <w:pStyle w:val="BodyText"/>
        <w:kinsoku w:val="0"/>
        <w:overflowPunct w:val="0"/>
        <w:ind w:left="0"/>
        <w:rPr>
          <w:del w:id="5253" w:author="Jeannie's Laptop" w:date="2019-07-22T17:08:00Z"/>
          <w:rFonts w:ascii="Times New Roman" w:hAnsi="Times New Roman" w:cs="Times New Roman"/>
          <w:bCs/>
          <w:sz w:val="22"/>
          <w:szCs w:val="22"/>
          <w:rPrChange w:id="5254" w:author="Agate Publishing" w:date="2019-08-26T15:39:00Z">
            <w:rPr>
              <w:del w:id="5255" w:author="Jeannie's Laptop" w:date="2019-07-22T17:08:00Z"/>
              <w:rFonts w:ascii="Times New Roman" w:hAnsi="Times New Roman" w:cs="Times New Roman"/>
              <w:bCs/>
              <w:sz w:val="22"/>
              <w:szCs w:val="22"/>
            </w:rPr>
          </w:rPrChange>
        </w:rPr>
      </w:pPr>
      <w:r w:rsidRPr="00063AAB">
        <w:rPr>
          <w:rFonts w:ascii="Times New Roman" w:hAnsi="Times New Roman" w:cs="Times New Roman"/>
          <w:bCs/>
          <w:sz w:val="22"/>
          <w:szCs w:val="22"/>
          <w:rPrChange w:id="5256" w:author="Agate Publishing" w:date="2019-08-26T15:39:00Z">
            <w:rPr>
              <w:rFonts w:ascii="Times New Roman" w:hAnsi="Times New Roman" w:cs="Times New Roman"/>
              <w:bCs/>
              <w:sz w:val="22"/>
              <w:szCs w:val="22"/>
            </w:rPr>
          </w:rPrChange>
        </w:rPr>
        <w:t xml:space="preserve">106. </w:t>
      </w:r>
      <w:del w:id="5257" w:author="Jeannie's Laptop" w:date="2019-07-22T17:08:00Z">
        <w:r w:rsidRPr="00063AAB" w:rsidDel="00DA5C1F">
          <w:rPr>
            <w:rFonts w:ascii="Times New Roman" w:hAnsi="Times New Roman" w:cs="Times New Roman"/>
            <w:bCs/>
            <w:sz w:val="22"/>
            <w:szCs w:val="22"/>
            <w:rPrChange w:id="5258" w:author="Agate Publishing" w:date="2019-08-26T15:39:00Z">
              <w:rPr>
                <w:rFonts w:ascii="Times New Roman" w:hAnsi="Times New Roman" w:cs="Times New Roman"/>
                <w:bCs/>
                <w:sz w:val="22"/>
                <w:szCs w:val="22"/>
              </w:rPr>
            </w:rPrChange>
          </w:rPr>
          <w:delText>Relevant range</w:delText>
        </w:r>
      </w:del>
    </w:p>
    <w:p w14:paraId="105D1AEB" w14:textId="77777777" w:rsidR="00DA5C1F" w:rsidRPr="00063AAB" w:rsidDel="00DA5C1F" w:rsidRDefault="00DA5C1F" w:rsidP="00DA5C1F">
      <w:pPr>
        <w:pStyle w:val="BodyText"/>
        <w:kinsoku w:val="0"/>
        <w:overflowPunct w:val="0"/>
        <w:ind w:left="0"/>
        <w:rPr>
          <w:del w:id="5259" w:author="Jeannie's Laptop" w:date="2019-07-22T17:08:00Z"/>
          <w:rFonts w:ascii="Times New Roman" w:hAnsi="Times New Roman" w:cs="Times New Roman"/>
          <w:bCs/>
          <w:sz w:val="22"/>
          <w:szCs w:val="22"/>
          <w:rPrChange w:id="5260" w:author="Agate Publishing" w:date="2019-08-26T15:39:00Z">
            <w:rPr>
              <w:del w:id="5261" w:author="Jeannie's Laptop" w:date="2019-07-22T17:08:00Z"/>
              <w:rFonts w:ascii="Times New Roman" w:hAnsi="Times New Roman" w:cs="Times New Roman"/>
              <w:bCs/>
              <w:sz w:val="22"/>
              <w:szCs w:val="22"/>
            </w:rPr>
          </w:rPrChange>
        </w:rPr>
      </w:pPr>
    </w:p>
    <w:p w14:paraId="5EDE65B0" w14:textId="77777777" w:rsidR="00302399" w:rsidRPr="00063AAB" w:rsidRDefault="00302399" w:rsidP="00DA5C1F">
      <w:pPr>
        <w:pStyle w:val="BodyText"/>
        <w:kinsoku w:val="0"/>
        <w:overflowPunct w:val="0"/>
        <w:ind w:left="0"/>
        <w:rPr>
          <w:rFonts w:ascii="Times New Roman" w:hAnsi="Times New Roman" w:cs="Times New Roman"/>
          <w:bCs/>
          <w:sz w:val="22"/>
          <w:szCs w:val="22"/>
          <w:rPrChange w:id="526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63" w:author="Agate Publishing" w:date="2019-08-26T15:39:00Z">
            <w:rPr>
              <w:rFonts w:ascii="Times New Roman" w:hAnsi="Times New Roman" w:cs="Times New Roman"/>
              <w:bCs/>
              <w:sz w:val="22"/>
              <w:szCs w:val="22"/>
            </w:rPr>
          </w:rPrChange>
        </w:rPr>
        <w:t>What is meant by the phrase "relevant range of activity?"</w:t>
      </w:r>
    </w:p>
    <w:p w14:paraId="14EFF33F"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64" w:author="Agate Publishing" w:date="2019-08-26T15:39:00Z">
            <w:rPr>
              <w:rFonts w:ascii="Times New Roman" w:hAnsi="Times New Roman" w:cs="Times New Roman"/>
              <w:bCs/>
              <w:sz w:val="22"/>
              <w:szCs w:val="22"/>
            </w:rPr>
          </w:rPrChange>
        </w:rPr>
      </w:pPr>
    </w:p>
    <w:p w14:paraId="5453775A"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5265" w:author="Agate Publishing" w:date="2019-08-26T15:39:00Z">
            <w:rPr>
              <w:rFonts w:ascii="Times New Roman" w:hAnsi="Times New Roman" w:cs="Times New Roman"/>
              <w:bCs/>
              <w:sz w:val="22"/>
              <w:szCs w:val="22"/>
            </w:rPr>
          </w:rPrChange>
        </w:rPr>
      </w:pPr>
      <w:del w:id="5266" w:author="Jeannie's Laptop" w:date="2019-07-22T16:56:00Z">
        <w:r w:rsidRPr="00063AAB" w:rsidDel="00677946">
          <w:rPr>
            <w:rFonts w:ascii="Times New Roman" w:hAnsi="Times New Roman" w:cs="Times New Roman"/>
            <w:bCs/>
            <w:sz w:val="22"/>
            <w:szCs w:val="22"/>
            <w:rPrChange w:id="5267" w:author="Agate Publishing" w:date="2019-08-26T15:39:00Z">
              <w:rPr>
                <w:rFonts w:ascii="Times New Roman" w:hAnsi="Times New Roman" w:cs="Times New Roman"/>
                <w:bCs/>
                <w:sz w:val="22"/>
                <w:szCs w:val="22"/>
              </w:rPr>
            </w:rPrChange>
          </w:rPr>
          <w:delText>Explanation</w:delText>
        </w:r>
      </w:del>
      <w:ins w:id="5268" w:author="Jeannie's Laptop" w:date="2019-07-22T16:56:00Z">
        <w:r w:rsidR="00677946" w:rsidRPr="00063AAB">
          <w:rPr>
            <w:rFonts w:ascii="Times New Roman" w:hAnsi="Times New Roman" w:cs="Times New Roman"/>
            <w:bCs/>
            <w:sz w:val="22"/>
            <w:szCs w:val="22"/>
            <w:rPrChange w:id="5269" w:author="Agate Publishing" w:date="2019-08-26T15:39:00Z">
              <w:rPr>
                <w:rFonts w:ascii="Times New Roman" w:hAnsi="Times New Roman" w:cs="Times New Roman"/>
                <w:bCs/>
                <w:sz w:val="22"/>
                <w:szCs w:val="22"/>
              </w:rPr>
            </w:rPrChange>
          </w:rPr>
          <w:t>Answer:</w:t>
        </w:r>
      </w:ins>
    </w:p>
    <w:p w14:paraId="21168BC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7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71" w:author="Agate Publishing" w:date="2019-08-26T15:39:00Z">
            <w:rPr>
              <w:rFonts w:ascii="Times New Roman" w:hAnsi="Times New Roman" w:cs="Times New Roman"/>
              <w:bCs/>
              <w:sz w:val="22"/>
              <w:szCs w:val="22"/>
            </w:rPr>
          </w:rPrChange>
        </w:rPr>
        <w:t>The relevant range represents the operating levels (such as between 35% and 85% of full capacity) over which output is likely to vary and for which the assumptions made about cost behavior are reasonably realistic. When the level of activity falls outside the relevant range, assumptions as to the total amount of fixed costs, the variable cost per unit, and the degree of variability of semi-variable costs may no longer be valid.</w:t>
      </w:r>
    </w:p>
    <w:p w14:paraId="78FCB06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72" w:author="Agate Publishing" w:date="2019-08-26T15:39:00Z">
            <w:rPr>
              <w:rFonts w:ascii="Times New Roman" w:hAnsi="Times New Roman" w:cs="Times New Roman"/>
              <w:bCs/>
              <w:sz w:val="22"/>
              <w:szCs w:val="22"/>
            </w:rPr>
          </w:rPrChange>
        </w:rPr>
      </w:pPr>
    </w:p>
    <w:p w14:paraId="11081CD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7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74" w:author="Agate Publishing" w:date="2019-08-26T15:39:00Z">
            <w:rPr>
              <w:rFonts w:ascii="Times New Roman" w:hAnsi="Times New Roman" w:cs="Times New Roman"/>
              <w:bCs/>
              <w:sz w:val="22"/>
              <w:szCs w:val="22"/>
            </w:rPr>
          </w:rPrChange>
        </w:rPr>
        <w:t xml:space="preserve">AACSB: Analytical Thinking </w:t>
      </w:r>
    </w:p>
    <w:p w14:paraId="7F47FBA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7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76" w:author="Agate Publishing" w:date="2019-08-26T15:39:00Z">
            <w:rPr>
              <w:rFonts w:ascii="Times New Roman" w:hAnsi="Times New Roman" w:cs="Times New Roman"/>
              <w:bCs/>
              <w:sz w:val="22"/>
              <w:szCs w:val="22"/>
            </w:rPr>
          </w:rPrChange>
        </w:rPr>
        <w:t xml:space="preserve">AICPA: BB Critical Thinking </w:t>
      </w:r>
    </w:p>
    <w:p w14:paraId="078E772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7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78" w:author="Agate Publishing" w:date="2019-08-26T15:39:00Z">
            <w:rPr>
              <w:rFonts w:ascii="Times New Roman" w:hAnsi="Times New Roman" w:cs="Times New Roman"/>
              <w:bCs/>
              <w:sz w:val="22"/>
              <w:szCs w:val="22"/>
            </w:rPr>
          </w:rPrChange>
        </w:rPr>
        <w:t xml:space="preserve">AICPA: FN Measurement </w:t>
      </w:r>
    </w:p>
    <w:p w14:paraId="7F7D2D3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7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80" w:author="Agate Publishing" w:date="2019-08-26T15:39:00Z">
            <w:rPr>
              <w:rFonts w:ascii="Times New Roman" w:hAnsi="Times New Roman" w:cs="Times New Roman"/>
              <w:bCs/>
              <w:sz w:val="22"/>
              <w:szCs w:val="22"/>
            </w:rPr>
          </w:rPrChange>
        </w:rPr>
        <w:t xml:space="preserve">Blooms: Understand </w:t>
      </w:r>
    </w:p>
    <w:p w14:paraId="003B827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8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82" w:author="Agate Publishing" w:date="2019-08-26T15:39:00Z">
            <w:rPr>
              <w:rFonts w:ascii="Times New Roman" w:hAnsi="Times New Roman" w:cs="Times New Roman"/>
              <w:bCs/>
              <w:sz w:val="22"/>
              <w:szCs w:val="22"/>
            </w:rPr>
          </w:rPrChange>
        </w:rPr>
        <w:t>Difficulty: 2 Medium</w:t>
      </w:r>
    </w:p>
    <w:p w14:paraId="0609358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8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84" w:author="Agate Publishing" w:date="2019-08-26T15:39:00Z">
            <w:rPr>
              <w:rFonts w:ascii="Times New Roman" w:hAnsi="Times New Roman" w:cs="Times New Roman"/>
              <w:bCs/>
              <w:sz w:val="22"/>
              <w:szCs w:val="22"/>
            </w:rPr>
          </w:rPrChange>
        </w:rPr>
        <w:t>Learning Objective: 20-02 Explain how economies of scale can reduce unit costs.</w:t>
      </w:r>
    </w:p>
    <w:p w14:paraId="2A56254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28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286" w:author="Agate Publishing" w:date="2019-08-26T15:39:00Z">
            <w:rPr>
              <w:rFonts w:ascii="Times New Roman" w:hAnsi="Times New Roman" w:cs="Times New Roman"/>
              <w:bCs/>
              <w:sz w:val="22"/>
              <w:szCs w:val="22"/>
            </w:rPr>
          </w:rPrChange>
        </w:rPr>
        <w:t>Topic: Economies of Scale</w:t>
      </w:r>
    </w:p>
    <w:p w14:paraId="45E1CCDB" w14:textId="77777777" w:rsidR="00302399" w:rsidRPr="00063AAB" w:rsidRDefault="00302399" w:rsidP="002217A9">
      <w:pPr>
        <w:pStyle w:val="BodyText"/>
        <w:kinsoku w:val="0"/>
        <w:overflowPunct w:val="0"/>
        <w:ind w:left="0"/>
        <w:rPr>
          <w:ins w:id="5287" w:author="Jeannie's Laptop" w:date="2019-07-22T17:08:00Z"/>
          <w:rFonts w:ascii="Times New Roman" w:hAnsi="Times New Roman" w:cs="Times New Roman"/>
          <w:bCs/>
          <w:sz w:val="22"/>
          <w:szCs w:val="22"/>
          <w:rPrChange w:id="5288" w:author="Agate Publishing" w:date="2019-08-26T15:39:00Z">
            <w:rPr>
              <w:ins w:id="5289" w:author="Jeannie's Laptop" w:date="2019-07-22T17:08:00Z"/>
              <w:rFonts w:ascii="Times New Roman" w:hAnsi="Times New Roman" w:cs="Times New Roman"/>
              <w:bCs/>
              <w:sz w:val="22"/>
              <w:szCs w:val="22"/>
            </w:rPr>
          </w:rPrChange>
        </w:rPr>
      </w:pPr>
    </w:p>
    <w:p w14:paraId="027CC4F7" w14:textId="77777777" w:rsidR="00DA5C1F" w:rsidRPr="00063AAB" w:rsidRDefault="00DA5C1F" w:rsidP="002217A9">
      <w:pPr>
        <w:pStyle w:val="BodyText"/>
        <w:kinsoku w:val="0"/>
        <w:overflowPunct w:val="0"/>
        <w:ind w:left="0"/>
        <w:rPr>
          <w:rFonts w:ascii="Times New Roman" w:hAnsi="Times New Roman" w:cs="Times New Roman"/>
          <w:bCs/>
          <w:sz w:val="22"/>
          <w:szCs w:val="22"/>
          <w:rPrChange w:id="5290" w:author="Agate Publishing" w:date="2019-08-26T15:39:00Z">
            <w:rPr>
              <w:rFonts w:ascii="Times New Roman" w:hAnsi="Times New Roman" w:cs="Times New Roman"/>
              <w:bCs/>
              <w:sz w:val="22"/>
              <w:szCs w:val="22"/>
            </w:rPr>
          </w:rPrChange>
        </w:rPr>
      </w:pPr>
    </w:p>
    <w:p w14:paraId="079CF9F9" w14:textId="77777777" w:rsidR="00302399" w:rsidRPr="00063AAB" w:rsidDel="00DA5C1F" w:rsidRDefault="00302399" w:rsidP="002217A9">
      <w:pPr>
        <w:pStyle w:val="BodyText"/>
        <w:kinsoku w:val="0"/>
        <w:overflowPunct w:val="0"/>
        <w:ind w:left="0"/>
        <w:rPr>
          <w:del w:id="5291" w:author="Jeannie's Laptop" w:date="2019-07-22T17:08:00Z"/>
          <w:rFonts w:ascii="Times New Roman" w:hAnsi="Times New Roman" w:cs="Times New Roman"/>
          <w:bCs/>
          <w:sz w:val="22"/>
          <w:szCs w:val="22"/>
          <w:rPrChange w:id="5292" w:author="Agate Publishing" w:date="2019-08-26T15:39:00Z">
            <w:rPr>
              <w:del w:id="5293" w:author="Jeannie's Laptop" w:date="2019-07-22T17:08:00Z"/>
              <w:rFonts w:ascii="Times New Roman" w:hAnsi="Times New Roman" w:cs="Times New Roman"/>
              <w:bCs/>
              <w:sz w:val="22"/>
              <w:szCs w:val="22"/>
            </w:rPr>
          </w:rPrChange>
        </w:rPr>
      </w:pPr>
      <w:r w:rsidRPr="00063AAB">
        <w:rPr>
          <w:rFonts w:ascii="Times New Roman" w:hAnsi="Times New Roman" w:cs="Times New Roman"/>
          <w:bCs/>
          <w:sz w:val="22"/>
          <w:szCs w:val="22"/>
          <w:rPrChange w:id="5294" w:author="Agate Publishing" w:date="2019-08-26T15:39:00Z">
            <w:rPr>
              <w:rFonts w:ascii="Times New Roman" w:hAnsi="Times New Roman" w:cs="Times New Roman"/>
              <w:bCs/>
              <w:sz w:val="22"/>
              <w:szCs w:val="22"/>
            </w:rPr>
          </w:rPrChange>
        </w:rPr>
        <w:t xml:space="preserve">107. </w:t>
      </w:r>
      <w:del w:id="5295" w:author="Jeannie's Laptop" w:date="2019-07-22T17:08:00Z">
        <w:r w:rsidRPr="00063AAB" w:rsidDel="00DA5C1F">
          <w:rPr>
            <w:rFonts w:ascii="Times New Roman" w:hAnsi="Times New Roman" w:cs="Times New Roman"/>
            <w:bCs/>
            <w:sz w:val="22"/>
            <w:szCs w:val="22"/>
            <w:rPrChange w:id="5296" w:author="Agate Publishing" w:date="2019-08-26T15:39:00Z">
              <w:rPr>
                <w:rFonts w:ascii="Times New Roman" w:hAnsi="Times New Roman" w:cs="Times New Roman"/>
                <w:bCs/>
                <w:sz w:val="22"/>
                <w:szCs w:val="22"/>
              </w:rPr>
            </w:rPrChange>
          </w:rPr>
          <w:delText>Cost-volume-profit graph</w:delText>
        </w:r>
      </w:del>
    </w:p>
    <w:p w14:paraId="2C2E6874" w14:textId="77777777" w:rsidR="00302399" w:rsidRPr="00063AAB" w:rsidDel="00DA5C1F" w:rsidRDefault="00302399" w:rsidP="002217A9">
      <w:pPr>
        <w:pStyle w:val="BodyText"/>
        <w:kinsoku w:val="0"/>
        <w:overflowPunct w:val="0"/>
        <w:ind w:left="0"/>
        <w:rPr>
          <w:del w:id="5297" w:author="Jeannie's Laptop" w:date="2019-07-22T17:08:00Z"/>
          <w:rFonts w:ascii="Times New Roman" w:hAnsi="Times New Roman" w:cs="Times New Roman"/>
          <w:bCs/>
          <w:sz w:val="22"/>
          <w:szCs w:val="22"/>
          <w:rPrChange w:id="5298" w:author="Agate Publishing" w:date="2019-08-26T15:39:00Z">
            <w:rPr>
              <w:del w:id="5299" w:author="Jeannie's Laptop" w:date="2019-07-22T17:08:00Z"/>
              <w:rFonts w:ascii="Times New Roman" w:hAnsi="Times New Roman" w:cs="Times New Roman"/>
              <w:bCs/>
              <w:sz w:val="22"/>
              <w:szCs w:val="22"/>
            </w:rPr>
          </w:rPrChange>
        </w:rPr>
      </w:pPr>
    </w:p>
    <w:p w14:paraId="0B69EDF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0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01" w:author="Agate Publishing" w:date="2019-08-26T15:39:00Z">
            <w:rPr>
              <w:rFonts w:ascii="Times New Roman" w:hAnsi="Times New Roman" w:cs="Times New Roman"/>
              <w:bCs/>
              <w:sz w:val="22"/>
              <w:szCs w:val="22"/>
            </w:rPr>
          </w:rPrChange>
        </w:rPr>
        <w:t>Describe the important relationships shown on a cost-volume-profit graph.</w:t>
      </w:r>
    </w:p>
    <w:p w14:paraId="79DA0FE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0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03" w:author="Agate Publishing" w:date="2019-08-26T15:39:00Z">
            <w:rPr>
              <w:rFonts w:ascii="Times New Roman" w:hAnsi="Times New Roman" w:cs="Times New Roman"/>
              <w:bCs/>
              <w:sz w:val="22"/>
              <w:szCs w:val="22"/>
            </w:rPr>
          </w:rPrChange>
        </w:rPr>
        <w:t xml:space="preserve"> </w:t>
      </w:r>
    </w:p>
    <w:p w14:paraId="3DA0EED7"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5304" w:author="Agate Publishing" w:date="2019-08-26T15:39:00Z">
            <w:rPr>
              <w:rFonts w:ascii="Times New Roman" w:hAnsi="Times New Roman" w:cs="Times New Roman"/>
              <w:bCs/>
              <w:sz w:val="22"/>
              <w:szCs w:val="22"/>
            </w:rPr>
          </w:rPrChange>
        </w:rPr>
      </w:pPr>
      <w:del w:id="5305" w:author="Jeannie's Laptop" w:date="2019-07-22T16:56:00Z">
        <w:r w:rsidRPr="00063AAB" w:rsidDel="00677946">
          <w:rPr>
            <w:rFonts w:ascii="Times New Roman" w:hAnsi="Times New Roman" w:cs="Times New Roman"/>
            <w:bCs/>
            <w:sz w:val="22"/>
            <w:szCs w:val="22"/>
            <w:rPrChange w:id="5306" w:author="Agate Publishing" w:date="2019-08-26T15:39:00Z">
              <w:rPr>
                <w:rFonts w:ascii="Times New Roman" w:hAnsi="Times New Roman" w:cs="Times New Roman"/>
                <w:bCs/>
                <w:sz w:val="22"/>
                <w:szCs w:val="22"/>
              </w:rPr>
            </w:rPrChange>
          </w:rPr>
          <w:delText>Explanation</w:delText>
        </w:r>
      </w:del>
      <w:ins w:id="5307" w:author="Jeannie's Laptop" w:date="2019-07-22T16:56:00Z">
        <w:r w:rsidR="00677946" w:rsidRPr="00063AAB">
          <w:rPr>
            <w:rFonts w:ascii="Times New Roman" w:hAnsi="Times New Roman" w:cs="Times New Roman"/>
            <w:bCs/>
            <w:sz w:val="22"/>
            <w:szCs w:val="22"/>
            <w:rPrChange w:id="5308" w:author="Agate Publishing" w:date="2019-08-26T15:39:00Z">
              <w:rPr>
                <w:rFonts w:ascii="Times New Roman" w:hAnsi="Times New Roman" w:cs="Times New Roman"/>
                <w:bCs/>
                <w:sz w:val="22"/>
                <w:szCs w:val="22"/>
              </w:rPr>
            </w:rPrChange>
          </w:rPr>
          <w:t>Answer:</w:t>
        </w:r>
      </w:ins>
    </w:p>
    <w:p w14:paraId="61F78F23" w14:textId="77777777" w:rsidR="002217A9" w:rsidRPr="00063AAB" w:rsidRDefault="00302399" w:rsidP="002217A9">
      <w:pPr>
        <w:pStyle w:val="BodyText"/>
        <w:kinsoku w:val="0"/>
        <w:overflowPunct w:val="0"/>
        <w:ind w:left="0"/>
        <w:rPr>
          <w:rFonts w:ascii="Times New Roman" w:hAnsi="Times New Roman" w:cs="Times New Roman"/>
          <w:bCs/>
          <w:sz w:val="22"/>
          <w:szCs w:val="22"/>
          <w:rPrChange w:id="530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10" w:author="Agate Publishing" w:date="2019-08-26T15:39:00Z">
            <w:rPr>
              <w:rFonts w:ascii="Times New Roman" w:hAnsi="Times New Roman" w:cs="Times New Roman"/>
              <w:bCs/>
              <w:sz w:val="22"/>
              <w:szCs w:val="22"/>
            </w:rPr>
          </w:rPrChange>
        </w:rPr>
        <w:t>The important relationships shown on a cost-volume-profit graph are changes in revenue, costs, and operating income in relation to changes in the level of business activity. The point at which a business moves from a loss to a profit position (the break-even point) is also shown, but this is relatively less important because the objective of a business endeavor is to earn a high rate of return on investment, not to break even.</w:t>
      </w:r>
    </w:p>
    <w:p w14:paraId="713B142B" w14:textId="77777777" w:rsidR="002217A9" w:rsidRPr="00063AAB" w:rsidDel="00DA5C1F" w:rsidRDefault="002217A9" w:rsidP="002217A9">
      <w:pPr>
        <w:pStyle w:val="BodyText"/>
        <w:kinsoku w:val="0"/>
        <w:overflowPunct w:val="0"/>
        <w:ind w:left="0"/>
        <w:rPr>
          <w:del w:id="5311" w:author="Jeannie's Laptop" w:date="2019-07-22T17:08:00Z"/>
          <w:rFonts w:ascii="Times New Roman" w:hAnsi="Times New Roman" w:cs="Times New Roman"/>
          <w:bCs/>
          <w:sz w:val="22"/>
          <w:szCs w:val="22"/>
          <w:rPrChange w:id="5312" w:author="Agate Publishing" w:date="2019-08-26T15:39:00Z">
            <w:rPr>
              <w:del w:id="5313" w:author="Jeannie's Laptop" w:date="2019-07-22T17:08:00Z"/>
              <w:rFonts w:ascii="Times New Roman" w:hAnsi="Times New Roman" w:cs="Times New Roman"/>
              <w:bCs/>
              <w:sz w:val="22"/>
              <w:szCs w:val="22"/>
            </w:rPr>
          </w:rPrChange>
        </w:rPr>
      </w:pPr>
    </w:p>
    <w:p w14:paraId="0281A964" w14:textId="77777777" w:rsidR="002217A9" w:rsidRPr="00063AAB" w:rsidRDefault="002217A9" w:rsidP="002217A9">
      <w:pPr>
        <w:pStyle w:val="BodyText"/>
        <w:kinsoku w:val="0"/>
        <w:overflowPunct w:val="0"/>
        <w:ind w:left="0"/>
        <w:rPr>
          <w:rFonts w:ascii="Times New Roman" w:hAnsi="Times New Roman" w:cs="Times New Roman"/>
          <w:bCs/>
          <w:sz w:val="22"/>
          <w:szCs w:val="22"/>
          <w:rPrChange w:id="5314" w:author="Agate Publishing" w:date="2019-08-26T15:39:00Z">
            <w:rPr>
              <w:rFonts w:ascii="Times New Roman" w:hAnsi="Times New Roman" w:cs="Times New Roman"/>
              <w:bCs/>
              <w:sz w:val="22"/>
              <w:szCs w:val="22"/>
            </w:rPr>
          </w:rPrChange>
        </w:rPr>
      </w:pPr>
    </w:p>
    <w:p w14:paraId="434C06D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1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16" w:author="Agate Publishing" w:date="2019-08-26T15:39:00Z">
            <w:rPr>
              <w:rFonts w:ascii="Times New Roman" w:hAnsi="Times New Roman" w:cs="Times New Roman"/>
              <w:bCs/>
              <w:sz w:val="22"/>
              <w:szCs w:val="22"/>
            </w:rPr>
          </w:rPrChange>
        </w:rPr>
        <w:t xml:space="preserve">AACSB: Analytical Thinking </w:t>
      </w:r>
    </w:p>
    <w:p w14:paraId="56B04C9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1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18" w:author="Agate Publishing" w:date="2019-08-26T15:39:00Z">
            <w:rPr>
              <w:rFonts w:ascii="Times New Roman" w:hAnsi="Times New Roman" w:cs="Times New Roman"/>
              <w:bCs/>
              <w:sz w:val="22"/>
              <w:szCs w:val="22"/>
            </w:rPr>
          </w:rPrChange>
        </w:rPr>
        <w:t xml:space="preserve">AICPA: BB Critical Thinking </w:t>
      </w:r>
    </w:p>
    <w:p w14:paraId="44761FF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1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20" w:author="Agate Publishing" w:date="2019-08-26T15:39:00Z">
            <w:rPr>
              <w:rFonts w:ascii="Times New Roman" w:hAnsi="Times New Roman" w:cs="Times New Roman"/>
              <w:bCs/>
              <w:sz w:val="22"/>
              <w:szCs w:val="22"/>
            </w:rPr>
          </w:rPrChange>
        </w:rPr>
        <w:t xml:space="preserve">AICPA: FN Measurement </w:t>
      </w:r>
    </w:p>
    <w:p w14:paraId="02B4C63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2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22" w:author="Agate Publishing" w:date="2019-08-26T15:39:00Z">
            <w:rPr>
              <w:rFonts w:ascii="Times New Roman" w:hAnsi="Times New Roman" w:cs="Times New Roman"/>
              <w:bCs/>
              <w:sz w:val="22"/>
              <w:szCs w:val="22"/>
            </w:rPr>
          </w:rPrChange>
        </w:rPr>
        <w:t xml:space="preserve">Blooms: Understand </w:t>
      </w:r>
    </w:p>
    <w:p w14:paraId="6C24AEA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2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24" w:author="Agate Publishing" w:date="2019-08-26T15:39:00Z">
            <w:rPr>
              <w:rFonts w:ascii="Times New Roman" w:hAnsi="Times New Roman" w:cs="Times New Roman"/>
              <w:bCs/>
              <w:sz w:val="22"/>
              <w:szCs w:val="22"/>
            </w:rPr>
          </w:rPrChange>
        </w:rPr>
        <w:t>Difficulty: 2 Medium</w:t>
      </w:r>
    </w:p>
    <w:p w14:paraId="564E115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2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26" w:author="Agate Publishing" w:date="2019-08-26T15:39:00Z">
            <w:rPr>
              <w:rFonts w:ascii="Times New Roman" w:hAnsi="Times New Roman" w:cs="Times New Roman"/>
              <w:bCs/>
              <w:sz w:val="22"/>
              <w:szCs w:val="22"/>
            </w:rPr>
          </w:rPrChange>
        </w:rPr>
        <w:t xml:space="preserve">Learning Objective: 20-03 Prepare a cost-volume-profit graph. </w:t>
      </w:r>
    </w:p>
    <w:p w14:paraId="0BFD30EC"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2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28" w:author="Agate Publishing" w:date="2019-08-26T15:39:00Z">
            <w:rPr>
              <w:rFonts w:ascii="Times New Roman" w:hAnsi="Times New Roman" w:cs="Times New Roman"/>
              <w:bCs/>
              <w:sz w:val="22"/>
              <w:szCs w:val="22"/>
            </w:rPr>
          </w:rPrChange>
        </w:rPr>
        <w:t>Topic: Preparing and Using a Cost-Volume-Profit Graph</w:t>
      </w:r>
    </w:p>
    <w:p w14:paraId="0B4A852F" w14:textId="77777777" w:rsidR="00302399" w:rsidRPr="00063AAB" w:rsidDel="00DA5C1F" w:rsidRDefault="00302399" w:rsidP="002217A9">
      <w:pPr>
        <w:pStyle w:val="BodyText"/>
        <w:kinsoku w:val="0"/>
        <w:overflowPunct w:val="0"/>
        <w:ind w:left="0"/>
        <w:rPr>
          <w:del w:id="5329" w:author="Jeannie's Laptop" w:date="2019-07-22T17:10:00Z"/>
          <w:rFonts w:ascii="Times New Roman" w:hAnsi="Times New Roman" w:cs="Times New Roman"/>
          <w:bCs/>
          <w:sz w:val="22"/>
          <w:szCs w:val="22"/>
          <w:rPrChange w:id="5330" w:author="Agate Publishing" w:date="2019-08-26T15:39:00Z">
            <w:rPr>
              <w:del w:id="5331" w:author="Jeannie's Laptop" w:date="2019-07-22T17:10:00Z"/>
              <w:rFonts w:ascii="Times New Roman" w:hAnsi="Times New Roman" w:cs="Times New Roman"/>
              <w:bCs/>
              <w:sz w:val="22"/>
              <w:szCs w:val="22"/>
            </w:rPr>
          </w:rPrChange>
        </w:rPr>
      </w:pPr>
    </w:p>
    <w:p w14:paraId="44E41F6F" w14:textId="77777777" w:rsidR="00302399" w:rsidRPr="00063AAB" w:rsidRDefault="00302399" w:rsidP="002217A9">
      <w:pPr>
        <w:rPr>
          <w:rFonts w:ascii="Times New Roman" w:hAnsi="Times New Roman" w:cs="Times New Roman"/>
          <w:bCs/>
          <w:rPrChange w:id="5332" w:author="Agate Publishing" w:date="2019-08-26T15:39:00Z">
            <w:rPr>
              <w:rFonts w:ascii="Times New Roman" w:hAnsi="Times New Roman" w:cs="Times New Roman"/>
              <w:bCs/>
            </w:rPr>
          </w:rPrChange>
        </w:rPr>
      </w:pPr>
    </w:p>
    <w:p w14:paraId="7E96CA79" w14:textId="77777777" w:rsidR="00302399" w:rsidRPr="00063AAB" w:rsidDel="00DA5C1F" w:rsidRDefault="00302399" w:rsidP="002217A9">
      <w:pPr>
        <w:pStyle w:val="BodyText"/>
        <w:kinsoku w:val="0"/>
        <w:overflowPunct w:val="0"/>
        <w:ind w:left="0"/>
        <w:rPr>
          <w:del w:id="5333" w:author="Jeannie's Laptop" w:date="2019-07-22T17:09:00Z"/>
          <w:rFonts w:ascii="Times New Roman" w:hAnsi="Times New Roman" w:cs="Times New Roman"/>
          <w:bCs/>
          <w:sz w:val="22"/>
          <w:szCs w:val="22"/>
          <w:rPrChange w:id="5334" w:author="Agate Publishing" w:date="2019-08-26T15:39:00Z">
            <w:rPr>
              <w:del w:id="5335" w:author="Jeannie's Laptop" w:date="2019-07-22T17:09:00Z"/>
              <w:rFonts w:ascii="Times New Roman" w:hAnsi="Times New Roman" w:cs="Times New Roman"/>
              <w:bCs/>
              <w:sz w:val="22"/>
              <w:szCs w:val="22"/>
            </w:rPr>
          </w:rPrChange>
        </w:rPr>
      </w:pPr>
      <w:r w:rsidRPr="00063AAB">
        <w:rPr>
          <w:rFonts w:ascii="Times New Roman" w:hAnsi="Times New Roman" w:cs="Times New Roman"/>
          <w:bCs/>
          <w:sz w:val="22"/>
          <w:szCs w:val="22"/>
          <w:rPrChange w:id="5336" w:author="Agate Publishing" w:date="2019-08-26T15:39:00Z">
            <w:rPr>
              <w:rFonts w:ascii="Times New Roman" w:hAnsi="Times New Roman" w:cs="Times New Roman"/>
              <w:bCs/>
              <w:sz w:val="22"/>
              <w:szCs w:val="22"/>
            </w:rPr>
          </w:rPrChange>
        </w:rPr>
        <w:t xml:space="preserve">108. </w:t>
      </w:r>
      <w:del w:id="5337" w:author="Jeannie's Laptop" w:date="2019-07-22T17:09:00Z">
        <w:r w:rsidRPr="00063AAB" w:rsidDel="00DA5C1F">
          <w:rPr>
            <w:rFonts w:ascii="Times New Roman" w:hAnsi="Times New Roman" w:cs="Times New Roman"/>
            <w:bCs/>
            <w:sz w:val="22"/>
            <w:szCs w:val="22"/>
            <w:rPrChange w:id="5338" w:author="Agate Publishing" w:date="2019-08-26T15:39:00Z">
              <w:rPr>
                <w:rFonts w:ascii="Times New Roman" w:hAnsi="Times New Roman" w:cs="Times New Roman"/>
                <w:bCs/>
                <w:sz w:val="22"/>
                <w:szCs w:val="22"/>
              </w:rPr>
            </w:rPrChange>
          </w:rPr>
          <w:delText>Cost-volume-profit relationships</w:delText>
        </w:r>
      </w:del>
    </w:p>
    <w:p w14:paraId="79E28C66" w14:textId="77777777" w:rsidR="00302399" w:rsidRPr="00063AAB" w:rsidDel="00DA5C1F" w:rsidRDefault="00302399" w:rsidP="002217A9">
      <w:pPr>
        <w:pStyle w:val="BodyText"/>
        <w:kinsoku w:val="0"/>
        <w:overflowPunct w:val="0"/>
        <w:ind w:left="0"/>
        <w:rPr>
          <w:del w:id="5339" w:author="Jeannie's Laptop" w:date="2019-07-22T17:09:00Z"/>
          <w:rFonts w:ascii="Times New Roman" w:hAnsi="Times New Roman" w:cs="Times New Roman"/>
          <w:bCs/>
          <w:sz w:val="22"/>
          <w:szCs w:val="22"/>
          <w:rPrChange w:id="5340" w:author="Agate Publishing" w:date="2019-08-26T15:39:00Z">
            <w:rPr>
              <w:del w:id="5341" w:author="Jeannie's Laptop" w:date="2019-07-22T17:09:00Z"/>
              <w:rFonts w:ascii="Times New Roman" w:hAnsi="Times New Roman" w:cs="Times New Roman"/>
              <w:bCs/>
              <w:sz w:val="22"/>
              <w:szCs w:val="22"/>
            </w:rPr>
          </w:rPrChange>
        </w:rPr>
      </w:pPr>
    </w:p>
    <w:p w14:paraId="03311C6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4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43" w:author="Agate Publishing" w:date="2019-08-26T15:39:00Z">
            <w:rPr>
              <w:rFonts w:ascii="Times New Roman" w:hAnsi="Times New Roman" w:cs="Times New Roman"/>
              <w:bCs/>
              <w:sz w:val="22"/>
              <w:szCs w:val="22"/>
            </w:rPr>
          </w:rPrChange>
        </w:rPr>
        <w:t>The following data are available for a product manufactured and sold by Logan Company:</w:t>
      </w:r>
    </w:p>
    <w:p w14:paraId="0E1BF5F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44" w:author="Agate Publishing" w:date="2019-08-26T15:39:00Z">
            <w:rPr>
              <w:rFonts w:ascii="Times New Roman" w:hAnsi="Times New Roman" w:cs="Times New Roman"/>
              <w:bCs/>
              <w:sz w:val="22"/>
              <w:szCs w:val="22"/>
            </w:rPr>
          </w:rPrChange>
        </w:rPr>
      </w:pPr>
    </w:p>
    <w:p w14:paraId="61B89878"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534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46" w:author="Agate Publishing" w:date="2019-08-26T15:39:00Z">
            <w:rPr>
              <w:rFonts w:ascii="Times New Roman" w:hAnsi="Times New Roman" w:cs="Times New Roman"/>
              <w:bCs/>
              <w:noProof/>
              <w:sz w:val="22"/>
              <w:szCs w:val="22"/>
            </w:rPr>
          </w:rPrChange>
        </w:rPr>
        <w:drawing>
          <wp:inline distT="0" distB="0" distL="0" distR="0" wp14:anchorId="0A01CE32" wp14:editId="025001A6">
            <wp:extent cx="4667250" cy="924560"/>
            <wp:effectExtent l="0" t="0" r="0" b="889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924560"/>
                    </a:xfrm>
                    <a:prstGeom prst="rect">
                      <a:avLst/>
                    </a:prstGeom>
                    <a:noFill/>
                    <a:ln>
                      <a:noFill/>
                    </a:ln>
                  </pic:spPr>
                </pic:pic>
              </a:graphicData>
            </a:graphic>
          </wp:inline>
        </w:drawing>
      </w:r>
    </w:p>
    <w:p w14:paraId="01BE0EDC" w14:textId="77777777" w:rsidR="00DA5C1F" w:rsidRPr="00063AAB" w:rsidRDefault="00DA5C1F" w:rsidP="00DA5C1F">
      <w:pPr>
        <w:pStyle w:val="BodyText"/>
        <w:kinsoku w:val="0"/>
        <w:overflowPunct w:val="0"/>
        <w:ind w:left="0"/>
        <w:rPr>
          <w:ins w:id="5347" w:author="Jeannie's Laptop" w:date="2019-07-22T17:09:00Z"/>
          <w:rFonts w:ascii="Times New Roman" w:hAnsi="Times New Roman" w:cs="Times New Roman"/>
          <w:bCs/>
          <w:sz w:val="22"/>
          <w:szCs w:val="22"/>
          <w:rPrChange w:id="5348" w:author="Agate Publishing" w:date="2019-08-26T15:39:00Z">
            <w:rPr>
              <w:ins w:id="5349" w:author="Jeannie's Laptop" w:date="2019-07-22T17:09:00Z"/>
              <w:rFonts w:ascii="Times New Roman" w:hAnsi="Times New Roman" w:cs="Times New Roman"/>
              <w:bCs/>
              <w:sz w:val="22"/>
              <w:szCs w:val="22"/>
            </w:rPr>
          </w:rPrChange>
        </w:rPr>
      </w:pPr>
      <w:ins w:id="5350" w:author="Jeannie's Laptop" w:date="2019-07-22T17:09:00Z">
        <w:r w:rsidRPr="00063AAB">
          <w:rPr>
            <w:rFonts w:ascii="Times New Roman" w:hAnsi="Times New Roman" w:cs="Times New Roman"/>
            <w:bCs/>
            <w:sz w:val="22"/>
            <w:szCs w:val="22"/>
            <w:rPrChange w:id="5351" w:author="Agate Publishing" w:date="2019-08-26T15:39:00Z">
              <w:rPr>
                <w:rFonts w:ascii="Times New Roman" w:hAnsi="Times New Roman" w:cs="Times New Roman"/>
                <w:bCs/>
                <w:sz w:val="22"/>
                <w:szCs w:val="22"/>
              </w:rPr>
            </w:rPrChange>
          </w:rPr>
          <w:t>Instructions:</w:t>
        </w:r>
      </w:ins>
    </w:p>
    <w:p w14:paraId="734CCA89" w14:textId="77777777" w:rsidR="00302399" w:rsidRPr="00063AAB" w:rsidDel="00DA5C1F" w:rsidRDefault="00302399" w:rsidP="002217A9">
      <w:pPr>
        <w:pStyle w:val="BodyText"/>
        <w:kinsoku w:val="0"/>
        <w:overflowPunct w:val="0"/>
        <w:ind w:left="0"/>
        <w:rPr>
          <w:del w:id="5352" w:author="Jeannie's Laptop" w:date="2019-07-22T17:09:00Z"/>
          <w:rFonts w:ascii="Times New Roman" w:hAnsi="Times New Roman" w:cs="Times New Roman"/>
          <w:bCs/>
          <w:sz w:val="22"/>
          <w:szCs w:val="22"/>
          <w:rPrChange w:id="5353" w:author="Agate Publishing" w:date="2019-08-26T15:39:00Z">
            <w:rPr>
              <w:del w:id="5354" w:author="Jeannie's Laptop" w:date="2019-07-22T17:09:00Z"/>
              <w:rFonts w:ascii="Times New Roman" w:hAnsi="Times New Roman" w:cs="Times New Roman"/>
              <w:bCs/>
              <w:sz w:val="22"/>
              <w:szCs w:val="22"/>
            </w:rPr>
          </w:rPrChange>
        </w:rPr>
      </w:pPr>
    </w:p>
    <w:p w14:paraId="6402E7F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35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356" w:author="Agate Publishing" w:date="2019-08-26T15:39:00Z">
            <w:rPr>
              <w:rFonts w:ascii="Times New Roman" w:hAnsi="Times New Roman" w:cs="Times New Roman"/>
              <w:bCs/>
              <w:sz w:val="22"/>
              <w:szCs w:val="22"/>
            </w:rPr>
          </w:rPrChange>
        </w:rPr>
        <w:t>Compute the following:</w:t>
      </w:r>
    </w:p>
    <w:p w14:paraId="5E8941B2" w14:textId="77777777" w:rsidR="00302399" w:rsidRPr="00063AAB" w:rsidDel="00DA5C1F" w:rsidRDefault="00302399" w:rsidP="002217A9">
      <w:pPr>
        <w:pStyle w:val="BodyText"/>
        <w:kinsoku w:val="0"/>
        <w:overflowPunct w:val="0"/>
        <w:ind w:left="0"/>
        <w:rPr>
          <w:del w:id="5357" w:author="Jeannie's Laptop" w:date="2019-07-22T17:09:00Z"/>
          <w:rFonts w:ascii="Times New Roman" w:hAnsi="Times New Roman" w:cs="Times New Roman"/>
          <w:bCs/>
          <w:sz w:val="22"/>
          <w:szCs w:val="22"/>
          <w:rPrChange w:id="5358" w:author="Agate Publishing" w:date="2019-08-26T15:39:00Z">
            <w:rPr>
              <w:del w:id="5359" w:author="Jeannie's Laptop" w:date="2019-07-22T17:09:00Z"/>
              <w:rFonts w:ascii="Times New Roman" w:hAnsi="Times New Roman" w:cs="Times New Roman"/>
              <w:bCs/>
              <w:sz w:val="22"/>
              <w:szCs w:val="22"/>
            </w:rPr>
          </w:rPrChange>
        </w:rPr>
      </w:pPr>
    </w:p>
    <w:p w14:paraId="52AA437F" w14:textId="28FC7033" w:rsidR="00302399" w:rsidRPr="00063AAB" w:rsidRDefault="00302399" w:rsidP="002217A9">
      <w:pPr>
        <w:pStyle w:val="BodyText"/>
        <w:tabs>
          <w:tab w:val="left" w:pos="512"/>
          <w:tab w:val="left" w:pos="3291"/>
        </w:tabs>
        <w:kinsoku w:val="0"/>
        <w:overflowPunct w:val="0"/>
        <w:ind w:left="0"/>
        <w:rPr>
          <w:rFonts w:ascii="Times New Roman" w:hAnsi="Times New Roman" w:cs="Times New Roman"/>
          <w:bCs/>
          <w:sz w:val="22"/>
          <w:szCs w:val="22"/>
          <w:rPrChange w:id="5360" w:author="Agate Publishing" w:date="2019-08-26T15:39:00Z">
            <w:rPr>
              <w:rFonts w:ascii="Times New Roman" w:hAnsi="Times New Roman" w:cs="Times New Roman"/>
              <w:bCs/>
              <w:sz w:val="22"/>
              <w:szCs w:val="22"/>
            </w:rPr>
          </w:rPrChange>
        </w:rPr>
      </w:pPr>
      <w:del w:id="5361" w:author="Jeannie's Laptop" w:date="2019-07-22T16:56:00Z">
        <w:r w:rsidRPr="00063AAB" w:rsidDel="00677946">
          <w:rPr>
            <w:rFonts w:ascii="Times New Roman" w:hAnsi="Times New Roman" w:cs="Times New Roman"/>
            <w:bCs/>
            <w:sz w:val="22"/>
            <w:szCs w:val="22"/>
            <w:rPrChange w:id="5362" w:author="Agate Publishing" w:date="2019-08-26T15:39:00Z">
              <w:rPr>
                <w:rFonts w:ascii="Times New Roman" w:hAnsi="Times New Roman" w:cs="Times New Roman"/>
                <w:bCs/>
                <w:sz w:val="22"/>
                <w:szCs w:val="22"/>
              </w:rPr>
            </w:rPrChange>
          </w:rPr>
          <w:delText>a.</w:delText>
        </w:r>
      </w:del>
      <w:ins w:id="5363" w:author="Jeannie's Laptop" w:date="2019-07-22T16:56:00Z">
        <w:r w:rsidR="00677946" w:rsidRPr="00063AAB">
          <w:rPr>
            <w:rFonts w:ascii="Times New Roman" w:hAnsi="Times New Roman" w:cs="Times New Roman"/>
            <w:bCs/>
            <w:sz w:val="22"/>
            <w:szCs w:val="22"/>
            <w:rPrChange w:id="5364"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5365" w:author="Agate Publishing" w:date="2019-08-26T15:39:00Z">
            <w:rPr>
              <w:rFonts w:ascii="Times New Roman" w:hAnsi="Times New Roman" w:cs="Times New Roman"/>
              <w:bCs/>
              <w:sz w:val="22"/>
              <w:szCs w:val="22"/>
            </w:rPr>
          </w:rPrChange>
        </w:rPr>
        <w:t xml:space="preserve"> Contribution margin per unit</w:t>
      </w:r>
      <w:del w:id="5366" w:author="Jeannie's Laptop" w:date="2019-07-23T11:34:00Z">
        <w:r w:rsidRPr="00063AAB" w:rsidDel="00844697">
          <w:rPr>
            <w:rFonts w:ascii="Times New Roman" w:hAnsi="Times New Roman" w:cs="Times New Roman"/>
            <w:bCs/>
            <w:sz w:val="22"/>
            <w:szCs w:val="22"/>
            <w:rPrChange w:id="5367" w:author="Agate Publishing" w:date="2019-08-26T15:39:00Z">
              <w:rPr>
                <w:rFonts w:ascii="Times New Roman" w:hAnsi="Times New Roman" w:cs="Times New Roman"/>
                <w:bCs/>
                <w:sz w:val="22"/>
                <w:szCs w:val="22"/>
              </w:rPr>
            </w:rPrChange>
          </w:rPr>
          <w:delText>:</w:delText>
        </w:r>
      </w:del>
      <w:r w:rsidRPr="00063AAB">
        <w:rPr>
          <w:rFonts w:ascii="Times New Roman" w:hAnsi="Times New Roman" w:cs="Times New Roman"/>
          <w:bCs/>
          <w:sz w:val="22"/>
          <w:szCs w:val="22"/>
          <w:rPrChange w:id="5368" w:author="Agate Publishing" w:date="2019-08-26T15:39:00Z">
            <w:rPr>
              <w:rFonts w:ascii="Times New Roman" w:hAnsi="Times New Roman" w:cs="Times New Roman"/>
              <w:bCs/>
              <w:sz w:val="22"/>
              <w:szCs w:val="22"/>
            </w:rPr>
          </w:rPrChange>
        </w:rPr>
        <w:t xml:space="preserve"> </w:t>
      </w:r>
      <w:del w:id="5369" w:author="Jeannie's Laptop" w:date="2019-07-22T17:09:00Z">
        <w:r w:rsidRPr="00063AAB" w:rsidDel="00DA5C1F">
          <w:rPr>
            <w:rFonts w:ascii="Times New Roman" w:hAnsi="Times New Roman" w:cs="Times New Roman"/>
            <w:bCs/>
            <w:sz w:val="22"/>
            <w:szCs w:val="22"/>
            <w:rPrChange w:id="5370" w:author="Agate Publishing" w:date="2019-08-26T15:39:00Z">
              <w:rPr>
                <w:rFonts w:ascii="Times New Roman" w:hAnsi="Times New Roman" w:cs="Times New Roman"/>
                <w:bCs/>
                <w:sz w:val="22"/>
                <w:szCs w:val="22"/>
              </w:rPr>
            </w:rPrChange>
          </w:rPr>
          <w:delText>$_______________</w:delText>
        </w:r>
      </w:del>
    </w:p>
    <w:p w14:paraId="68EC4650" w14:textId="2F9AAF9C" w:rsidR="00302399" w:rsidRPr="00063AAB" w:rsidRDefault="00302399" w:rsidP="002217A9">
      <w:pPr>
        <w:pStyle w:val="BodyText"/>
        <w:tabs>
          <w:tab w:val="left" w:pos="512"/>
          <w:tab w:val="left" w:pos="4398"/>
        </w:tabs>
        <w:kinsoku w:val="0"/>
        <w:overflowPunct w:val="0"/>
        <w:ind w:left="0"/>
        <w:rPr>
          <w:rFonts w:ascii="Times New Roman" w:hAnsi="Times New Roman" w:cs="Times New Roman"/>
          <w:bCs/>
          <w:sz w:val="22"/>
          <w:szCs w:val="22"/>
          <w:rPrChange w:id="5371" w:author="Agate Publishing" w:date="2019-08-26T15:39:00Z">
            <w:rPr>
              <w:rFonts w:ascii="Times New Roman" w:hAnsi="Times New Roman" w:cs="Times New Roman"/>
              <w:bCs/>
              <w:sz w:val="22"/>
              <w:szCs w:val="22"/>
            </w:rPr>
          </w:rPrChange>
        </w:rPr>
      </w:pPr>
      <w:del w:id="5372" w:author="Jeannie's Laptop" w:date="2019-07-22T16:57:00Z">
        <w:r w:rsidRPr="00063AAB" w:rsidDel="00677946">
          <w:rPr>
            <w:rFonts w:ascii="Times New Roman" w:hAnsi="Times New Roman" w:cs="Times New Roman"/>
            <w:bCs/>
            <w:sz w:val="22"/>
            <w:szCs w:val="22"/>
            <w:rPrChange w:id="5373" w:author="Agate Publishing" w:date="2019-08-26T15:39:00Z">
              <w:rPr>
                <w:rFonts w:ascii="Times New Roman" w:hAnsi="Times New Roman" w:cs="Times New Roman"/>
                <w:bCs/>
                <w:sz w:val="22"/>
                <w:szCs w:val="22"/>
              </w:rPr>
            </w:rPrChange>
          </w:rPr>
          <w:delText>b.</w:delText>
        </w:r>
      </w:del>
      <w:ins w:id="5374" w:author="Jeannie's Laptop" w:date="2019-07-22T16:57:00Z">
        <w:r w:rsidR="00677946" w:rsidRPr="00063AAB">
          <w:rPr>
            <w:rFonts w:ascii="Times New Roman" w:hAnsi="Times New Roman" w:cs="Times New Roman"/>
            <w:bCs/>
            <w:sz w:val="22"/>
            <w:szCs w:val="22"/>
            <w:rPrChange w:id="5375"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376" w:author="Agate Publishing" w:date="2019-08-26T15:39:00Z">
            <w:rPr>
              <w:rFonts w:ascii="Times New Roman" w:hAnsi="Times New Roman" w:cs="Times New Roman"/>
              <w:bCs/>
              <w:sz w:val="22"/>
              <w:szCs w:val="22"/>
            </w:rPr>
          </w:rPrChange>
        </w:rPr>
        <w:t xml:space="preserve"> Number of units that must be sold to break-even</w:t>
      </w:r>
      <w:ins w:id="5377" w:author="Teressa Farough" w:date="2019-08-20T11:14:00Z">
        <w:r w:rsidR="002B7B72" w:rsidRPr="00063AAB">
          <w:rPr>
            <w:rFonts w:ascii="Times New Roman" w:hAnsi="Times New Roman" w:cs="Times New Roman"/>
            <w:bCs/>
            <w:sz w:val="22"/>
            <w:szCs w:val="22"/>
            <w:rPrChange w:id="5378" w:author="Agate Publishing" w:date="2019-08-26T15:39:00Z">
              <w:rPr>
                <w:rFonts w:ascii="Times New Roman" w:hAnsi="Times New Roman" w:cs="Times New Roman"/>
                <w:bCs/>
                <w:sz w:val="22"/>
                <w:szCs w:val="22"/>
              </w:rPr>
            </w:rPrChange>
          </w:rPr>
          <w:t xml:space="preserve"> (</w:t>
        </w:r>
      </w:ins>
      <w:ins w:id="5379" w:author="Jeannie's Laptop" w:date="2019-08-23T14:21:00Z">
        <w:r w:rsidR="00EF4EC3" w:rsidRPr="00063AAB">
          <w:rPr>
            <w:rFonts w:ascii="Times New Roman" w:hAnsi="Times New Roman" w:cs="Times New Roman"/>
            <w:bCs/>
            <w:sz w:val="22"/>
            <w:szCs w:val="22"/>
            <w:rPrChange w:id="5380" w:author="Agate Publishing" w:date="2019-08-26T15:39:00Z">
              <w:rPr>
                <w:rFonts w:ascii="Times New Roman" w:hAnsi="Times New Roman" w:cs="Times New Roman"/>
                <w:bCs/>
                <w:sz w:val="22"/>
                <w:szCs w:val="22"/>
              </w:rPr>
            </w:rPrChange>
          </w:rPr>
          <w:t>R</w:t>
        </w:r>
      </w:ins>
      <w:ins w:id="5381" w:author="Teressa Farough" w:date="2019-08-20T11:14:00Z">
        <w:del w:id="5382" w:author="Jeannie's Laptop" w:date="2019-08-23T14:21:00Z">
          <w:r w:rsidR="002B7B72" w:rsidRPr="00063AAB" w:rsidDel="00EF4EC3">
            <w:rPr>
              <w:rFonts w:ascii="Times New Roman" w:hAnsi="Times New Roman" w:cs="Times New Roman"/>
              <w:bCs/>
              <w:sz w:val="22"/>
              <w:szCs w:val="22"/>
              <w:rPrChange w:id="5383" w:author="Agate Publishing" w:date="2019-08-26T15:39:00Z">
                <w:rPr>
                  <w:rFonts w:ascii="Times New Roman" w:hAnsi="Times New Roman" w:cs="Times New Roman"/>
                  <w:bCs/>
                  <w:sz w:val="22"/>
                  <w:szCs w:val="22"/>
                </w:rPr>
              </w:rPrChange>
            </w:rPr>
            <w:delText>r</w:delText>
          </w:r>
        </w:del>
        <w:r w:rsidR="002B7B72" w:rsidRPr="00063AAB">
          <w:rPr>
            <w:rFonts w:ascii="Times New Roman" w:hAnsi="Times New Roman" w:cs="Times New Roman"/>
            <w:bCs/>
            <w:sz w:val="22"/>
            <w:szCs w:val="22"/>
            <w:rPrChange w:id="5384" w:author="Agate Publishing" w:date="2019-08-26T15:39:00Z">
              <w:rPr>
                <w:rFonts w:ascii="Times New Roman" w:hAnsi="Times New Roman" w:cs="Times New Roman"/>
                <w:bCs/>
                <w:sz w:val="22"/>
                <w:szCs w:val="22"/>
              </w:rPr>
            </w:rPrChange>
          </w:rPr>
          <w:t>ound units to the next highest full unit</w:t>
        </w:r>
      </w:ins>
      <w:ins w:id="5385" w:author="Jeannie's Laptop" w:date="2019-08-23T14:21:00Z">
        <w:r w:rsidR="00EF4EC3" w:rsidRPr="00063AAB">
          <w:rPr>
            <w:rFonts w:ascii="Times New Roman" w:hAnsi="Times New Roman" w:cs="Times New Roman"/>
            <w:bCs/>
            <w:sz w:val="22"/>
            <w:szCs w:val="22"/>
            <w:rPrChange w:id="5386" w:author="Agate Publishing" w:date="2019-08-26T15:39:00Z">
              <w:rPr>
                <w:rFonts w:ascii="Times New Roman" w:hAnsi="Times New Roman" w:cs="Times New Roman"/>
                <w:bCs/>
                <w:sz w:val="22"/>
                <w:szCs w:val="22"/>
              </w:rPr>
            </w:rPrChange>
          </w:rPr>
          <w:t>.</w:t>
        </w:r>
      </w:ins>
      <w:ins w:id="5387" w:author="Teressa Farough" w:date="2019-08-20T11:14:00Z">
        <w:r w:rsidR="002B7B72" w:rsidRPr="00063AAB">
          <w:rPr>
            <w:rFonts w:ascii="Times New Roman" w:hAnsi="Times New Roman" w:cs="Times New Roman"/>
            <w:bCs/>
            <w:sz w:val="22"/>
            <w:szCs w:val="22"/>
            <w:rPrChange w:id="5388" w:author="Agate Publishing" w:date="2019-08-26T15:39:00Z">
              <w:rPr>
                <w:rFonts w:ascii="Times New Roman" w:hAnsi="Times New Roman" w:cs="Times New Roman"/>
                <w:bCs/>
                <w:sz w:val="22"/>
                <w:szCs w:val="22"/>
              </w:rPr>
            </w:rPrChange>
          </w:rPr>
          <w:t>)</w:t>
        </w:r>
      </w:ins>
      <w:del w:id="5389" w:author="Jeannie's Laptop" w:date="2019-07-22T17:09:00Z">
        <w:r w:rsidRPr="00063AAB" w:rsidDel="00DA5C1F">
          <w:rPr>
            <w:rFonts w:ascii="Times New Roman" w:hAnsi="Times New Roman" w:cs="Times New Roman"/>
            <w:bCs/>
            <w:sz w:val="22"/>
            <w:szCs w:val="22"/>
            <w:rPrChange w:id="5390" w:author="Agate Publishing" w:date="2019-08-26T15:39:00Z">
              <w:rPr>
                <w:rFonts w:ascii="Times New Roman" w:hAnsi="Times New Roman" w:cs="Times New Roman"/>
                <w:bCs/>
                <w:sz w:val="22"/>
                <w:szCs w:val="22"/>
              </w:rPr>
            </w:rPrChange>
          </w:rPr>
          <w:delText>: _______________units</w:delText>
        </w:r>
      </w:del>
    </w:p>
    <w:p w14:paraId="4B524979" w14:textId="3F0407F6" w:rsidR="00302399" w:rsidRPr="00063AAB" w:rsidRDefault="00302399" w:rsidP="002217A9">
      <w:pPr>
        <w:pStyle w:val="BodyText"/>
        <w:tabs>
          <w:tab w:val="left" w:pos="505"/>
          <w:tab w:val="left" w:pos="7662"/>
        </w:tabs>
        <w:kinsoku w:val="0"/>
        <w:overflowPunct w:val="0"/>
        <w:ind w:left="0"/>
        <w:rPr>
          <w:rFonts w:ascii="Times New Roman" w:hAnsi="Times New Roman" w:cs="Times New Roman"/>
          <w:bCs/>
          <w:sz w:val="22"/>
          <w:szCs w:val="22"/>
          <w:rPrChange w:id="5391" w:author="Agate Publishing" w:date="2019-08-26T15:39:00Z">
            <w:rPr>
              <w:rFonts w:ascii="Times New Roman" w:hAnsi="Times New Roman" w:cs="Times New Roman"/>
              <w:bCs/>
              <w:sz w:val="22"/>
              <w:szCs w:val="22"/>
            </w:rPr>
          </w:rPrChange>
        </w:rPr>
      </w:pPr>
      <w:del w:id="5392" w:author="Jeannie's Laptop" w:date="2019-07-22T16:57:00Z">
        <w:r w:rsidRPr="00063AAB" w:rsidDel="00677946">
          <w:rPr>
            <w:rFonts w:ascii="Times New Roman" w:hAnsi="Times New Roman" w:cs="Times New Roman"/>
            <w:bCs/>
            <w:sz w:val="22"/>
            <w:szCs w:val="22"/>
            <w:rPrChange w:id="5393" w:author="Agate Publishing" w:date="2019-08-26T15:39:00Z">
              <w:rPr>
                <w:rFonts w:ascii="Times New Roman" w:hAnsi="Times New Roman" w:cs="Times New Roman"/>
                <w:bCs/>
                <w:sz w:val="22"/>
                <w:szCs w:val="22"/>
              </w:rPr>
            </w:rPrChange>
          </w:rPr>
          <w:delText>c.</w:delText>
        </w:r>
      </w:del>
      <w:ins w:id="5394" w:author="Jeannie's Laptop" w:date="2019-07-22T16:57:00Z">
        <w:r w:rsidR="00677946" w:rsidRPr="00063AAB">
          <w:rPr>
            <w:rFonts w:ascii="Times New Roman" w:hAnsi="Times New Roman" w:cs="Times New Roman"/>
            <w:bCs/>
            <w:sz w:val="22"/>
            <w:szCs w:val="22"/>
            <w:rPrChange w:id="5395"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5396" w:author="Agate Publishing" w:date="2019-08-26T15:39:00Z">
            <w:rPr>
              <w:rFonts w:ascii="Times New Roman" w:hAnsi="Times New Roman" w:cs="Times New Roman"/>
              <w:bCs/>
              <w:sz w:val="22"/>
              <w:szCs w:val="22"/>
            </w:rPr>
          </w:rPrChange>
        </w:rPr>
        <w:t xml:space="preserve"> Dollar sales volume to produce income of $864,000 before taxes (</w:t>
      </w:r>
      <w:del w:id="5397" w:author="Jeannie's Laptop" w:date="2019-08-23T14:21:00Z">
        <w:r w:rsidRPr="00063AAB" w:rsidDel="00EF4EC3">
          <w:rPr>
            <w:rFonts w:ascii="Times New Roman" w:hAnsi="Times New Roman" w:cs="Times New Roman"/>
            <w:bCs/>
            <w:sz w:val="22"/>
            <w:szCs w:val="22"/>
            <w:rPrChange w:id="5398" w:author="Agate Publishing" w:date="2019-08-26T15:39:00Z">
              <w:rPr>
                <w:rFonts w:ascii="Times New Roman" w:hAnsi="Times New Roman" w:cs="Times New Roman"/>
                <w:bCs/>
                <w:sz w:val="22"/>
                <w:szCs w:val="22"/>
              </w:rPr>
            </w:rPrChange>
          </w:rPr>
          <w:delText xml:space="preserve">round </w:delText>
        </w:r>
      </w:del>
      <w:ins w:id="5399" w:author="Jeannie's Laptop" w:date="2019-08-23T14:21:00Z">
        <w:r w:rsidR="00EF4EC3" w:rsidRPr="00063AAB">
          <w:rPr>
            <w:rFonts w:ascii="Times New Roman" w:hAnsi="Times New Roman" w:cs="Times New Roman"/>
            <w:bCs/>
            <w:sz w:val="22"/>
            <w:szCs w:val="22"/>
            <w:rPrChange w:id="5400" w:author="Agate Publishing" w:date="2019-08-26T15:39:00Z">
              <w:rPr>
                <w:rFonts w:ascii="Times New Roman" w:hAnsi="Times New Roman" w:cs="Times New Roman"/>
                <w:bCs/>
                <w:sz w:val="22"/>
                <w:szCs w:val="22"/>
              </w:rPr>
            </w:rPrChange>
          </w:rPr>
          <w:t xml:space="preserve">Round </w:t>
        </w:r>
      </w:ins>
      <w:r w:rsidRPr="00063AAB">
        <w:rPr>
          <w:rFonts w:ascii="Times New Roman" w:hAnsi="Times New Roman" w:cs="Times New Roman"/>
          <w:bCs/>
          <w:sz w:val="22"/>
          <w:szCs w:val="22"/>
          <w:rPrChange w:id="5401" w:author="Agate Publishing" w:date="2019-08-26T15:39:00Z">
            <w:rPr>
              <w:rFonts w:ascii="Times New Roman" w:hAnsi="Times New Roman" w:cs="Times New Roman"/>
              <w:bCs/>
              <w:sz w:val="22"/>
              <w:szCs w:val="22"/>
            </w:rPr>
          </w:rPrChange>
        </w:rPr>
        <w:t>units to the next highest full unit</w:t>
      </w:r>
      <w:ins w:id="5402" w:author="Jeannie's Laptop" w:date="2019-08-23T14:21:00Z">
        <w:r w:rsidR="00EF4EC3" w:rsidRPr="00063AAB">
          <w:rPr>
            <w:rFonts w:ascii="Times New Roman" w:hAnsi="Times New Roman" w:cs="Times New Roman"/>
            <w:bCs/>
            <w:sz w:val="22"/>
            <w:szCs w:val="22"/>
            <w:rPrChange w:id="5403" w:author="Agate Publishing" w:date="2019-08-26T15:39:00Z">
              <w:rPr>
                <w:rFonts w:ascii="Times New Roman" w:hAnsi="Times New Roman" w:cs="Times New Roman"/>
                <w:bCs/>
                <w:sz w:val="22"/>
                <w:szCs w:val="22"/>
              </w:rPr>
            </w:rPrChange>
          </w:rPr>
          <w:t>.</w:t>
        </w:r>
      </w:ins>
      <w:r w:rsidRPr="00063AAB">
        <w:rPr>
          <w:rFonts w:ascii="Times New Roman" w:hAnsi="Times New Roman" w:cs="Times New Roman"/>
          <w:bCs/>
          <w:sz w:val="22"/>
          <w:szCs w:val="22"/>
          <w:rPrChange w:id="5404" w:author="Agate Publishing" w:date="2019-08-26T15:39:00Z">
            <w:rPr>
              <w:rFonts w:ascii="Times New Roman" w:hAnsi="Times New Roman" w:cs="Times New Roman"/>
              <w:bCs/>
              <w:sz w:val="22"/>
              <w:szCs w:val="22"/>
            </w:rPr>
          </w:rPrChange>
        </w:rPr>
        <w:t>)</w:t>
      </w:r>
      <w:del w:id="5405" w:author="Jeannie's Laptop" w:date="2019-07-22T17:09:00Z">
        <w:r w:rsidRPr="00063AAB" w:rsidDel="00DA5C1F">
          <w:rPr>
            <w:rFonts w:ascii="Times New Roman" w:hAnsi="Times New Roman" w:cs="Times New Roman"/>
            <w:bCs/>
            <w:sz w:val="22"/>
            <w:szCs w:val="22"/>
            <w:rPrChange w:id="5406" w:author="Agate Publishing" w:date="2019-08-26T15:39:00Z">
              <w:rPr>
                <w:rFonts w:ascii="Times New Roman" w:hAnsi="Times New Roman" w:cs="Times New Roman"/>
                <w:bCs/>
                <w:sz w:val="22"/>
                <w:szCs w:val="22"/>
              </w:rPr>
            </w:rPrChange>
          </w:rPr>
          <w:delText>:</w:delText>
        </w:r>
      </w:del>
      <w:r w:rsidRPr="00063AAB">
        <w:rPr>
          <w:rFonts w:ascii="Times New Roman" w:hAnsi="Times New Roman" w:cs="Times New Roman"/>
          <w:bCs/>
          <w:sz w:val="22"/>
          <w:szCs w:val="22"/>
          <w:rPrChange w:id="5407" w:author="Agate Publishing" w:date="2019-08-26T15:39:00Z">
            <w:rPr>
              <w:rFonts w:ascii="Times New Roman" w:hAnsi="Times New Roman" w:cs="Times New Roman"/>
              <w:bCs/>
              <w:sz w:val="22"/>
              <w:szCs w:val="22"/>
            </w:rPr>
          </w:rPrChange>
        </w:rPr>
        <w:t xml:space="preserve"> </w:t>
      </w:r>
      <w:del w:id="5408" w:author="Jeannie's Laptop" w:date="2019-07-22T17:09:00Z">
        <w:r w:rsidRPr="00063AAB" w:rsidDel="00DA5C1F">
          <w:rPr>
            <w:rFonts w:ascii="Times New Roman" w:hAnsi="Times New Roman" w:cs="Times New Roman"/>
            <w:bCs/>
            <w:sz w:val="22"/>
            <w:szCs w:val="22"/>
            <w:rPrChange w:id="5409" w:author="Agate Publishing" w:date="2019-08-26T15:39:00Z">
              <w:rPr>
                <w:rFonts w:ascii="Times New Roman" w:hAnsi="Times New Roman" w:cs="Times New Roman"/>
                <w:bCs/>
                <w:sz w:val="22"/>
                <w:szCs w:val="22"/>
              </w:rPr>
            </w:rPrChange>
          </w:rPr>
          <w:delText>$_______________</w:delText>
        </w:r>
      </w:del>
    </w:p>
    <w:p w14:paraId="2ED97BB4" w14:textId="77777777" w:rsidR="00302399" w:rsidRPr="00063AAB" w:rsidRDefault="00302399" w:rsidP="002217A9">
      <w:pPr>
        <w:pStyle w:val="BodyText"/>
        <w:kinsoku w:val="0"/>
        <w:overflowPunct w:val="0"/>
        <w:ind w:left="0"/>
        <w:rPr>
          <w:ins w:id="5410" w:author="Jeannie's Laptop" w:date="2019-07-22T17:09:00Z"/>
          <w:rFonts w:ascii="Times New Roman" w:hAnsi="Times New Roman" w:cs="Times New Roman"/>
          <w:bCs/>
          <w:sz w:val="22"/>
          <w:szCs w:val="22"/>
          <w:rPrChange w:id="5411" w:author="Agate Publishing" w:date="2019-08-26T15:39:00Z">
            <w:rPr>
              <w:ins w:id="5412" w:author="Jeannie's Laptop" w:date="2019-07-22T17:09:00Z"/>
              <w:rFonts w:ascii="Times New Roman" w:hAnsi="Times New Roman" w:cs="Times New Roman"/>
              <w:bCs/>
              <w:sz w:val="22"/>
              <w:szCs w:val="22"/>
            </w:rPr>
          </w:rPrChange>
        </w:rPr>
      </w:pPr>
    </w:p>
    <w:p w14:paraId="686B6C93" w14:textId="77777777" w:rsidR="00DA5C1F" w:rsidRPr="00063AAB" w:rsidRDefault="00DA5C1F" w:rsidP="002217A9">
      <w:pPr>
        <w:pStyle w:val="BodyText"/>
        <w:kinsoku w:val="0"/>
        <w:overflowPunct w:val="0"/>
        <w:ind w:left="0"/>
        <w:rPr>
          <w:rFonts w:ascii="Times New Roman" w:hAnsi="Times New Roman" w:cs="Times New Roman"/>
          <w:bCs/>
          <w:sz w:val="22"/>
          <w:szCs w:val="22"/>
          <w:rPrChange w:id="5413" w:author="Agate Publishing" w:date="2019-08-26T15:39:00Z">
            <w:rPr>
              <w:rFonts w:ascii="Times New Roman" w:hAnsi="Times New Roman" w:cs="Times New Roman"/>
              <w:bCs/>
              <w:sz w:val="22"/>
              <w:szCs w:val="22"/>
            </w:rPr>
          </w:rPrChange>
        </w:rPr>
      </w:pPr>
      <w:ins w:id="5414" w:author="Jeannie's Laptop" w:date="2019-07-22T17:09:00Z">
        <w:r w:rsidRPr="00063AAB">
          <w:rPr>
            <w:rFonts w:ascii="Times New Roman" w:hAnsi="Times New Roman" w:cs="Times New Roman"/>
            <w:bCs/>
            <w:sz w:val="22"/>
            <w:szCs w:val="22"/>
            <w:rPrChange w:id="5415" w:author="Agate Publishing" w:date="2019-08-26T15:39:00Z">
              <w:rPr>
                <w:rFonts w:ascii="Times New Roman" w:hAnsi="Times New Roman" w:cs="Times New Roman"/>
                <w:bCs/>
                <w:sz w:val="22"/>
                <w:szCs w:val="22"/>
              </w:rPr>
            </w:rPrChange>
          </w:rPr>
          <w:t>Answer:</w:t>
        </w:r>
      </w:ins>
    </w:p>
    <w:p w14:paraId="7C31287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16" w:author="Agate Publishing" w:date="2019-08-26T15:39:00Z">
            <w:rPr>
              <w:rFonts w:ascii="Times New Roman" w:hAnsi="Times New Roman" w:cs="Times New Roman"/>
              <w:bCs/>
              <w:sz w:val="22"/>
              <w:szCs w:val="22"/>
            </w:rPr>
          </w:rPrChange>
        </w:rPr>
      </w:pPr>
      <w:del w:id="5417" w:author="Jeannie's Laptop" w:date="2019-07-22T16:56:00Z">
        <w:r w:rsidRPr="00063AAB" w:rsidDel="00677946">
          <w:rPr>
            <w:rFonts w:ascii="Times New Roman" w:hAnsi="Times New Roman" w:cs="Times New Roman"/>
            <w:bCs/>
            <w:sz w:val="22"/>
            <w:szCs w:val="22"/>
            <w:rPrChange w:id="5418" w:author="Agate Publishing" w:date="2019-08-26T15:39:00Z">
              <w:rPr>
                <w:rFonts w:ascii="Times New Roman" w:hAnsi="Times New Roman" w:cs="Times New Roman"/>
                <w:bCs/>
                <w:sz w:val="22"/>
                <w:szCs w:val="22"/>
              </w:rPr>
            </w:rPrChange>
          </w:rPr>
          <w:delText>a.</w:delText>
        </w:r>
      </w:del>
      <w:ins w:id="5419" w:author="Jeannie's Laptop" w:date="2019-07-22T16:56:00Z">
        <w:r w:rsidR="00677946" w:rsidRPr="00063AAB">
          <w:rPr>
            <w:rFonts w:ascii="Times New Roman" w:hAnsi="Times New Roman" w:cs="Times New Roman"/>
            <w:bCs/>
            <w:sz w:val="22"/>
            <w:szCs w:val="22"/>
            <w:rPrChange w:id="5420"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5421" w:author="Agate Publishing" w:date="2019-08-26T15:39:00Z">
            <w:rPr>
              <w:rFonts w:ascii="Times New Roman" w:hAnsi="Times New Roman" w:cs="Times New Roman"/>
              <w:bCs/>
              <w:sz w:val="22"/>
              <w:szCs w:val="22"/>
            </w:rPr>
          </w:rPrChange>
        </w:rPr>
        <w:t xml:space="preserve"> $84</w:t>
      </w:r>
    </w:p>
    <w:p w14:paraId="04EAD1C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22" w:author="Agate Publishing" w:date="2019-08-26T15:39:00Z">
            <w:rPr>
              <w:rFonts w:ascii="Times New Roman" w:hAnsi="Times New Roman" w:cs="Times New Roman"/>
              <w:bCs/>
              <w:sz w:val="22"/>
              <w:szCs w:val="22"/>
            </w:rPr>
          </w:rPrChange>
        </w:rPr>
      </w:pPr>
      <w:del w:id="5423" w:author="Jeannie's Laptop" w:date="2019-07-22T16:57:00Z">
        <w:r w:rsidRPr="00063AAB" w:rsidDel="00677946">
          <w:rPr>
            <w:rFonts w:ascii="Times New Roman" w:hAnsi="Times New Roman" w:cs="Times New Roman"/>
            <w:bCs/>
            <w:sz w:val="22"/>
            <w:szCs w:val="22"/>
            <w:rPrChange w:id="5424" w:author="Agate Publishing" w:date="2019-08-26T15:39:00Z">
              <w:rPr>
                <w:rFonts w:ascii="Times New Roman" w:hAnsi="Times New Roman" w:cs="Times New Roman"/>
                <w:bCs/>
                <w:sz w:val="22"/>
                <w:szCs w:val="22"/>
              </w:rPr>
            </w:rPrChange>
          </w:rPr>
          <w:delText>b.</w:delText>
        </w:r>
      </w:del>
      <w:ins w:id="5425" w:author="Jeannie's Laptop" w:date="2019-07-22T16:57:00Z">
        <w:r w:rsidR="00677946" w:rsidRPr="00063AAB">
          <w:rPr>
            <w:rFonts w:ascii="Times New Roman" w:hAnsi="Times New Roman" w:cs="Times New Roman"/>
            <w:bCs/>
            <w:sz w:val="22"/>
            <w:szCs w:val="22"/>
            <w:rPrChange w:id="5426"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427" w:author="Agate Publishing" w:date="2019-08-26T15:39:00Z">
            <w:rPr>
              <w:rFonts w:ascii="Times New Roman" w:hAnsi="Times New Roman" w:cs="Times New Roman"/>
              <w:bCs/>
              <w:sz w:val="22"/>
              <w:szCs w:val="22"/>
            </w:rPr>
          </w:rPrChange>
        </w:rPr>
        <w:t xml:space="preserve"> 5,572 units </w:t>
      </w:r>
    </w:p>
    <w:p w14:paraId="3F7F542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28" w:author="Agate Publishing" w:date="2019-08-26T15:39:00Z">
            <w:rPr>
              <w:rFonts w:ascii="Times New Roman" w:hAnsi="Times New Roman" w:cs="Times New Roman"/>
              <w:bCs/>
              <w:sz w:val="22"/>
              <w:szCs w:val="22"/>
            </w:rPr>
          </w:rPrChange>
        </w:rPr>
      </w:pPr>
      <w:del w:id="5429" w:author="Jeannie's Laptop" w:date="2019-07-22T16:57:00Z">
        <w:r w:rsidRPr="00063AAB" w:rsidDel="00677946">
          <w:rPr>
            <w:rFonts w:ascii="Times New Roman" w:hAnsi="Times New Roman" w:cs="Times New Roman"/>
            <w:bCs/>
            <w:sz w:val="22"/>
            <w:szCs w:val="22"/>
            <w:rPrChange w:id="5430" w:author="Agate Publishing" w:date="2019-08-26T15:39:00Z">
              <w:rPr>
                <w:rFonts w:ascii="Times New Roman" w:hAnsi="Times New Roman" w:cs="Times New Roman"/>
                <w:bCs/>
                <w:sz w:val="22"/>
                <w:szCs w:val="22"/>
              </w:rPr>
            </w:rPrChange>
          </w:rPr>
          <w:delText>c.</w:delText>
        </w:r>
      </w:del>
      <w:ins w:id="5431" w:author="Jeannie's Laptop" w:date="2019-07-22T16:57:00Z">
        <w:r w:rsidR="00677946" w:rsidRPr="00063AAB">
          <w:rPr>
            <w:rFonts w:ascii="Times New Roman" w:hAnsi="Times New Roman" w:cs="Times New Roman"/>
            <w:bCs/>
            <w:sz w:val="22"/>
            <w:szCs w:val="22"/>
            <w:rPrChange w:id="5432"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5433" w:author="Agate Publishing" w:date="2019-08-26T15:39:00Z">
            <w:rPr>
              <w:rFonts w:ascii="Times New Roman" w:hAnsi="Times New Roman" w:cs="Times New Roman"/>
              <w:bCs/>
              <w:sz w:val="22"/>
              <w:szCs w:val="22"/>
            </w:rPr>
          </w:rPrChange>
        </w:rPr>
        <w:t xml:space="preserve"> $3,361,896</w:t>
      </w:r>
    </w:p>
    <w:p w14:paraId="12CC3C3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34" w:author="Agate Publishing" w:date="2019-08-26T15:39:00Z">
            <w:rPr>
              <w:rFonts w:ascii="Times New Roman" w:hAnsi="Times New Roman" w:cs="Times New Roman"/>
              <w:bCs/>
              <w:sz w:val="22"/>
              <w:szCs w:val="22"/>
            </w:rPr>
          </w:rPrChange>
        </w:rPr>
      </w:pPr>
    </w:p>
    <w:p w14:paraId="402F51AA"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5435" w:author="Agate Publishing" w:date="2019-08-26T15:39:00Z">
            <w:rPr>
              <w:rFonts w:ascii="Times New Roman" w:hAnsi="Times New Roman" w:cs="Times New Roman"/>
              <w:bCs/>
              <w:sz w:val="22"/>
              <w:szCs w:val="22"/>
            </w:rPr>
          </w:rPrChange>
        </w:rPr>
      </w:pPr>
      <w:del w:id="5436" w:author="Jeannie's Laptop" w:date="2019-07-22T16:56:00Z">
        <w:r w:rsidRPr="00063AAB" w:rsidDel="00677946">
          <w:rPr>
            <w:rFonts w:ascii="Times New Roman" w:hAnsi="Times New Roman" w:cs="Times New Roman"/>
            <w:bCs/>
            <w:sz w:val="22"/>
            <w:szCs w:val="22"/>
            <w:rPrChange w:id="5437" w:author="Agate Publishing" w:date="2019-08-26T15:39:00Z">
              <w:rPr>
                <w:rFonts w:ascii="Times New Roman" w:hAnsi="Times New Roman" w:cs="Times New Roman"/>
                <w:bCs/>
                <w:sz w:val="22"/>
                <w:szCs w:val="22"/>
              </w:rPr>
            </w:rPrChange>
          </w:rPr>
          <w:delText>Explanation</w:delText>
        </w:r>
      </w:del>
      <w:ins w:id="5438" w:author="Jeannie's Laptop" w:date="2019-07-22T17:09:00Z">
        <w:r w:rsidR="00DA5C1F" w:rsidRPr="00063AAB">
          <w:rPr>
            <w:rFonts w:ascii="Times New Roman" w:hAnsi="Times New Roman" w:cs="Times New Roman"/>
            <w:bCs/>
            <w:sz w:val="22"/>
            <w:szCs w:val="22"/>
            <w:rPrChange w:id="5439" w:author="Agate Publishing" w:date="2019-08-26T15:39:00Z">
              <w:rPr>
                <w:rFonts w:ascii="Times New Roman" w:hAnsi="Times New Roman" w:cs="Times New Roman"/>
                <w:bCs/>
                <w:sz w:val="22"/>
                <w:szCs w:val="22"/>
              </w:rPr>
            </w:rPrChange>
          </w:rPr>
          <w:t>Feedback:</w:t>
        </w:r>
      </w:ins>
    </w:p>
    <w:p w14:paraId="725CC35E" w14:textId="77777777" w:rsidR="00302399" w:rsidRPr="00063AAB" w:rsidRDefault="00DD0F5F" w:rsidP="002217A9">
      <w:pPr>
        <w:pStyle w:val="BodyText"/>
        <w:kinsoku w:val="0"/>
        <w:overflowPunct w:val="0"/>
        <w:ind w:left="0"/>
        <w:rPr>
          <w:rFonts w:ascii="Times New Roman" w:hAnsi="Times New Roman" w:cs="Times New Roman"/>
          <w:bCs/>
          <w:sz w:val="22"/>
          <w:szCs w:val="22"/>
          <w:rPrChange w:id="5440" w:author="Agate Publishing" w:date="2019-08-26T15:39:00Z">
            <w:rPr>
              <w:rFonts w:ascii="Times New Roman" w:hAnsi="Times New Roman" w:cs="Times New Roman"/>
              <w:bCs/>
              <w:sz w:val="22"/>
              <w:szCs w:val="22"/>
            </w:rPr>
          </w:rPrChange>
        </w:rPr>
      </w:pPr>
      <w:del w:id="5441" w:author="Jeannie's Laptop" w:date="2019-07-22T17:09:00Z">
        <w:r w:rsidRPr="00063AAB" w:rsidDel="00DA5C1F">
          <w:rPr>
            <w:rFonts w:ascii="Times New Roman" w:hAnsi="Times New Roman" w:cs="Times New Roman"/>
            <w:bCs/>
            <w:sz w:val="22"/>
            <w:szCs w:val="22"/>
            <w:rPrChange w:id="5442" w:author="Agate Publishing" w:date="2019-08-26T15:39:00Z">
              <w:rPr>
                <w:rFonts w:ascii="Times New Roman" w:hAnsi="Times New Roman" w:cs="Times New Roman"/>
                <w:bCs/>
                <w:sz w:val="22"/>
                <w:szCs w:val="22"/>
              </w:rPr>
            </w:rPrChange>
          </w:rPr>
          <w:delText xml:space="preserve"> </w:delText>
        </w:r>
      </w:del>
      <w:r w:rsidR="00302399" w:rsidRPr="00063AAB">
        <w:rPr>
          <w:rFonts w:ascii="Times New Roman" w:hAnsi="Times New Roman" w:cs="Times New Roman"/>
          <w:bCs/>
          <w:sz w:val="22"/>
          <w:szCs w:val="22"/>
          <w:rPrChange w:id="5443" w:author="Agate Publishing" w:date="2019-08-26T15:39:00Z">
            <w:rPr>
              <w:rFonts w:ascii="Times New Roman" w:hAnsi="Times New Roman" w:cs="Times New Roman"/>
              <w:bCs/>
              <w:sz w:val="22"/>
              <w:szCs w:val="22"/>
            </w:rPr>
          </w:rPrChange>
        </w:rPr>
        <w:t>(</w:t>
      </w:r>
      <w:del w:id="5444" w:author="Jeannie's Laptop" w:date="2019-07-22T17:09:00Z">
        <w:r w:rsidR="00302399" w:rsidRPr="00063AAB" w:rsidDel="00DA5C1F">
          <w:rPr>
            <w:rFonts w:ascii="Times New Roman" w:hAnsi="Times New Roman" w:cs="Times New Roman"/>
            <w:bCs/>
            <w:sz w:val="22"/>
            <w:szCs w:val="22"/>
            <w:rPrChange w:id="5445" w:author="Agate Publishing" w:date="2019-08-26T15:39:00Z">
              <w:rPr>
                <w:rFonts w:ascii="Times New Roman" w:hAnsi="Times New Roman" w:cs="Times New Roman"/>
                <w:bCs/>
                <w:sz w:val="22"/>
                <w:szCs w:val="22"/>
              </w:rPr>
            </w:rPrChange>
          </w:rPr>
          <w:delText>a</w:delText>
        </w:r>
      </w:del>
      <w:ins w:id="5446" w:author="Jeannie's Laptop" w:date="2019-07-22T17:09:00Z">
        <w:r w:rsidR="00DA5C1F" w:rsidRPr="00063AAB">
          <w:rPr>
            <w:rFonts w:ascii="Times New Roman" w:hAnsi="Times New Roman" w:cs="Times New Roman"/>
            <w:bCs/>
            <w:sz w:val="22"/>
            <w:szCs w:val="22"/>
            <w:rPrChange w:id="5447" w:author="Agate Publishing" w:date="2019-08-26T15:39:00Z">
              <w:rPr>
                <w:rFonts w:ascii="Times New Roman" w:hAnsi="Times New Roman" w:cs="Times New Roman"/>
                <w:bCs/>
                <w:sz w:val="22"/>
                <w:szCs w:val="22"/>
              </w:rPr>
            </w:rPrChange>
          </w:rPr>
          <w:t>A</w:t>
        </w:r>
      </w:ins>
      <w:r w:rsidR="00302399" w:rsidRPr="00063AAB">
        <w:rPr>
          <w:rFonts w:ascii="Times New Roman" w:hAnsi="Times New Roman" w:cs="Times New Roman"/>
          <w:bCs/>
          <w:sz w:val="22"/>
          <w:szCs w:val="22"/>
          <w:rPrChange w:id="5448" w:author="Agate Publishing" w:date="2019-08-26T15:39:00Z">
            <w:rPr>
              <w:rFonts w:ascii="Times New Roman" w:hAnsi="Times New Roman" w:cs="Times New Roman"/>
              <w:bCs/>
              <w:sz w:val="22"/>
              <w:szCs w:val="22"/>
            </w:rPr>
          </w:rPrChange>
        </w:rPr>
        <w:t xml:space="preserve">) $212 sales price − $128 variable cost per unit = $84 </w:t>
      </w:r>
    </w:p>
    <w:p w14:paraId="6BBFDA7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4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450" w:author="Agate Publishing" w:date="2019-08-26T15:39:00Z">
            <w:rPr>
              <w:rFonts w:ascii="Times New Roman" w:hAnsi="Times New Roman" w:cs="Times New Roman"/>
              <w:bCs/>
              <w:sz w:val="22"/>
              <w:szCs w:val="22"/>
            </w:rPr>
          </w:rPrChange>
        </w:rPr>
        <w:t>(</w:t>
      </w:r>
      <w:del w:id="5451" w:author="Jeannie's Laptop" w:date="2019-07-22T17:09:00Z">
        <w:r w:rsidRPr="00063AAB" w:rsidDel="00DA5C1F">
          <w:rPr>
            <w:rFonts w:ascii="Times New Roman" w:hAnsi="Times New Roman" w:cs="Times New Roman"/>
            <w:bCs/>
            <w:sz w:val="22"/>
            <w:szCs w:val="22"/>
            <w:rPrChange w:id="5452" w:author="Agate Publishing" w:date="2019-08-26T15:39:00Z">
              <w:rPr>
                <w:rFonts w:ascii="Times New Roman" w:hAnsi="Times New Roman" w:cs="Times New Roman"/>
                <w:bCs/>
                <w:sz w:val="22"/>
                <w:szCs w:val="22"/>
              </w:rPr>
            </w:rPrChange>
          </w:rPr>
          <w:delText>b</w:delText>
        </w:r>
      </w:del>
      <w:ins w:id="5453" w:author="Jeannie's Laptop" w:date="2019-07-22T17:09:00Z">
        <w:r w:rsidR="00DA5C1F" w:rsidRPr="00063AAB">
          <w:rPr>
            <w:rFonts w:ascii="Times New Roman" w:hAnsi="Times New Roman" w:cs="Times New Roman"/>
            <w:bCs/>
            <w:sz w:val="22"/>
            <w:szCs w:val="22"/>
            <w:rPrChange w:id="5454"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455" w:author="Agate Publishing" w:date="2019-08-26T15:39:00Z">
            <w:rPr>
              <w:rFonts w:ascii="Times New Roman" w:hAnsi="Times New Roman" w:cs="Times New Roman"/>
              <w:bCs/>
              <w:sz w:val="22"/>
              <w:szCs w:val="22"/>
            </w:rPr>
          </w:rPrChange>
        </w:rPr>
        <w:t>) $468,000 ÷ $84 = $5,572 units</w:t>
      </w:r>
    </w:p>
    <w:p w14:paraId="3A2D080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5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457" w:author="Agate Publishing" w:date="2019-08-26T15:39:00Z">
            <w:rPr>
              <w:rFonts w:ascii="Times New Roman" w:hAnsi="Times New Roman" w:cs="Times New Roman"/>
              <w:bCs/>
              <w:sz w:val="22"/>
              <w:szCs w:val="22"/>
            </w:rPr>
          </w:rPrChange>
        </w:rPr>
        <w:t>(</w:t>
      </w:r>
      <w:del w:id="5458" w:author="Jeannie's Laptop" w:date="2019-07-22T17:09:00Z">
        <w:r w:rsidRPr="00063AAB" w:rsidDel="00DA5C1F">
          <w:rPr>
            <w:rFonts w:ascii="Times New Roman" w:hAnsi="Times New Roman" w:cs="Times New Roman"/>
            <w:bCs/>
            <w:sz w:val="22"/>
            <w:szCs w:val="22"/>
            <w:rPrChange w:id="5459" w:author="Agate Publishing" w:date="2019-08-26T15:39:00Z">
              <w:rPr>
                <w:rFonts w:ascii="Times New Roman" w:hAnsi="Times New Roman" w:cs="Times New Roman"/>
                <w:bCs/>
                <w:sz w:val="22"/>
                <w:szCs w:val="22"/>
              </w:rPr>
            </w:rPrChange>
          </w:rPr>
          <w:delText>c</w:delText>
        </w:r>
      </w:del>
      <w:ins w:id="5460" w:author="Jeannie's Laptop" w:date="2019-07-22T17:09:00Z">
        <w:r w:rsidR="00DA5C1F" w:rsidRPr="00063AAB">
          <w:rPr>
            <w:rFonts w:ascii="Times New Roman" w:hAnsi="Times New Roman" w:cs="Times New Roman"/>
            <w:bCs/>
            <w:sz w:val="22"/>
            <w:szCs w:val="22"/>
            <w:rPrChange w:id="5461"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5462" w:author="Agate Publishing" w:date="2019-08-26T15:39:00Z">
            <w:rPr>
              <w:rFonts w:ascii="Times New Roman" w:hAnsi="Times New Roman" w:cs="Times New Roman"/>
              <w:bCs/>
              <w:sz w:val="22"/>
              <w:szCs w:val="22"/>
            </w:rPr>
          </w:rPrChange>
        </w:rPr>
        <w:t xml:space="preserve">) ($468,000 + $864,000) ÷ $84 = 15,858 units × $212 = </w:t>
      </w:r>
      <w:del w:id="5463" w:author="Jeannie's Laptop" w:date="2019-07-23T11:34:00Z">
        <w:r w:rsidRPr="00063AAB" w:rsidDel="00844697">
          <w:rPr>
            <w:rFonts w:ascii="Times New Roman" w:hAnsi="Times New Roman" w:cs="Times New Roman"/>
            <w:bCs/>
            <w:sz w:val="22"/>
            <w:szCs w:val="22"/>
            <w:rPrChange w:id="5464" w:author="Agate Publishing" w:date="2019-08-26T15:39:00Z">
              <w:rPr>
                <w:rFonts w:ascii="Times New Roman" w:hAnsi="Times New Roman" w:cs="Times New Roman"/>
                <w:bCs/>
                <w:sz w:val="22"/>
                <w:szCs w:val="22"/>
              </w:rPr>
            </w:rPrChange>
          </w:rPr>
          <w:delText xml:space="preserve"> </w:delText>
        </w:r>
      </w:del>
      <w:r w:rsidRPr="00063AAB">
        <w:rPr>
          <w:rFonts w:ascii="Times New Roman" w:hAnsi="Times New Roman" w:cs="Times New Roman"/>
          <w:bCs/>
          <w:sz w:val="22"/>
          <w:szCs w:val="22"/>
          <w:rPrChange w:id="5465" w:author="Agate Publishing" w:date="2019-08-26T15:39:00Z">
            <w:rPr>
              <w:rFonts w:ascii="Times New Roman" w:hAnsi="Times New Roman" w:cs="Times New Roman"/>
              <w:bCs/>
              <w:sz w:val="22"/>
              <w:szCs w:val="22"/>
            </w:rPr>
          </w:rPrChange>
        </w:rPr>
        <w:t>$3,361,896</w:t>
      </w:r>
    </w:p>
    <w:p w14:paraId="6C99FE09" w14:textId="77777777" w:rsidR="00DA5C1F" w:rsidRPr="00063AAB" w:rsidRDefault="00DA5C1F" w:rsidP="002217A9">
      <w:pPr>
        <w:pStyle w:val="BodyText"/>
        <w:kinsoku w:val="0"/>
        <w:overflowPunct w:val="0"/>
        <w:ind w:left="0"/>
        <w:rPr>
          <w:ins w:id="5466" w:author="Jeannie's Laptop" w:date="2019-07-22T17:09:00Z"/>
          <w:rFonts w:ascii="Times New Roman" w:hAnsi="Times New Roman" w:cs="Times New Roman"/>
          <w:bCs/>
          <w:sz w:val="22"/>
          <w:szCs w:val="22"/>
          <w:rPrChange w:id="5467" w:author="Agate Publishing" w:date="2019-08-26T15:39:00Z">
            <w:rPr>
              <w:ins w:id="5468" w:author="Jeannie's Laptop" w:date="2019-07-22T17:09:00Z"/>
              <w:rFonts w:ascii="Times New Roman" w:hAnsi="Times New Roman" w:cs="Times New Roman"/>
              <w:bCs/>
              <w:sz w:val="22"/>
              <w:szCs w:val="22"/>
            </w:rPr>
          </w:rPrChange>
        </w:rPr>
      </w:pPr>
    </w:p>
    <w:p w14:paraId="6AB3850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6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470" w:author="Agate Publishing" w:date="2019-08-26T15:39:00Z">
            <w:rPr>
              <w:rFonts w:ascii="Times New Roman" w:hAnsi="Times New Roman" w:cs="Times New Roman"/>
              <w:bCs/>
              <w:sz w:val="22"/>
              <w:szCs w:val="22"/>
            </w:rPr>
          </w:rPrChange>
        </w:rPr>
        <w:t xml:space="preserve">AACSB: Analytical Thinking </w:t>
      </w:r>
    </w:p>
    <w:p w14:paraId="0403046F"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7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472" w:author="Agate Publishing" w:date="2019-08-26T15:39:00Z">
            <w:rPr>
              <w:rFonts w:ascii="Times New Roman" w:hAnsi="Times New Roman" w:cs="Times New Roman"/>
              <w:bCs/>
              <w:sz w:val="22"/>
              <w:szCs w:val="22"/>
            </w:rPr>
          </w:rPrChange>
        </w:rPr>
        <w:t xml:space="preserve">AICPA: BB Critical Thinking </w:t>
      </w:r>
    </w:p>
    <w:p w14:paraId="02CDD43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7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474" w:author="Agate Publishing" w:date="2019-08-26T15:39:00Z">
            <w:rPr>
              <w:rFonts w:ascii="Times New Roman" w:hAnsi="Times New Roman" w:cs="Times New Roman"/>
              <w:bCs/>
              <w:sz w:val="22"/>
              <w:szCs w:val="22"/>
            </w:rPr>
          </w:rPrChange>
        </w:rPr>
        <w:t>AICPA: FN Measurement</w:t>
      </w:r>
    </w:p>
    <w:p w14:paraId="2D531D2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7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476" w:author="Agate Publishing" w:date="2019-08-26T15:39:00Z">
            <w:rPr>
              <w:rFonts w:ascii="Times New Roman" w:hAnsi="Times New Roman" w:cs="Times New Roman"/>
              <w:bCs/>
              <w:sz w:val="22"/>
              <w:szCs w:val="22"/>
            </w:rPr>
          </w:rPrChange>
        </w:rPr>
        <w:t xml:space="preserve">Blooms: Apply </w:t>
      </w:r>
    </w:p>
    <w:p w14:paraId="6892D6A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7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478" w:author="Agate Publishing" w:date="2019-08-26T15:39:00Z">
            <w:rPr>
              <w:rFonts w:ascii="Times New Roman" w:hAnsi="Times New Roman" w:cs="Times New Roman"/>
              <w:bCs/>
              <w:sz w:val="22"/>
              <w:szCs w:val="22"/>
            </w:rPr>
          </w:rPrChange>
        </w:rPr>
        <w:t>Difficulty: 2 Medium</w:t>
      </w:r>
    </w:p>
    <w:p w14:paraId="6440F7C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7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480" w:author="Agate Publishing" w:date="2019-08-26T15:39:00Z">
            <w:rPr>
              <w:rFonts w:ascii="Times New Roman" w:hAnsi="Times New Roman" w:cs="Times New Roman"/>
              <w:bCs/>
              <w:sz w:val="22"/>
              <w:szCs w:val="22"/>
            </w:rPr>
          </w:rPrChange>
        </w:rPr>
        <w:t xml:space="preserve">Learning Objective: 20-04 Compute contribution margin and explain its usefulness. </w:t>
      </w:r>
    </w:p>
    <w:p w14:paraId="2B6EF2A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8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482" w:author="Agate Publishing" w:date="2019-08-26T15:39:00Z">
            <w:rPr>
              <w:rFonts w:ascii="Times New Roman" w:hAnsi="Times New Roman" w:cs="Times New Roman"/>
              <w:bCs/>
              <w:sz w:val="22"/>
              <w:szCs w:val="22"/>
            </w:rPr>
          </w:rPrChange>
        </w:rPr>
        <w:t>Learning Objective: 20-05 Determine the sales volume required to earn a desired level of operating income.</w:t>
      </w:r>
    </w:p>
    <w:p w14:paraId="5A5FA43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8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484" w:author="Agate Publishing" w:date="2019-08-26T15:39:00Z">
            <w:rPr>
              <w:rFonts w:ascii="Times New Roman" w:hAnsi="Times New Roman" w:cs="Times New Roman"/>
              <w:bCs/>
              <w:sz w:val="22"/>
              <w:szCs w:val="22"/>
            </w:rPr>
          </w:rPrChange>
        </w:rPr>
        <w:t xml:space="preserve">Topic: Contribution Margin: A Key Relationship </w:t>
      </w:r>
    </w:p>
    <w:p w14:paraId="222BD0FC"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48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486" w:author="Agate Publishing" w:date="2019-08-26T15:39:00Z">
            <w:rPr>
              <w:rFonts w:ascii="Times New Roman" w:hAnsi="Times New Roman" w:cs="Times New Roman"/>
              <w:bCs/>
              <w:sz w:val="22"/>
              <w:szCs w:val="22"/>
            </w:rPr>
          </w:rPrChange>
        </w:rPr>
        <w:t>Topic: How Many Units Must We Sell?</w:t>
      </w:r>
    </w:p>
    <w:p w14:paraId="05FD28D2" w14:textId="77777777" w:rsidR="00302399" w:rsidRPr="00063AAB" w:rsidRDefault="00302399" w:rsidP="002217A9">
      <w:pPr>
        <w:pStyle w:val="BodyText"/>
        <w:kinsoku w:val="0"/>
        <w:overflowPunct w:val="0"/>
        <w:ind w:left="0"/>
        <w:rPr>
          <w:ins w:id="5487" w:author="Jeannie's Laptop" w:date="2019-07-22T17:10:00Z"/>
          <w:rFonts w:ascii="Times New Roman" w:hAnsi="Times New Roman" w:cs="Times New Roman"/>
          <w:bCs/>
          <w:sz w:val="22"/>
          <w:szCs w:val="22"/>
          <w:rPrChange w:id="5488" w:author="Agate Publishing" w:date="2019-08-26T15:39:00Z">
            <w:rPr>
              <w:ins w:id="5489" w:author="Jeannie's Laptop" w:date="2019-07-22T17:10:00Z"/>
              <w:rFonts w:ascii="Times New Roman" w:hAnsi="Times New Roman" w:cs="Times New Roman"/>
              <w:bCs/>
              <w:sz w:val="22"/>
              <w:szCs w:val="22"/>
            </w:rPr>
          </w:rPrChange>
        </w:rPr>
      </w:pPr>
    </w:p>
    <w:p w14:paraId="5C13A886" w14:textId="77777777" w:rsidR="00DA5C1F" w:rsidRPr="00063AAB" w:rsidRDefault="00DA5C1F" w:rsidP="002217A9">
      <w:pPr>
        <w:pStyle w:val="BodyText"/>
        <w:kinsoku w:val="0"/>
        <w:overflowPunct w:val="0"/>
        <w:ind w:left="0"/>
        <w:rPr>
          <w:rFonts w:ascii="Times New Roman" w:hAnsi="Times New Roman" w:cs="Times New Roman"/>
          <w:bCs/>
          <w:sz w:val="22"/>
          <w:szCs w:val="22"/>
          <w:rPrChange w:id="5490" w:author="Agate Publishing" w:date="2019-08-26T15:39:00Z">
            <w:rPr>
              <w:rFonts w:ascii="Times New Roman" w:hAnsi="Times New Roman" w:cs="Times New Roman"/>
              <w:bCs/>
              <w:sz w:val="22"/>
              <w:szCs w:val="22"/>
            </w:rPr>
          </w:rPrChange>
        </w:rPr>
      </w:pPr>
    </w:p>
    <w:p w14:paraId="79350B45" w14:textId="77777777" w:rsidR="00302399" w:rsidRPr="00063AAB" w:rsidDel="00DA5C1F" w:rsidRDefault="00302399" w:rsidP="002217A9">
      <w:pPr>
        <w:pStyle w:val="BodyText"/>
        <w:kinsoku w:val="0"/>
        <w:overflowPunct w:val="0"/>
        <w:ind w:left="0"/>
        <w:rPr>
          <w:del w:id="5491" w:author="Jeannie's Laptop" w:date="2019-07-22T17:09:00Z"/>
          <w:rFonts w:ascii="Times New Roman" w:hAnsi="Times New Roman" w:cs="Times New Roman"/>
          <w:bCs/>
          <w:sz w:val="22"/>
          <w:szCs w:val="22"/>
          <w:rPrChange w:id="5492" w:author="Agate Publishing" w:date="2019-08-26T15:39:00Z">
            <w:rPr>
              <w:del w:id="5493" w:author="Jeannie's Laptop" w:date="2019-07-22T17:09:00Z"/>
              <w:rFonts w:ascii="Times New Roman" w:hAnsi="Times New Roman" w:cs="Times New Roman"/>
              <w:bCs/>
              <w:sz w:val="22"/>
              <w:szCs w:val="22"/>
            </w:rPr>
          </w:rPrChange>
        </w:rPr>
      </w:pPr>
      <w:r w:rsidRPr="00063AAB">
        <w:rPr>
          <w:rFonts w:ascii="Times New Roman" w:hAnsi="Times New Roman" w:cs="Times New Roman"/>
          <w:bCs/>
          <w:sz w:val="22"/>
          <w:szCs w:val="22"/>
          <w:rPrChange w:id="5494" w:author="Agate Publishing" w:date="2019-08-26T15:39:00Z">
            <w:rPr>
              <w:rFonts w:ascii="Times New Roman" w:hAnsi="Times New Roman" w:cs="Times New Roman"/>
              <w:bCs/>
              <w:sz w:val="22"/>
              <w:szCs w:val="22"/>
            </w:rPr>
          </w:rPrChange>
        </w:rPr>
        <w:t xml:space="preserve">109. </w:t>
      </w:r>
      <w:del w:id="5495" w:author="Jeannie's Laptop" w:date="2019-07-22T17:09:00Z">
        <w:r w:rsidRPr="00063AAB" w:rsidDel="00DA5C1F">
          <w:rPr>
            <w:rFonts w:ascii="Times New Roman" w:hAnsi="Times New Roman" w:cs="Times New Roman"/>
            <w:bCs/>
            <w:sz w:val="22"/>
            <w:szCs w:val="22"/>
            <w:rPrChange w:id="5496" w:author="Agate Publishing" w:date="2019-08-26T15:39:00Z">
              <w:rPr>
                <w:rFonts w:ascii="Times New Roman" w:hAnsi="Times New Roman" w:cs="Times New Roman"/>
                <w:bCs/>
                <w:sz w:val="22"/>
                <w:szCs w:val="22"/>
              </w:rPr>
            </w:rPrChange>
          </w:rPr>
          <w:delText>Cost-volume-profit relationships</w:delText>
        </w:r>
      </w:del>
    </w:p>
    <w:p w14:paraId="02FE5A2B" w14:textId="77777777" w:rsidR="00302399" w:rsidRPr="00063AAB" w:rsidDel="00DA5C1F" w:rsidRDefault="00302399" w:rsidP="002217A9">
      <w:pPr>
        <w:pStyle w:val="BodyText"/>
        <w:kinsoku w:val="0"/>
        <w:overflowPunct w:val="0"/>
        <w:ind w:left="0"/>
        <w:rPr>
          <w:del w:id="5497" w:author="Jeannie's Laptop" w:date="2019-07-22T17:09:00Z"/>
          <w:rFonts w:ascii="Times New Roman" w:hAnsi="Times New Roman" w:cs="Times New Roman"/>
          <w:bCs/>
          <w:sz w:val="22"/>
          <w:szCs w:val="22"/>
          <w:rPrChange w:id="5498" w:author="Agate Publishing" w:date="2019-08-26T15:39:00Z">
            <w:rPr>
              <w:del w:id="5499" w:author="Jeannie's Laptop" w:date="2019-07-22T17:09:00Z"/>
              <w:rFonts w:ascii="Times New Roman" w:hAnsi="Times New Roman" w:cs="Times New Roman"/>
              <w:bCs/>
              <w:sz w:val="22"/>
              <w:szCs w:val="22"/>
            </w:rPr>
          </w:rPrChange>
        </w:rPr>
      </w:pPr>
    </w:p>
    <w:p w14:paraId="72D5E016" w14:textId="77777777" w:rsidR="00302399" w:rsidRPr="00063AAB" w:rsidDel="00DA5C1F" w:rsidRDefault="00302399" w:rsidP="002217A9">
      <w:pPr>
        <w:pStyle w:val="BodyText"/>
        <w:kinsoku w:val="0"/>
        <w:overflowPunct w:val="0"/>
        <w:ind w:left="0"/>
        <w:rPr>
          <w:del w:id="5500" w:author="Jeannie's Laptop" w:date="2019-07-22T17:09:00Z"/>
          <w:rFonts w:ascii="Times New Roman" w:hAnsi="Times New Roman" w:cs="Times New Roman"/>
          <w:bCs/>
          <w:sz w:val="22"/>
          <w:szCs w:val="22"/>
          <w:rPrChange w:id="5501" w:author="Agate Publishing" w:date="2019-08-26T15:39:00Z">
            <w:rPr>
              <w:del w:id="5502" w:author="Jeannie's Laptop" w:date="2019-07-22T17:09:00Z"/>
              <w:rFonts w:ascii="Times New Roman" w:hAnsi="Times New Roman" w:cs="Times New Roman"/>
              <w:bCs/>
              <w:sz w:val="22"/>
              <w:szCs w:val="22"/>
            </w:rPr>
          </w:rPrChange>
        </w:rPr>
      </w:pPr>
    </w:p>
    <w:p w14:paraId="12029C3E" w14:textId="77777777" w:rsidR="00677946" w:rsidRPr="00063AAB" w:rsidRDefault="00302399" w:rsidP="002217A9">
      <w:pPr>
        <w:pStyle w:val="BodyText"/>
        <w:kinsoku w:val="0"/>
        <w:overflowPunct w:val="0"/>
        <w:ind w:left="0"/>
        <w:rPr>
          <w:ins w:id="5503" w:author="Jeannie's Laptop" w:date="2019-07-22T17:03:00Z"/>
          <w:rFonts w:ascii="Times New Roman" w:hAnsi="Times New Roman" w:cs="Times New Roman"/>
          <w:bCs/>
          <w:sz w:val="22"/>
          <w:szCs w:val="22"/>
          <w:rPrChange w:id="5504" w:author="Agate Publishing" w:date="2019-08-26T15:39:00Z">
            <w:rPr>
              <w:ins w:id="5505" w:author="Jeannie's Laptop" w:date="2019-07-22T17:03:00Z"/>
              <w:rFonts w:ascii="Times New Roman" w:hAnsi="Times New Roman" w:cs="Times New Roman"/>
              <w:bCs/>
              <w:sz w:val="22"/>
              <w:szCs w:val="22"/>
            </w:rPr>
          </w:rPrChange>
        </w:rPr>
      </w:pPr>
      <w:r w:rsidRPr="00063AAB">
        <w:rPr>
          <w:rFonts w:ascii="Times New Roman" w:hAnsi="Times New Roman" w:cs="Times New Roman"/>
          <w:bCs/>
          <w:sz w:val="22"/>
          <w:szCs w:val="22"/>
          <w:rPrChange w:id="5506" w:author="Agate Publishing" w:date="2019-08-26T15:39:00Z">
            <w:rPr>
              <w:rFonts w:ascii="Times New Roman" w:hAnsi="Times New Roman" w:cs="Times New Roman"/>
              <w:bCs/>
              <w:sz w:val="22"/>
              <w:szCs w:val="22"/>
            </w:rPr>
          </w:rPrChange>
        </w:rPr>
        <w:t xml:space="preserve">Spotless, Inc., sells only one product. The sales price per unit is $50, with variable cost per unit of $40. Fixed costs are $60,000 per month. Maximum capacity is 34,000 units per month. </w:t>
      </w:r>
    </w:p>
    <w:p w14:paraId="09309E77" w14:textId="77777777" w:rsidR="00677946" w:rsidRPr="00063AAB" w:rsidRDefault="00677946" w:rsidP="002217A9">
      <w:pPr>
        <w:pStyle w:val="BodyText"/>
        <w:kinsoku w:val="0"/>
        <w:overflowPunct w:val="0"/>
        <w:ind w:left="0"/>
        <w:rPr>
          <w:ins w:id="5507" w:author="Jeannie's Laptop" w:date="2019-07-22T17:03:00Z"/>
          <w:rFonts w:ascii="Times New Roman" w:hAnsi="Times New Roman" w:cs="Times New Roman"/>
          <w:bCs/>
          <w:sz w:val="22"/>
          <w:szCs w:val="22"/>
          <w:rPrChange w:id="5508" w:author="Agate Publishing" w:date="2019-08-26T15:39:00Z">
            <w:rPr>
              <w:ins w:id="5509" w:author="Jeannie's Laptop" w:date="2019-07-22T17:03:00Z"/>
              <w:rFonts w:ascii="Times New Roman" w:hAnsi="Times New Roman" w:cs="Times New Roman"/>
              <w:bCs/>
              <w:sz w:val="22"/>
              <w:szCs w:val="22"/>
            </w:rPr>
          </w:rPrChange>
        </w:rPr>
      </w:pPr>
    </w:p>
    <w:p w14:paraId="293BE797" w14:textId="77777777" w:rsidR="00677946" w:rsidRPr="00063AAB" w:rsidRDefault="00677946" w:rsidP="002217A9">
      <w:pPr>
        <w:pStyle w:val="BodyText"/>
        <w:kinsoku w:val="0"/>
        <w:overflowPunct w:val="0"/>
        <w:ind w:left="0"/>
        <w:rPr>
          <w:ins w:id="5510" w:author="Jeannie's Laptop" w:date="2019-07-22T17:03:00Z"/>
          <w:rFonts w:ascii="Times New Roman" w:hAnsi="Times New Roman" w:cs="Times New Roman"/>
          <w:bCs/>
          <w:sz w:val="22"/>
          <w:szCs w:val="22"/>
          <w:rPrChange w:id="5511" w:author="Agate Publishing" w:date="2019-08-26T15:39:00Z">
            <w:rPr>
              <w:ins w:id="5512" w:author="Jeannie's Laptop" w:date="2019-07-22T17:03:00Z"/>
              <w:rFonts w:ascii="Times New Roman" w:hAnsi="Times New Roman" w:cs="Times New Roman"/>
              <w:bCs/>
              <w:sz w:val="22"/>
              <w:szCs w:val="22"/>
            </w:rPr>
          </w:rPrChange>
        </w:rPr>
      </w:pPr>
      <w:ins w:id="5513" w:author="Jeannie's Laptop" w:date="2019-07-22T17:03:00Z">
        <w:r w:rsidRPr="00063AAB">
          <w:rPr>
            <w:rFonts w:ascii="Times New Roman" w:hAnsi="Times New Roman" w:cs="Times New Roman"/>
            <w:bCs/>
            <w:sz w:val="22"/>
            <w:szCs w:val="22"/>
            <w:rPrChange w:id="5514" w:author="Agate Publishing" w:date="2019-08-26T15:39:00Z">
              <w:rPr>
                <w:rFonts w:ascii="Times New Roman" w:hAnsi="Times New Roman" w:cs="Times New Roman"/>
                <w:bCs/>
                <w:sz w:val="22"/>
                <w:szCs w:val="22"/>
              </w:rPr>
            </w:rPrChange>
          </w:rPr>
          <w:t>Instructions:</w:t>
        </w:r>
      </w:ins>
    </w:p>
    <w:p w14:paraId="7A3053B5" w14:textId="77777777" w:rsidR="00302399" w:rsidRPr="00063AAB" w:rsidDel="00677946" w:rsidRDefault="00302399" w:rsidP="002217A9">
      <w:pPr>
        <w:pStyle w:val="BodyText"/>
        <w:kinsoku w:val="0"/>
        <w:overflowPunct w:val="0"/>
        <w:ind w:left="0"/>
        <w:rPr>
          <w:del w:id="5515" w:author="Jeannie's Laptop" w:date="2019-07-22T17:03:00Z"/>
          <w:rFonts w:ascii="Times New Roman" w:hAnsi="Times New Roman" w:cs="Times New Roman"/>
          <w:bCs/>
          <w:sz w:val="22"/>
          <w:szCs w:val="22"/>
          <w:rPrChange w:id="5516" w:author="Agate Publishing" w:date="2019-08-26T15:39:00Z">
            <w:rPr>
              <w:del w:id="5517" w:author="Jeannie's Laptop" w:date="2019-07-22T17:03:00Z"/>
              <w:rFonts w:ascii="Times New Roman" w:hAnsi="Times New Roman" w:cs="Times New Roman"/>
              <w:bCs/>
              <w:sz w:val="22"/>
              <w:szCs w:val="22"/>
            </w:rPr>
          </w:rPrChange>
        </w:rPr>
      </w:pPr>
      <w:r w:rsidRPr="00063AAB">
        <w:rPr>
          <w:rFonts w:ascii="Times New Roman" w:hAnsi="Times New Roman" w:cs="Times New Roman"/>
          <w:bCs/>
          <w:sz w:val="22"/>
          <w:szCs w:val="22"/>
          <w:rPrChange w:id="5518" w:author="Agate Publishing" w:date="2019-08-26T15:39:00Z">
            <w:rPr>
              <w:rFonts w:ascii="Times New Roman" w:hAnsi="Times New Roman" w:cs="Times New Roman"/>
              <w:bCs/>
              <w:sz w:val="22"/>
              <w:szCs w:val="22"/>
            </w:rPr>
          </w:rPrChange>
        </w:rPr>
        <w:t>Answer the following questions:</w:t>
      </w:r>
    </w:p>
    <w:p w14:paraId="2B084E6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519" w:author="Agate Publishing" w:date="2019-08-26T15:39:00Z">
            <w:rPr>
              <w:rFonts w:ascii="Times New Roman" w:hAnsi="Times New Roman" w:cs="Times New Roman"/>
              <w:bCs/>
              <w:sz w:val="22"/>
              <w:szCs w:val="22"/>
            </w:rPr>
          </w:rPrChange>
        </w:rPr>
      </w:pPr>
    </w:p>
    <w:p w14:paraId="78B38A05" w14:textId="77777777" w:rsidR="00302399" w:rsidRPr="00063AAB" w:rsidRDefault="00302399" w:rsidP="002217A9">
      <w:pPr>
        <w:pStyle w:val="BodyText"/>
        <w:tabs>
          <w:tab w:val="left" w:pos="564"/>
          <w:tab w:val="left" w:pos="5194"/>
        </w:tabs>
        <w:kinsoku w:val="0"/>
        <w:overflowPunct w:val="0"/>
        <w:ind w:left="0"/>
        <w:rPr>
          <w:rFonts w:ascii="Times New Roman" w:hAnsi="Times New Roman" w:cs="Times New Roman"/>
          <w:bCs/>
          <w:sz w:val="22"/>
          <w:szCs w:val="22"/>
          <w:rPrChange w:id="552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521" w:author="Agate Publishing" w:date="2019-08-26T15:39:00Z">
            <w:rPr>
              <w:rFonts w:ascii="Times New Roman" w:hAnsi="Times New Roman" w:cs="Times New Roman"/>
              <w:bCs/>
              <w:sz w:val="22"/>
              <w:szCs w:val="22"/>
            </w:rPr>
          </w:rPrChange>
        </w:rPr>
        <w:t>(</w:t>
      </w:r>
      <w:ins w:id="5522" w:author="Jeannie's Laptop" w:date="2019-07-22T17:03:00Z">
        <w:r w:rsidR="00677946" w:rsidRPr="00063AAB">
          <w:rPr>
            <w:rFonts w:ascii="Times New Roman" w:hAnsi="Times New Roman" w:cs="Times New Roman"/>
            <w:bCs/>
            <w:sz w:val="22"/>
            <w:szCs w:val="22"/>
            <w:rPrChange w:id="5523" w:author="Agate Publishing" w:date="2019-08-26T15:39:00Z">
              <w:rPr>
                <w:rFonts w:ascii="Times New Roman" w:hAnsi="Times New Roman" w:cs="Times New Roman"/>
                <w:bCs/>
                <w:sz w:val="22"/>
                <w:szCs w:val="22"/>
              </w:rPr>
            </w:rPrChange>
          </w:rPr>
          <w:t>A</w:t>
        </w:r>
      </w:ins>
      <w:del w:id="5524" w:author="Jeannie's Laptop" w:date="2019-07-22T17:03:00Z">
        <w:r w:rsidRPr="00063AAB" w:rsidDel="00677946">
          <w:rPr>
            <w:rFonts w:ascii="Times New Roman" w:hAnsi="Times New Roman" w:cs="Times New Roman"/>
            <w:bCs/>
            <w:sz w:val="22"/>
            <w:szCs w:val="22"/>
            <w:rPrChange w:id="5525" w:author="Agate Publishing" w:date="2019-08-26T15:39:00Z">
              <w:rPr>
                <w:rFonts w:ascii="Times New Roman" w:hAnsi="Times New Roman" w:cs="Times New Roman"/>
                <w:bCs/>
                <w:sz w:val="22"/>
                <w:szCs w:val="22"/>
              </w:rPr>
            </w:rPrChange>
          </w:rPr>
          <w:delText>a</w:delText>
        </w:r>
      </w:del>
      <w:r w:rsidRPr="00063AAB">
        <w:rPr>
          <w:rFonts w:ascii="Times New Roman" w:hAnsi="Times New Roman" w:cs="Times New Roman"/>
          <w:bCs/>
          <w:sz w:val="22"/>
          <w:szCs w:val="22"/>
          <w:rPrChange w:id="5526" w:author="Agate Publishing" w:date="2019-08-26T15:39:00Z">
            <w:rPr>
              <w:rFonts w:ascii="Times New Roman" w:hAnsi="Times New Roman" w:cs="Times New Roman"/>
              <w:bCs/>
              <w:sz w:val="22"/>
              <w:szCs w:val="22"/>
            </w:rPr>
          </w:rPrChange>
        </w:rPr>
        <w:t xml:space="preserve">) To break-even, how many units must Spotless sell per month? </w:t>
      </w:r>
      <w:del w:id="5527" w:author="Jeannie's Laptop" w:date="2019-07-22T17:03:00Z">
        <w:r w:rsidRPr="00063AAB" w:rsidDel="00677946">
          <w:rPr>
            <w:rFonts w:ascii="Times New Roman" w:hAnsi="Times New Roman" w:cs="Times New Roman"/>
            <w:bCs/>
            <w:sz w:val="22"/>
            <w:szCs w:val="22"/>
            <w:rPrChange w:id="5528" w:author="Agate Publishing" w:date="2019-08-26T15:39:00Z">
              <w:rPr>
                <w:rFonts w:ascii="Times New Roman" w:hAnsi="Times New Roman" w:cs="Times New Roman"/>
                <w:bCs/>
                <w:sz w:val="22"/>
                <w:szCs w:val="22"/>
              </w:rPr>
            </w:rPrChange>
          </w:rPr>
          <w:delText>_______________units</w:delText>
        </w:r>
      </w:del>
    </w:p>
    <w:p w14:paraId="1AC2D728" w14:textId="77777777" w:rsidR="00302399" w:rsidRPr="00063AAB" w:rsidRDefault="00302399" w:rsidP="002217A9">
      <w:pPr>
        <w:pStyle w:val="BodyText"/>
        <w:tabs>
          <w:tab w:val="left" w:pos="564"/>
          <w:tab w:val="left" w:pos="6710"/>
        </w:tabs>
        <w:kinsoku w:val="0"/>
        <w:overflowPunct w:val="0"/>
        <w:ind w:left="0"/>
        <w:rPr>
          <w:rFonts w:ascii="Times New Roman" w:hAnsi="Times New Roman" w:cs="Times New Roman"/>
          <w:bCs/>
          <w:sz w:val="22"/>
          <w:szCs w:val="22"/>
          <w:rPrChange w:id="552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530" w:author="Agate Publishing" w:date="2019-08-26T15:39:00Z">
            <w:rPr>
              <w:rFonts w:ascii="Times New Roman" w:hAnsi="Times New Roman" w:cs="Times New Roman"/>
              <w:bCs/>
              <w:sz w:val="22"/>
              <w:szCs w:val="22"/>
            </w:rPr>
          </w:rPrChange>
        </w:rPr>
        <w:t>(</w:t>
      </w:r>
      <w:del w:id="5531" w:author="Jeannie's Laptop" w:date="2019-07-22T17:03:00Z">
        <w:r w:rsidRPr="00063AAB" w:rsidDel="00677946">
          <w:rPr>
            <w:rFonts w:ascii="Times New Roman" w:hAnsi="Times New Roman" w:cs="Times New Roman"/>
            <w:bCs/>
            <w:sz w:val="22"/>
            <w:szCs w:val="22"/>
            <w:rPrChange w:id="5532" w:author="Agate Publishing" w:date="2019-08-26T15:39:00Z">
              <w:rPr>
                <w:rFonts w:ascii="Times New Roman" w:hAnsi="Times New Roman" w:cs="Times New Roman"/>
                <w:bCs/>
                <w:sz w:val="22"/>
                <w:szCs w:val="22"/>
              </w:rPr>
            </w:rPrChange>
          </w:rPr>
          <w:delText>b</w:delText>
        </w:r>
      </w:del>
      <w:ins w:id="5533" w:author="Jeannie's Laptop" w:date="2019-07-22T17:03:00Z">
        <w:r w:rsidR="00677946" w:rsidRPr="00063AAB">
          <w:rPr>
            <w:rFonts w:ascii="Times New Roman" w:hAnsi="Times New Roman" w:cs="Times New Roman"/>
            <w:bCs/>
            <w:sz w:val="22"/>
            <w:szCs w:val="22"/>
            <w:rPrChange w:id="5534"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535" w:author="Agate Publishing" w:date="2019-08-26T15:39:00Z">
            <w:rPr>
              <w:rFonts w:ascii="Times New Roman" w:hAnsi="Times New Roman" w:cs="Times New Roman"/>
              <w:bCs/>
              <w:sz w:val="22"/>
              <w:szCs w:val="22"/>
            </w:rPr>
          </w:rPrChange>
        </w:rPr>
        <w:t xml:space="preserve">) If Spotless, Inc., sold 25,000 units, what would be its operating income for the month? </w:t>
      </w:r>
      <w:del w:id="5536" w:author="Jeannie's Laptop" w:date="2019-07-22T17:03:00Z">
        <w:r w:rsidRPr="00063AAB" w:rsidDel="00677946">
          <w:rPr>
            <w:rFonts w:ascii="Times New Roman" w:hAnsi="Times New Roman" w:cs="Times New Roman"/>
            <w:bCs/>
            <w:sz w:val="22"/>
            <w:szCs w:val="22"/>
            <w:rPrChange w:id="5537" w:author="Agate Publishing" w:date="2019-08-26T15:39:00Z">
              <w:rPr>
                <w:rFonts w:ascii="Times New Roman" w:hAnsi="Times New Roman" w:cs="Times New Roman"/>
                <w:bCs/>
                <w:sz w:val="22"/>
                <w:szCs w:val="22"/>
              </w:rPr>
            </w:rPrChange>
          </w:rPr>
          <w:delText>$_______________</w:delText>
        </w:r>
      </w:del>
    </w:p>
    <w:p w14:paraId="3FC4DE64" w14:textId="77777777" w:rsidR="00302399" w:rsidRPr="00063AAB" w:rsidRDefault="00302399" w:rsidP="002217A9">
      <w:pPr>
        <w:pStyle w:val="BodyText"/>
        <w:tabs>
          <w:tab w:val="left" w:pos="558"/>
          <w:tab w:val="left" w:pos="7499"/>
        </w:tabs>
        <w:kinsoku w:val="0"/>
        <w:overflowPunct w:val="0"/>
        <w:ind w:left="0"/>
        <w:rPr>
          <w:rFonts w:ascii="Times New Roman" w:hAnsi="Times New Roman" w:cs="Times New Roman"/>
          <w:bCs/>
          <w:sz w:val="22"/>
          <w:szCs w:val="22"/>
          <w:rPrChange w:id="553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539" w:author="Agate Publishing" w:date="2019-08-26T15:39:00Z">
            <w:rPr>
              <w:rFonts w:ascii="Times New Roman" w:hAnsi="Times New Roman" w:cs="Times New Roman"/>
              <w:bCs/>
              <w:sz w:val="22"/>
              <w:szCs w:val="22"/>
            </w:rPr>
          </w:rPrChange>
        </w:rPr>
        <w:t>(</w:t>
      </w:r>
      <w:del w:id="5540" w:author="Jeannie's Laptop" w:date="2019-07-22T17:03:00Z">
        <w:r w:rsidRPr="00063AAB" w:rsidDel="00677946">
          <w:rPr>
            <w:rFonts w:ascii="Times New Roman" w:hAnsi="Times New Roman" w:cs="Times New Roman"/>
            <w:bCs/>
            <w:sz w:val="22"/>
            <w:szCs w:val="22"/>
            <w:rPrChange w:id="5541" w:author="Agate Publishing" w:date="2019-08-26T15:39:00Z">
              <w:rPr>
                <w:rFonts w:ascii="Times New Roman" w:hAnsi="Times New Roman" w:cs="Times New Roman"/>
                <w:bCs/>
                <w:sz w:val="22"/>
                <w:szCs w:val="22"/>
              </w:rPr>
            </w:rPrChange>
          </w:rPr>
          <w:delText>c</w:delText>
        </w:r>
      </w:del>
      <w:ins w:id="5542" w:author="Jeannie's Laptop" w:date="2019-07-22T17:03:00Z">
        <w:r w:rsidR="00677946" w:rsidRPr="00063AAB">
          <w:rPr>
            <w:rFonts w:ascii="Times New Roman" w:hAnsi="Times New Roman" w:cs="Times New Roman"/>
            <w:bCs/>
            <w:sz w:val="22"/>
            <w:szCs w:val="22"/>
            <w:rPrChange w:id="5543"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5544" w:author="Agate Publishing" w:date="2019-08-26T15:39:00Z">
            <w:rPr>
              <w:rFonts w:ascii="Times New Roman" w:hAnsi="Times New Roman" w:cs="Times New Roman"/>
              <w:bCs/>
              <w:sz w:val="22"/>
              <w:szCs w:val="22"/>
            </w:rPr>
          </w:rPrChange>
        </w:rPr>
        <w:t xml:space="preserve">) At present capacity, what is the maximum operating income Spotless can expect to earn per month? </w:t>
      </w:r>
      <w:del w:id="5545" w:author="Jeannie's Laptop" w:date="2019-07-22T17:03:00Z">
        <w:r w:rsidRPr="00063AAB" w:rsidDel="00677946">
          <w:rPr>
            <w:rFonts w:ascii="Times New Roman" w:hAnsi="Times New Roman" w:cs="Times New Roman"/>
            <w:bCs/>
            <w:sz w:val="22"/>
            <w:szCs w:val="22"/>
            <w:rPrChange w:id="5546" w:author="Agate Publishing" w:date="2019-08-26T15:39:00Z">
              <w:rPr>
                <w:rFonts w:ascii="Times New Roman" w:hAnsi="Times New Roman" w:cs="Times New Roman"/>
                <w:bCs/>
                <w:sz w:val="22"/>
                <w:szCs w:val="22"/>
              </w:rPr>
            </w:rPrChange>
          </w:rPr>
          <w:delText>$_______________</w:delText>
        </w:r>
      </w:del>
    </w:p>
    <w:p w14:paraId="7E947964" w14:textId="77777777" w:rsidR="00302399" w:rsidRPr="00063AAB" w:rsidRDefault="00302399" w:rsidP="002217A9">
      <w:pPr>
        <w:pStyle w:val="BodyText"/>
        <w:tabs>
          <w:tab w:val="left" w:pos="564"/>
          <w:tab w:val="left" w:pos="8634"/>
        </w:tabs>
        <w:kinsoku w:val="0"/>
        <w:overflowPunct w:val="0"/>
        <w:ind w:left="0"/>
        <w:rPr>
          <w:rFonts w:ascii="Times New Roman" w:hAnsi="Times New Roman" w:cs="Times New Roman"/>
          <w:bCs/>
          <w:sz w:val="22"/>
          <w:szCs w:val="22"/>
          <w:rPrChange w:id="554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548" w:author="Agate Publishing" w:date="2019-08-26T15:39:00Z">
            <w:rPr>
              <w:rFonts w:ascii="Times New Roman" w:hAnsi="Times New Roman" w:cs="Times New Roman"/>
              <w:bCs/>
              <w:sz w:val="22"/>
              <w:szCs w:val="22"/>
            </w:rPr>
          </w:rPrChange>
        </w:rPr>
        <w:t>(</w:t>
      </w:r>
      <w:del w:id="5549" w:author="Jeannie's Laptop" w:date="2019-07-22T17:03:00Z">
        <w:r w:rsidRPr="00063AAB" w:rsidDel="00677946">
          <w:rPr>
            <w:rFonts w:ascii="Times New Roman" w:hAnsi="Times New Roman" w:cs="Times New Roman"/>
            <w:bCs/>
            <w:sz w:val="22"/>
            <w:szCs w:val="22"/>
            <w:rPrChange w:id="5550" w:author="Agate Publishing" w:date="2019-08-26T15:39:00Z">
              <w:rPr>
                <w:rFonts w:ascii="Times New Roman" w:hAnsi="Times New Roman" w:cs="Times New Roman"/>
                <w:bCs/>
                <w:sz w:val="22"/>
                <w:szCs w:val="22"/>
              </w:rPr>
            </w:rPrChange>
          </w:rPr>
          <w:delText>d</w:delText>
        </w:r>
      </w:del>
      <w:ins w:id="5551" w:author="Jeannie's Laptop" w:date="2019-07-22T17:03:00Z">
        <w:r w:rsidR="00677946" w:rsidRPr="00063AAB">
          <w:rPr>
            <w:rFonts w:ascii="Times New Roman" w:hAnsi="Times New Roman" w:cs="Times New Roman"/>
            <w:bCs/>
            <w:sz w:val="22"/>
            <w:szCs w:val="22"/>
            <w:rPrChange w:id="5552"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5553" w:author="Agate Publishing" w:date="2019-08-26T15:39:00Z">
            <w:rPr>
              <w:rFonts w:ascii="Times New Roman" w:hAnsi="Times New Roman" w:cs="Times New Roman"/>
              <w:bCs/>
              <w:sz w:val="22"/>
              <w:szCs w:val="22"/>
            </w:rPr>
          </w:rPrChange>
        </w:rPr>
        <w:t>) Assuming that direct labor cost can be reduced by $2 per unit, what would the maximum operating income be per month?</w:t>
      </w:r>
      <w:del w:id="5554" w:author="Jeannie's Laptop" w:date="2019-07-22T17:03:00Z">
        <w:r w:rsidRPr="00063AAB" w:rsidDel="00677946">
          <w:rPr>
            <w:rFonts w:ascii="Times New Roman" w:hAnsi="Times New Roman" w:cs="Times New Roman"/>
            <w:bCs/>
            <w:sz w:val="22"/>
            <w:szCs w:val="22"/>
            <w:rPrChange w:id="5555" w:author="Agate Publishing" w:date="2019-08-26T15:39:00Z">
              <w:rPr>
                <w:rFonts w:ascii="Times New Roman" w:hAnsi="Times New Roman" w:cs="Times New Roman"/>
                <w:bCs/>
                <w:sz w:val="22"/>
                <w:szCs w:val="22"/>
              </w:rPr>
            </w:rPrChange>
          </w:rPr>
          <w:delText xml:space="preserve"> $_______________</w:delText>
        </w:r>
      </w:del>
    </w:p>
    <w:p w14:paraId="2101F41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556" w:author="Agate Publishing" w:date="2019-08-26T15:39:00Z">
            <w:rPr>
              <w:rFonts w:ascii="Times New Roman" w:hAnsi="Times New Roman" w:cs="Times New Roman"/>
              <w:bCs/>
              <w:sz w:val="22"/>
              <w:szCs w:val="22"/>
            </w:rPr>
          </w:rPrChange>
        </w:rPr>
      </w:pPr>
    </w:p>
    <w:p w14:paraId="62FD7BC1"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5557" w:author="Agate Publishing" w:date="2019-08-26T15:39:00Z">
            <w:rPr>
              <w:rFonts w:ascii="Times New Roman" w:hAnsi="Times New Roman" w:cs="Times New Roman"/>
              <w:bCs/>
              <w:sz w:val="22"/>
              <w:szCs w:val="22"/>
            </w:rPr>
          </w:rPrChange>
        </w:rPr>
      </w:pPr>
      <w:del w:id="5558" w:author="Jeannie's Laptop" w:date="2019-07-22T16:56:00Z">
        <w:r w:rsidRPr="00063AAB" w:rsidDel="00677946">
          <w:rPr>
            <w:rFonts w:ascii="Times New Roman" w:hAnsi="Times New Roman" w:cs="Times New Roman"/>
            <w:bCs/>
            <w:sz w:val="22"/>
            <w:szCs w:val="22"/>
            <w:rPrChange w:id="5559" w:author="Agate Publishing" w:date="2019-08-26T15:39:00Z">
              <w:rPr>
                <w:rFonts w:ascii="Times New Roman" w:hAnsi="Times New Roman" w:cs="Times New Roman"/>
                <w:bCs/>
                <w:sz w:val="22"/>
                <w:szCs w:val="22"/>
              </w:rPr>
            </w:rPrChange>
          </w:rPr>
          <w:delText>Explanation</w:delText>
        </w:r>
      </w:del>
      <w:ins w:id="5560" w:author="Jeannie's Laptop" w:date="2019-07-22T16:56:00Z">
        <w:r w:rsidR="00677946" w:rsidRPr="00063AAB">
          <w:rPr>
            <w:rFonts w:ascii="Times New Roman" w:hAnsi="Times New Roman" w:cs="Times New Roman"/>
            <w:bCs/>
            <w:sz w:val="22"/>
            <w:szCs w:val="22"/>
            <w:rPrChange w:id="5561" w:author="Agate Publishing" w:date="2019-08-26T15:39:00Z">
              <w:rPr>
                <w:rFonts w:ascii="Times New Roman" w:hAnsi="Times New Roman" w:cs="Times New Roman"/>
                <w:bCs/>
                <w:sz w:val="22"/>
                <w:szCs w:val="22"/>
              </w:rPr>
            </w:rPrChange>
          </w:rPr>
          <w:t>Answer:</w:t>
        </w:r>
      </w:ins>
    </w:p>
    <w:p w14:paraId="318188CF" w14:textId="43FB3B8B" w:rsidR="00302399" w:rsidRPr="00063AAB" w:rsidRDefault="00DD0F5F" w:rsidP="002217A9">
      <w:pPr>
        <w:pStyle w:val="BodyText"/>
        <w:kinsoku w:val="0"/>
        <w:overflowPunct w:val="0"/>
        <w:ind w:left="0"/>
        <w:rPr>
          <w:rFonts w:ascii="Times New Roman" w:hAnsi="Times New Roman" w:cs="Times New Roman"/>
          <w:bCs/>
          <w:sz w:val="22"/>
          <w:szCs w:val="22"/>
          <w:rPrChange w:id="5562" w:author="Agate Publishing" w:date="2019-08-26T15:39:00Z">
            <w:rPr>
              <w:rFonts w:ascii="Times New Roman" w:hAnsi="Times New Roman" w:cs="Times New Roman"/>
              <w:bCs/>
              <w:sz w:val="22"/>
              <w:szCs w:val="22"/>
            </w:rPr>
          </w:rPrChange>
        </w:rPr>
      </w:pPr>
      <w:del w:id="5563" w:author="Jeannie's Laptop" w:date="2019-07-22T17:03:00Z">
        <w:r w:rsidRPr="00063AAB" w:rsidDel="00677946">
          <w:rPr>
            <w:rFonts w:ascii="Times New Roman" w:hAnsi="Times New Roman" w:cs="Times New Roman"/>
            <w:bCs/>
            <w:sz w:val="22"/>
            <w:szCs w:val="22"/>
            <w:rPrChange w:id="5564" w:author="Agate Publishing" w:date="2019-08-26T15:39:00Z">
              <w:rPr>
                <w:rFonts w:ascii="Times New Roman" w:hAnsi="Times New Roman" w:cs="Times New Roman"/>
                <w:bCs/>
                <w:sz w:val="22"/>
                <w:szCs w:val="22"/>
              </w:rPr>
            </w:rPrChange>
          </w:rPr>
          <w:delText xml:space="preserve"> </w:delText>
        </w:r>
      </w:del>
      <w:r w:rsidR="00302399" w:rsidRPr="00063AAB">
        <w:rPr>
          <w:rFonts w:ascii="Times New Roman" w:hAnsi="Times New Roman" w:cs="Times New Roman"/>
          <w:bCs/>
          <w:sz w:val="22"/>
          <w:szCs w:val="22"/>
          <w:rPrChange w:id="5565" w:author="Agate Publishing" w:date="2019-08-26T15:39:00Z">
            <w:rPr>
              <w:rFonts w:ascii="Times New Roman" w:hAnsi="Times New Roman" w:cs="Times New Roman"/>
              <w:bCs/>
              <w:sz w:val="22"/>
              <w:szCs w:val="22"/>
            </w:rPr>
          </w:rPrChange>
        </w:rPr>
        <w:t>(</w:t>
      </w:r>
      <w:del w:id="5566" w:author="Jeannie's Laptop" w:date="2019-07-22T17:03:00Z">
        <w:r w:rsidR="00302399" w:rsidRPr="00063AAB" w:rsidDel="00677946">
          <w:rPr>
            <w:rFonts w:ascii="Times New Roman" w:hAnsi="Times New Roman" w:cs="Times New Roman"/>
            <w:bCs/>
            <w:sz w:val="22"/>
            <w:szCs w:val="22"/>
            <w:rPrChange w:id="5567" w:author="Agate Publishing" w:date="2019-08-26T15:39:00Z">
              <w:rPr>
                <w:rFonts w:ascii="Times New Roman" w:hAnsi="Times New Roman" w:cs="Times New Roman"/>
                <w:bCs/>
                <w:sz w:val="22"/>
                <w:szCs w:val="22"/>
              </w:rPr>
            </w:rPrChange>
          </w:rPr>
          <w:delText>a</w:delText>
        </w:r>
      </w:del>
      <w:ins w:id="5568" w:author="Jeannie's Laptop" w:date="2019-07-22T17:03:00Z">
        <w:r w:rsidR="00677946" w:rsidRPr="00063AAB">
          <w:rPr>
            <w:rFonts w:ascii="Times New Roman" w:hAnsi="Times New Roman" w:cs="Times New Roman"/>
            <w:bCs/>
            <w:sz w:val="22"/>
            <w:szCs w:val="22"/>
            <w:rPrChange w:id="5569" w:author="Agate Publishing" w:date="2019-08-26T15:39:00Z">
              <w:rPr>
                <w:rFonts w:ascii="Times New Roman" w:hAnsi="Times New Roman" w:cs="Times New Roman"/>
                <w:bCs/>
                <w:sz w:val="22"/>
                <w:szCs w:val="22"/>
              </w:rPr>
            </w:rPrChange>
          </w:rPr>
          <w:t>A</w:t>
        </w:r>
      </w:ins>
      <w:r w:rsidR="00302399" w:rsidRPr="00063AAB">
        <w:rPr>
          <w:rFonts w:ascii="Times New Roman" w:hAnsi="Times New Roman" w:cs="Times New Roman"/>
          <w:bCs/>
          <w:sz w:val="22"/>
          <w:szCs w:val="22"/>
          <w:rPrChange w:id="5570" w:author="Agate Publishing" w:date="2019-08-26T15:39:00Z">
            <w:rPr>
              <w:rFonts w:ascii="Times New Roman" w:hAnsi="Times New Roman" w:cs="Times New Roman"/>
              <w:bCs/>
              <w:sz w:val="22"/>
              <w:szCs w:val="22"/>
            </w:rPr>
          </w:rPrChange>
        </w:rPr>
        <w:t xml:space="preserve">) 6,000 </w:t>
      </w:r>
      <w:del w:id="5571" w:author="Jeannie's Laptop" w:date="2019-07-23T11:34:00Z">
        <w:r w:rsidR="00302399" w:rsidRPr="00063AAB" w:rsidDel="00844697">
          <w:rPr>
            <w:rFonts w:ascii="Times New Roman" w:hAnsi="Times New Roman" w:cs="Times New Roman"/>
            <w:bCs/>
            <w:sz w:val="22"/>
            <w:szCs w:val="22"/>
            <w:rPrChange w:id="5572" w:author="Agate Publishing" w:date="2019-08-26T15:39:00Z">
              <w:rPr>
                <w:rFonts w:ascii="Times New Roman" w:hAnsi="Times New Roman" w:cs="Times New Roman"/>
                <w:bCs/>
                <w:sz w:val="22"/>
                <w:szCs w:val="22"/>
              </w:rPr>
            </w:rPrChange>
          </w:rPr>
          <w:delText xml:space="preserve">units </w:delText>
        </w:r>
      </w:del>
    </w:p>
    <w:p w14:paraId="516A440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57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574" w:author="Agate Publishing" w:date="2019-08-26T15:39:00Z">
            <w:rPr>
              <w:rFonts w:ascii="Times New Roman" w:hAnsi="Times New Roman" w:cs="Times New Roman"/>
              <w:bCs/>
              <w:sz w:val="22"/>
              <w:szCs w:val="22"/>
            </w:rPr>
          </w:rPrChange>
        </w:rPr>
        <w:t>(</w:t>
      </w:r>
      <w:del w:id="5575" w:author="Jeannie's Laptop" w:date="2019-07-22T17:03:00Z">
        <w:r w:rsidRPr="00063AAB" w:rsidDel="00677946">
          <w:rPr>
            <w:rFonts w:ascii="Times New Roman" w:hAnsi="Times New Roman" w:cs="Times New Roman"/>
            <w:bCs/>
            <w:sz w:val="22"/>
            <w:szCs w:val="22"/>
            <w:rPrChange w:id="5576" w:author="Agate Publishing" w:date="2019-08-26T15:39:00Z">
              <w:rPr>
                <w:rFonts w:ascii="Times New Roman" w:hAnsi="Times New Roman" w:cs="Times New Roman"/>
                <w:bCs/>
                <w:sz w:val="22"/>
                <w:szCs w:val="22"/>
              </w:rPr>
            </w:rPrChange>
          </w:rPr>
          <w:delText>b</w:delText>
        </w:r>
      </w:del>
      <w:ins w:id="5577" w:author="Jeannie's Laptop" w:date="2019-07-22T17:03:00Z">
        <w:r w:rsidR="00677946" w:rsidRPr="00063AAB">
          <w:rPr>
            <w:rFonts w:ascii="Times New Roman" w:hAnsi="Times New Roman" w:cs="Times New Roman"/>
            <w:bCs/>
            <w:sz w:val="22"/>
            <w:szCs w:val="22"/>
            <w:rPrChange w:id="5578"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579" w:author="Agate Publishing" w:date="2019-08-26T15:39:00Z">
            <w:rPr>
              <w:rFonts w:ascii="Times New Roman" w:hAnsi="Times New Roman" w:cs="Times New Roman"/>
              <w:bCs/>
              <w:sz w:val="22"/>
              <w:szCs w:val="22"/>
            </w:rPr>
          </w:rPrChange>
        </w:rPr>
        <w:t xml:space="preserve">) $190,000 </w:t>
      </w:r>
    </w:p>
    <w:p w14:paraId="74C1217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58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581" w:author="Agate Publishing" w:date="2019-08-26T15:39:00Z">
            <w:rPr>
              <w:rFonts w:ascii="Times New Roman" w:hAnsi="Times New Roman" w:cs="Times New Roman"/>
              <w:bCs/>
              <w:sz w:val="22"/>
              <w:szCs w:val="22"/>
            </w:rPr>
          </w:rPrChange>
        </w:rPr>
        <w:t>(</w:t>
      </w:r>
      <w:del w:id="5582" w:author="Jeannie's Laptop" w:date="2019-07-22T17:03:00Z">
        <w:r w:rsidRPr="00063AAB" w:rsidDel="00677946">
          <w:rPr>
            <w:rFonts w:ascii="Times New Roman" w:hAnsi="Times New Roman" w:cs="Times New Roman"/>
            <w:bCs/>
            <w:sz w:val="22"/>
            <w:szCs w:val="22"/>
            <w:rPrChange w:id="5583" w:author="Agate Publishing" w:date="2019-08-26T15:39:00Z">
              <w:rPr>
                <w:rFonts w:ascii="Times New Roman" w:hAnsi="Times New Roman" w:cs="Times New Roman"/>
                <w:bCs/>
                <w:sz w:val="22"/>
                <w:szCs w:val="22"/>
              </w:rPr>
            </w:rPrChange>
          </w:rPr>
          <w:delText>c</w:delText>
        </w:r>
      </w:del>
      <w:ins w:id="5584" w:author="Jeannie's Laptop" w:date="2019-07-22T17:03:00Z">
        <w:r w:rsidR="00677946" w:rsidRPr="00063AAB">
          <w:rPr>
            <w:rFonts w:ascii="Times New Roman" w:hAnsi="Times New Roman" w:cs="Times New Roman"/>
            <w:bCs/>
            <w:sz w:val="22"/>
            <w:szCs w:val="22"/>
            <w:rPrChange w:id="5585"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5586" w:author="Agate Publishing" w:date="2019-08-26T15:39:00Z">
            <w:rPr>
              <w:rFonts w:ascii="Times New Roman" w:hAnsi="Times New Roman" w:cs="Times New Roman"/>
              <w:bCs/>
              <w:sz w:val="22"/>
              <w:szCs w:val="22"/>
            </w:rPr>
          </w:rPrChange>
        </w:rPr>
        <w:t xml:space="preserve">) $280,000 </w:t>
      </w:r>
    </w:p>
    <w:p w14:paraId="302E2A1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58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588" w:author="Agate Publishing" w:date="2019-08-26T15:39:00Z">
            <w:rPr>
              <w:rFonts w:ascii="Times New Roman" w:hAnsi="Times New Roman" w:cs="Times New Roman"/>
              <w:bCs/>
              <w:sz w:val="22"/>
              <w:szCs w:val="22"/>
            </w:rPr>
          </w:rPrChange>
        </w:rPr>
        <w:t>(</w:t>
      </w:r>
      <w:del w:id="5589" w:author="Jeannie's Laptop" w:date="2019-07-22T17:03:00Z">
        <w:r w:rsidRPr="00063AAB" w:rsidDel="00677946">
          <w:rPr>
            <w:rFonts w:ascii="Times New Roman" w:hAnsi="Times New Roman" w:cs="Times New Roman"/>
            <w:bCs/>
            <w:sz w:val="22"/>
            <w:szCs w:val="22"/>
            <w:rPrChange w:id="5590" w:author="Agate Publishing" w:date="2019-08-26T15:39:00Z">
              <w:rPr>
                <w:rFonts w:ascii="Times New Roman" w:hAnsi="Times New Roman" w:cs="Times New Roman"/>
                <w:bCs/>
                <w:sz w:val="22"/>
                <w:szCs w:val="22"/>
              </w:rPr>
            </w:rPrChange>
          </w:rPr>
          <w:delText>d</w:delText>
        </w:r>
      </w:del>
      <w:ins w:id="5591" w:author="Jeannie's Laptop" w:date="2019-07-22T17:03:00Z">
        <w:r w:rsidR="00677946" w:rsidRPr="00063AAB">
          <w:rPr>
            <w:rFonts w:ascii="Times New Roman" w:hAnsi="Times New Roman" w:cs="Times New Roman"/>
            <w:bCs/>
            <w:sz w:val="22"/>
            <w:szCs w:val="22"/>
            <w:rPrChange w:id="5592"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5593" w:author="Agate Publishing" w:date="2019-08-26T15:39:00Z">
            <w:rPr>
              <w:rFonts w:ascii="Times New Roman" w:hAnsi="Times New Roman" w:cs="Times New Roman"/>
              <w:bCs/>
              <w:sz w:val="22"/>
              <w:szCs w:val="22"/>
            </w:rPr>
          </w:rPrChange>
        </w:rPr>
        <w:t>) $348,000</w:t>
      </w:r>
    </w:p>
    <w:p w14:paraId="7611E6C2" w14:textId="77777777" w:rsidR="00302399" w:rsidRPr="00063AAB" w:rsidRDefault="00302399" w:rsidP="002217A9">
      <w:pPr>
        <w:pStyle w:val="BodyText"/>
        <w:kinsoku w:val="0"/>
        <w:overflowPunct w:val="0"/>
        <w:ind w:left="0"/>
        <w:rPr>
          <w:ins w:id="5594" w:author="Jeannie's Laptop" w:date="2019-07-22T17:03:00Z"/>
          <w:rFonts w:ascii="Times New Roman" w:hAnsi="Times New Roman" w:cs="Times New Roman"/>
          <w:bCs/>
          <w:sz w:val="22"/>
          <w:szCs w:val="22"/>
          <w:rPrChange w:id="5595" w:author="Agate Publishing" w:date="2019-08-26T15:39:00Z">
            <w:rPr>
              <w:ins w:id="5596" w:author="Jeannie's Laptop" w:date="2019-07-22T17:03:00Z"/>
              <w:rFonts w:ascii="Times New Roman" w:hAnsi="Times New Roman" w:cs="Times New Roman"/>
              <w:bCs/>
              <w:sz w:val="22"/>
              <w:szCs w:val="22"/>
            </w:rPr>
          </w:rPrChange>
        </w:rPr>
      </w:pPr>
    </w:p>
    <w:p w14:paraId="27CE8CF9" w14:textId="77777777" w:rsidR="00677946" w:rsidRPr="00063AAB" w:rsidRDefault="00677946" w:rsidP="002217A9">
      <w:pPr>
        <w:pStyle w:val="BodyText"/>
        <w:kinsoku w:val="0"/>
        <w:overflowPunct w:val="0"/>
        <w:ind w:left="0"/>
        <w:rPr>
          <w:rFonts w:ascii="Times New Roman" w:hAnsi="Times New Roman" w:cs="Times New Roman"/>
          <w:bCs/>
          <w:sz w:val="22"/>
          <w:szCs w:val="22"/>
          <w:rPrChange w:id="5597" w:author="Agate Publishing" w:date="2019-08-26T15:39:00Z">
            <w:rPr>
              <w:rFonts w:ascii="Times New Roman" w:hAnsi="Times New Roman" w:cs="Times New Roman"/>
              <w:bCs/>
              <w:sz w:val="22"/>
              <w:szCs w:val="22"/>
            </w:rPr>
          </w:rPrChange>
        </w:rPr>
      </w:pPr>
      <w:ins w:id="5598" w:author="Jeannie's Laptop" w:date="2019-07-22T17:03:00Z">
        <w:r w:rsidRPr="00063AAB">
          <w:rPr>
            <w:rFonts w:ascii="Times New Roman" w:hAnsi="Times New Roman" w:cs="Times New Roman"/>
            <w:bCs/>
            <w:sz w:val="22"/>
            <w:szCs w:val="22"/>
            <w:rPrChange w:id="5599" w:author="Agate Publishing" w:date="2019-08-26T15:39:00Z">
              <w:rPr>
                <w:rFonts w:ascii="Times New Roman" w:hAnsi="Times New Roman" w:cs="Times New Roman"/>
                <w:bCs/>
                <w:sz w:val="22"/>
                <w:szCs w:val="22"/>
              </w:rPr>
            </w:rPrChange>
          </w:rPr>
          <w:t>Feedback:</w:t>
        </w:r>
      </w:ins>
    </w:p>
    <w:p w14:paraId="3A0306E5" w14:textId="77777777"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
      </w:pPr>
      <w:r w:rsidRPr="00063AAB">
        <w:rPr>
          <w:rFonts w:ascii="Times New Roman" w:hAnsi="Times New Roman" w:cs="Times New Roman"/>
          <w:bCs/>
          <w:sz w:val="22"/>
          <w:szCs w:val="22"/>
          <w:rPrChange w:id="5600" w:author="Agate Publishing" w:date="2019-08-26T15:39:00Z">
            <w:rPr>
              <w:rFonts w:ascii="Times New Roman" w:hAnsi="Times New Roman" w:cs="Times New Roman"/>
              <w:bCs/>
              <w:sz w:val="22"/>
              <w:szCs w:val="22"/>
            </w:rPr>
          </w:rPrChange>
        </w:rPr>
        <w:t>(</w:t>
      </w:r>
      <w:del w:id="5601" w:author="Jeannie's Laptop" w:date="2019-07-22T17:03:00Z">
        <w:r w:rsidRPr="00063AAB" w:rsidDel="00677946">
          <w:rPr>
            <w:rFonts w:ascii="Times New Roman" w:hAnsi="Times New Roman" w:cs="Times New Roman"/>
            <w:bCs/>
            <w:sz w:val="22"/>
            <w:szCs w:val="22"/>
            <w:rPrChange w:id="5602" w:author="Agate Publishing" w:date="2019-08-26T15:39:00Z">
              <w:rPr>
                <w:rFonts w:ascii="Times New Roman" w:hAnsi="Times New Roman" w:cs="Times New Roman"/>
                <w:bCs/>
                <w:sz w:val="22"/>
                <w:szCs w:val="22"/>
              </w:rPr>
            </w:rPrChange>
          </w:rPr>
          <w:delText>a</w:delText>
        </w:r>
      </w:del>
      <w:ins w:id="5603" w:author="Jeannie's Laptop" w:date="2019-07-22T17:03:00Z">
        <w:r w:rsidR="00677946" w:rsidRPr="00063AAB">
          <w:rPr>
            <w:rFonts w:ascii="Times New Roman" w:hAnsi="Times New Roman" w:cs="Times New Roman"/>
            <w:bCs/>
            <w:sz w:val="22"/>
            <w:szCs w:val="22"/>
            <w:rPrChange w:id="5604"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5605" w:author="Agate Publishing" w:date="2019-08-26T15:39:00Z">
            <w:rPr>
              <w:rFonts w:ascii="Times New Roman" w:hAnsi="Times New Roman" w:cs="Times New Roman"/>
              <w:bCs/>
              <w:sz w:val="22"/>
              <w:szCs w:val="22"/>
            </w:rPr>
          </w:rPrChange>
        </w:rPr>
        <w:t xml:space="preserve">) $60,000 fixed costs ÷ $10 contribution margin = 6,000 </w:t>
      </w:r>
      <w:r w:rsidRPr="00063AAB">
        <w:rPr>
          <w:rFonts w:ascii="Times New Roman" w:hAnsi="Times New Roman" w:cs="Times New Roman"/>
          <w:bCs/>
          <w:sz w:val="22"/>
          <w:szCs w:val="22"/>
        </w:rPr>
        <w:t>units</w:t>
      </w:r>
    </w:p>
    <w:p w14:paraId="212C6240" w14:textId="77777777"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
      </w:pPr>
      <w:r w:rsidRPr="00917F34">
        <w:rPr>
          <w:rFonts w:ascii="Times New Roman" w:hAnsi="Times New Roman" w:cs="Times New Roman"/>
          <w:bCs/>
          <w:sz w:val="22"/>
          <w:szCs w:val="22"/>
        </w:rPr>
        <w:t>(</w:t>
      </w:r>
      <w:del w:id="5606" w:author="Jeannie's Laptop" w:date="2019-07-22T17:03:00Z">
        <w:r w:rsidRPr="00063AAB" w:rsidDel="00677946">
          <w:rPr>
            <w:rFonts w:ascii="Times New Roman" w:hAnsi="Times New Roman" w:cs="Times New Roman"/>
            <w:bCs/>
            <w:sz w:val="22"/>
            <w:szCs w:val="22"/>
            <w:rPrChange w:id="5607" w:author="Agate Publishing" w:date="2019-08-26T15:39:00Z">
              <w:rPr>
                <w:rFonts w:ascii="Times New Roman" w:hAnsi="Times New Roman" w:cs="Times New Roman"/>
                <w:bCs/>
                <w:sz w:val="22"/>
                <w:szCs w:val="22"/>
              </w:rPr>
            </w:rPrChange>
          </w:rPr>
          <w:delText>b</w:delText>
        </w:r>
      </w:del>
      <w:ins w:id="5608" w:author="Jeannie's Laptop" w:date="2019-07-22T17:03:00Z">
        <w:r w:rsidR="00677946" w:rsidRPr="00063AAB">
          <w:rPr>
            <w:rFonts w:ascii="Times New Roman" w:hAnsi="Times New Roman" w:cs="Times New Roman"/>
            <w:bCs/>
            <w:sz w:val="22"/>
            <w:szCs w:val="22"/>
            <w:rPrChange w:id="5609"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610" w:author="Agate Publishing" w:date="2019-08-26T15:39:00Z">
            <w:rPr>
              <w:rFonts w:ascii="Times New Roman" w:hAnsi="Times New Roman" w:cs="Times New Roman"/>
              <w:bCs/>
              <w:sz w:val="22"/>
              <w:szCs w:val="22"/>
            </w:rPr>
          </w:rPrChange>
        </w:rPr>
        <w:t xml:space="preserve">) (25,000 × $50 per unit) sales revenue − (25,000 units × $40 per unit) variable costs − $60,000 fixed costs = $190,000 </w:t>
      </w:r>
      <w:r w:rsidRPr="00063AAB">
        <w:rPr>
          <w:rFonts w:ascii="Times New Roman" w:hAnsi="Times New Roman" w:cs="Times New Roman"/>
          <w:bCs/>
          <w:sz w:val="22"/>
          <w:szCs w:val="22"/>
        </w:rPr>
        <w:t>operating income</w:t>
      </w:r>
    </w:p>
    <w:p w14:paraId="3EC1E9AC" w14:textId="77777777" w:rsidR="00302399" w:rsidRPr="00063AAB" w:rsidRDefault="00302399" w:rsidP="002217A9">
      <w:pPr>
        <w:pStyle w:val="BodyText"/>
        <w:tabs>
          <w:tab w:val="left" w:pos="558"/>
        </w:tabs>
        <w:kinsoku w:val="0"/>
        <w:overflowPunct w:val="0"/>
        <w:ind w:left="0"/>
        <w:rPr>
          <w:rFonts w:ascii="Times New Roman" w:hAnsi="Times New Roman" w:cs="Times New Roman"/>
          <w:bCs/>
          <w:sz w:val="22"/>
          <w:szCs w:val="22"/>
        </w:rPr>
      </w:pPr>
      <w:r w:rsidRPr="00917F34">
        <w:rPr>
          <w:rFonts w:ascii="Times New Roman" w:hAnsi="Times New Roman" w:cs="Times New Roman"/>
          <w:bCs/>
          <w:sz w:val="22"/>
          <w:szCs w:val="22"/>
        </w:rPr>
        <w:t>(</w:t>
      </w:r>
      <w:del w:id="5611" w:author="Jeannie's Laptop" w:date="2019-07-22T17:03:00Z">
        <w:r w:rsidRPr="00063AAB" w:rsidDel="00677946">
          <w:rPr>
            <w:rFonts w:ascii="Times New Roman" w:hAnsi="Times New Roman" w:cs="Times New Roman"/>
            <w:bCs/>
            <w:sz w:val="22"/>
            <w:szCs w:val="22"/>
            <w:rPrChange w:id="5612" w:author="Agate Publishing" w:date="2019-08-26T15:39:00Z">
              <w:rPr>
                <w:rFonts w:ascii="Times New Roman" w:hAnsi="Times New Roman" w:cs="Times New Roman"/>
                <w:bCs/>
                <w:sz w:val="22"/>
                <w:szCs w:val="22"/>
              </w:rPr>
            </w:rPrChange>
          </w:rPr>
          <w:delText>c</w:delText>
        </w:r>
      </w:del>
      <w:ins w:id="5613" w:author="Jeannie's Laptop" w:date="2019-07-22T17:03:00Z">
        <w:r w:rsidR="00677946" w:rsidRPr="00063AAB">
          <w:rPr>
            <w:rFonts w:ascii="Times New Roman" w:hAnsi="Times New Roman" w:cs="Times New Roman"/>
            <w:bCs/>
            <w:sz w:val="22"/>
            <w:szCs w:val="22"/>
            <w:rPrChange w:id="5614"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5615" w:author="Agate Publishing" w:date="2019-08-26T15:39:00Z">
            <w:rPr>
              <w:rFonts w:ascii="Times New Roman" w:hAnsi="Times New Roman" w:cs="Times New Roman"/>
              <w:bCs/>
              <w:sz w:val="22"/>
              <w:szCs w:val="22"/>
            </w:rPr>
          </w:rPrChange>
        </w:rPr>
        <w:t xml:space="preserve">) (34,000 × $50 per unit) sales revenue − (34,000 units × $40 per unit) variable costs − $60,000 fixed costs = $280,000 </w:t>
      </w:r>
      <w:r w:rsidRPr="00063AAB">
        <w:rPr>
          <w:rFonts w:ascii="Times New Roman" w:hAnsi="Times New Roman" w:cs="Times New Roman"/>
          <w:bCs/>
          <w:sz w:val="22"/>
          <w:szCs w:val="22"/>
        </w:rPr>
        <w:t>operating income</w:t>
      </w:r>
    </w:p>
    <w:p w14:paraId="302E3CB5" w14:textId="77777777"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
      </w:pPr>
      <w:r w:rsidRPr="00063AAB">
        <w:rPr>
          <w:rFonts w:ascii="Times New Roman" w:hAnsi="Times New Roman" w:cs="Times New Roman"/>
          <w:bCs/>
          <w:sz w:val="22"/>
          <w:szCs w:val="22"/>
        </w:rPr>
        <w:lastRenderedPageBreak/>
        <w:t>(</w:t>
      </w:r>
      <w:del w:id="5616" w:author="Jeannie's Laptop" w:date="2019-07-22T17:03:00Z">
        <w:r w:rsidRPr="00917F34" w:rsidDel="00677946">
          <w:rPr>
            <w:rFonts w:ascii="Times New Roman" w:hAnsi="Times New Roman" w:cs="Times New Roman"/>
            <w:bCs/>
            <w:sz w:val="22"/>
            <w:szCs w:val="22"/>
          </w:rPr>
          <w:delText>d</w:delText>
        </w:r>
      </w:del>
      <w:ins w:id="5617" w:author="Jeannie's Laptop" w:date="2019-07-22T17:03:00Z">
        <w:r w:rsidR="00677946" w:rsidRPr="00063AAB">
          <w:rPr>
            <w:rFonts w:ascii="Times New Roman" w:hAnsi="Times New Roman" w:cs="Times New Roman"/>
            <w:bCs/>
            <w:sz w:val="22"/>
            <w:szCs w:val="22"/>
            <w:rPrChange w:id="5618"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5619" w:author="Agate Publishing" w:date="2019-08-26T15:39:00Z">
            <w:rPr>
              <w:rFonts w:ascii="Times New Roman" w:hAnsi="Times New Roman" w:cs="Times New Roman"/>
              <w:bCs/>
              <w:sz w:val="22"/>
              <w:szCs w:val="22"/>
            </w:rPr>
          </w:rPrChange>
        </w:rPr>
        <w:t xml:space="preserve">) (34,000 × $50 per unit) sales revenue − (34,000 units × $38 per unit) variable costs − $60,000 fixed costs = $348,000 </w:t>
      </w:r>
      <w:r w:rsidRPr="00063AAB">
        <w:rPr>
          <w:rFonts w:ascii="Times New Roman" w:hAnsi="Times New Roman" w:cs="Times New Roman"/>
          <w:bCs/>
          <w:sz w:val="22"/>
          <w:szCs w:val="22"/>
        </w:rPr>
        <w:t>operating income</w:t>
      </w:r>
    </w:p>
    <w:p w14:paraId="78DBC1B2" w14:textId="77777777"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5620" w:author="Agate Publishing" w:date="2019-08-26T15:39:00Z">
            <w:rPr>
              <w:rFonts w:ascii="Times New Roman" w:hAnsi="Times New Roman" w:cs="Times New Roman"/>
              <w:bCs/>
              <w:sz w:val="22"/>
              <w:szCs w:val="22"/>
            </w:rPr>
          </w:rPrChange>
        </w:rPr>
      </w:pPr>
    </w:p>
    <w:p w14:paraId="21A2B09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62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622" w:author="Agate Publishing" w:date="2019-08-26T15:39:00Z">
            <w:rPr>
              <w:rFonts w:ascii="Times New Roman" w:hAnsi="Times New Roman" w:cs="Times New Roman"/>
              <w:bCs/>
              <w:sz w:val="22"/>
              <w:szCs w:val="22"/>
            </w:rPr>
          </w:rPrChange>
        </w:rPr>
        <w:t xml:space="preserve">AACSB: Analytical Thinking </w:t>
      </w:r>
    </w:p>
    <w:p w14:paraId="795E670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62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624" w:author="Agate Publishing" w:date="2019-08-26T15:39:00Z">
            <w:rPr>
              <w:rFonts w:ascii="Times New Roman" w:hAnsi="Times New Roman" w:cs="Times New Roman"/>
              <w:bCs/>
              <w:sz w:val="22"/>
              <w:szCs w:val="22"/>
            </w:rPr>
          </w:rPrChange>
        </w:rPr>
        <w:t xml:space="preserve">AICPA: BB Critical Thinking </w:t>
      </w:r>
    </w:p>
    <w:p w14:paraId="35A44CC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62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626" w:author="Agate Publishing" w:date="2019-08-26T15:39:00Z">
            <w:rPr>
              <w:rFonts w:ascii="Times New Roman" w:hAnsi="Times New Roman" w:cs="Times New Roman"/>
              <w:bCs/>
              <w:sz w:val="22"/>
              <w:szCs w:val="22"/>
            </w:rPr>
          </w:rPrChange>
        </w:rPr>
        <w:t>AICPA: FN Measurement</w:t>
      </w:r>
    </w:p>
    <w:p w14:paraId="7B21DC8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62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628" w:author="Agate Publishing" w:date="2019-08-26T15:39:00Z">
            <w:rPr>
              <w:rFonts w:ascii="Times New Roman" w:hAnsi="Times New Roman" w:cs="Times New Roman"/>
              <w:bCs/>
              <w:sz w:val="22"/>
              <w:szCs w:val="22"/>
            </w:rPr>
          </w:rPrChange>
        </w:rPr>
        <w:t xml:space="preserve">Blooms: Apply </w:t>
      </w:r>
    </w:p>
    <w:p w14:paraId="5D164BBC"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62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630" w:author="Agate Publishing" w:date="2019-08-26T15:39:00Z">
            <w:rPr>
              <w:rFonts w:ascii="Times New Roman" w:hAnsi="Times New Roman" w:cs="Times New Roman"/>
              <w:bCs/>
              <w:sz w:val="22"/>
              <w:szCs w:val="22"/>
            </w:rPr>
          </w:rPrChange>
        </w:rPr>
        <w:t>Difficulty: 2 Medium</w:t>
      </w:r>
    </w:p>
    <w:p w14:paraId="3B644EB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63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632" w:author="Agate Publishing" w:date="2019-08-26T15:39:00Z">
            <w:rPr>
              <w:rFonts w:ascii="Times New Roman" w:hAnsi="Times New Roman" w:cs="Times New Roman"/>
              <w:bCs/>
              <w:sz w:val="22"/>
              <w:szCs w:val="22"/>
            </w:rPr>
          </w:rPrChange>
        </w:rPr>
        <w:t xml:space="preserve">Learning Objective: 20-04 Compute contribution margin and explain its usefulness. </w:t>
      </w:r>
    </w:p>
    <w:p w14:paraId="122D10D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63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634" w:author="Agate Publishing" w:date="2019-08-26T15:39:00Z">
            <w:rPr>
              <w:rFonts w:ascii="Times New Roman" w:hAnsi="Times New Roman" w:cs="Times New Roman"/>
              <w:bCs/>
              <w:sz w:val="22"/>
              <w:szCs w:val="22"/>
            </w:rPr>
          </w:rPrChange>
        </w:rPr>
        <w:t>Learning Objective: 20-05 Determine the sales volume required to earn a desired level of operating income.</w:t>
      </w:r>
    </w:p>
    <w:p w14:paraId="65EB9E5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63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636" w:author="Agate Publishing" w:date="2019-08-26T15:39:00Z">
            <w:rPr>
              <w:rFonts w:ascii="Times New Roman" w:hAnsi="Times New Roman" w:cs="Times New Roman"/>
              <w:bCs/>
              <w:sz w:val="22"/>
              <w:szCs w:val="22"/>
            </w:rPr>
          </w:rPrChange>
        </w:rPr>
        <w:t xml:space="preserve">Topic: Contribution Margin: A Key Relationship </w:t>
      </w:r>
    </w:p>
    <w:p w14:paraId="1B27073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63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638" w:author="Agate Publishing" w:date="2019-08-26T15:39:00Z">
            <w:rPr>
              <w:rFonts w:ascii="Times New Roman" w:hAnsi="Times New Roman" w:cs="Times New Roman"/>
              <w:bCs/>
              <w:sz w:val="22"/>
              <w:szCs w:val="22"/>
            </w:rPr>
          </w:rPrChange>
        </w:rPr>
        <w:t>Topic: How Many Units Must We Sell?</w:t>
      </w:r>
    </w:p>
    <w:p w14:paraId="434D8481" w14:textId="77777777" w:rsidR="00302399" w:rsidRPr="00063AAB" w:rsidRDefault="00302399" w:rsidP="002217A9">
      <w:pPr>
        <w:pStyle w:val="BodyText"/>
        <w:kinsoku w:val="0"/>
        <w:overflowPunct w:val="0"/>
        <w:ind w:left="0"/>
        <w:rPr>
          <w:ins w:id="5639" w:author="Jeannie's Laptop" w:date="2019-07-22T17:10:00Z"/>
          <w:rFonts w:ascii="Times New Roman" w:hAnsi="Times New Roman" w:cs="Times New Roman"/>
          <w:bCs/>
          <w:sz w:val="22"/>
          <w:szCs w:val="22"/>
          <w:rPrChange w:id="5640" w:author="Agate Publishing" w:date="2019-08-26T15:39:00Z">
            <w:rPr>
              <w:ins w:id="5641" w:author="Jeannie's Laptop" w:date="2019-07-22T17:10:00Z"/>
              <w:rFonts w:ascii="Times New Roman" w:hAnsi="Times New Roman" w:cs="Times New Roman"/>
              <w:bCs/>
              <w:sz w:val="22"/>
              <w:szCs w:val="22"/>
            </w:rPr>
          </w:rPrChange>
        </w:rPr>
      </w:pPr>
    </w:p>
    <w:p w14:paraId="0FE11E6F" w14:textId="77777777" w:rsidR="00DA5C1F" w:rsidRPr="00063AAB" w:rsidRDefault="00DA5C1F" w:rsidP="002217A9">
      <w:pPr>
        <w:pStyle w:val="BodyText"/>
        <w:kinsoku w:val="0"/>
        <w:overflowPunct w:val="0"/>
        <w:ind w:left="0"/>
        <w:rPr>
          <w:rFonts w:ascii="Times New Roman" w:hAnsi="Times New Roman" w:cs="Times New Roman"/>
          <w:bCs/>
          <w:sz w:val="22"/>
          <w:szCs w:val="22"/>
          <w:rPrChange w:id="5642" w:author="Agate Publishing" w:date="2019-08-26T15:39:00Z">
            <w:rPr>
              <w:rFonts w:ascii="Times New Roman" w:hAnsi="Times New Roman" w:cs="Times New Roman"/>
              <w:bCs/>
              <w:sz w:val="22"/>
              <w:szCs w:val="22"/>
            </w:rPr>
          </w:rPrChange>
        </w:rPr>
      </w:pPr>
    </w:p>
    <w:p w14:paraId="4A594C6F" w14:textId="77777777" w:rsidR="00302399" w:rsidRPr="00063AAB" w:rsidDel="00DA5C1F" w:rsidRDefault="00302399" w:rsidP="002217A9">
      <w:pPr>
        <w:pStyle w:val="BodyText"/>
        <w:kinsoku w:val="0"/>
        <w:overflowPunct w:val="0"/>
        <w:ind w:left="0"/>
        <w:rPr>
          <w:del w:id="5643" w:author="Jeannie's Laptop" w:date="2019-07-22T17:09:00Z"/>
          <w:rFonts w:ascii="Times New Roman" w:hAnsi="Times New Roman" w:cs="Times New Roman"/>
          <w:bCs/>
          <w:sz w:val="22"/>
          <w:szCs w:val="22"/>
          <w:rPrChange w:id="5644" w:author="Agate Publishing" w:date="2019-08-26T15:39:00Z">
            <w:rPr>
              <w:del w:id="5645" w:author="Jeannie's Laptop" w:date="2019-07-22T17:09:00Z"/>
              <w:rFonts w:ascii="Times New Roman" w:hAnsi="Times New Roman" w:cs="Times New Roman"/>
              <w:bCs/>
              <w:sz w:val="22"/>
              <w:szCs w:val="22"/>
            </w:rPr>
          </w:rPrChange>
        </w:rPr>
      </w:pPr>
      <w:r w:rsidRPr="00063AAB">
        <w:rPr>
          <w:rFonts w:ascii="Times New Roman" w:hAnsi="Times New Roman" w:cs="Times New Roman"/>
          <w:bCs/>
          <w:sz w:val="22"/>
          <w:szCs w:val="22"/>
          <w:rPrChange w:id="5646" w:author="Agate Publishing" w:date="2019-08-26T15:39:00Z">
            <w:rPr>
              <w:rFonts w:ascii="Times New Roman" w:hAnsi="Times New Roman" w:cs="Times New Roman"/>
              <w:bCs/>
              <w:sz w:val="22"/>
              <w:szCs w:val="22"/>
            </w:rPr>
          </w:rPrChange>
        </w:rPr>
        <w:t xml:space="preserve">110. </w:t>
      </w:r>
      <w:del w:id="5647" w:author="Jeannie's Laptop" w:date="2019-07-22T17:09:00Z">
        <w:r w:rsidRPr="00063AAB" w:rsidDel="00DA5C1F">
          <w:rPr>
            <w:rFonts w:ascii="Times New Roman" w:hAnsi="Times New Roman" w:cs="Times New Roman"/>
            <w:bCs/>
            <w:sz w:val="22"/>
            <w:szCs w:val="22"/>
            <w:rPrChange w:id="5648" w:author="Agate Publishing" w:date="2019-08-26T15:39:00Z">
              <w:rPr>
                <w:rFonts w:ascii="Times New Roman" w:hAnsi="Times New Roman" w:cs="Times New Roman"/>
                <w:bCs/>
                <w:sz w:val="22"/>
                <w:szCs w:val="22"/>
              </w:rPr>
            </w:rPrChange>
          </w:rPr>
          <w:delText>Using cost-volume-profit formulas</w:delText>
        </w:r>
      </w:del>
    </w:p>
    <w:p w14:paraId="5ED61C6F" w14:textId="77777777" w:rsidR="00302399" w:rsidRPr="00063AAB" w:rsidDel="00DA5C1F" w:rsidRDefault="00302399" w:rsidP="002217A9">
      <w:pPr>
        <w:pStyle w:val="BodyText"/>
        <w:kinsoku w:val="0"/>
        <w:overflowPunct w:val="0"/>
        <w:ind w:left="0"/>
        <w:rPr>
          <w:del w:id="5649" w:author="Jeannie's Laptop" w:date="2019-07-22T17:09:00Z"/>
          <w:rFonts w:ascii="Times New Roman" w:hAnsi="Times New Roman" w:cs="Times New Roman"/>
          <w:bCs/>
          <w:sz w:val="22"/>
          <w:szCs w:val="22"/>
          <w:rPrChange w:id="5650" w:author="Agate Publishing" w:date="2019-08-26T15:39:00Z">
            <w:rPr>
              <w:del w:id="5651" w:author="Jeannie's Laptop" w:date="2019-07-22T17:09:00Z"/>
              <w:rFonts w:ascii="Times New Roman" w:hAnsi="Times New Roman" w:cs="Times New Roman"/>
              <w:bCs/>
              <w:sz w:val="22"/>
              <w:szCs w:val="22"/>
            </w:rPr>
          </w:rPrChange>
        </w:rPr>
      </w:pPr>
    </w:p>
    <w:p w14:paraId="570DAD8F" w14:textId="4B925A8B" w:rsidR="00302399" w:rsidRPr="00063AAB" w:rsidRDefault="00302399" w:rsidP="002217A9">
      <w:pPr>
        <w:pStyle w:val="BodyText"/>
        <w:kinsoku w:val="0"/>
        <w:overflowPunct w:val="0"/>
        <w:ind w:left="0"/>
        <w:rPr>
          <w:ins w:id="5652" w:author="Jeannie's Laptop" w:date="2019-07-23T11:35:00Z"/>
          <w:rFonts w:ascii="Times New Roman" w:hAnsi="Times New Roman" w:cs="Times New Roman"/>
          <w:bCs/>
          <w:sz w:val="22"/>
          <w:szCs w:val="22"/>
          <w:rPrChange w:id="5653" w:author="Agate Publishing" w:date="2019-08-26T15:39:00Z">
            <w:rPr>
              <w:ins w:id="5654" w:author="Jeannie's Laptop" w:date="2019-07-23T11:35:00Z"/>
              <w:rFonts w:ascii="Times New Roman" w:hAnsi="Times New Roman" w:cs="Times New Roman"/>
              <w:bCs/>
              <w:sz w:val="22"/>
              <w:szCs w:val="22"/>
            </w:rPr>
          </w:rPrChange>
        </w:rPr>
      </w:pPr>
      <w:r w:rsidRPr="00063AAB">
        <w:rPr>
          <w:rFonts w:ascii="Times New Roman" w:hAnsi="Times New Roman" w:cs="Times New Roman"/>
          <w:bCs/>
          <w:sz w:val="22"/>
          <w:szCs w:val="22"/>
          <w:rPrChange w:id="5655" w:author="Agate Publishing" w:date="2019-08-26T15:39:00Z">
            <w:rPr>
              <w:rFonts w:ascii="Times New Roman" w:hAnsi="Times New Roman" w:cs="Times New Roman"/>
              <w:bCs/>
              <w:sz w:val="22"/>
              <w:szCs w:val="22"/>
            </w:rPr>
          </w:rPrChange>
        </w:rPr>
        <w:t>Gary Corporation manufactures a single product. The selling price is $104 per unit, and variable costs amount to $78 per unit. The fixed costs are $36,000 per month (round any units to the next highest full unit).</w:t>
      </w:r>
    </w:p>
    <w:p w14:paraId="48A85A31" w14:textId="67E3CEE2" w:rsidR="00844697" w:rsidRPr="00063AAB" w:rsidRDefault="00844697" w:rsidP="002217A9">
      <w:pPr>
        <w:pStyle w:val="BodyText"/>
        <w:kinsoku w:val="0"/>
        <w:overflowPunct w:val="0"/>
        <w:ind w:left="0"/>
        <w:rPr>
          <w:ins w:id="5656" w:author="Jeannie's Laptop" w:date="2019-07-23T11:35:00Z"/>
          <w:rFonts w:ascii="Times New Roman" w:hAnsi="Times New Roman" w:cs="Times New Roman"/>
          <w:bCs/>
          <w:sz w:val="22"/>
          <w:szCs w:val="22"/>
          <w:rPrChange w:id="5657" w:author="Agate Publishing" w:date="2019-08-26T15:39:00Z">
            <w:rPr>
              <w:ins w:id="5658" w:author="Jeannie's Laptop" w:date="2019-07-23T11:35:00Z"/>
              <w:rFonts w:ascii="Times New Roman" w:hAnsi="Times New Roman" w:cs="Times New Roman"/>
              <w:bCs/>
              <w:sz w:val="22"/>
              <w:szCs w:val="22"/>
            </w:rPr>
          </w:rPrChange>
        </w:rPr>
      </w:pPr>
    </w:p>
    <w:p w14:paraId="2984ADF0" w14:textId="48483131" w:rsidR="00844697" w:rsidRPr="00063AAB" w:rsidRDefault="00844697" w:rsidP="002217A9">
      <w:pPr>
        <w:pStyle w:val="BodyText"/>
        <w:kinsoku w:val="0"/>
        <w:overflowPunct w:val="0"/>
        <w:ind w:left="0"/>
        <w:rPr>
          <w:rFonts w:ascii="Times New Roman" w:hAnsi="Times New Roman" w:cs="Times New Roman"/>
          <w:bCs/>
          <w:sz w:val="22"/>
          <w:szCs w:val="22"/>
          <w:rPrChange w:id="5659" w:author="Agate Publishing" w:date="2019-08-26T15:39:00Z">
            <w:rPr>
              <w:rFonts w:ascii="Times New Roman" w:hAnsi="Times New Roman" w:cs="Times New Roman"/>
              <w:bCs/>
              <w:sz w:val="22"/>
              <w:szCs w:val="22"/>
            </w:rPr>
          </w:rPrChange>
        </w:rPr>
      </w:pPr>
      <w:ins w:id="5660" w:author="Jeannie's Laptop" w:date="2019-07-23T11:35:00Z">
        <w:r w:rsidRPr="00063AAB">
          <w:rPr>
            <w:rFonts w:ascii="Times New Roman" w:hAnsi="Times New Roman" w:cs="Times New Roman"/>
            <w:bCs/>
            <w:sz w:val="22"/>
            <w:szCs w:val="22"/>
            <w:rPrChange w:id="5661" w:author="Agate Publishing" w:date="2019-08-26T15:39:00Z">
              <w:rPr>
                <w:rFonts w:ascii="Times New Roman" w:hAnsi="Times New Roman" w:cs="Times New Roman"/>
                <w:bCs/>
                <w:sz w:val="22"/>
                <w:szCs w:val="22"/>
              </w:rPr>
            </w:rPrChange>
          </w:rPr>
          <w:t>Instructions:</w:t>
        </w:r>
      </w:ins>
    </w:p>
    <w:p w14:paraId="42C81B9E" w14:textId="38775E4B" w:rsidR="00302399" w:rsidRPr="00063AAB" w:rsidDel="00844697" w:rsidRDefault="00302399" w:rsidP="002217A9">
      <w:pPr>
        <w:pStyle w:val="BodyText"/>
        <w:kinsoku w:val="0"/>
        <w:overflowPunct w:val="0"/>
        <w:ind w:left="0"/>
        <w:rPr>
          <w:del w:id="5662" w:author="Jeannie's Laptop" w:date="2019-07-23T11:35:00Z"/>
          <w:rFonts w:ascii="Times New Roman" w:hAnsi="Times New Roman" w:cs="Times New Roman"/>
          <w:bCs/>
          <w:sz w:val="22"/>
          <w:szCs w:val="22"/>
          <w:rPrChange w:id="5663" w:author="Agate Publishing" w:date="2019-08-26T15:39:00Z">
            <w:rPr>
              <w:del w:id="5664" w:author="Jeannie's Laptop" w:date="2019-07-23T11:35:00Z"/>
              <w:rFonts w:ascii="Times New Roman" w:hAnsi="Times New Roman" w:cs="Times New Roman"/>
              <w:bCs/>
              <w:sz w:val="22"/>
              <w:szCs w:val="22"/>
            </w:rPr>
          </w:rPrChange>
        </w:rPr>
      </w:pPr>
    </w:p>
    <w:p w14:paraId="3BFD87F8" w14:textId="60F52B88" w:rsidR="00844697" w:rsidRPr="00063AAB" w:rsidRDefault="00844697" w:rsidP="00844697">
      <w:pPr>
        <w:pStyle w:val="BodyText"/>
        <w:kinsoku w:val="0"/>
        <w:overflowPunct w:val="0"/>
        <w:ind w:left="0"/>
        <w:rPr>
          <w:ins w:id="5665" w:author="Jeannie's Laptop" w:date="2019-07-23T11:35:00Z"/>
          <w:rFonts w:ascii="Times New Roman" w:hAnsi="Times New Roman" w:cs="Times New Roman"/>
          <w:bCs/>
          <w:sz w:val="22"/>
          <w:szCs w:val="22"/>
          <w:rPrChange w:id="5666" w:author="Agate Publishing" w:date="2019-08-26T15:39:00Z">
            <w:rPr>
              <w:ins w:id="5667" w:author="Jeannie's Laptop" w:date="2019-07-23T11:35:00Z"/>
              <w:rFonts w:ascii="Times New Roman" w:hAnsi="Times New Roman" w:cs="Times New Roman"/>
              <w:bCs/>
              <w:sz w:val="22"/>
              <w:szCs w:val="22"/>
            </w:rPr>
          </w:rPrChange>
        </w:rPr>
      </w:pPr>
      <w:ins w:id="5668" w:author="Jeannie's Laptop" w:date="2019-07-23T11:35:00Z">
        <w:r w:rsidRPr="00063AAB">
          <w:rPr>
            <w:rFonts w:ascii="Times New Roman" w:hAnsi="Times New Roman" w:cs="Times New Roman"/>
            <w:bCs/>
            <w:sz w:val="22"/>
            <w:szCs w:val="22"/>
            <w:rPrChange w:id="5669" w:author="Agate Publishing" w:date="2019-08-26T15:39:00Z">
              <w:rPr>
                <w:rFonts w:ascii="Times New Roman" w:hAnsi="Times New Roman" w:cs="Times New Roman"/>
                <w:bCs/>
                <w:sz w:val="22"/>
                <w:szCs w:val="22"/>
              </w:rPr>
            </w:rPrChange>
          </w:rPr>
          <w:t>Answer the following questions:</w:t>
        </w:r>
      </w:ins>
    </w:p>
    <w:p w14:paraId="11D85FFB" w14:textId="77777777" w:rsidR="00302399" w:rsidRPr="00063AAB" w:rsidRDefault="00302399" w:rsidP="002217A9">
      <w:pPr>
        <w:pStyle w:val="BodyText"/>
        <w:tabs>
          <w:tab w:val="left" w:pos="512"/>
          <w:tab w:val="left" w:pos="3980"/>
        </w:tabs>
        <w:kinsoku w:val="0"/>
        <w:overflowPunct w:val="0"/>
        <w:ind w:left="0"/>
        <w:rPr>
          <w:rFonts w:ascii="Times New Roman" w:hAnsi="Times New Roman" w:cs="Times New Roman"/>
          <w:bCs/>
          <w:sz w:val="22"/>
          <w:szCs w:val="22"/>
          <w:rPrChange w:id="5670" w:author="Agate Publishing" w:date="2019-08-26T15:39:00Z">
            <w:rPr>
              <w:rFonts w:ascii="Times New Roman" w:hAnsi="Times New Roman" w:cs="Times New Roman"/>
              <w:bCs/>
              <w:sz w:val="22"/>
              <w:szCs w:val="22"/>
            </w:rPr>
          </w:rPrChange>
        </w:rPr>
      </w:pPr>
      <w:del w:id="5671" w:author="Jeannie's Laptop" w:date="2019-07-22T16:56:00Z">
        <w:r w:rsidRPr="00063AAB" w:rsidDel="00677946">
          <w:rPr>
            <w:rFonts w:ascii="Times New Roman" w:hAnsi="Times New Roman" w:cs="Times New Roman"/>
            <w:bCs/>
            <w:sz w:val="22"/>
            <w:szCs w:val="22"/>
            <w:rPrChange w:id="5672" w:author="Agate Publishing" w:date="2019-08-26T15:39:00Z">
              <w:rPr>
                <w:rFonts w:ascii="Times New Roman" w:hAnsi="Times New Roman" w:cs="Times New Roman"/>
                <w:bCs/>
                <w:sz w:val="22"/>
                <w:szCs w:val="22"/>
              </w:rPr>
            </w:rPrChange>
          </w:rPr>
          <w:delText>a.</w:delText>
        </w:r>
      </w:del>
      <w:ins w:id="5673" w:author="Jeannie's Laptop" w:date="2019-07-22T16:56:00Z">
        <w:r w:rsidR="00677946" w:rsidRPr="00063AAB">
          <w:rPr>
            <w:rFonts w:ascii="Times New Roman" w:hAnsi="Times New Roman" w:cs="Times New Roman"/>
            <w:bCs/>
            <w:sz w:val="22"/>
            <w:szCs w:val="22"/>
            <w:rPrChange w:id="5674"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5675" w:author="Agate Publishing" w:date="2019-08-26T15:39:00Z">
            <w:rPr>
              <w:rFonts w:ascii="Times New Roman" w:hAnsi="Times New Roman" w:cs="Times New Roman"/>
              <w:bCs/>
              <w:sz w:val="22"/>
              <w:szCs w:val="22"/>
            </w:rPr>
          </w:rPrChange>
        </w:rPr>
        <w:t xml:space="preserve"> What is the contribution margin per unit? </w:t>
      </w:r>
      <w:del w:id="5676" w:author="Jeannie's Laptop" w:date="2019-07-23T11:34:00Z">
        <w:r w:rsidRPr="00063AAB" w:rsidDel="00844697">
          <w:rPr>
            <w:rFonts w:ascii="Times New Roman" w:hAnsi="Times New Roman" w:cs="Times New Roman"/>
            <w:bCs/>
            <w:sz w:val="22"/>
            <w:szCs w:val="22"/>
            <w:rPrChange w:id="5677" w:author="Agate Publishing" w:date="2019-08-26T15:39:00Z">
              <w:rPr>
                <w:rFonts w:ascii="Times New Roman" w:hAnsi="Times New Roman" w:cs="Times New Roman"/>
                <w:bCs/>
                <w:sz w:val="22"/>
                <w:szCs w:val="22"/>
              </w:rPr>
            </w:rPrChange>
          </w:rPr>
          <w:delText>$</w:delText>
        </w:r>
        <w:r w:rsidRPr="00063AAB" w:rsidDel="00844697">
          <w:rPr>
            <w:rFonts w:ascii="Times New Roman" w:hAnsi="Times New Roman" w:cs="Times New Roman"/>
            <w:bCs/>
            <w:sz w:val="22"/>
            <w:szCs w:val="22"/>
            <w:u w:val="single"/>
            <w:rPrChange w:id="5678" w:author="Agate Publishing" w:date="2019-08-26T15:39:00Z">
              <w:rPr>
                <w:rFonts w:ascii="Times New Roman" w:hAnsi="Times New Roman" w:cs="Times New Roman"/>
                <w:bCs/>
                <w:sz w:val="22"/>
                <w:szCs w:val="22"/>
                <w:u w:val="single"/>
              </w:rPr>
            </w:rPrChange>
          </w:rPr>
          <w:delText xml:space="preserve"> </w:delText>
        </w:r>
        <w:r w:rsidRPr="00063AAB" w:rsidDel="00844697">
          <w:rPr>
            <w:rFonts w:ascii="Times New Roman" w:hAnsi="Times New Roman" w:cs="Times New Roman"/>
            <w:bCs/>
            <w:sz w:val="22"/>
            <w:szCs w:val="22"/>
            <w:rPrChange w:id="5679" w:author="Agate Publishing" w:date="2019-08-26T15:39:00Z">
              <w:rPr>
                <w:rFonts w:ascii="Times New Roman" w:hAnsi="Times New Roman" w:cs="Times New Roman"/>
                <w:bCs/>
                <w:sz w:val="22"/>
                <w:szCs w:val="22"/>
              </w:rPr>
            </w:rPrChange>
          </w:rPr>
          <w:delText>per unit</w:delText>
        </w:r>
      </w:del>
    </w:p>
    <w:p w14:paraId="34E6E305" w14:textId="77777777" w:rsidR="00302399" w:rsidRPr="00063AAB" w:rsidRDefault="00302399" w:rsidP="002217A9">
      <w:pPr>
        <w:pStyle w:val="BodyText"/>
        <w:tabs>
          <w:tab w:val="left" w:pos="512"/>
          <w:tab w:val="left" w:pos="3741"/>
        </w:tabs>
        <w:kinsoku w:val="0"/>
        <w:overflowPunct w:val="0"/>
        <w:ind w:left="0"/>
        <w:rPr>
          <w:rFonts w:ascii="Times New Roman" w:hAnsi="Times New Roman" w:cs="Times New Roman"/>
          <w:bCs/>
          <w:sz w:val="22"/>
          <w:szCs w:val="22"/>
          <w:rPrChange w:id="5680" w:author="Agate Publishing" w:date="2019-08-26T15:39:00Z">
            <w:rPr>
              <w:rFonts w:ascii="Times New Roman" w:hAnsi="Times New Roman" w:cs="Times New Roman"/>
              <w:bCs/>
              <w:sz w:val="22"/>
              <w:szCs w:val="22"/>
            </w:rPr>
          </w:rPrChange>
        </w:rPr>
      </w:pPr>
      <w:del w:id="5681" w:author="Jeannie's Laptop" w:date="2019-07-22T16:57:00Z">
        <w:r w:rsidRPr="00063AAB" w:rsidDel="00677946">
          <w:rPr>
            <w:rFonts w:ascii="Times New Roman" w:hAnsi="Times New Roman" w:cs="Times New Roman"/>
            <w:bCs/>
            <w:sz w:val="22"/>
            <w:szCs w:val="22"/>
            <w:rPrChange w:id="5682" w:author="Agate Publishing" w:date="2019-08-26T15:39:00Z">
              <w:rPr>
                <w:rFonts w:ascii="Times New Roman" w:hAnsi="Times New Roman" w:cs="Times New Roman"/>
                <w:bCs/>
                <w:sz w:val="22"/>
                <w:szCs w:val="22"/>
              </w:rPr>
            </w:rPrChange>
          </w:rPr>
          <w:delText>b.</w:delText>
        </w:r>
      </w:del>
      <w:ins w:id="5683" w:author="Jeannie's Laptop" w:date="2019-07-22T16:57:00Z">
        <w:r w:rsidR="00677946" w:rsidRPr="00063AAB">
          <w:rPr>
            <w:rFonts w:ascii="Times New Roman" w:hAnsi="Times New Roman" w:cs="Times New Roman"/>
            <w:bCs/>
            <w:sz w:val="22"/>
            <w:szCs w:val="22"/>
            <w:rPrChange w:id="5684"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685" w:author="Agate Publishing" w:date="2019-08-26T15:39:00Z">
            <w:rPr>
              <w:rFonts w:ascii="Times New Roman" w:hAnsi="Times New Roman" w:cs="Times New Roman"/>
              <w:bCs/>
              <w:sz w:val="22"/>
              <w:szCs w:val="22"/>
            </w:rPr>
          </w:rPrChange>
        </w:rPr>
        <w:t xml:space="preserve"> What is the contribution margin ratio?</w:t>
      </w:r>
      <w:del w:id="5686" w:author="Jeannie's Laptop" w:date="2019-07-23T11:35:00Z">
        <w:r w:rsidRPr="00063AAB" w:rsidDel="00844697">
          <w:rPr>
            <w:rFonts w:ascii="Times New Roman" w:hAnsi="Times New Roman" w:cs="Times New Roman"/>
            <w:bCs/>
            <w:sz w:val="22"/>
            <w:szCs w:val="22"/>
            <w:u w:val="single"/>
            <w:rPrChange w:id="5687" w:author="Agate Publishing" w:date="2019-08-26T15:39:00Z">
              <w:rPr>
                <w:rFonts w:ascii="Times New Roman" w:hAnsi="Times New Roman" w:cs="Times New Roman"/>
                <w:bCs/>
                <w:sz w:val="22"/>
                <w:szCs w:val="22"/>
                <w:u w:val="single"/>
              </w:rPr>
            </w:rPrChange>
          </w:rPr>
          <w:delText xml:space="preserve"> </w:delText>
        </w:r>
        <w:r w:rsidRPr="00063AAB" w:rsidDel="00844697">
          <w:rPr>
            <w:rFonts w:ascii="Times New Roman" w:hAnsi="Times New Roman" w:cs="Times New Roman"/>
            <w:bCs/>
            <w:sz w:val="22"/>
            <w:szCs w:val="22"/>
            <w:rPrChange w:id="5688" w:author="Agate Publishing" w:date="2019-08-26T15:39:00Z">
              <w:rPr>
                <w:rFonts w:ascii="Times New Roman" w:hAnsi="Times New Roman" w:cs="Times New Roman"/>
                <w:bCs/>
                <w:sz w:val="22"/>
                <w:szCs w:val="22"/>
              </w:rPr>
            </w:rPrChange>
          </w:rPr>
          <w:delText>%</w:delText>
        </w:r>
      </w:del>
    </w:p>
    <w:p w14:paraId="18A0118F" w14:textId="77777777" w:rsidR="00302399" w:rsidRPr="00063AAB" w:rsidRDefault="00302399" w:rsidP="002217A9">
      <w:pPr>
        <w:pStyle w:val="BodyText"/>
        <w:tabs>
          <w:tab w:val="left" w:pos="505"/>
          <w:tab w:val="left" w:pos="5711"/>
        </w:tabs>
        <w:kinsoku w:val="0"/>
        <w:overflowPunct w:val="0"/>
        <w:ind w:left="0"/>
        <w:rPr>
          <w:rFonts w:ascii="Times New Roman" w:hAnsi="Times New Roman" w:cs="Times New Roman"/>
          <w:bCs/>
          <w:sz w:val="22"/>
          <w:szCs w:val="22"/>
          <w:rPrChange w:id="5689" w:author="Agate Publishing" w:date="2019-08-26T15:39:00Z">
            <w:rPr>
              <w:rFonts w:ascii="Times New Roman" w:hAnsi="Times New Roman" w:cs="Times New Roman"/>
              <w:bCs/>
              <w:sz w:val="22"/>
              <w:szCs w:val="22"/>
            </w:rPr>
          </w:rPrChange>
        </w:rPr>
      </w:pPr>
      <w:del w:id="5690" w:author="Jeannie's Laptop" w:date="2019-07-22T16:57:00Z">
        <w:r w:rsidRPr="00063AAB" w:rsidDel="00677946">
          <w:rPr>
            <w:rFonts w:ascii="Times New Roman" w:hAnsi="Times New Roman" w:cs="Times New Roman"/>
            <w:bCs/>
            <w:sz w:val="22"/>
            <w:szCs w:val="22"/>
            <w:rPrChange w:id="5691" w:author="Agate Publishing" w:date="2019-08-26T15:39:00Z">
              <w:rPr>
                <w:rFonts w:ascii="Times New Roman" w:hAnsi="Times New Roman" w:cs="Times New Roman"/>
                <w:bCs/>
                <w:sz w:val="22"/>
                <w:szCs w:val="22"/>
              </w:rPr>
            </w:rPrChange>
          </w:rPr>
          <w:delText>c.</w:delText>
        </w:r>
      </w:del>
      <w:ins w:id="5692" w:author="Jeannie's Laptop" w:date="2019-07-22T16:57:00Z">
        <w:r w:rsidR="00677946" w:rsidRPr="00063AAB">
          <w:rPr>
            <w:rFonts w:ascii="Times New Roman" w:hAnsi="Times New Roman" w:cs="Times New Roman"/>
            <w:bCs/>
            <w:sz w:val="22"/>
            <w:szCs w:val="22"/>
            <w:rPrChange w:id="5693"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5694" w:author="Agate Publishing" w:date="2019-08-26T15:39:00Z">
            <w:rPr>
              <w:rFonts w:ascii="Times New Roman" w:hAnsi="Times New Roman" w:cs="Times New Roman"/>
              <w:bCs/>
              <w:sz w:val="22"/>
              <w:szCs w:val="22"/>
            </w:rPr>
          </w:rPrChange>
        </w:rPr>
        <w:t xml:space="preserve"> What is the monthly sales volume (in dollars) at the break-even point? </w:t>
      </w:r>
      <w:del w:id="5695" w:author="Jeannie's Laptop" w:date="2019-07-23T11:34:00Z">
        <w:r w:rsidRPr="00063AAB" w:rsidDel="00844697">
          <w:rPr>
            <w:rFonts w:ascii="Times New Roman" w:hAnsi="Times New Roman" w:cs="Times New Roman"/>
            <w:bCs/>
            <w:sz w:val="22"/>
            <w:szCs w:val="22"/>
            <w:rPrChange w:id="5696" w:author="Agate Publishing" w:date="2019-08-26T15:39:00Z">
              <w:rPr>
                <w:rFonts w:ascii="Times New Roman" w:hAnsi="Times New Roman" w:cs="Times New Roman"/>
                <w:bCs/>
                <w:sz w:val="22"/>
                <w:szCs w:val="22"/>
              </w:rPr>
            </w:rPrChange>
          </w:rPr>
          <w:delText>$</w:delText>
        </w:r>
        <w:r w:rsidRPr="00063AAB" w:rsidDel="00844697">
          <w:rPr>
            <w:rFonts w:ascii="Times New Roman" w:hAnsi="Times New Roman" w:cs="Times New Roman"/>
            <w:bCs/>
            <w:sz w:val="22"/>
            <w:szCs w:val="22"/>
            <w:u w:val="single"/>
            <w:rPrChange w:id="5697" w:author="Agate Publishing" w:date="2019-08-26T15:39:00Z">
              <w:rPr>
                <w:rFonts w:ascii="Times New Roman" w:hAnsi="Times New Roman" w:cs="Times New Roman"/>
                <w:bCs/>
                <w:sz w:val="22"/>
                <w:szCs w:val="22"/>
                <w:u w:val="single"/>
              </w:rPr>
            </w:rPrChange>
          </w:rPr>
          <w:delText xml:space="preserve"> </w:delText>
        </w:r>
      </w:del>
    </w:p>
    <w:p w14:paraId="4FCE4D27" w14:textId="34BDD2E9" w:rsidR="00302399" w:rsidRPr="00063AAB" w:rsidRDefault="00302399" w:rsidP="002217A9">
      <w:pPr>
        <w:pStyle w:val="BodyText"/>
        <w:tabs>
          <w:tab w:val="left" w:pos="512"/>
          <w:tab w:val="left" w:pos="6749"/>
        </w:tabs>
        <w:kinsoku w:val="0"/>
        <w:overflowPunct w:val="0"/>
        <w:ind w:left="0"/>
        <w:rPr>
          <w:rFonts w:ascii="Times New Roman" w:hAnsi="Times New Roman" w:cs="Times New Roman"/>
          <w:bCs/>
          <w:sz w:val="22"/>
          <w:szCs w:val="22"/>
          <w:rPrChange w:id="5698" w:author="Agate Publishing" w:date="2019-08-26T15:39:00Z">
            <w:rPr>
              <w:rFonts w:ascii="Times New Roman" w:hAnsi="Times New Roman" w:cs="Times New Roman"/>
              <w:bCs/>
              <w:sz w:val="22"/>
              <w:szCs w:val="22"/>
            </w:rPr>
          </w:rPrChange>
        </w:rPr>
      </w:pPr>
      <w:del w:id="5699" w:author="Jeannie's Laptop" w:date="2019-07-22T17:01:00Z">
        <w:r w:rsidRPr="00063AAB" w:rsidDel="00677946">
          <w:rPr>
            <w:rFonts w:ascii="Times New Roman" w:hAnsi="Times New Roman" w:cs="Times New Roman"/>
            <w:bCs/>
            <w:sz w:val="22"/>
            <w:szCs w:val="22"/>
            <w:rPrChange w:id="5700" w:author="Agate Publishing" w:date="2019-08-26T15:39:00Z">
              <w:rPr>
                <w:rFonts w:ascii="Times New Roman" w:hAnsi="Times New Roman" w:cs="Times New Roman"/>
                <w:bCs/>
                <w:sz w:val="22"/>
                <w:szCs w:val="22"/>
              </w:rPr>
            </w:rPrChange>
          </w:rPr>
          <w:delText>d.</w:delText>
        </w:r>
      </w:del>
      <w:ins w:id="5701" w:author="Jeannie's Laptop" w:date="2019-07-22T17:01:00Z">
        <w:r w:rsidR="00677946" w:rsidRPr="00063AAB">
          <w:rPr>
            <w:rFonts w:ascii="Times New Roman" w:hAnsi="Times New Roman" w:cs="Times New Roman"/>
            <w:bCs/>
            <w:sz w:val="22"/>
            <w:szCs w:val="22"/>
            <w:rPrChange w:id="5702"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5703" w:author="Agate Publishing" w:date="2019-08-26T15:39:00Z">
            <w:rPr>
              <w:rFonts w:ascii="Times New Roman" w:hAnsi="Times New Roman" w:cs="Times New Roman"/>
              <w:bCs/>
              <w:sz w:val="22"/>
              <w:szCs w:val="22"/>
            </w:rPr>
          </w:rPrChange>
        </w:rPr>
        <w:t xml:space="preserve"> How many units must be sold each month to earn a monthly operating income of $32,000?</w:t>
      </w:r>
      <w:del w:id="5704" w:author="Jeannie's Laptop" w:date="2019-07-23T11:34:00Z">
        <w:r w:rsidRPr="00063AAB" w:rsidDel="00844697">
          <w:rPr>
            <w:rFonts w:ascii="Times New Roman" w:hAnsi="Times New Roman" w:cs="Times New Roman"/>
            <w:bCs/>
            <w:sz w:val="22"/>
            <w:szCs w:val="22"/>
            <w:u w:val="single"/>
            <w:rPrChange w:id="5705" w:author="Agate Publishing" w:date="2019-08-26T15:39:00Z">
              <w:rPr>
                <w:rFonts w:ascii="Times New Roman" w:hAnsi="Times New Roman" w:cs="Times New Roman"/>
                <w:bCs/>
                <w:sz w:val="22"/>
                <w:szCs w:val="22"/>
                <w:u w:val="single"/>
              </w:rPr>
            </w:rPrChange>
          </w:rPr>
          <w:delText xml:space="preserve"> </w:delText>
        </w:r>
        <w:r w:rsidR="00844697" w:rsidRPr="00063AAB" w:rsidDel="00844697">
          <w:rPr>
            <w:rFonts w:ascii="Times New Roman" w:hAnsi="Times New Roman" w:cs="Times New Roman"/>
            <w:bCs/>
            <w:sz w:val="22"/>
            <w:szCs w:val="22"/>
            <w:rPrChange w:id="5706" w:author="Agate Publishing" w:date="2019-08-26T15:39:00Z">
              <w:rPr>
                <w:rFonts w:ascii="Times New Roman" w:hAnsi="Times New Roman" w:cs="Times New Roman"/>
                <w:bCs/>
                <w:sz w:val="22"/>
                <w:szCs w:val="22"/>
              </w:rPr>
            </w:rPrChange>
          </w:rPr>
          <w:delText>U</w:delText>
        </w:r>
        <w:r w:rsidRPr="00063AAB" w:rsidDel="00844697">
          <w:rPr>
            <w:rFonts w:ascii="Times New Roman" w:hAnsi="Times New Roman" w:cs="Times New Roman"/>
            <w:bCs/>
            <w:sz w:val="22"/>
            <w:szCs w:val="22"/>
            <w:rPrChange w:id="5707" w:author="Agate Publishing" w:date="2019-08-26T15:39:00Z">
              <w:rPr>
                <w:rFonts w:ascii="Times New Roman" w:hAnsi="Times New Roman" w:cs="Times New Roman"/>
                <w:bCs/>
                <w:sz w:val="22"/>
                <w:szCs w:val="22"/>
              </w:rPr>
            </w:rPrChange>
          </w:rPr>
          <w:delText>nits</w:delText>
        </w:r>
      </w:del>
    </w:p>
    <w:p w14:paraId="38729F78" w14:textId="77777777" w:rsidR="00302399" w:rsidRPr="00063AAB" w:rsidRDefault="00302399" w:rsidP="002217A9">
      <w:pPr>
        <w:pStyle w:val="BodyText"/>
        <w:tabs>
          <w:tab w:val="left" w:pos="512"/>
          <w:tab w:val="left" w:pos="6445"/>
        </w:tabs>
        <w:kinsoku w:val="0"/>
        <w:overflowPunct w:val="0"/>
        <w:ind w:left="0"/>
        <w:rPr>
          <w:rFonts w:ascii="Times New Roman" w:hAnsi="Times New Roman" w:cs="Times New Roman"/>
          <w:bCs/>
          <w:sz w:val="22"/>
          <w:szCs w:val="22"/>
          <w:rPrChange w:id="5708" w:author="Agate Publishing" w:date="2019-08-26T15:39:00Z">
            <w:rPr>
              <w:rFonts w:ascii="Times New Roman" w:hAnsi="Times New Roman" w:cs="Times New Roman"/>
              <w:bCs/>
              <w:sz w:val="22"/>
              <w:szCs w:val="22"/>
            </w:rPr>
          </w:rPrChange>
        </w:rPr>
      </w:pPr>
      <w:del w:id="5709" w:author="Jeannie's Laptop" w:date="2019-07-22T17:04:00Z">
        <w:r w:rsidRPr="00063AAB" w:rsidDel="00677946">
          <w:rPr>
            <w:rFonts w:ascii="Times New Roman" w:hAnsi="Times New Roman" w:cs="Times New Roman"/>
            <w:bCs/>
            <w:sz w:val="22"/>
            <w:szCs w:val="22"/>
            <w:rPrChange w:id="5710" w:author="Agate Publishing" w:date="2019-08-26T15:39:00Z">
              <w:rPr>
                <w:rFonts w:ascii="Times New Roman" w:hAnsi="Times New Roman" w:cs="Times New Roman"/>
                <w:bCs/>
                <w:sz w:val="22"/>
                <w:szCs w:val="22"/>
              </w:rPr>
            </w:rPrChange>
          </w:rPr>
          <w:delText>e.</w:delText>
        </w:r>
      </w:del>
      <w:ins w:id="5711" w:author="Jeannie's Laptop" w:date="2019-07-22T17:04:00Z">
        <w:r w:rsidR="00677946" w:rsidRPr="00063AAB">
          <w:rPr>
            <w:rFonts w:ascii="Times New Roman" w:hAnsi="Times New Roman" w:cs="Times New Roman"/>
            <w:bCs/>
            <w:sz w:val="22"/>
            <w:szCs w:val="22"/>
            <w:rPrChange w:id="5712" w:author="Agate Publishing" w:date="2019-08-26T15:39:00Z">
              <w:rPr>
                <w:rFonts w:ascii="Times New Roman" w:hAnsi="Times New Roman" w:cs="Times New Roman"/>
                <w:bCs/>
                <w:sz w:val="22"/>
                <w:szCs w:val="22"/>
              </w:rPr>
            </w:rPrChange>
          </w:rPr>
          <w:t>(E)</w:t>
        </w:r>
      </w:ins>
      <w:r w:rsidRPr="00063AAB">
        <w:rPr>
          <w:rFonts w:ascii="Times New Roman" w:hAnsi="Times New Roman" w:cs="Times New Roman"/>
          <w:bCs/>
          <w:sz w:val="22"/>
          <w:szCs w:val="22"/>
          <w:rPrChange w:id="5713" w:author="Agate Publishing" w:date="2019-08-26T15:39:00Z">
            <w:rPr>
              <w:rFonts w:ascii="Times New Roman" w:hAnsi="Times New Roman" w:cs="Times New Roman"/>
              <w:bCs/>
              <w:sz w:val="22"/>
              <w:szCs w:val="22"/>
            </w:rPr>
          </w:rPrChange>
        </w:rPr>
        <w:t xml:space="preserve"> What is the monthly margin of safety (in dollars) if 3,000 units are sold each month? </w:t>
      </w:r>
      <w:del w:id="5714" w:author="Jeannie's Laptop" w:date="2019-07-23T11:34:00Z">
        <w:r w:rsidRPr="00063AAB" w:rsidDel="00844697">
          <w:rPr>
            <w:rFonts w:ascii="Times New Roman" w:hAnsi="Times New Roman" w:cs="Times New Roman"/>
            <w:bCs/>
            <w:sz w:val="22"/>
            <w:szCs w:val="22"/>
            <w:rPrChange w:id="5715" w:author="Agate Publishing" w:date="2019-08-26T15:39:00Z">
              <w:rPr>
                <w:rFonts w:ascii="Times New Roman" w:hAnsi="Times New Roman" w:cs="Times New Roman"/>
                <w:bCs/>
                <w:sz w:val="22"/>
                <w:szCs w:val="22"/>
              </w:rPr>
            </w:rPrChange>
          </w:rPr>
          <w:delText>$</w:delText>
        </w:r>
        <w:r w:rsidRPr="00063AAB" w:rsidDel="00844697">
          <w:rPr>
            <w:rFonts w:ascii="Times New Roman" w:hAnsi="Times New Roman" w:cs="Times New Roman"/>
            <w:bCs/>
            <w:sz w:val="22"/>
            <w:szCs w:val="22"/>
            <w:u w:val="single"/>
            <w:rPrChange w:id="5716" w:author="Agate Publishing" w:date="2019-08-26T15:39:00Z">
              <w:rPr>
                <w:rFonts w:ascii="Times New Roman" w:hAnsi="Times New Roman" w:cs="Times New Roman"/>
                <w:bCs/>
                <w:sz w:val="22"/>
                <w:szCs w:val="22"/>
                <w:u w:val="single"/>
              </w:rPr>
            </w:rPrChange>
          </w:rPr>
          <w:delText xml:space="preserve"> </w:delText>
        </w:r>
      </w:del>
    </w:p>
    <w:p w14:paraId="205C9151" w14:textId="77777777" w:rsidR="00302399" w:rsidRPr="00063AAB" w:rsidRDefault="00302399" w:rsidP="002217A9">
      <w:pPr>
        <w:pStyle w:val="BodyText"/>
        <w:tabs>
          <w:tab w:val="left" w:pos="480"/>
          <w:tab w:val="left" w:pos="6094"/>
        </w:tabs>
        <w:kinsoku w:val="0"/>
        <w:overflowPunct w:val="0"/>
        <w:ind w:left="0"/>
        <w:rPr>
          <w:rFonts w:ascii="Times New Roman" w:hAnsi="Times New Roman" w:cs="Times New Roman"/>
          <w:bCs/>
          <w:sz w:val="22"/>
          <w:szCs w:val="22"/>
          <w:rPrChange w:id="5717" w:author="Agate Publishing" w:date="2019-08-26T15:39:00Z">
            <w:rPr>
              <w:rFonts w:ascii="Times New Roman" w:hAnsi="Times New Roman" w:cs="Times New Roman"/>
              <w:bCs/>
              <w:sz w:val="22"/>
              <w:szCs w:val="22"/>
            </w:rPr>
          </w:rPrChange>
        </w:rPr>
      </w:pPr>
      <w:del w:id="5718" w:author="Jeannie's Laptop" w:date="2019-07-22T17:05:00Z">
        <w:r w:rsidRPr="00063AAB" w:rsidDel="00677946">
          <w:rPr>
            <w:rFonts w:ascii="Times New Roman" w:hAnsi="Times New Roman" w:cs="Times New Roman"/>
            <w:bCs/>
            <w:sz w:val="22"/>
            <w:szCs w:val="22"/>
            <w:rPrChange w:id="5719" w:author="Agate Publishing" w:date="2019-08-26T15:39:00Z">
              <w:rPr>
                <w:rFonts w:ascii="Times New Roman" w:hAnsi="Times New Roman" w:cs="Times New Roman"/>
                <w:bCs/>
                <w:sz w:val="22"/>
                <w:szCs w:val="22"/>
              </w:rPr>
            </w:rPrChange>
          </w:rPr>
          <w:delText>f.</w:delText>
        </w:r>
      </w:del>
      <w:ins w:id="5720" w:author="Jeannie's Laptop" w:date="2019-07-22T17:05:00Z">
        <w:r w:rsidR="00677946" w:rsidRPr="00063AAB">
          <w:rPr>
            <w:rFonts w:ascii="Times New Roman" w:hAnsi="Times New Roman" w:cs="Times New Roman"/>
            <w:bCs/>
            <w:sz w:val="22"/>
            <w:szCs w:val="22"/>
            <w:rPrChange w:id="5721" w:author="Agate Publishing" w:date="2019-08-26T15:39:00Z">
              <w:rPr>
                <w:rFonts w:ascii="Times New Roman" w:hAnsi="Times New Roman" w:cs="Times New Roman"/>
                <w:bCs/>
                <w:sz w:val="22"/>
                <w:szCs w:val="22"/>
              </w:rPr>
            </w:rPrChange>
          </w:rPr>
          <w:t>(F)</w:t>
        </w:r>
      </w:ins>
      <w:r w:rsidRPr="00063AAB">
        <w:rPr>
          <w:rFonts w:ascii="Times New Roman" w:hAnsi="Times New Roman" w:cs="Times New Roman"/>
          <w:bCs/>
          <w:sz w:val="22"/>
          <w:szCs w:val="22"/>
          <w:rPrChange w:id="5722" w:author="Agate Publishing" w:date="2019-08-26T15:39:00Z">
            <w:rPr>
              <w:rFonts w:ascii="Times New Roman" w:hAnsi="Times New Roman" w:cs="Times New Roman"/>
              <w:bCs/>
              <w:sz w:val="22"/>
              <w:szCs w:val="22"/>
            </w:rPr>
          </w:rPrChange>
        </w:rPr>
        <w:t xml:space="preserve"> What will be the monthly operating income if 3,000 units are sold each month? </w:t>
      </w:r>
      <w:del w:id="5723" w:author="Jeannie's Laptop" w:date="2019-07-23T11:34:00Z">
        <w:r w:rsidRPr="00063AAB" w:rsidDel="00844697">
          <w:rPr>
            <w:rFonts w:ascii="Times New Roman" w:hAnsi="Times New Roman" w:cs="Times New Roman"/>
            <w:bCs/>
            <w:sz w:val="22"/>
            <w:szCs w:val="22"/>
            <w:rPrChange w:id="5724" w:author="Agate Publishing" w:date="2019-08-26T15:39:00Z">
              <w:rPr>
                <w:rFonts w:ascii="Times New Roman" w:hAnsi="Times New Roman" w:cs="Times New Roman"/>
                <w:bCs/>
                <w:sz w:val="22"/>
                <w:szCs w:val="22"/>
              </w:rPr>
            </w:rPrChange>
          </w:rPr>
          <w:delText>$_</w:delText>
        </w:r>
        <w:r w:rsidRPr="00063AAB" w:rsidDel="00844697">
          <w:rPr>
            <w:rFonts w:ascii="Times New Roman" w:hAnsi="Times New Roman" w:cs="Times New Roman"/>
            <w:bCs/>
            <w:sz w:val="22"/>
            <w:szCs w:val="22"/>
            <w:u w:val="single"/>
            <w:rPrChange w:id="5725" w:author="Agate Publishing" w:date="2019-08-26T15:39:00Z">
              <w:rPr>
                <w:rFonts w:ascii="Times New Roman" w:hAnsi="Times New Roman" w:cs="Times New Roman"/>
                <w:bCs/>
                <w:sz w:val="22"/>
                <w:szCs w:val="22"/>
                <w:u w:val="single"/>
              </w:rPr>
            </w:rPrChange>
          </w:rPr>
          <w:delText xml:space="preserve"> </w:delText>
        </w:r>
      </w:del>
    </w:p>
    <w:p w14:paraId="1A3F984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26" w:author="Agate Publishing" w:date="2019-08-26T15:39:00Z">
            <w:rPr>
              <w:rFonts w:ascii="Times New Roman" w:hAnsi="Times New Roman" w:cs="Times New Roman"/>
              <w:bCs/>
              <w:sz w:val="22"/>
              <w:szCs w:val="22"/>
            </w:rPr>
          </w:rPrChange>
        </w:rPr>
      </w:pPr>
    </w:p>
    <w:p w14:paraId="14C1E36B"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5727" w:author="Agate Publishing" w:date="2019-08-26T15:39:00Z">
            <w:rPr>
              <w:rFonts w:ascii="Times New Roman" w:hAnsi="Times New Roman" w:cs="Times New Roman"/>
              <w:bCs/>
              <w:sz w:val="22"/>
              <w:szCs w:val="22"/>
            </w:rPr>
          </w:rPrChange>
        </w:rPr>
      </w:pPr>
      <w:del w:id="5728" w:author="Jeannie's Laptop" w:date="2019-07-22T16:56:00Z">
        <w:r w:rsidRPr="00063AAB" w:rsidDel="00677946">
          <w:rPr>
            <w:rFonts w:ascii="Times New Roman" w:hAnsi="Times New Roman" w:cs="Times New Roman"/>
            <w:bCs/>
            <w:sz w:val="22"/>
            <w:szCs w:val="22"/>
            <w:rPrChange w:id="5729" w:author="Agate Publishing" w:date="2019-08-26T15:39:00Z">
              <w:rPr>
                <w:rFonts w:ascii="Times New Roman" w:hAnsi="Times New Roman" w:cs="Times New Roman"/>
                <w:bCs/>
                <w:sz w:val="22"/>
                <w:szCs w:val="22"/>
              </w:rPr>
            </w:rPrChange>
          </w:rPr>
          <w:delText>Explanation</w:delText>
        </w:r>
      </w:del>
      <w:ins w:id="5730" w:author="Jeannie's Laptop" w:date="2019-07-22T16:56:00Z">
        <w:r w:rsidR="00677946" w:rsidRPr="00063AAB">
          <w:rPr>
            <w:rFonts w:ascii="Times New Roman" w:hAnsi="Times New Roman" w:cs="Times New Roman"/>
            <w:bCs/>
            <w:sz w:val="22"/>
            <w:szCs w:val="22"/>
            <w:rPrChange w:id="5731" w:author="Agate Publishing" w:date="2019-08-26T15:39:00Z">
              <w:rPr>
                <w:rFonts w:ascii="Times New Roman" w:hAnsi="Times New Roman" w:cs="Times New Roman"/>
                <w:bCs/>
                <w:sz w:val="22"/>
                <w:szCs w:val="22"/>
              </w:rPr>
            </w:rPrChange>
          </w:rPr>
          <w:t>Answer:</w:t>
        </w:r>
      </w:ins>
    </w:p>
    <w:p w14:paraId="6D3E2A81"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32" w:author="Agate Publishing" w:date="2019-08-26T15:39:00Z">
            <w:rPr>
              <w:rFonts w:ascii="Times New Roman" w:hAnsi="Times New Roman" w:cs="Times New Roman"/>
              <w:bCs/>
              <w:sz w:val="22"/>
              <w:szCs w:val="22"/>
            </w:rPr>
          </w:rPrChange>
        </w:rPr>
      </w:pPr>
      <w:del w:id="5733" w:author="Jeannie's Laptop" w:date="2019-07-22T16:56:00Z">
        <w:r w:rsidRPr="00063AAB" w:rsidDel="00677946">
          <w:rPr>
            <w:rFonts w:ascii="Times New Roman" w:hAnsi="Times New Roman" w:cs="Times New Roman"/>
            <w:bCs/>
            <w:sz w:val="22"/>
            <w:szCs w:val="22"/>
            <w:rPrChange w:id="5734" w:author="Agate Publishing" w:date="2019-08-26T15:39:00Z">
              <w:rPr>
                <w:rFonts w:ascii="Times New Roman" w:hAnsi="Times New Roman" w:cs="Times New Roman"/>
                <w:bCs/>
                <w:sz w:val="22"/>
                <w:szCs w:val="22"/>
              </w:rPr>
            </w:rPrChange>
          </w:rPr>
          <w:delText>a.</w:delText>
        </w:r>
      </w:del>
      <w:ins w:id="5735" w:author="Jeannie's Laptop" w:date="2019-07-22T16:56:00Z">
        <w:r w:rsidR="00677946" w:rsidRPr="00063AAB">
          <w:rPr>
            <w:rFonts w:ascii="Times New Roman" w:hAnsi="Times New Roman" w:cs="Times New Roman"/>
            <w:bCs/>
            <w:sz w:val="22"/>
            <w:szCs w:val="22"/>
            <w:rPrChange w:id="5736"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5737" w:author="Agate Publishing" w:date="2019-08-26T15:39:00Z">
            <w:rPr>
              <w:rFonts w:ascii="Times New Roman" w:hAnsi="Times New Roman" w:cs="Times New Roman"/>
              <w:bCs/>
              <w:sz w:val="22"/>
              <w:szCs w:val="22"/>
            </w:rPr>
          </w:rPrChange>
        </w:rPr>
        <w:t xml:space="preserve"> $26 per unit </w:t>
      </w:r>
    </w:p>
    <w:p w14:paraId="04F17E4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38" w:author="Agate Publishing" w:date="2019-08-26T15:39:00Z">
            <w:rPr>
              <w:rFonts w:ascii="Times New Roman" w:hAnsi="Times New Roman" w:cs="Times New Roman"/>
              <w:bCs/>
              <w:sz w:val="22"/>
              <w:szCs w:val="22"/>
            </w:rPr>
          </w:rPrChange>
        </w:rPr>
      </w:pPr>
      <w:del w:id="5739" w:author="Jeannie's Laptop" w:date="2019-07-22T16:57:00Z">
        <w:r w:rsidRPr="00063AAB" w:rsidDel="00677946">
          <w:rPr>
            <w:rFonts w:ascii="Times New Roman" w:hAnsi="Times New Roman" w:cs="Times New Roman"/>
            <w:bCs/>
            <w:sz w:val="22"/>
            <w:szCs w:val="22"/>
            <w:rPrChange w:id="5740" w:author="Agate Publishing" w:date="2019-08-26T15:39:00Z">
              <w:rPr>
                <w:rFonts w:ascii="Times New Roman" w:hAnsi="Times New Roman" w:cs="Times New Roman"/>
                <w:bCs/>
                <w:sz w:val="22"/>
                <w:szCs w:val="22"/>
              </w:rPr>
            </w:rPrChange>
          </w:rPr>
          <w:delText>b.</w:delText>
        </w:r>
      </w:del>
      <w:ins w:id="5741" w:author="Jeannie's Laptop" w:date="2019-07-22T16:57:00Z">
        <w:r w:rsidR="00677946" w:rsidRPr="00063AAB">
          <w:rPr>
            <w:rFonts w:ascii="Times New Roman" w:hAnsi="Times New Roman" w:cs="Times New Roman"/>
            <w:bCs/>
            <w:sz w:val="22"/>
            <w:szCs w:val="22"/>
            <w:rPrChange w:id="5742"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743" w:author="Agate Publishing" w:date="2019-08-26T15:39:00Z">
            <w:rPr>
              <w:rFonts w:ascii="Times New Roman" w:hAnsi="Times New Roman" w:cs="Times New Roman"/>
              <w:bCs/>
              <w:sz w:val="22"/>
              <w:szCs w:val="22"/>
            </w:rPr>
          </w:rPrChange>
        </w:rPr>
        <w:t xml:space="preserve"> 25%</w:t>
      </w:r>
    </w:p>
    <w:p w14:paraId="3F85C3A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44" w:author="Agate Publishing" w:date="2019-08-26T15:39:00Z">
            <w:rPr>
              <w:rFonts w:ascii="Times New Roman" w:hAnsi="Times New Roman" w:cs="Times New Roman"/>
              <w:bCs/>
              <w:sz w:val="22"/>
              <w:szCs w:val="22"/>
            </w:rPr>
          </w:rPrChange>
        </w:rPr>
      </w:pPr>
      <w:del w:id="5745" w:author="Jeannie's Laptop" w:date="2019-07-22T16:57:00Z">
        <w:r w:rsidRPr="00063AAB" w:rsidDel="00677946">
          <w:rPr>
            <w:rFonts w:ascii="Times New Roman" w:hAnsi="Times New Roman" w:cs="Times New Roman"/>
            <w:bCs/>
            <w:sz w:val="22"/>
            <w:szCs w:val="22"/>
            <w:rPrChange w:id="5746" w:author="Agate Publishing" w:date="2019-08-26T15:39:00Z">
              <w:rPr>
                <w:rFonts w:ascii="Times New Roman" w:hAnsi="Times New Roman" w:cs="Times New Roman"/>
                <w:bCs/>
                <w:sz w:val="22"/>
                <w:szCs w:val="22"/>
              </w:rPr>
            </w:rPrChange>
          </w:rPr>
          <w:delText>c.</w:delText>
        </w:r>
      </w:del>
      <w:ins w:id="5747" w:author="Jeannie's Laptop" w:date="2019-07-22T16:57:00Z">
        <w:r w:rsidR="00677946" w:rsidRPr="00063AAB">
          <w:rPr>
            <w:rFonts w:ascii="Times New Roman" w:hAnsi="Times New Roman" w:cs="Times New Roman"/>
            <w:bCs/>
            <w:sz w:val="22"/>
            <w:szCs w:val="22"/>
            <w:rPrChange w:id="5748"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5749" w:author="Agate Publishing" w:date="2019-08-26T15:39:00Z">
            <w:rPr>
              <w:rFonts w:ascii="Times New Roman" w:hAnsi="Times New Roman" w:cs="Times New Roman"/>
              <w:bCs/>
              <w:sz w:val="22"/>
              <w:szCs w:val="22"/>
            </w:rPr>
          </w:rPrChange>
        </w:rPr>
        <w:t xml:space="preserve"> $144,000</w:t>
      </w:r>
    </w:p>
    <w:p w14:paraId="09AFCC6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50" w:author="Agate Publishing" w:date="2019-08-26T15:39:00Z">
            <w:rPr>
              <w:rFonts w:ascii="Times New Roman" w:hAnsi="Times New Roman" w:cs="Times New Roman"/>
              <w:bCs/>
              <w:sz w:val="22"/>
              <w:szCs w:val="22"/>
            </w:rPr>
          </w:rPrChange>
        </w:rPr>
      </w:pPr>
      <w:del w:id="5751" w:author="Jeannie's Laptop" w:date="2019-07-22T17:01:00Z">
        <w:r w:rsidRPr="00063AAB" w:rsidDel="00677946">
          <w:rPr>
            <w:rFonts w:ascii="Times New Roman" w:hAnsi="Times New Roman" w:cs="Times New Roman"/>
            <w:bCs/>
            <w:sz w:val="22"/>
            <w:szCs w:val="22"/>
            <w:rPrChange w:id="5752" w:author="Agate Publishing" w:date="2019-08-26T15:39:00Z">
              <w:rPr>
                <w:rFonts w:ascii="Times New Roman" w:hAnsi="Times New Roman" w:cs="Times New Roman"/>
                <w:bCs/>
                <w:sz w:val="22"/>
                <w:szCs w:val="22"/>
              </w:rPr>
            </w:rPrChange>
          </w:rPr>
          <w:delText>d.</w:delText>
        </w:r>
      </w:del>
      <w:ins w:id="5753" w:author="Jeannie's Laptop" w:date="2019-07-22T17:01:00Z">
        <w:r w:rsidR="00677946" w:rsidRPr="00063AAB">
          <w:rPr>
            <w:rFonts w:ascii="Times New Roman" w:hAnsi="Times New Roman" w:cs="Times New Roman"/>
            <w:bCs/>
            <w:sz w:val="22"/>
            <w:szCs w:val="22"/>
            <w:rPrChange w:id="5754"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5755" w:author="Agate Publishing" w:date="2019-08-26T15:39:00Z">
            <w:rPr>
              <w:rFonts w:ascii="Times New Roman" w:hAnsi="Times New Roman" w:cs="Times New Roman"/>
              <w:bCs/>
              <w:sz w:val="22"/>
              <w:szCs w:val="22"/>
            </w:rPr>
          </w:rPrChange>
        </w:rPr>
        <w:t xml:space="preserve"> 2,616 units </w:t>
      </w:r>
    </w:p>
    <w:p w14:paraId="3841C3D1"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56" w:author="Agate Publishing" w:date="2019-08-26T15:39:00Z">
            <w:rPr>
              <w:rFonts w:ascii="Times New Roman" w:hAnsi="Times New Roman" w:cs="Times New Roman"/>
              <w:bCs/>
              <w:sz w:val="22"/>
              <w:szCs w:val="22"/>
            </w:rPr>
          </w:rPrChange>
        </w:rPr>
      </w:pPr>
      <w:del w:id="5757" w:author="Jeannie's Laptop" w:date="2019-07-22T17:04:00Z">
        <w:r w:rsidRPr="00063AAB" w:rsidDel="00677946">
          <w:rPr>
            <w:rFonts w:ascii="Times New Roman" w:hAnsi="Times New Roman" w:cs="Times New Roman"/>
            <w:bCs/>
            <w:sz w:val="22"/>
            <w:szCs w:val="22"/>
            <w:rPrChange w:id="5758" w:author="Agate Publishing" w:date="2019-08-26T15:39:00Z">
              <w:rPr>
                <w:rFonts w:ascii="Times New Roman" w:hAnsi="Times New Roman" w:cs="Times New Roman"/>
                <w:bCs/>
                <w:sz w:val="22"/>
                <w:szCs w:val="22"/>
              </w:rPr>
            </w:rPrChange>
          </w:rPr>
          <w:delText>e.</w:delText>
        </w:r>
      </w:del>
      <w:ins w:id="5759" w:author="Jeannie's Laptop" w:date="2019-07-22T17:04:00Z">
        <w:r w:rsidR="00677946" w:rsidRPr="00063AAB">
          <w:rPr>
            <w:rFonts w:ascii="Times New Roman" w:hAnsi="Times New Roman" w:cs="Times New Roman"/>
            <w:bCs/>
            <w:sz w:val="22"/>
            <w:szCs w:val="22"/>
            <w:rPrChange w:id="5760" w:author="Agate Publishing" w:date="2019-08-26T15:39:00Z">
              <w:rPr>
                <w:rFonts w:ascii="Times New Roman" w:hAnsi="Times New Roman" w:cs="Times New Roman"/>
                <w:bCs/>
                <w:sz w:val="22"/>
                <w:szCs w:val="22"/>
              </w:rPr>
            </w:rPrChange>
          </w:rPr>
          <w:t>(E)</w:t>
        </w:r>
      </w:ins>
      <w:r w:rsidRPr="00063AAB">
        <w:rPr>
          <w:rFonts w:ascii="Times New Roman" w:hAnsi="Times New Roman" w:cs="Times New Roman"/>
          <w:bCs/>
          <w:sz w:val="22"/>
          <w:szCs w:val="22"/>
          <w:rPrChange w:id="5761" w:author="Agate Publishing" w:date="2019-08-26T15:39:00Z">
            <w:rPr>
              <w:rFonts w:ascii="Times New Roman" w:hAnsi="Times New Roman" w:cs="Times New Roman"/>
              <w:bCs/>
              <w:sz w:val="22"/>
              <w:szCs w:val="22"/>
            </w:rPr>
          </w:rPrChange>
        </w:rPr>
        <w:t xml:space="preserve"> $168,000 </w:t>
      </w:r>
    </w:p>
    <w:p w14:paraId="4E020370" w14:textId="1B0DFE3A" w:rsidR="00302399" w:rsidRPr="00063AAB" w:rsidRDefault="00302399" w:rsidP="002217A9">
      <w:pPr>
        <w:pStyle w:val="BodyText"/>
        <w:kinsoku w:val="0"/>
        <w:overflowPunct w:val="0"/>
        <w:ind w:left="0"/>
        <w:rPr>
          <w:ins w:id="5762" w:author="Jeannie's Laptop" w:date="2019-07-23T11:35:00Z"/>
          <w:rFonts w:ascii="Times New Roman" w:hAnsi="Times New Roman" w:cs="Times New Roman"/>
          <w:bCs/>
          <w:sz w:val="22"/>
          <w:szCs w:val="22"/>
          <w:rPrChange w:id="5763" w:author="Agate Publishing" w:date="2019-08-26T15:39:00Z">
            <w:rPr>
              <w:ins w:id="5764" w:author="Jeannie's Laptop" w:date="2019-07-23T11:35:00Z"/>
              <w:rFonts w:ascii="Times New Roman" w:hAnsi="Times New Roman" w:cs="Times New Roman"/>
              <w:bCs/>
              <w:sz w:val="22"/>
              <w:szCs w:val="22"/>
            </w:rPr>
          </w:rPrChange>
        </w:rPr>
      </w:pPr>
      <w:del w:id="5765" w:author="Jeannie's Laptop" w:date="2019-07-22T17:05:00Z">
        <w:r w:rsidRPr="00063AAB" w:rsidDel="00677946">
          <w:rPr>
            <w:rFonts w:ascii="Times New Roman" w:hAnsi="Times New Roman" w:cs="Times New Roman"/>
            <w:bCs/>
            <w:sz w:val="22"/>
            <w:szCs w:val="22"/>
            <w:rPrChange w:id="5766" w:author="Agate Publishing" w:date="2019-08-26T15:39:00Z">
              <w:rPr>
                <w:rFonts w:ascii="Times New Roman" w:hAnsi="Times New Roman" w:cs="Times New Roman"/>
                <w:bCs/>
                <w:sz w:val="22"/>
                <w:szCs w:val="22"/>
              </w:rPr>
            </w:rPrChange>
          </w:rPr>
          <w:delText>f.</w:delText>
        </w:r>
      </w:del>
      <w:ins w:id="5767" w:author="Jeannie's Laptop" w:date="2019-07-22T17:05:00Z">
        <w:r w:rsidR="00677946" w:rsidRPr="00063AAB">
          <w:rPr>
            <w:rFonts w:ascii="Times New Roman" w:hAnsi="Times New Roman" w:cs="Times New Roman"/>
            <w:bCs/>
            <w:sz w:val="22"/>
            <w:szCs w:val="22"/>
            <w:rPrChange w:id="5768" w:author="Agate Publishing" w:date="2019-08-26T15:39:00Z">
              <w:rPr>
                <w:rFonts w:ascii="Times New Roman" w:hAnsi="Times New Roman" w:cs="Times New Roman"/>
                <w:bCs/>
                <w:sz w:val="22"/>
                <w:szCs w:val="22"/>
              </w:rPr>
            </w:rPrChange>
          </w:rPr>
          <w:t>(F)</w:t>
        </w:r>
      </w:ins>
      <w:r w:rsidRPr="00063AAB">
        <w:rPr>
          <w:rFonts w:ascii="Times New Roman" w:hAnsi="Times New Roman" w:cs="Times New Roman"/>
          <w:bCs/>
          <w:sz w:val="22"/>
          <w:szCs w:val="22"/>
          <w:rPrChange w:id="5769" w:author="Agate Publishing" w:date="2019-08-26T15:39:00Z">
            <w:rPr>
              <w:rFonts w:ascii="Times New Roman" w:hAnsi="Times New Roman" w:cs="Times New Roman"/>
              <w:bCs/>
              <w:sz w:val="22"/>
              <w:szCs w:val="22"/>
            </w:rPr>
          </w:rPrChange>
        </w:rPr>
        <w:t xml:space="preserve"> $42,000</w:t>
      </w:r>
    </w:p>
    <w:p w14:paraId="02DEC7B2" w14:textId="1EE07239" w:rsidR="00844697" w:rsidRPr="00063AAB" w:rsidRDefault="00844697" w:rsidP="002217A9">
      <w:pPr>
        <w:pStyle w:val="BodyText"/>
        <w:kinsoku w:val="0"/>
        <w:overflowPunct w:val="0"/>
        <w:ind w:left="0"/>
        <w:rPr>
          <w:ins w:id="5770" w:author="Jeannie's Laptop" w:date="2019-07-23T11:35:00Z"/>
          <w:rFonts w:ascii="Times New Roman" w:hAnsi="Times New Roman" w:cs="Times New Roman"/>
          <w:bCs/>
          <w:sz w:val="22"/>
          <w:szCs w:val="22"/>
          <w:rPrChange w:id="5771" w:author="Agate Publishing" w:date="2019-08-26T15:39:00Z">
            <w:rPr>
              <w:ins w:id="5772" w:author="Jeannie's Laptop" w:date="2019-07-23T11:35:00Z"/>
              <w:rFonts w:ascii="Times New Roman" w:hAnsi="Times New Roman" w:cs="Times New Roman"/>
              <w:bCs/>
              <w:sz w:val="22"/>
              <w:szCs w:val="22"/>
            </w:rPr>
          </w:rPrChange>
        </w:rPr>
      </w:pPr>
    </w:p>
    <w:p w14:paraId="238AABC8" w14:textId="4706059D" w:rsidR="00844697" w:rsidRPr="00063AAB" w:rsidDel="00844697" w:rsidRDefault="00844697" w:rsidP="002217A9">
      <w:pPr>
        <w:pStyle w:val="BodyText"/>
        <w:kinsoku w:val="0"/>
        <w:overflowPunct w:val="0"/>
        <w:ind w:left="0"/>
        <w:rPr>
          <w:del w:id="5773" w:author="Jeannie's Laptop" w:date="2019-07-23T11:35:00Z"/>
          <w:rFonts w:ascii="Times New Roman" w:hAnsi="Times New Roman" w:cs="Times New Roman"/>
          <w:bCs/>
          <w:sz w:val="22"/>
          <w:szCs w:val="22"/>
          <w:rPrChange w:id="5774" w:author="Agate Publishing" w:date="2019-08-26T15:39:00Z">
            <w:rPr>
              <w:del w:id="5775" w:author="Jeannie's Laptop" w:date="2019-07-23T11:35:00Z"/>
              <w:rFonts w:ascii="Times New Roman" w:hAnsi="Times New Roman" w:cs="Times New Roman"/>
              <w:bCs/>
              <w:sz w:val="22"/>
              <w:szCs w:val="22"/>
            </w:rPr>
          </w:rPrChange>
        </w:rPr>
      </w:pPr>
      <w:ins w:id="5776" w:author="Jeannie's Laptop" w:date="2019-07-23T11:35:00Z">
        <w:r w:rsidRPr="00063AAB">
          <w:rPr>
            <w:rFonts w:ascii="Times New Roman" w:hAnsi="Times New Roman" w:cs="Times New Roman"/>
            <w:bCs/>
            <w:sz w:val="22"/>
            <w:szCs w:val="22"/>
            <w:rPrChange w:id="5777" w:author="Agate Publishing" w:date="2019-08-26T15:39:00Z">
              <w:rPr>
                <w:rFonts w:ascii="Times New Roman" w:hAnsi="Times New Roman" w:cs="Times New Roman"/>
                <w:bCs/>
                <w:sz w:val="22"/>
                <w:szCs w:val="22"/>
              </w:rPr>
            </w:rPrChange>
          </w:rPr>
          <w:t>Feedback:</w:t>
        </w:r>
      </w:ins>
    </w:p>
    <w:p w14:paraId="3E4AC9B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78" w:author="Agate Publishing" w:date="2019-08-26T15:39:00Z">
            <w:rPr>
              <w:rFonts w:ascii="Times New Roman" w:hAnsi="Times New Roman" w:cs="Times New Roman"/>
              <w:bCs/>
              <w:sz w:val="22"/>
              <w:szCs w:val="22"/>
            </w:rPr>
          </w:rPrChange>
        </w:rPr>
      </w:pPr>
    </w:p>
    <w:p w14:paraId="562925C8" w14:textId="77777777" w:rsidR="00DA5C1F" w:rsidRPr="00063AAB" w:rsidRDefault="00DA5C1F" w:rsidP="00DA5C1F">
      <w:pPr>
        <w:pStyle w:val="NormalText"/>
        <w:ind w:right="360"/>
        <w:rPr>
          <w:ins w:id="5779" w:author="Jeannie's Laptop" w:date="2019-07-22T17:12:00Z"/>
          <w:rPrChange w:id="5780" w:author="Agate Publishing" w:date="2019-08-26T15:39:00Z">
            <w:rPr>
              <w:ins w:id="5781" w:author="Jeannie's Laptop" w:date="2019-07-22T17:12:00Z"/>
            </w:rPr>
          </w:rPrChange>
        </w:rPr>
      </w:pPr>
      <w:commentRangeStart w:id="5782"/>
      <w:ins w:id="5783" w:author="Jeannie's Laptop" w:date="2019-07-22T17:12:00Z">
        <w:r w:rsidRPr="00063AAB">
          <w:rPr>
            <w:rPrChange w:id="5784" w:author="Agate Publishing" w:date="2019-08-26T15:39:00Z">
              <w:rPr>
                <w:noProof/>
              </w:rPr>
            </w:rPrChange>
          </w:rPr>
          <w:drawing>
            <wp:inline distT="0" distB="0" distL="0" distR="0" wp14:anchorId="11866369" wp14:editId="6BA08078">
              <wp:extent cx="4438650" cy="209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2095500"/>
                      </a:xfrm>
                      <a:prstGeom prst="rect">
                        <a:avLst/>
                      </a:prstGeom>
                      <a:noFill/>
                      <a:ln>
                        <a:noFill/>
                      </a:ln>
                    </pic:spPr>
                  </pic:pic>
                </a:graphicData>
              </a:graphic>
            </wp:inline>
          </w:drawing>
        </w:r>
        <w:commentRangeEnd w:id="5782"/>
        <w:r w:rsidRPr="00063AAB">
          <w:rPr>
            <w:rStyle w:val="CommentReference"/>
            <w:rFonts w:asciiTheme="minorHAnsi" w:eastAsiaTheme="minorEastAsia" w:hAnsiTheme="minorHAnsi" w:cstheme="minorBidi"/>
            <w:color w:val="auto"/>
            <w:rPrChange w:id="5785" w:author="Agate Publishing" w:date="2019-08-26T15:39:00Z">
              <w:rPr>
                <w:rStyle w:val="CommentReference"/>
                <w:rFonts w:asciiTheme="minorHAnsi" w:eastAsiaTheme="minorEastAsia" w:hAnsiTheme="minorHAnsi" w:cstheme="minorBidi"/>
                <w:color w:val="auto"/>
              </w:rPr>
            </w:rPrChange>
          </w:rPr>
          <w:commentReference w:id="5782"/>
        </w:r>
      </w:ins>
    </w:p>
    <w:p w14:paraId="039B3B42" w14:textId="77777777" w:rsidR="00302399" w:rsidRPr="00063AAB" w:rsidDel="00DA5C1F" w:rsidRDefault="00302399" w:rsidP="002217A9">
      <w:pPr>
        <w:pStyle w:val="BodyText"/>
        <w:kinsoku w:val="0"/>
        <w:overflowPunct w:val="0"/>
        <w:ind w:left="0"/>
        <w:rPr>
          <w:del w:id="5786" w:author="Jeannie's Laptop" w:date="2019-07-22T17:12:00Z"/>
          <w:rFonts w:ascii="Times New Roman" w:hAnsi="Times New Roman" w:cs="Times New Roman"/>
          <w:bCs/>
          <w:sz w:val="22"/>
          <w:szCs w:val="22"/>
          <w:rPrChange w:id="5787" w:author="Agate Publishing" w:date="2019-08-26T15:39:00Z">
            <w:rPr>
              <w:del w:id="5788" w:author="Jeannie's Laptop" w:date="2019-07-22T17:12:00Z"/>
              <w:rFonts w:ascii="Times New Roman" w:hAnsi="Times New Roman" w:cs="Times New Roman"/>
              <w:bCs/>
              <w:sz w:val="22"/>
              <w:szCs w:val="22"/>
            </w:rPr>
          </w:rPrChange>
        </w:rPr>
      </w:pPr>
      <w:del w:id="5789" w:author="Jeannie's Laptop" w:date="2019-07-22T17:12:00Z">
        <w:r w:rsidRPr="00063AAB" w:rsidDel="00DA5C1F">
          <w:rPr>
            <w:rFonts w:ascii="Times New Roman" w:hAnsi="Times New Roman" w:cs="Times New Roman"/>
            <w:bCs/>
            <w:sz w:val="22"/>
            <w:szCs w:val="22"/>
            <w:rPrChange w:id="5790" w:author="Agate Publishing" w:date="2019-08-26T15:39:00Z">
              <w:rPr>
                <w:rFonts w:ascii="Times New Roman" w:hAnsi="Times New Roman" w:cs="Times New Roman"/>
                <w:bCs/>
                <w:sz w:val="22"/>
                <w:szCs w:val="22"/>
              </w:rPr>
            </w:rPrChange>
          </w:rPr>
          <w:delText>Picture</w:delText>
        </w:r>
      </w:del>
    </w:p>
    <w:p w14:paraId="753CFF0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91" w:author="Agate Publishing" w:date="2019-08-26T15:39:00Z">
            <w:rPr>
              <w:rFonts w:ascii="Times New Roman" w:hAnsi="Times New Roman" w:cs="Times New Roman"/>
              <w:bCs/>
              <w:sz w:val="22"/>
              <w:szCs w:val="22"/>
            </w:rPr>
          </w:rPrChange>
        </w:rPr>
      </w:pPr>
    </w:p>
    <w:p w14:paraId="4010CE9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9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793" w:author="Agate Publishing" w:date="2019-08-26T15:39:00Z">
            <w:rPr>
              <w:rFonts w:ascii="Times New Roman" w:hAnsi="Times New Roman" w:cs="Times New Roman"/>
              <w:bCs/>
              <w:sz w:val="22"/>
              <w:szCs w:val="22"/>
            </w:rPr>
          </w:rPrChange>
        </w:rPr>
        <w:lastRenderedPageBreak/>
        <w:t xml:space="preserve">AACSB: Analytical Thinking </w:t>
      </w:r>
    </w:p>
    <w:p w14:paraId="5FD34ED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9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795" w:author="Agate Publishing" w:date="2019-08-26T15:39:00Z">
            <w:rPr>
              <w:rFonts w:ascii="Times New Roman" w:hAnsi="Times New Roman" w:cs="Times New Roman"/>
              <w:bCs/>
              <w:sz w:val="22"/>
              <w:szCs w:val="22"/>
            </w:rPr>
          </w:rPrChange>
        </w:rPr>
        <w:t xml:space="preserve">AICPA: BB Critical Thinking </w:t>
      </w:r>
    </w:p>
    <w:p w14:paraId="4884D7A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9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797" w:author="Agate Publishing" w:date="2019-08-26T15:39:00Z">
            <w:rPr>
              <w:rFonts w:ascii="Times New Roman" w:hAnsi="Times New Roman" w:cs="Times New Roman"/>
              <w:bCs/>
              <w:sz w:val="22"/>
              <w:szCs w:val="22"/>
            </w:rPr>
          </w:rPrChange>
        </w:rPr>
        <w:t>AICPA: FN Measurement</w:t>
      </w:r>
    </w:p>
    <w:p w14:paraId="2B525FC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79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799" w:author="Agate Publishing" w:date="2019-08-26T15:39:00Z">
            <w:rPr>
              <w:rFonts w:ascii="Times New Roman" w:hAnsi="Times New Roman" w:cs="Times New Roman"/>
              <w:bCs/>
              <w:sz w:val="22"/>
              <w:szCs w:val="22"/>
            </w:rPr>
          </w:rPrChange>
        </w:rPr>
        <w:t xml:space="preserve">Blooms: Apply </w:t>
      </w:r>
    </w:p>
    <w:p w14:paraId="12308ED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80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01" w:author="Agate Publishing" w:date="2019-08-26T15:39:00Z">
            <w:rPr>
              <w:rFonts w:ascii="Times New Roman" w:hAnsi="Times New Roman" w:cs="Times New Roman"/>
              <w:bCs/>
              <w:sz w:val="22"/>
              <w:szCs w:val="22"/>
            </w:rPr>
          </w:rPrChange>
        </w:rPr>
        <w:t>Difficulty: 3 Hard</w:t>
      </w:r>
    </w:p>
    <w:p w14:paraId="6BE571A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80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03" w:author="Agate Publishing" w:date="2019-08-26T15:39:00Z">
            <w:rPr>
              <w:rFonts w:ascii="Times New Roman" w:hAnsi="Times New Roman" w:cs="Times New Roman"/>
              <w:bCs/>
              <w:sz w:val="22"/>
              <w:szCs w:val="22"/>
            </w:rPr>
          </w:rPrChange>
        </w:rPr>
        <w:t xml:space="preserve">Learning Objective: 20-04 Compute contribution margin and explain its usefulness. </w:t>
      </w:r>
    </w:p>
    <w:p w14:paraId="5C45E47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80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05" w:author="Agate Publishing" w:date="2019-08-26T15:39:00Z">
            <w:rPr>
              <w:rFonts w:ascii="Times New Roman" w:hAnsi="Times New Roman" w:cs="Times New Roman"/>
              <w:bCs/>
              <w:sz w:val="22"/>
              <w:szCs w:val="22"/>
            </w:rPr>
          </w:rPrChange>
        </w:rPr>
        <w:t>Learning Objective: 20-05 Determine the sales volume required to earn a desired level of operating income.</w:t>
      </w:r>
    </w:p>
    <w:p w14:paraId="005995B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80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07" w:author="Agate Publishing" w:date="2019-08-26T15:39:00Z">
            <w:rPr>
              <w:rFonts w:ascii="Times New Roman" w:hAnsi="Times New Roman" w:cs="Times New Roman"/>
              <w:bCs/>
              <w:sz w:val="22"/>
              <w:szCs w:val="22"/>
            </w:rPr>
          </w:rPrChange>
        </w:rPr>
        <w:t xml:space="preserve">Topic: Contribution Margin: A Key Relationship </w:t>
      </w:r>
    </w:p>
    <w:p w14:paraId="07D0B4E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80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09" w:author="Agate Publishing" w:date="2019-08-26T15:39:00Z">
            <w:rPr>
              <w:rFonts w:ascii="Times New Roman" w:hAnsi="Times New Roman" w:cs="Times New Roman"/>
              <w:bCs/>
              <w:sz w:val="22"/>
              <w:szCs w:val="22"/>
            </w:rPr>
          </w:rPrChange>
        </w:rPr>
        <w:t>Topic: How Many Units Must We Sell?</w:t>
      </w:r>
    </w:p>
    <w:p w14:paraId="6CB95A63" w14:textId="77777777" w:rsidR="00302399" w:rsidRPr="00063AAB" w:rsidRDefault="00302399" w:rsidP="002217A9">
      <w:pPr>
        <w:pStyle w:val="BodyText"/>
        <w:kinsoku w:val="0"/>
        <w:overflowPunct w:val="0"/>
        <w:ind w:left="0"/>
        <w:rPr>
          <w:ins w:id="5810" w:author="Jeannie's Laptop" w:date="2019-07-22T17:11:00Z"/>
          <w:rFonts w:ascii="Times New Roman" w:hAnsi="Times New Roman" w:cs="Times New Roman"/>
          <w:bCs/>
          <w:sz w:val="22"/>
          <w:szCs w:val="22"/>
          <w:rPrChange w:id="5811" w:author="Agate Publishing" w:date="2019-08-26T15:39:00Z">
            <w:rPr>
              <w:ins w:id="5812" w:author="Jeannie's Laptop" w:date="2019-07-22T17:11:00Z"/>
              <w:rFonts w:ascii="Times New Roman" w:hAnsi="Times New Roman" w:cs="Times New Roman"/>
              <w:bCs/>
              <w:sz w:val="22"/>
              <w:szCs w:val="22"/>
            </w:rPr>
          </w:rPrChange>
        </w:rPr>
      </w:pPr>
    </w:p>
    <w:p w14:paraId="1DCD66F8" w14:textId="77777777" w:rsidR="00DA5C1F" w:rsidRPr="00063AAB" w:rsidRDefault="00DA5C1F" w:rsidP="002217A9">
      <w:pPr>
        <w:pStyle w:val="BodyText"/>
        <w:kinsoku w:val="0"/>
        <w:overflowPunct w:val="0"/>
        <w:ind w:left="0"/>
        <w:rPr>
          <w:rFonts w:ascii="Times New Roman" w:hAnsi="Times New Roman" w:cs="Times New Roman"/>
          <w:bCs/>
          <w:sz w:val="22"/>
          <w:szCs w:val="22"/>
          <w:rPrChange w:id="5813" w:author="Agate Publishing" w:date="2019-08-26T15:39:00Z">
            <w:rPr>
              <w:rFonts w:ascii="Times New Roman" w:hAnsi="Times New Roman" w:cs="Times New Roman"/>
              <w:bCs/>
              <w:sz w:val="22"/>
              <w:szCs w:val="22"/>
            </w:rPr>
          </w:rPrChange>
        </w:rPr>
      </w:pPr>
    </w:p>
    <w:p w14:paraId="6BF3E8B8" w14:textId="77777777" w:rsidR="00302399" w:rsidRPr="00063AAB" w:rsidDel="00DA5C1F" w:rsidRDefault="00302399" w:rsidP="002217A9">
      <w:pPr>
        <w:pStyle w:val="BodyText"/>
        <w:kinsoku w:val="0"/>
        <w:overflowPunct w:val="0"/>
        <w:ind w:left="0"/>
        <w:rPr>
          <w:del w:id="5814" w:author="Jeannie's Laptop" w:date="2019-07-22T17:11:00Z"/>
          <w:rFonts w:ascii="Times New Roman" w:hAnsi="Times New Roman" w:cs="Times New Roman"/>
          <w:bCs/>
          <w:sz w:val="22"/>
          <w:szCs w:val="22"/>
          <w:rPrChange w:id="5815" w:author="Agate Publishing" w:date="2019-08-26T15:39:00Z">
            <w:rPr>
              <w:del w:id="5816" w:author="Jeannie's Laptop" w:date="2019-07-22T17:11:00Z"/>
              <w:rFonts w:ascii="Times New Roman" w:hAnsi="Times New Roman" w:cs="Times New Roman"/>
              <w:bCs/>
              <w:sz w:val="22"/>
              <w:szCs w:val="22"/>
            </w:rPr>
          </w:rPrChange>
        </w:rPr>
      </w:pPr>
      <w:r w:rsidRPr="00063AAB">
        <w:rPr>
          <w:rFonts w:ascii="Times New Roman" w:hAnsi="Times New Roman" w:cs="Times New Roman"/>
          <w:bCs/>
          <w:sz w:val="22"/>
          <w:szCs w:val="22"/>
          <w:rPrChange w:id="5817" w:author="Agate Publishing" w:date="2019-08-26T15:39:00Z">
            <w:rPr>
              <w:rFonts w:ascii="Times New Roman" w:hAnsi="Times New Roman" w:cs="Times New Roman"/>
              <w:bCs/>
              <w:sz w:val="22"/>
              <w:szCs w:val="22"/>
            </w:rPr>
          </w:rPrChange>
        </w:rPr>
        <w:t xml:space="preserve">111. </w:t>
      </w:r>
      <w:del w:id="5818" w:author="Jeannie's Laptop" w:date="2019-07-22T17:11:00Z">
        <w:r w:rsidRPr="00063AAB" w:rsidDel="00DA5C1F">
          <w:rPr>
            <w:rFonts w:ascii="Times New Roman" w:hAnsi="Times New Roman" w:cs="Times New Roman"/>
            <w:bCs/>
            <w:sz w:val="22"/>
            <w:szCs w:val="22"/>
            <w:rPrChange w:id="5819" w:author="Agate Publishing" w:date="2019-08-26T15:39:00Z">
              <w:rPr>
                <w:rFonts w:ascii="Times New Roman" w:hAnsi="Times New Roman" w:cs="Times New Roman"/>
                <w:bCs/>
                <w:sz w:val="22"/>
                <w:szCs w:val="22"/>
              </w:rPr>
            </w:rPrChange>
          </w:rPr>
          <w:delText>Using cost-volume-profit formulas</w:delText>
        </w:r>
      </w:del>
    </w:p>
    <w:p w14:paraId="0733D6A1" w14:textId="77777777" w:rsidR="00302399" w:rsidRPr="00063AAB" w:rsidDel="00DA5C1F" w:rsidRDefault="00302399" w:rsidP="002217A9">
      <w:pPr>
        <w:pStyle w:val="BodyText"/>
        <w:kinsoku w:val="0"/>
        <w:overflowPunct w:val="0"/>
        <w:ind w:left="0"/>
        <w:rPr>
          <w:del w:id="5820" w:author="Jeannie's Laptop" w:date="2019-07-22T17:11:00Z"/>
          <w:rFonts w:ascii="Times New Roman" w:hAnsi="Times New Roman" w:cs="Times New Roman"/>
          <w:bCs/>
          <w:sz w:val="22"/>
          <w:szCs w:val="22"/>
          <w:rPrChange w:id="5821" w:author="Agate Publishing" w:date="2019-08-26T15:39:00Z">
            <w:rPr>
              <w:del w:id="5822" w:author="Jeannie's Laptop" w:date="2019-07-22T17:11:00Z"/>
              <w:rFonts w:ascii="Times New Roman" w:hAnsi="Times New Roman" w:cs="Times New Roman"/>
              <w:bCs/>
              <w:sz w:val="22"/>
              <w:szCs w:val="22"/>
            </w:rPr>
          </w:rPrChange>
        </w:rPr>
      </w:pPr>
    </w:p>
    <w:p w14:paraId="6ABD94A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82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24" w:author="Agate Publishing" w:date="2019-08-26T15:39:00Z">
            <w:rPr>
              <w:rFonts w:ascii="Times New Roman" w:hAnsi="Times New Roman" w:cs="Times New Roman"/>
              <w:bCs/>
              <w:sz w:val="22"/>
              <w:szCs w:val="22"/>
            </w:rPr>
          </w:rPrChange>
        </w:rPr>
        <w:t>Fantasy Corporation manufactures a single product. The selling price is $125 per unit, and variable costs amount to $81 per unit. The fixed costs are $28,500 per month (round any units to the next highest full unit).</w:t>
      </w:r>
    </w:p>
    <w:p w14:paraId="05FCFDC0" w14:textId="77777777" w:rsidR="00302399" w:rsidRPr="00063AAB" w:rsidRDefault="00302399" w:rsidP="002217A9">
      <w:pPr>
        <w:pStyle w:val="BodyText"/>
        <w:kinsoku w:val="0"/>
        <w:overflowPunct w:val="0"/>
        <w:ind w:left="0"/>
        <w:rPr>
          <w:ins w:id="5825" w:author="Jeannie's Laptop" w:date="2019-07-22T17:14:00Z"/>
          <w:rFonts w:ascii="Times New Roman" w:hAnsi="Times New Roman" w:cs="Times New Roman"/>
          <w:bCs/>
          <w:sz w:val="22"/>
          <w:szCs w:val="22"/>
          <w:rPrChange w:id="5826" w:author="Agate Publishing" w:date="2019-08-26T15:39:00Z">
            <w:rPr>
              <w:ins w:id="5827" w:author="Jeannie's Laptop" w:date="2019-07-22T17:14:00Z"/>
              <w:rFonts w:ascii="Times New Roman" w:hAnsi="Times New Roman" w:cs="Times New Roman"/>
              <w:bCs/>
              <w:sz w:val="22"/>
              <w:szCs w:val="22"/>
            </w:rPr>
          </w:rPrChange>
        </w:rPr>
      </w:pPr>
    </w:p>
    <w:p w14:paraId="5CDEDD68" w14:textId="77777777" w:rsidR="00844697" w:rsidRPr="00063AAB" w:rsidRDefault="00844697" w:rsidP="00844697">
      <w:pPr>
        <w:pStyle w:val="BodyText"/>
        <w:kinsoku w:val="0"/>
        <w:overflowPunct w:val="0"/>
        <w:ind w:left="0"/>
        <w:rPr>
          <w:ins w:id="5828" w:author="Jeannie's Laptop" w:date="2019-07-23T11:35:00Z"/>
          <w:rFonts w:ascii="Times New Roman" w:hAnsi="Times New Roman" w:cs="Times New Roman"/>
          <w:bCs/>
          <w:sz w:val="22"/>
          <w:szCs w:val="22"/>
          <w:rPrChange w:id="5829" w:author="Agate Publishing" w:date="2019-08-26T15:39:00Z">
            <w:rPr>
              <w:ins w:id="5830" w:author="Jeannie's Laptop" w:date="2019-07-23T11:35:00Z"/>
              <w:rFonts w:ascii="Times New Roman" w:hAnsi="Times New Roman" w:cs="Times New Roman"/>
              <w:bCs/>
              <w:sz w:val="22"/>
              <w:szCs w:val="22"/>
            </w:rPr>
          </w:rPrChange>
        </w:rPr>
      </w:pPr>
      <w:ins w:id="5831" w:author="Jeannie's Laptop" w:date="2019-07-23T11:35:00Z">
        <w:r w:rsidRPr="00063AAB">
          <w:rPr>
            <w:rFonts w:ascii="Times New Roman" w:hAnsi="Times New Roman" w:cs="Times New Roman"/>
            <w:bCs/>
            <w:sz w:val="22"/>
            <w:szCs w:val="22"/>
            <w:rPrChange w:id="5832" w:author="Agate Publishing" w:date="2019-08-26T15:39:00Z">
              <w:rPr>
                <w:rFonts w:ascii="Times New Roman" w:hAnsi="Times New Roman" w:cs="Times New Roman"/>
                <w:bCs/>
                <w:sz w:val="22"/>
                <w:szCs w:val="22"/>
              </w:rPr>
            </w:rPrChange>
          </w:rPr>
          <w:t>Instructions:</w:t>
        </w:r>
      </w:ins>
    </w:p>
    <w:p w14:paraId="6CE0B984" w14:textId="77777777" w:rsidR="00844697" w:rsidRPr="00063AAB" w:rsidRDefault="00844697" w:rsidP="00844697">
      <w:pPr>
        <w:pStyle w:val="BodyText"/>
        <w:kinsoku w:val="0"/>
        <w:overflowPunct w:val="0"/>
        <w:ind w:left="0"/>
        <w:rPr>
          <w:ins w:id="5833" w:author="Jeannie's Laptop" w:date="2019-07-23T11:35:00Z"/>
          <w:rFonts w:ascii="Times New Roman" w:hAnsi="Times New Roman" w:cs="Times New Roman"/>
          <w:bCs/>
          <w:sz w:val="22"/>
          <w:szCs w:val="22"/>
          <w:rPrChange w:id="5834" w:author="Agate Publishing" w:date="2019-08-26T15:39:00Z">
            <w:rPr>
              <w:ins w:id="5835" w:author="Jeannie's Laptop" w:date="2019-07-23T11:35:00Z"/>
              <w:rFonts w:ascii="Times New Roman" w:hAnsi="Times New Roman" w:cs="Times New Roman"/>
              <w:bCs/>
              <w:sz w:val="22"/>
              <w:szCs w:val="22"/>
            </w:rPr>
          </w:rPrChange>
        </w:rPr>
      </w:pPr>
      <w:ins w:id="5836" w:author="Jeannie's Laptop" w:date="2019-07-23T11:35:00Z">
        <w:r w:rsidRPr="00063AAB">
          <w:rPr>
            <w:rFonts w:ascii="Times New Roman" w:hAnsi="Times New Roman" w:cs="Times New Roman"/>
            <w:bCs/>
            <w:sz w:val="22"/>
            <w:szCs w:val="22"/>
            <w:rPrChange w:id="5837" w:author="Agate Publishing" w:date="2019-08-26T15:39:00Z">
              <w:rPr>
                <w:rFonts w:ascii="Times New Roman" w:hAnsi="Times New Roman" w:cs="Times New Roman"/>
                <w:bCs/>
                <w:sz w:val="22"/>
                <w:szCs w:val="22"/>
              </w:rPr>
            </w:rPrChange>
          </w:rPr>
          <w:t>Answer the following questions:</w:t>
        </w:r>
      </w:ins>
    </w:p>
    <w:p w14:paraId="559F66DF" w14:textId="6C2B86CA" w:rsidR="00DA5C1F" w:rsidRPr="00063AAB" w:rsidDel="00844697" w:rsidRDefault="00DA5C1F" w:rsidP="002217A9">
      <w:pPr>
        <w:pStyle w:val="BodyText"/>
        <w:kinsoku w:val="0"/>
        <w:overflowPunct w:val="0"/>
        <w:ind w:left="0"/>
        <w:rPr>
          <w:del w:id="5838" w:author="Jeannie's Laptop" w:date="2019-07-23T11:35:00Z"/>
          <w:rFonts w:ascii="Times New Roman" w:hAnsi="Times New Roman" w:cs="Times New Roman"/>
          <w:bCs/>
          <w:sz w:val="22"/>
          <w:szCs w:val="22"/>
          <w:rPrChange w:id="5839" w:author="Agate Publishing" w:date="2019-08-26T15:39:00Z">
            <w:rPr>
              <w:del w:id="5840" w:author="Jeannie's Laptop" w:date="2019-07-23T11:35:00Z"/>
              <w:rFonts w:ascii="Times New Roman" w:hAnsi="Times New Roman" w:cs="Times New Roman"/>
              <w:bCs/>
              <w:sz w:val="22"/>
              <w:szCs w:val="22"/>
            </w:rPr>
          </w:rPrChange>
        </w:rPr>
      </w:pPr>
    </w:p>
    <w:p w14:paraId="5F3A54B9" w14:textId="77777777" w:rsidR="00302399" w:rsidRPr="00063AAB" w:rsidRDefault="00302399" w:rsidP="002217A9">
      <w:pPr>
        <w:pStyle w:val="BodyText"/>
        <w:tabs>
          <w:tab w:val="left" w:pos="564"/>
          <w:tab w:val="left" w:pos="4034"/>
        </w:tabs>
        <w:kinsoku w:val="0"/>
        <w:overflowPunct w:val="0"/>
        <w:ind w:left="0"/>
        <w:rPr>
          <w:rFonts w:ascii="Times New Roman" w:hAnsi="Times New Roman" w:cs="Times New Roman"/>
          <w:bCs/>
          <w:sz w:val="22"/>
          <w:szCs w:val="22"/>
          <w:rPrChange w:id="584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42" w:author="Agate Publishing" w:date="2019-08-26T15:39:00Z">
            <w:rPr>
              <w:rFonts w:ascii="Times New Roman" w:hAnsi="Times New Roman" w:cs="Times New Roman"/>
              <w:bCs/>
              <w:sz w:val="22"/>
              <w:szCs w:val="22"/>
            </w:rPr>
          </w:rPrChange>
        </w:rPr>
        <w:t>(</w:t>
      </w:r>
      <w:ins w:id="5843" w:author="Jeannie's Laptop" w:date="2019-07-22T17:14:00Z">
        <w:r w:rsidR="00DA5C1F" w:rsidRPr="00063AAB">
          <w:rPr>
            <w:rFonts w:ascii="Times New Roman" w:hAnsi="Times New Roman" w:cs="Times New Roman"/>
            <w:bCs/>
            <w:sz w:val="22"/>
            <w:szCs w:val="22"/>
            <w:rPrChange w:id="5844" w:author="Agate Publishing" w:date="2019-08-26T15:39:00Z">
              <w:rPr>
                <w:rFonts w:ascii="Times New Roman" w:hAnsi="Times New Roman" w:cs="Times New Roman"/>
                <w:bCs/>
                <w:sz w:val="22"/>
                <w:szCs w:val="22"/>
              </w:rPr>
            </w:rPrChange>
          </w:rPr>
          <w:t>A</w:t>
        </w:r>
      </w:ins>
      <w:del w:id="5845" w:author="Jeannie's Laptop" w:date="2019-07-22T17:14:00Z">
        <w:r w:rsidRPr="00063AAB" w:rsidDel="00DA5C1F">
          <w:rPr>
            <w:rFonts w:ascii="Times New Roman" w:hAnsi="Times New Roman" w:cs="Times New Roman"/>
            <w:bCs/>
            <w:sz w:val="22"/>
            <w:szCs w:val="22"/>
            <w:rPrChange w:id="5846" w:author="Agate Publishing" w:date="2019-08-26T15:39:00Z">
              <w:rPr>
                <w:rFonts w:ascii="Times New Roman" w:hAnsi="Times New Roman" w:cs="Times New Roman"/>
                <w:bCs/>
                <w:sz w:val="22"/>
                <w:szCs w:val="22"/>
              </w:rPr>
            </w:rPrChange>
          </w:rPr>
          <w:delText>a</w:delText>
        </w:r>
      </w:del>
      <w:r w:rsidRPr="00063AAB">
        <w:rPr>
          <w:rFonts w:ascii="Times New Roman" w:hAnsi="Times New Roman" w:cs="Times New Roman"/>
          <w:bCs/>
          <w:sz w:val="22"/>
          <w:szCs w:val="22"/>
          <w:rPrChange w:id="5847" w:author="Agate Publishing" w:date="2019-08-26T15:39:00Z">
            <w:rPr>
              <w:rFonts w:ascii="Times New Roman" w:hAnsi="Times New Roman" w:cs="Times New Roman"/>
              <w:bCs/>
              <w:sz w:val="22"/>
              <w:szCs w:val="22"/>
            </w:rPr>
          </w:rPrChange>
        </w:rPr>
        <w:t xml:space="preserve">) What is the contribution margin per unit? </w:t>
      </w:r>
      <w:del w:id="5848" w:author="Jeannie's Laptop" w:date="2019-07-22T17:14:00Z">
        <w:r w:rsidRPr="00063AAB" w:rsidDel="00DA5C1F">
          <w:rPr>
            <w:rFonts w:ascii="Times New Roman" w:hAnsi="Times New Roman" w:cs="Times New Roman"/>
            <w:bCs/>
            <w:sz w:val="22"/>
            <w:szCs w:val="22"/>
            <w:rPrChange w:id="5849" w:author="Agate Publishing" w:date="2019-08-26T15:39:00Z">
              <w:rPr>
                <w:rFonts w:ascii="Times New Roman" w:hAnsi="Times New Roman" w:cs="Times New Roman"/>
                <w:bCs/>
                <w:sz w:val="22"/>
                <w:szCs w:val="22"/>
              </w:rPr>
            </w:rPrChange>
          </w:rPr>
          <w:delText>$_______________per unit</w:delText>
        </w:r>
      </w:del>
    </w:p>
    <w:p w14:paraId="5BD123A2" w14:textId="77777777" w:rsidR="00302399" w:rsidRPr="00063AAB" w:rsidRDefault="00302399" w:rsidP="002217A9">
      <w:pPr>
        <w:pStyle w:val="BodyText"/>
        <w:tabs>
          <w:tab w:val="left" w:pos="564"/>
          <w:tab w:val="left" w:pos="3722"/>
        </w:tabs>
        <w:kinsoku w:val="0"/>
        <w:overflowPunct w:val="0"/>
        <w:ind w:left="0"/>
        <w:rPr>
          <w:rFonts w:ascii="Times New Roman" w:hAnsi="Times New Roman" w:cs="Times New Roman"/>
          <w:bCs/>
          <w:sz w:val="22"/>
          <w:szCs w:val="22"/>
          <w:rPrChange w:id="585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51" w:author="Agate Publishing" w:date="2019-08-26T15:39:00Z">
            <w:rPr>
              <w:rFonts w:ascii="Times New Roman" w:hAnsi="Times New Roman" w:cs="Times New Roman"/>
              <w:bCs/>
              <w:sz w:val="22"/>
              <w:szCs w:val="22"/>
            </w:rPr>
          </w:rPrChange>
        </w:rPr>
        <w:t>(</w:t>
      </w:r>
      <w:del w:id="5852" w:author="Jeannie's Laptop" w:date="2019-07-22T17:14:00Z">
        <w:r w:rsidRPr="00063AAB" w:rsidDel="00DA5C1F">
          <w:rPr>
            <w:rFonts w:ascii="Times New Roman" w:hAnsi="Times New Roman" w:cs="Times New Roman"/>
            <w:bCs/>
            <w:sz w:val="22"/>
            <w:szCs w:val="22"/>
            <w:rPrChange w:id="5853" w:author="Agate Publishing" w:date="2019-08-26T15:39:00Z">
              <w:rPr>
                <w:rFonts w:ascii="Times New Roman" w:hAnsi="Times New Roman" w:cs="Times New Roman"/>
                <w:bCs/>
                <w:sz w:val="22"/>
                <w:szCs w:val="22"/>
              </w:rPr>
            </w:rPrChange>
          </w:rPr>
          <w:delText>b</w:delText>
        </w:r>
      </w:del>
      <w:ins w:id="5854" w:author="Jeannie's Laptop" w:date="2019-07-22T17:14:00Z">
        <w:r w:rsidR="00DA5C1F" w:rsidRPr="00063AAB">
          <w:rPr>
            <w:rFonts w:ascii="Times New Roman" w:hAnsi="Times New Roman" w:cs="Times New Roman"/>
            <w:bCs/>
            <w:sz w:val="22"/>
            <w:szCs w:val="22"/>
            <w:rPrChange w:id="5855"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856" w:author="Agate Publishing" w:date="2019-08-26T15:39:00Z">
            <w:rPr>
              <w:rFonts w:ascii="Times New Roman" w:hAnsi="Times New Roman" w:cs="Times New Roman"/>
              <w:bCs/>
              <w:sz w:val="22"/>
              <w:szCs w:val="22"/>
            </w:rPr>
          </w:rPrChange>
        </w:rPr>
        <w:t xml:space="preserve">) What is the contribution margin ratio? </w:t>
      </w:r>
      <w:del w:id="5857" w:author="Jeannie's Laptop" w:date="2019-07-22T17:14:00Z">
        <w:r w:rsidRPr="00063AAB" w:rsidDel="00DA5C1F">
          <w:rPr>
            <w:rFonts w:ascii="Times New Roman" w:hAnsi="Times New Roman" w:cs="Times New Roman"/>
            <w:bCs/>
            <w:sz w:val="22"/>
            <w:szCs w:val="22"/>
            <w:rPrChange w:id="5858" w:author="Agate Publishing" w:date="2019-08-26T15:39:00Z">
              <w:rPr>
                <w:rFonts w:ascii="Times New Roman" w:hAnsi="Times New Roman" w:cs="Times New Roman"/>
                <w:bCs/>
                <w:sz w:val="22"/>
                <w:szCs w:val="22"/>
              </w:rPr>
            </w:rPrChange>
          </w:rPr>
          <w:delText xml:space="preserve">_______________% </w:delText>
        </w:r>
      </w:del>
      <w:r w:rsidRPr="00063AAB">
        <w:rPr>
          <w:rFonts w:ascii="Times New Roman" w:hAnsi="Times New Roman" w:cs="Times New Roman"/>
          <w:bCs/>
          <w:sz w:val="22"/>
          <w:szCs w:val="22"/>
          <w:rPrChange w:id="5859" w:author="Agate Publishing" w:date="2019-08-26T15:39:00Z">
            <w:rPr>
              <w:rFonts w:ascii="Times New Roman" w:hAnsi="Times New Roman" w:cs="Times New Roman"/>
              <w:bCs/>
              <w:sz w:val="22"/>
              <w:szCs w:val="22"/>
            </w:rPr>
          </w:rPrChange>
        </w:rPr>
        <w:t>(Rounded to 1 decimal place)</w:t>
      </w:r>
    </w:p>
    <w:p w14:paraId="0150E34F" w14:textId="77777777" w:rsidR="00302399" w:rsidRPr="00063AAB" w:rsidRDefault="00302399" w:rsidP="002217A9">
      <w:pPr>
        <w:pStyle w:val="BodyText"/>
        <w:tabs>
          <w:tab w:val="left" w:pos="558"/>
          <w:tab w:val="left" w:pos="5762"/>
        </w:tabs>
        <w:kinsoku w:val="0"/>
        <w:overflowPunct w:val="0"/>
        <w:ind w:left="0"/>
        <w:rPr>
          <w:rFonts w:ascii="Times New Roman" w:hAnsi="Times New Roman" w:cs="Times New Roman"/>
          <w:bCs/>
          <w:sz w:val="22"/>
          <w:szCs w:val="22"/>
          <w:rPrChange w:id="586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61" w:author="Agate Publishing" w:date="2019-08-26T15:39:00Z">
            <w:rPr>
              <w:rFonts w:ascii="Times New Roman" w:hAnsi="Times New Roman" w:cs="Times New Roman"/>
              <w:bCs/>
              <w:sz w:val="22"/>
              <w:szCs w:val="22"/>
            </w:rPr>
          </w:rPrChange>
        </w:rPr>
        <w:t>(</w:t>
      </w:r>
      <w:del w:id="5862" w:author="Jeannie's Laptop" w:date="2019-07-22T17:14:00Z">
        <w:r w:rsidRPr="00063AAB" w:rsidDel="00DA5C1F">
          <w:rPr>
            <w:rFonts w:ascii="Times New Roman" w:hAnsi="Times New Roman" w:cs="Times New Roman"/>
            <w:bCs/>
            <w:sz w:val="22"/>
            <w:szCs w:val="22"/>
            <w:rPrChange w:id="5863" w:author="Agate Publishing" w:date="2019-08-26T15:39:00Z">
              <w:rPr>
                <w:rFonts w:ascii="Times New Roman" w:hAnsi="Times New Roman" w:cs="Times New Roman"/>
                <w:bCs/>
                <w:sz w:val="22"/>
                <w:szCs w:val="22"/>
              </w:rPr>
            </w:rPrChange>
          </w:rPr>
          <w:delText>c</w:delText>
        </w:r>
      </w:del>
      <w:ins w:id="5864" w:author="Jeannie's Laptop" w:date="2019-07-22T17:14:00Z">
        <w:r w:rsidR="00DA5C1F" w:rsidRPr="00063AAB">
          <w:rPr>
            <w:rFonts w:ascii="Times New Roman" w:hAnsi="Times New Roman" w:cs="Times New Roman"/>
            <w:bCs/>
            <w:sz w:val="22"/>
            <w:szCs w:val="22"/>
            <w:rPrChange w:id="5865"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5866" w:author="Agate Publishing" w:date="2019-08-26T15:39:00Z">
            <w:rPr>
              <w:rFonts w:ascii="Times New Roman" w:hAnsi="Times New Roman" w:cs="Times New Roman"/>
              <w:bCs/>
              <w:sz w:val="22"/>
              <w:szCs w:val="22"/>
            </w:rPr>
          </w:rPrChange>
        </w:rPr>
        <w:t xml:space="preserve">) What is the monthly sales volume (in dollars) at the break-even point? </w:t>
      </w:r>
      <w:del w:id="5867" w:author="Jeannie's Laptop" w:date="2019-07-22T17:14:00Z">
        <w:r w:rsidRPr="00063AAB" w:rsidDel="00DA5C1F">
          <w:rPr>
            <w:rFonts w:ascii="Times New Roman" w:hAnsi="Times New Roman" w:cs="Times New Roman"/>
            <w:bCs/>
            <w:sz w:val="22"/>
            <w:szCs w:val="22"/>
            <w:rPrChange w:id="5868" w:author="Agate Publishing" w:date="2019-08-26T15:39:00Z">
              <w:rPr>
                <w:rFonts w:ascii="Times New Roman" w:hAnsi="Times New Roman" w:cs="Times New Roman"/>
                <w:bCs/>
                <w:sz w:val="22"/>
                <w:szCs w:val="22"/>
              </w:rPr>
            </w:rPrChange>
          </w:rPr>
          <w:delText>$_______________</w:delText>
        </w:r>
      </w:del>
    </w:p>
    <w:p w14:paraId="172CFEEE" w14:textId="77777777" w:rsidR="00302399" w:rsidRPr="00063AAB" w:rsidRDefault="00302399" w:rsidP="002217A9">
      <w:pPr>
        <w:pStyle w:val="BodyText"/>
        <w:tabs>
          <w:tab w:val="left" w:pos="564"/>
          <w:tab w:val="left" w:pos="6803"/>
        </w:tabs>
        <w:kinsoku w:val="0"/>
        <w:overflowPunct w:val="0"/>
        <w:ind w:left="0"/>
        <w:rPr>
          <w:rFonts w:ascii="Times New Roman" w:hAnsi="Times New Roman" w:cs="Times New Roman"/>
          <w:bCs/>
          <w:sz w:val="22"/>
          <w:szCs w:val="22"/>
          <w:rPrChange w:id="586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70" w:author="Agate Publishing" w:date="2019-08-26T15:39:00Z">
            <w:rPr>
              <w:rFonts w:ascii="Times New Roman" w:hAnsi="Times New Roman" w:cs="Times New Roman"/>
              <w:bCs/>
              <w:sz w:val="22"/>
              <w:szCs w:val="22"/>
            </w:rPr>
          </w:rPrChange>
        </w:rPr>
        <w:t>(</w:t>
      </w:r>
      <w:del w:id="5871" w:author="Jeannie's Laptop" w:date="2019-07-22T17:14:00Z">
        <w:r w:rsidRPr="00063AAB" w:rsidDel="00DA5C1F">
          <w:rPr>
            <w:rFonts w:ascii="Times New Roman" w:hAnsi="Times New Roman" w:cs="Times New Roman"/>
            <w:bCs/>
            <w:sz w:val="22"/>
            <w:szCs w:val="22"/>
            <w:rPrChange w:id="5872" w:author="Agate Publishing" w:date="2019-08-26T15:39:00Z">
              <w:rPr>
                <w:rFonts w:ascii="Times New Roman" w:hAnsi="Times New Roman" w:cs="Times New Roman"/>
                <w:bCs/>
                <w:sz w:val="22"/>
                <w:szCs w:val="22"/>
              </w:rPr>
            </w:rPrChange>
          </w:rPr>
          <w:delText>d</w:delText>
        </w:r>
      </w:del>
      <w:ins w:id="5873" w:author="Jeannie's Laptop" w:date="2019-07-22T17:14:00Z">
        <w:r w:rsidR="00DA5C1F" w:rsidRPr="00063AAB">
          <w:rPr>
            <w:rFonts w:ascii="Times New Roman" w:hAnsi="Times New Roman" w:cs="Times New Roman"/>
            <w:bCs/>
            <w:sz w:val="22"/>
            <w:szCs w:val="22"/>
            <w:rPrChange w:id="5874"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5875" w:author="Agate Publishing" w:date="2019-08-26T15:39:00Z">
            <w:rPr>
              <w:rFonts w:ascii="Times New Roman" w:hAnsi="Times New Roman" w:cs="Times New Roman"/>
              <w:bCs/>
              <w:sz w:val="22"/>
              <w:szCs w:val="22"/>
            </w:rPr>
          </w:rPrChange>
        </w:rPr>
        <w:t xml:space="preserve">) How many units must be sold each month to earn a monthly operating income of $50,000? </w:t>
      </w:r>
      <w:del w:id="5876" w:author="Jeannie's Laptop" w:date="2019-07-22T17:14:00Z">
        <w:r w:rsidRPr="00063AAB" w:rsidDel="00DA5C1F">
          <w:rPr>
            <w:rFonts w:ascii="Times New Roman" w:hAnsi="Times New Roman" w:cs="Times New Roman"/>
            <w:bCs/>
            <w:sz w:val="22"/>
            <w:szCs w:val="22"/>
            <w:rPrChange w:id="5877" w:author="Agate Publishing" w:date="2019-08-26T15:39:00Z">
              <w:rPr>
                <w:rFonts w:ascii="Times New Roman" w:hAnsi="Times New Roman" w:cs="Times New Roman"/>
                <w:bCs/>
                <w:sz w:val="22"/>
                <w:szCs w:val="22"/>
              </w:rPr>
            </w:rPrChange>
          </w:rPr>
          <w:delText>_______________units</w:delText>
        </w:r>
      </w:del>
    </w:p>
    <w:p w14:paraId="343CB0E7" w14:textId="77777777" w:rsidR="00302399" w:rsidRPr="00063AAB" w:rsidRDefault="00302399" w:rsidP="002217A9">
      <w:pPr>
        <w:pStyle w:val="BodyText"/>
        <w:tabs>
          <w:tab w:val="left" w:pos="564"/>
          <w:tab w:val="left" w:pos="6496"/>
        </w:tabs>
        <w:kinsoku w:val="0"/>
        <w:overflowPunct w:val="0"/>
        <w:ind w:left="0"/>
        <w:rPr>
          <w:rFonts w:ascii="Times New Roman" w:hAnsi="Times New Roman" w:cs="Times New Roman"/>
          <w:bCs/>
          <w:sz w:val="22"/>
          <w:szCs w:val="22"/>
          <w:rPrChange w:id="587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79" w:author="Agate Publishing" w:date="2019-08-26T15:39:00Z">
            <w:rPr>
              <w:rFonts w:ascii="Times New Roman" w:hAnsi="Times New Roman" w:cs="Times New Roman"/>
              <w:bCs/>
              <w:sz w:val="22"/>
              <w:szCs w:val="22"/>
            </w:rPr>
          </w:rPrChange>
        </w:rPr>
        <w:t>(</w:t>
      </w:r>
      <w:del w:id="5880" w:author="Jeannie's Laptop" w:date="2019-07-22T17:14:00Z">
        <w:r w:rsidRPr="00063AAB" w:rsidDel="00DA5C1F">
          <w:rPr>
            <w:rFonts w:ascii="Times New Roman" w:hAnsi="Times New Roman" w:cs="Times New Roman"/>
            <w:bCs/>
            <w:sz w:val="22"/>
            <w:szCs w:val="22"/>
            <w:rPrChange w:id="5881" w:author="Agate Publishing" w:date="2019-08-26T15:39:00Z">
              <w:rPr>
                <w:rFonts w:ascii="Times New Roman" w:hAnsi="Times New Roman" w:cs="Times New Roman"/>
                <w:bCs/>
                <w:sz w:val="22"/>
                <w:szCs w:val="22"/>
              </w:rPr>
            </w:rPrChange>
          </w:rPr>
          <w:delText>e</w:delText>
        </w:r>
      </w:del>
      <w:ins w:id="5882" w:author="Jeannie's Laptop" w:date="2019-07-22T17:14:00Z">
        <w:r w:rsidR="00DA5C1F" w:rsidRPr="00063AAB">
          <w:rPr>
            <w:rFonts w:ascii="Times New Roman" w:hAnsi="Times New Roman" w:cs="Times New Roman"/>
            <w:bCs/>
            <w:sz w:val="22"/>
            <w:szCs w:val="22"/>
            <w:rPrChange w:id="5883" w:author="Agate Publishing" w:date="2019-08-26T15:39:00Z">
              <w:rPr>
                <w:rFonts w:ascii="Times New Roman" w:hAnsi="Times New Roman" w:cs="Times New Roman"/>
                <w:bCs/>
                <w:sz w:val="22"/>
                <w:szCs w:val="22"/>
              </w:rPr>
            </w:rPrChange>
          </w:rPr>
          <w:t>E</w:t>
        </w:r>
      </w:ins>
      <w:r w:rsidRPr="00063AAB">
        <w:rPr>
          <w:rFonts w:ascii="Times New Roman" w:hAnsi="Times New Roman" w:cs="Times New Roman"/>
          <w:bCs/>
          <w:sz w:val="22"/>
          <w:szCs w:val="22"/>
          <w:rPrChange w:id="5884" w:author="Agate Publishing" w:date="2019-08-26T15:39:00Z">
            <w:rPr>
              <w:rFonts w:ascii="Times New Roman" w:hAnsi="Times New Roman" w:cs="Times New Roman"/>
              <w:bCs/>
              <w:sz w:val="22"/>
              <w:szCs w:val="22"/>
            </w:rPr>
          </w:rPrChange>
        </w:rPr>
        <w:t xml:space="preserve">) What is the monthly margin of safety (in dollars) if 1,500 units are sold each month? </w:t>
      </w:r>
      <w:del w:id="5885" w:author="Jeannie's Laptop" w:date="2019-07-22T17:14:00Z">
        <w:r w:rsidRPr="00063AAB" w:rsidDel="00DA5C1F">
          <w:rPr>
            <w:rFonts w:ascii="Times New Roman" w:hAnsi="Times New Roman" w:cs="Times New Roman"/>
            <w:bCs/>
            <w:sz w:val="22"/>
            <w:szCs w:val="22"/>
            <w:rPrChange w:id="5886" w:author="Agate Publishing" w:date="2019-08-26T15:39:00Z">
              <w:rPr>
                <w:rFonts w:ascii="Times New Roman" w:hAnsi="Times New Roman" w:cs="Times New Roman"/>
                <w:bCs/>
                <w:sz w:val="22"/>
                <w:szCs w:val="22"/>
              </w:rPr>
            </w:rPrChange>
          </w:rPr>
          <w:delText>$_______________</w:delText>
        </w:r>
      </w:del>
    </w:p>
    <w:p w14:paraId="175B54FE" w14:textId="77777777" w:rsidR="00302399" w:rsidRPr="00063AAB" w:rsidRDefault="00302399" w:rsidP="002217A9">
      <w:pPr>
        <w:pStyle w:val="BodyText"/>
        <w:tabs>
          <w:tab w:val="left" w:pos="531"/>
          <w:tab w:val="left" w:pos="6147"/>
        </w:tabs>
        <w:kinsoku w:val="0"/>
        <w:overflowPunct w:val="0"/>
        <w:ind w:left="0"/>
        <w:rPr>
          <w:rFonts w:ascii="Times New Roman" w:hAnsi="Times New Roman" w:cs="Times New Roman"/>
          <w:bCs/>
          <w:sz w:val="22"/>
          <w:szCs w:val="22"/>
          <w:rPrChange w:id="588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888" w:author="Agate Publishing" w:date="2019-08-26T15:39:00Z">
            <w:rPr>
              <w:rFonts w:ascii="Times New Roman" w:hAnsi="Times New Roman" w:cs="Times New Roman"/>
              <w:bCs/>
              <w:sz w:val="22"/>
              <w:szCs w:val="22"/>
            </w:rPr>
          </w:rPrChange>
        </w:rPr>
        <w:t>(</w:t>
      </w:r>
      <w:del w:id="5889" w:author="Jeannie's Laptop" w:date="2019-07-22T17:14:00Z">
        <w:r w:rsidRPr="00063AAB" w:rsidDel="00DA5C1F">
          <w:rPr>
            <w:rFonts w:ascii="Times New Roman" w:hAnsi="Times New Roman" w:cs="Times New Roman"/>
            <w:bCs/>
            <w:sz w:val="22"/>
            <w:szCs w:val="22"/>
            <w:rPrChange w:id="5890" w:author="Agate Publishing" w:date="2019-08-26T15:39:00Z">
              <w:rPr>
                <w:rFonts w:ascii="Times New Roman" w:hAnsi="Times New Roman" w:cs="Times New Roman"/>
                <w:bCs/>
                <w:sz w:val="22"/>
                <w:szCs w:val="22"/>
              </w:rPr>
            </w:rPrChange>
          </w:rPr>
          <w:delText>f</w:delText>
        </w:r>
      </w:del>
      <w:ins w:id="5891" w:author="Jeannie's Laptop" w:date="2019-07-22T17:14:00Z">
        <w:r w:rsidR="00DA5C1F" w:rsidRPr="00063AAB">
          <w:rPr>
            <w:rFonts w:ascii="Times New Roman" w:hAnsi="Times New Roman" w:cs="Times New Roman"/>
            <w:bCs/>
            <w:sz w:val="22"/>
            <w:szCs w:val="22"/>
            <w:rPrChange w:id="5892" w:author="Agate Publishing" w:date="2019-08-26T15:39:00Z">
              <w:rPr>
                <w:rFonts w:ascii="Times New Roman" w:hAnsi="Times New Roman" w:cs="Times New Roman"/>
                <w:bCs/>
                <w:sz w:val="22"/>
                <w:szCs w:val="22"/>
              </w:rPr>
            </w:rPrChange>
          </w:rPr>
          <w:t>F</w:t>
        </w:r>
      </w:ins>
      <w:r w:rsidRPr="00063AAB">
        <w:rPr>
          <w:rFonts w:ascii="Times New Roman" w:hAnsi="Times New Roman" w:cs="Times New Roman"/>
          <w:bCs/>
          <w:sz w:val="22"/>
          <w:szCs w:val="22"/>
          <w:rPrChange w:id="5893" w:author="Agate Publishing" w:date="2019-08-26T15:39:00Z">
            <w:rPr>
              <w:rFonts w:ascii="Times New Roman" w:hAnsi="Times New Roman" w:cs="Times New Roman"/>
              <w:bCs/>
              <w:sz w:val="22"/>
              <w:szCs w:val="22"/>
            </w:rPr>
          </w:rPrChange>
        </w:rPr>
        <w:t xml:space="preserve">) What will be the monthly operating income if 1,500 units are sold each month? </w:t>
      </w:r>
      <w:del w:id="5894" w:author="Jeannie's Laptop" w:date="2019-07-22T17:14:00Z">
        <w:r w:rsidRPr="00063AAB" w:rsidDel="00DA5C1F">
          <w:rPr>
            <w:rFonts w:ascii="Times New Roman" w:hAnsi="Times New Roman" w:cs="Times New Roman"/>
            <w:bCs/>
            <w:sz w:val="22"/>
            <w:szCs w:val="22"/>
            <w:rPrChange w:id="5895" w:author="Agate Publishing" w:date="2019-08-26T15:39:00Z">
              <w:rPr>
                <w:rFonts w:ascii="Times New Roman" w:hAnsi="Times New Roman" w:cs="Times New Roman"/>
                <w:bCs/>
                <w:sz w:val="22"/>
                <w:szCs w:val="22"/>
              </w:rPr>
            </w:rPrChange>
          </w:rPr>
          <w:delText>$_______________</w:delText>
        </w:r>
      </w:del>
    </w:p>
    <w:p w14:paraId="25D83F8C"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896" w:author="Agate Publishing" w:date="2019-08-26T15:39:00Z">
            <w:rPr>
              <w:rFonts w:ascii="Times New Roman" w:hAnsi="Times New Roman" w:cs="Times New Roman"/>
              <w:bCs/>
              <w:sz w:val="22"/>
              <w:szCs w:val="22"/>
            </w:rPr>
          </w:rPrChange>
        </w:rPr>
      </w:pPr>
    </w:p>
    <w:p w14:paraId="740AA095"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5897" w:author="Agate Publishing" w:date="2019-08-26T15:39:00Z">
            <w:rPr>
              <w:rFonts w:ascii="Times New Roman" w:hAnsi="Times New Roman" w:cs="Times New Roman"/>
              <w:bCs/>
              <w:sz w:val="22"/>
              <w:szCs w:val="22"/>
            </w:rPr>
          </w:rPrChange>
        </w:rPr>
      </w:pPr>
      <w:del w:id="5898" w:author="Jeannie's Laptop" w:date="2019-07-22T16:56:00Z">
        <w:r w:rsidRPr="00063AAB" w:rsidDel="00677946">
          <w:rPr>
            <w:rFonts w:ascii="Times New Roman" w:hAnsi="Times New Roman" w:cs="Times New Roman"/>
            <w:bCs/>
            <w:sz w:val="22"/>
            <w:szCs w:val="22"/>
            <w:rPrChange w:id="5899" w:author="Agate Publishing" w:date="2019-08-26T15:39:00Z">
              <w:rPr>
                <w:rFonts w:ascii="Times New Roman" w:hAnsi="Times New Roman" w:cs="Times New Roman"/>
                <w:bCs/>
                <w:sz w:val="22"/>
                <w:szCs w:val="22"/>
              </w:rPr>
            </w:rPrChange>
          </w:rPr>
          <w:delText>Explanation</w:delText>
        </w:r>
      </w:del>
      <w:ins w:id="5900" w:author="Jeannie's Laptop" w:date="2019-07-22T16:56:00Z">
        <w:r w:rsidR="00677946" w:rsidRPr="00063AAB">
          <w:rPr>
            <w:rFonts w:ascii="Times New Roman" w:hAnsi="Times New Roman" w:cs="Times New Roman"/>
            <w:bCs/>
            <w:sz w:val="22"/>
            <w:szCs w:val="22"/>
            <w:rPrChange w:id="5901" w:author="Agate Publishing" w:date="2019-08-26T15:39:00Z">
              <w:rPr>
                <w:rFonts w:ascii="Times New Roman" w:hAnsi="Times New Roman" w:cs="Times New Roman"/>
                <w:bCs/>
                <w:sz w:val="22"/>
                <w:szCs w:val="22"/>
              </w:rPr>
            </w:rPrChange>
          </w:rPr>
          <w:t>Answer:</w:t>
        </w:r>
      </w:ins>
    </w:p>
    <w:p w14:paraId="56BF5798" w14:textId="77777777" w:rsidR="00302399" w:rsidRPr="00063AAB" w:rsidRDefault="00DD0F5F" w:rsidP="002217A9">
      <w:pPr>
        <w:pStyle w:val="BodyText"/>
        <w:kinsoku w:val="0"/>
        <w:overflowPunct w:val="0"/>
        <w:ind w:left="0"/>
        <w:rPr>
          <w:rFonts w:ascii="Times New Roman" w:hAnsi="Times New Roman" w:cs="Times New Roman"/>
          <w:bCs/>
          <w:sz w:val="22"/>
          <w:szCs w:val="22"/>
          <w:rPrChange w:id="5902" w:author="Agate Publishing" w:date="2019-08-26T15:39:00Z">
            <w:rPr>
              <w:rFonts w:ascii="Times New Roman" w:hAnsi="Times New Roman" w:cs="Times New Roman"/>
              <w:bCs/>
              <w:sz w:val="22"/>
              <w:szCs w:val="22"/>
            </w:rPr>
          </w:rPrChange>
        </w:rPr>
      </w:pPr>
      <w:del w:id="5903" w:author="Jeannie's Laptop" w:date="2019-07-22T17:14:00Z">
        <w:r w:rsidRPr="00063AAB" w:rsidDel="00DA5C1F">
          <w:rPr>
            <w:rFonts w:ascii="Times New Roman" w:hAnsi="Times New Roman" w:cs="Times New Roman"/>
            <w:bCs/>
            <w:sz w:val="22"/>
            <w:szCs w:val="22"/>
            <w:rPrChange w:id="5904" w:author="Agate Publishing" w:date="2019-08-26T15:39:00Z">
              <w:rPr>
                <w:rFonts w:ascii="Times New Roman" w:hAnsi="Times New Roman" w:cs="Times New Roman"/>
                <w:bCs/>
                <w:sz w:val="22"/>
                <w:szCs w:val="22"/>
              </w:rPr>
            </w:rPrChange>
          </w:rPr>
          <w:delText xml:space="preserve"> </w:delText>
        </w:r>
      </w:del>
      <w:r w:rsidR="00302399" w:rsidRPr="00063AAB">
        <w:rPr>
          <w:rFonts w:ascii="Times New Roman" w:hAnsi="Times New Roman" w:cs="Times New Roman"/>
          <w:bCs/>
          <w:sz w:val="22"/>
          <w:szCs w:val="22"/>
          <w:rPrChange w:id="5905" w:author="Agate Publishing" w:date="2019-08-26T15:39:00Z">
            <w:rPr>
              <w:rFonts w:ascii="Times New Roman" w:hAnsi="Times New Roman" w:cs="Times New Roman"/>
              <w:bCs/>
              <w:sz w:val="22"/>
              <w:szCs w:val="22"/>
            </w:rPr>
          </w:rPrChange>
        </w:rPr>
        <w:t>(</w:t>
      </w:r>
      <w:ins w:id="5906" w:author="Jeannie's Laptop" w:date="2019-07-22T17:14:00Z">
        <w:r w:rsidR="00DA5C1F" w:rsidRPr="00063AAB">
          <w:rPr>
            <w:rFonts w:ascii="Times New Roman" w:hAnsi="Times New Roman" w:cs="Times New Roman"/>
            <w:bCs/>
            <w:sz w:val="22"/>
            <w:szCs w:val="22"/>
            <w:rPrChange w:id="5907" w:author="Agate Publishing" w:date="2019-08-26T15:39:00Z">
              <w:rPr>
                <w:rFonts w:ascii="Times New Roman" w:hAnsi="Times New Roman" w:cs="Times New Roman"/>
                <w:bCs/>
                <w:sz w:val="22"/>
                <w:szCs w:val="22"/>
              </w:rPr>
            </w:rPrChange>
          </w:rPr>
          <w:t>A</w:t>
        </w:r>
      </w:ins>
      <w:del w:id="5908" w:author="Jeannie's Laptop" w:date="2019-07-22T17:14:00Z">
        <w:r w:rsidR="00302399" w:rsidRPr="00063AAB" w:rsidDel="00DA5C1F">
          <w:rPr>
            <w:rFonts w:ascii="Times New Roman" w:hAnsi="Times New Roman" w:cs="Times New Roman"/>
            <w:bCs/>
            <w:sz w:val="22"/>
            <w:szCs w:val="22"/>
            <w:rPrChange w:id="5909" w:author="Agate Publishing" w:date="2019-08-26T15:39:00Z">
              <w:rPr>
                <w:rFonts w:ascii="Times New Roman" w:hAnsi="Times New Roman" w:cs="Times New Roman"/>
                <w:bCs/>
                <w:sz w:val="22"/>
                <w:szCs w:val="22"/>
              </w:rPr>
            </w:rPrChange>
          </w:rPr>
          <w:delText>a</w:delText>
        </w:r>
      </w:del>
      <w:r w:rsidR="00302399" w:rsidRPr="00063AAB">
        <w:rPr>
          <w:rFonts w:ascii="Times New Roman" w:hAnsi="Times New Roman" w:cs="Times New Roman"/>
          <w:bCs/>
          <w:sz w:val="22"/>
          <w:szCs w:val="22"/>
          <w:rPrChange w:id="5910" w:author="Agate Publishing" w:date="2019-08-26T15:39:00Z">
            <w:rPr>
              <w:rFonts w:ascii="Times New Roman" w:hAnsi="Times New Roman" w:cs="Times New Roman"/>
              <w:bCs/>
              <w:sz w:val="22"/>
              <w:szCs w:val="22"/>
            </w:rPr>
          </w:rPrChange>
        </w:rPr>
        <w:t>) $44 per unit</w:t>
      </w:r>
    </w:p>
    <w:p w14:paraId="0590543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1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12" w:author="Agate Publishing" w:date="2019-08-26T15:39:00Z">
            <w:rPr>
              <w:rFonts w:ascii="Times New Roman" w:hAnsi="Times New Roman" w:cs="Times New Roman"/>
              <w:bCs/>
              <w:sz w:val="22"/>
              <w:szCs w:val="22"/>
            </w:rPr>
          </w:rPrChange>
        </w:rPr>
        <w:t>(</w:t>
      </w:r>
      <w:del w:id="5913" w:author="Jeannie's Laptop" w:date="2019-07-22T17:14:00Z">
        <w:r w:rsidRPr="00063AAB" w:rsidDel="00DA5C1F">
          <w:rPr>
            <w:rFonts w:ascii="Times New Roman" w:hAnsi="Times New Roman" w:cs="Times New Roman"/>
            <w:bCs/>
            <w:sz w:val="22"/>
            <w:szCs w:val="22"/>
            <w:rPrChange w:id="5914" w:author="Agate Publishing" w:date="2019-08-26T15:39:00Z">
              <w:rPr>
                <w:rFonts w:ascii="Times New Roman" w:hAnsi="Times New Roman" w:cs="Times New Roman"/>
                <w:bCs/>
                <w:sz w:val="22"/>
                <w:szCs w:val="22"/>
              </w:rPr>
            </w:rPrChange>
          </w:rPr>
          <w:delText>b</w:delText>
        </w:r>
      </w:del>
      <w:ins w:id="5915" w:author="Jeannie's Laptop" w:date="2019-07-22T17:14:00Z">
        <w:r w:rsidR="00DA5C1F" w:rsidRPr="00063AAB">
          <w:rPr>
            <w:rFonts w:ascii="Times New Roman" w:hAnsi="Times New Roman" w:cs="Times New Roman"/>
            <w:bCs/>
            <w:sz w:val="22"/>
            <w:szCs w:val="22"/>
            <w:rPrChange w:id="5916"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5917" w:author="Agate Publishing" w:date="2019-08-26T15:39:00Z">
            <w:rPr>
              <w:rFonts w:ascii="Times New Roman" w:hAnsi="Times New Roman" w:cs="Times New Roman"/>
              <w:bCs/>
              <w:sz w:val="22"/>
              <w:szCs w:val="22"/>
            </w:rPr>
          </w:rPrChange>
        </w:rPr>
        <w:t xml:space="preserve">) 35.2% </w:t>
      </w:r>
    </w:p>
    <w:p w14:paraId="0CFA737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1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19" w:author="Agate Publishing" w:date="2019-08-26T15:39:00Z">
            <w:rPr>
              <w:rFonts w:ascii="Times New Roman" w:hAnsi="Times New Roman" w:cs="Times New Roman"/>
              <w:bCs/>
              <w:sz w:val="22"/>
              <w:szCs w:val="22"/>
            </w:rPr>
          </w:rPrChange>
        </w:rPr>
        <w:t>(</w:t>
      </w:r>
      <w:del w:id="5920" w:author="Jeannie's Laptop" w:date="2019-07-22T17:14:00Z">
        <w:r w:rsidRPr="00063AAB" w:rsidDel="00DA5C1F">
          <w:rPr>
            <w:rFonts w:ascii="Times New Roman" w:hAnsi="Times New Roman" w:cs="Times New Roman"/>
            <w:bCs/>
            <w:sz w:val="22"/>
            <w:szCs w:val="22"/>
            <w:rPrChange w:id="5921" w:author="Agate Publishing" w:date="2019-08-26T15:39:00Z">
              <w:rPr>
                <w:rFonts w:ascii="Times New Roman" w:hAnsi="Times New Roman" w:cs="Times New Roman"/>
                <w:bCs/>
                <w:sz w:val="22"/>
                <w:szCs w:val="22"/>
              </w:rPr>
            </w:rPrChange>
          </w:rPr>
          <w:delText>c</w:delText>
        </w:r>
      </w:del>
      <w:ins w:id="5922" w:author="Jeannie's Laptop" w:date="2019-07-22T17:14:00Z">
        <w:r w:rsidR="00DA5C1F" w:rsidRPr="00063AAB">
          <w:rPr>
            <w:rFonts w:ascii="Times New Roman" w:hAnsi="Times New Roman" w:cs="Times New Roman"/>
            <w:bCs/>
            <w:sz w:val="22"/>
            <w:szCs w:val="22"/>
            <w:rPrChange w:id="5923"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5924" w:author="Agate Publishing" w:date="2019-08-26T15:39:00Z">
            <w:rPr>
              <w:rFonts w:ascii="Times New Roman" w:hAnsi="Times New Roman" w:cs="Times New Roman"/>
              <w:bCs/>
              <w:sz w:val="22"/>
              <w:szCs w:val="22"/>
            </w:rPr>
          </w:rPrChange>
        </w:rPr>
        <w:t>) $80,966</w:t>
      </w:r>
    </w:p>
    <w:p w14:paraId="7F2CF871"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2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26" w:author="Agate Publishing" w:date="2019-08-26T15:39:00Z">
            <w:rPr>
              <w:rFonts w:ascii="Times New Roman" w:hAnsi="Times New Roman" w:cs="Times New Roman"/>
              <w:bCs/>
              <w:sz w:val="22"/>
              <w:szCs w:val="22"/>
            </w:rPr>
          </w:rPrChange>
        </w:rPr>
        <w:t>(</w:t>
      </w:r>
      <w:del w:id="5927" w:author="Jeannie's Laptop" w:date="2019-07-22T17:14:00Z">
        <w:r w:rsidRPr="00063AAB" w:rsidDel="00DA5C1F">
          <w:rPr>
            <w:rFonts w:ascii="Times New Roman" w:hAnsi="Times New Roman" w:cs="Times New Roman"/>
            <w:bCs/>
            <w:sz w:val="22"/>
            <w:szCs w:val="22"/>
            <w:rPrChange w:id="5928" w:author="Agate Publishing" w:date="2019-08-26T15:39:00Z">
              <w:rPr>
                <w:rFonts w:ascii="Times New Roman" w:hAnsi="Times New Roman" w:cs="Times New Roman"/>
                <w:bCs/>
                <w:sz w:val="22"/>
                <w:szCs w:val="22"/>
              </w:rPr>
            </w:rPrChange>
          </w:rPr>
          <w:delText>d</w:delText>
        </w:r>
      </w:del>
      <w:ins w:id="5929" w:author="Jeannie's Laptop" w:date="2019-07-22T17:14:00Z">
        <w:r w:rsidR="00DA5C1F" w:rsidRPr="00063AAB">
          <w:rPr>
            <w:rFonts w:ascii="Times New Roman" w:hAnsi="Times New Roman" w:cs="Times New Roman"/>
            <w:bCs/>
            <w:sz w:val="22"/>
            <w:szCs w:val="22"/>
            <w:rPrChange w:id="5930"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5931" w:author="Agate Publishing" w:date="2019-08-26T15:39:00Z">
            <w:rPr>
              <w:rFonts w:ascii="Times New Roman" w:hAnsi="Times New Roman" w:cs="Times New Roman"/>
              <w:bCs/>
              <w:sz w:val="22"/>
              <w:szCs w:val="22"/>
            </w:rPr>
          </w:rPrChange>
        </w:rPr>
        <w:t xml:space="preserve">) 1,785 units </w:t>
      </w:r>
    </w:p>
    <w:p w14:paraId="7B44012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3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33" w:author="Agate Publishing" w:date="2019-08-26T15:39:00Z">
            <w:rPr>
              <w:rFonts w:ascii="Times New Roman" w:hAnsi="Times New Roman" w:cs="Times New Roman"/>
              <w:bCs/>
              <w:sz w:val="22"/>
              <w:szCs w:val="22"/>
            </w:rPr>
          </w:rPrChange>
        </w:rPr>
        <w:t>(</w:t>
      </w:r>
      <w:del w:id="5934" w:author="Jeannie's Laptop" w:date="2019-07-22T17:14:00Z">
        <w:r w:rsidRPr="00063AAB" w:rsidDel="00DA5C1F">
          <w:rPr>
            <w:rFonts w:ascii="Times New Roman" w:hAnsi="Times New Roman" w:cs="Times New Roman"/>
            <w:bCs/>
            <w:sz w:val="22"/>
            <w:szCs w:val="22"/>
            <w:rPrChange w:id="5935" w:author="Agate Publishing" w:date="2019-08-26T15:39:00Z">
              <w:rPr>
                <w:rFonts w:ascii="Times New Roman" w:hAnsi="Times New Roman" w:cs="Times New Roman"/>
                <w:bCs/>
                <w:sz w:val="22"/>
                <w:szCs w:val="22"/>
              </w:rPr>
            </w:rPrChange>
          </w:rPr>
          <w:delText>e</w:delText>
        </w:r>
      </w:del>
      <w:ins w:id="5936" w:author="Jeannie's Laptop" w:date="2019-07-22T17:14:00Z">
        <w:r w:rsidR="00DA5C1F" w:rsidRPr="00063AAB">
          <w:rPr>
            <w:rFonts w:ascii="Times New Roman" w:hAnsi="Times New Roman" w:cs="Times New Roman"/>
            <w:bCs/>
            <w:sz w:val="22"/>
            <w:szCs w:val="22"/>
            <w:rPrChange w:id="5937" w:author="Agate Publishing" w:date="2019-08-26T15:39:00Z">
              <w:rPr>
                <w:rFonts w:ascii="Times New Roman" w:hAnsi="Times New Roman" w:cs="Times New Roman"/>
                <w:bCs/>
                <w:sz w:val="22"/>
                <w:szCs w:val="22"/>
              </w:rPr>
            </w:rPrChange>
          </w:rPr>
          <w:t>E</w:t>
        </w:r>
      </w:ins>
      <w:r w:rsidRPr="00063AAB">
        <w:rPr>
          <w:rFonts w:ascii="Times New Roman" w:hAnsi="Times New Roman" w:cs="Times New Roman"/>
          <w:bCs/>
          <w:sz w:val="22"/>
          <w:szCs w:val="22"/>
          <w:rPrChange w:id="5938" w:author="Agate Publishing" w:date="2019-08-26T15:39:00Z">
            <w:rPr>
              <w:rFonts w:ascii="Times New Roman" w:hAnsi="Times New Roman" w:cs="Times New Roman"/>
              <w:bCs/>
              <w:sz w:val="22"/>
              <w:szCs w:val="22"/>
            </w:rPr>
          </w:rPrChange>
        </w:rPr>
        <w:t xml:space="preserve">) $106,534 </w:t>
      </w:r>
    </w:p>
    <w:p w14:paraId="7AEE44E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3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40" w:author="Agate Publishing" w:date="2019-08-26T15:39:00Z">
            <w:rPr>
              <w:rFonts w:ascii="Times New Roman" w:hAnsi="Times New Roman" w:cs="Times New Roman"/>
              <w:bCs/>
              <w:sz w:val="22"/>
              <w:szCs w:val="22"/>
            </w:rPr>
          </w:rPrChange>
        </w:rPr>
        <w:t>(</w:t>
      </w:r>
      <w:del w:id="5941" w:author="Jeannie's Laptop" w:date="2019-07-22T17:14:00Z">
        <w:r w:rsidRPr="00063AAB" w:rsidDel="00DA5C1F">
          <w:rPr>
            <w:rFonts w:ascii="Times New Roman" w:hAnsi="Times New Roman" w:cs="Times New Roman"/>
            <w:bCs/>
            <w:sz w:val="22"/>
            <w:szCs w:val="22"/>
            <w:rPrChange w:id="5942" w:author="Agate Publishing" w:date="2019-08-26T15:39:00Z">
              <w:rPr>
                <w:rFonts w:ascii="Times New Roman" w:hAnsi="Times New Roman" w:cs="Times New Roman"/>
                <w:bCs/>
                <w:sz w:val="22"/>
                <w:szCs w:val="22"/>
              </w:rPr>
            </w:rPrChange>
          </w:rPr>
          <w:delText>f</w:delText>
        </w:r>
      </w:del>
      <w:ins w:id="5943" w:author="Jeannie's Laptop" w:date="2019-07-22T17:14:00Z">
        <w:r w:rsidR="00DA5C1F" w:rsidRPr="00063AAB">
          <w:rPr>
            <w:rFonts w:ascii="Times New Roman" w:hAnsi="Times New Roman" w:cs="Times New Roman"/>
            <w:bCs/>
            <w:sz w:val="22"/>
            <w:szCs w:val="22"/>
            <w:rPrChange w:id="5944" w:author="Agate Publishing" w:date="2019-08-26T15:39:00Z">
              <w:rPr>
                <w:rFonts w:ascii="Times New Roman" w:hAnsi="Times New Roman" w:cs="Times New Roman"/>
                <w:bCs/>
                <w:sz w:val="22"/>
                <w:szCs w:val="22"/>
              </w:rPr>
            </w:rPrChange>
          </w:rPr>
          <w:t>F</w:t>
        </w:r>
      </w:ins>
      <w:r w:rsidRPr="00063AAB">
        <w:rPr>
          <w:rFonts w:ascii="Times New Roman" w:hAnsi="Times New Roman" w:cs="Times New Roman"/>
          <w:bCs/>
          <w:sz w:val="22"/>
          <w:szCs w:val="22"/>
          <w:rPrChange w:id="5945" w:author="Agate Publishing" w:date="2019-08-26T15:39:00Z">
            <w:rPr>
              <w:rFonts w:ascii="Times New Roman" w:hAnsi="Times New Roman" w:cs="Times New Roman"/>
              <w:bCs/>
              <w:sz w:val="22"/>
              <w:szCs w:val="22"/>
            </w:rPr>
          </w:rPrChange>
        </w:rPr>
        <w:t>) $37,500</w:t>
      </w:r>
    </w:p>
    <w:p w14:paraId="21D67A95" w14:textId="77777777" w:rsidR="00302399" w:rsidRPr="00063AAB" w:rsidRDefault="00302399" w:rsidP="002217A9">
      <w:pPr>
        <w:pStyle w:val="BodyText"/>
        <w:kinsoku w:val="0"/>
        <w:overflowPunct w:val="0"/>
        <w:ind w:left="0"/>
        <w:rPr>
          <w:ins w:id="5946" w:author="Jeannie's Laptop" w:date="2019-07-22T17:14:00Z"/>
          <w:rFonts w:ascii="Times New Roman" w:hAnsi="Times New Roman" w:cs="Times New Roman"/>
          <w:bCs/>
          <w:sz w:val="22"/>
          <w:szCs w:val="22"/>
          <w:rPrChange w:id="5947" w:author="Agate Publishing" w:date="2019-08-26T15:39:00Z">
            <w:rPr>
              <w:ins w:id="5948" w:author="Jeannie's Laptop" w:date="2019-07-22T17:14:00Z"/>
              <w:rFonts w:ascii="Times New Roman" w:hAnsi="Times New Roman" w:cs="Times New Roman"/>
              <w:bCs/>
              <w:sz w:val="22"/>
              <w:szCs w:val="22"/>
            </w:rPr>
          </w:rPrChange>
        </w:rPr>
      </w:pPr>
    </w:p>
    <w:p w14:paraId="3C297B2C" w14:textId="77777777" w:rsidR="00DA5C1F" w:rsidRPr="00063AAB" w:rsidRDefault="00DA5C1F" w:rsidP="002217A9">
      <w:pPr>
        <w:pStyle w:val="BodyText"/>
        <w:kinsoku w:val="0"/>
        <w:overflowPunct w:val="0"/>
        <w:ind w:left="0"/>
        <w:rPr>
          <w:rFonts w:ascii="Times New Roman" w:hAnsi="Times New Roman" w:cs="Times New Roman"/>
          <w:bCs/>
          <w:sz w:val="22"/>
          <w:szCs w:val="22"/>
          <w:rPrChange w:id="5949" w:author="Agate Publishing" w:date="2019-08-26T15:39:00Z">
            <w:rPr>
              <w:rFonts w:ascii="Times New Roman" w:hAnsi="Times New Roman" w:cs="Times New Roman"/>
              <w:bCs/>
              <w:sz w:val="22"/>
              <w:szCs w:val="22"/>
            </w:rPr>
          </w:rPrChange>
        </w:rPr>
      </w:pPr>
      <w:ins w:id="5950" w:author="Jeannie's Laptop" w:date="2019-07-22T17:14:00Z">
        <w:r w:rsidRPr="00063AAB">
          <w:rPr>
            <w:rFonts w:ascii="Times New Roman" w:hAnsi="Times New Roman" w:cs="Times New Roman"/>
            <w:bCs/>
            <w:sz w:val="22"/>
            <w:szCs w:val="22"/>
            <w:rPrChange w:id="5951" w:author="Agate Publishing" w:date="2019-08-26T15:39:00Z">
              <w:rPr>
                <w:rFonts w:ascii="Times New Roman" w:hAnsi="Times New Roman" w:cs="Times New Roman"/>
                <w:bCs/>
                <w:sz w:val="22"/>
                <w:szCs w:val="22"/>
              </w:rPr>
            </w:rPrChange>
          </w:rPr>
          <w:t>Feedback:</w:t>
        </w:r>
      </w:ins>
    </w:p>
    <w:p w14:paraId="1E67270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52" w:author="Agate Publishing" w:date="2019-08-26T15:39:00Z">
            <w:rPr>
              <w:rFonts w:ascii="Times New Roman" w:hAnsi="Times New Roman" w:cs="Times New Roman"/>
              <w:bCs/>
              <w:sz w:val="22"/>
              <w:szCs w:val="22"/>
            </w:rPr>
          </w:rPrChange>
        </w:rPr>
      </w:pPr>
      <w:commentRangeStart w:id="5953"/>
      <w:r w:rsidRPr="00063AAB">
        <w:rPr>
          <w:rFonts w:ascii="Times New Roman" w:hAnsi="Times New Roman" w:cs="Times New Roman"/>
          <w:bCs/>
          <w:sz w:val="22"/>
          <w:szCs w:val="22"/>
          <w:rPrChange w:id="5954" w:author="Agate Publishing" w:date="2019-08-26T15:39:00Z">
            <w:rPr>
              <w:rFonts w:ascii="Times New Roman" w:hAnsi="Times New Roman" w:cs="Times New Roman"/>
              <w:bCs/>
              <w:noProof/>
              <w:sz w:val="22"/>
              <w:szCs w:val="22"/>
            </w:rPr>
          </w:rPrChange>
        </w:rPr>
        <w:drawing>
          <wp:inline distT="0" distB="0" distL="0" distR="0" wp14:anchorId="076D66D2" wp14:editId="0B0E3712">
            <wp:extent cx="4521835" cy="1904365"/>
            <wp:effectExtent l="0" t="0" r="0" b="635"/>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1835" cy="1904365"/>
                    </a:xfrm>
                    <a:prstGeom prst="rect">
                      <a:avLst/>
                    </a:prstGeom>
                    <a:noFill/>
                    <a:ln>
                      <a:noFill/>
                    </a:ln>
                  </pic:spPr>
                </pic:pic>
              </a:graphicData>
            </a:graphic>
          </wp:inline>
        </w:drawing>
      </w:r>
      <w:commentRangeEnd w:id="5953"/>
      <w:r w:rsidR="00DA5C1F" w:rsidRPr="00063AAB">
        <w:rPr>
          <w:rStyle w:val="CommentReference"/>
          <w:rFonts w:asciiTheme="minorHAnsi" w:hAnsiTheme="minorHAnsi" w:cstheme="minorBidi"/>
          <w:rPrChange w:id="5955" w:author="Agate Publishing" w:date="2019-08-26T15:39:00Z">
            <w:rPr>
              <w:rStyle w:val="CommentReference"/>
              <w:rFonts w:asciiTheme="minorHAnsi" w:hAnsiTheme="minorHAnsi" w:cstheme="minorBidi"/>
            </w:rPr>
          </w:rPrChange>
        </w:rPr>
        <w:commentReference w:id="5953"/>
      </w:r>
    </w:p>
    <w:p w14:paraId="7651A59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56" w:author="Agate Publishing" w:date="2019-08-26T15:39:00Z">
            <w:rPr>
              <w:rFonts w:ascii="Times New Roman" w:hAnsi="Times New Roman" w:cs="Times New Roman"/>
              <w:bCs/>
              <w:sz w:val="22"/>
              <w:szCs w:val="22"/>
            </w:rPr>
          </w:rPrChange>
        </w:rPr>
      </w:pPr>
    </w:p>
    <w:p w14:paraId="354A6E7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5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58" w:author="Agate Publishing" w:date="2019-08-26T15:39:00Z">
            <w:rPr>
              <w:rFonts w:ascii="Times New Roman" w:hAnsi="Times New Roman" w:cs="Times New Roman"/>
              <w:bCs/>
              <w:sz w:val="22"/>
              <w:szCs w:val="22"/>
            </w:rPr>
          </w:rPrChange>
        </w:rPr>
        <w:t xml:space="preserve">AACSB: Analytical Thinking </w:t>
      </w:r>
    </w:p>
    <w:p w14:paraId="037CB88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5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60" w:author="Agate Publishing" w:date="2019-08-26T15:39:00Z">
            <w:rPr>
              <w:rFonts w:ascii="Times New Roman" w:hAnsi="Times New Roman" w:cs="Times New Roman"/>
              <w:bCs/>
              <w:sz w:val="22"/>
              <w:szCs w:val="22"/>
            </w:rPr>
          </w:rPrChange>
        </w:rPr>
        <w:t xml:space="preserve">AICPA: BB Critical Thinking </w:t>
      </w:r>
    </w:p>
    <w:p w14:paraId="62C0D39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6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62" w:author="Agate Publishing" w:date="2019-08-26T15:39:00Z">
            <w:rPr>
              <w:rFonts w:ascii="Times New Roman" w:hAnsi="Times New Roman" w:cs="Times New Roman"/>
              <w:bCs/>
              <w:sz w:val="22"/>
              <w:szCs w:val="22"/>
            </w:rPr>
          </w:rPrChange>
        </w:rPr>
        <w:t>AICPA: FN Measurement</w:t>
      </w:r>
    </w:p>
    <w:p w14:paraId="1A81FD9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6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64" w:author="Agate Publishing" w:date="2019-08-26T15:39:00Z">
            <w:rPr>
              <w:rFonts w:ascii="Times New Roman" w:hAnsi="Times New Roman" w:cs="Times New Roman"/>
              <w:bCs/>
              <w:sz w:val="22"/>
              <w:szCs w:val="22"/>
            </w:rPr>
          </w:rPrChange>
        </w:rPr>
        <w:t xml:space="preserve">Blooms: Apply </w:t>
      </w:r>
    </w:p>
    <w:p w14:paraId="07E9F9A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6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66" w:author="Agate Publishing" w:date="2019-08-26T15:39:00Z">
            <w:rPr>
              <w:rFonts w:ascii="Times New Roman" w:hAnsi="Times New Roman" w:cs="Times New Roman"/>
              <w:bCs/>
              <w:sz w:val="22"/>
              <w:szCs w:val="22"/>
            </w:rPr>
          </w:rPrChange>
        </w:rPr>
        <w:lastRenderedPageBreak/>
        <w:t>Difficulty: 3 Hard</w:t>
      </w:r>
    </w:p>
    <w:p w14:paraId="361C0C5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6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68" w:author="Agate Publishing" w:date="2019-08-26T15:39:00Z">
            <w:rPr>
              <w:rFonts w:ascii="Times New Roman" w:hAnsi="Times New Roman" w:cs="Times New Roman"/>
              <w:bCs/>
              <w:sz w:val="22"/>
              <w:szCs w:val="22"/>
            </w:rPr>
          </w:rPrChange>
        </w:rPr>
        <w:t xml:space="preserve">Learning Objective: 20-04 Compute contribution margin and explain its usefulness. </w:t>
      </w:r>
    </w:p>
    <w:p w14:paraId="6D11F25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6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70" w:author="Agate Publishing" w:date="2019-08-26T15:39:00Z">
            <w:rPr>
              <w:rFonts w:ascii="Times New Roman" w:hAnsi="Times New Roman" w:cs="Times New Roman"/>
              <w:bCs/>
              <w:sz w:val="22"/>
              <w:szCs w:val="22"/>
            </w:rPr>
          </w:rPrChange>
        </w:rPr>
        <w:t>Learning Objective: 20-05 Determine the sales volume required to earn a desired level of operating income.</w:t>
      </w:r>
    </w:p>
    <w:p w14:paraId="648AEF2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7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72" w:author="Agate Publishing" w:date="2019-08-26T15:39:00Z">
            <w:rPr>
              <w:rFonts w:ascii="Times New Roman" w:hAnsi="Times New Roman" w:cs="Times New Roman"/>
              <w:bCs/>
              <w:sz w:val="22"/>
              <w:szCs w:val="22"/>
            </w:rPr>
          </w:rPrChange>
        </w:rPr>
        <w:t xml:space="preserve">Topic: Contribution Margin: A Key Relationship </w:t>
      </w:r>
    </w:p>
    <w:p w14:paraId="4105E5F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597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5974" w:author="Agate Publishing" w:date="2019-08-26T15:39:00Z">
            <w:rPr>
              <w:rFonts w:ascii="Times New Roman" w:hAnsi="Times New Roman" w:cs="Times New Roman"/>
              <w:bCs/>
              <w:sz w:val="22"/>
              <w:szCs w:val="22"/>
            </w:rPr>
          </w:rPrChange>
        </w:rPr>
        <w:t>Topic: How Many Units Must We Sell?</w:t>
      </w:r>
    </w:p>
    <w:p w14:paraId="1A54080E" w14:textId="77777777" w:rsidR="00302399" w:rsidRPr="00063AAB" w:rsidRDefault="00302399" w:rsidP="002217A9">
      <w:pPr>
        <w:pStyle w:val="BodyText"/>
        <w:kinsoku w:val="0"/>
        <w:overflowPunct w:val="0"/>
        <w:ind w:left="0"/>
        <w:rPr>
          <w:ins w:id="5975" w:author="Jeannie's Laptop" w:date="2019-07-22T17:16:00Z"/>
          <w:rFonts w:ascii="Times New Roman" w:hAnsi="Times New Roman" w:cs="Times New Roman"/>
          <w:bCs/>
          <w:sz w:val="22"/>
          <w:szCs w:val="22"/>
          <w:rPrChange w:id="5976" w:author="Agate Publishing" w:date="2019-08-26T15:39:00Z">
            <w:rPr>
              <w:ins w:id="5977" w:author="Jeannie's Laptop" w:date="2019-07-22T17:16:00Z"/>
              <w:rFonts w:ascii="Times New Roman" w:hAnsi="Times New Roman" w:cs="Times New Roman"/>
              <w:bCs/>
              <w:sz w:val="22"/>
              <w:szCs w:val="22"/>
            </w:rPr>
          </w:rPrChange>
        </w:rPr>
      </w:pPr>
    </w:p>
    <w:p w14:paraId="24C5B3F7" w14:textId="77777777" w:rsidR="001415DE" w:rsidRPr="00063AAB" w:rsidRDefault="001415DE" w:rsidP="002217A9">
      <w:pPr>
        <w:pStyle w:val="BodyText"/>
        <w:kinsoku w:val="0"/>
        <w:overflowPunct w:val="0"/>
        <w:ind w:left="0"/>
        <w:rPr>
          <w:rFonts w:ascii="Times New Roman" w:hAnsi="Times New Roman" w:cs="Times New Roman"/>
          <w:bCs/>
          <w:sz w:val="22"/>
          <w:szCs w:val="22"/>
          <w:rPrChange w:id="5978" w:author="Agate Publishing" w:date="2019-08-26T15:39:00Z">
            <w:rPr>
              <w:rFonts w:ascii="Times New Roman" w:hAnsi="Times New Roman" w:cs="Times New Roman"/>
              <w:bCs/>
              <w:sz w:val="22"/>
              <w:szCs w:val="22"/>
            </w:rPr>
          </w:rPrChange>
        </w:rPr>
      </w:pPr>
    </w:p>
    <w:p w14:paraId="4F95CB05" w14:textId="77777777" w:rsidR="00302399" w:rsidRPr="00063AAB" w:rsidDel="001415DE" w:rsidRDefault="00302399" w:rsidP="002217A9">
      <w:pPr>
        <w:pStyle w:val="BodyText"/>
        <w:kinsoku w:val="0"/>
        <w:overflowPunct w:val="0"/>
        <w:ind w:left="0"/>
        <w:rPr>
          <w:del w:id="5979" w:author="Jeannie's Laptop" w:date="2019-07-22T17:15:00Z"/>
          <w:rFonts w:ascii="Times New Roman" w:hAnsi="Times New Roman" w:cs="Times New Roman"/>
          <w:bCs/>
          <w:sz w:val="22"/>
          <w:szCs w:val="22"/>
          <w:rPrChange w:id="5980" w:author="Agate Publishing" w:date="2019-08-26T15:39:00Z">
            <w:rPr>
              <w:del w:id="5981" w:author="Jeannie's Laptop" w:date="2019-07-22T17:15:00Z"/>
              <w:rFonts w:ascii="Times New Roman" w:hAnsi="Times New Roman" w:cs="Times New Roman"/>
              <w:bCs/>
              <w:sz w:val="22"/>
              <w:szCs w:val="22"/>
            </w:rPr>
          </w:rPrChange>
        </w:rPr>
      </w:pPr>
      <w:r w:rsidRPr="00063AAB">
        <w:rPr>
          <w:rFonts w:ascii="Times New Roman" w:hAnsi="Times New Roman" w:cs="Times New Roman"/>
          <w:bCs/>
          <w:sz w:val="22"/>
          <w:szCs w:val="22"/>
          <w:rPrChange w:id="5982" w:author="Agate Publishing" w:date="2019-08-26T15:39:00Z">
            <w:rPr>
              <w:rFonts w:ascii="Times New Roman" w:hAnsi="Times New Roman" w:cs="Times New Roman"/>
              <w:bCs/>
              <w:sz w:val="22"/>
              <w:szCs w:val="22"/>
            </w:rPr>
          </w:rPrChange>
        </w:rPr>
        <w:t xml:space="preserve">112. </w:t>
      </w:r>
      <w:del w:id="5983" w:author="Jeannie's Laptop" w:date="2019-07-22T17:15:00Z">
        <w:r w:rsidRPr="00063AAB" w:rsidDel="001415DE">
          <w:rPr>
            <w:rFonts w:ascii="Times New Roman" w:hAnsi="Times New Roman" w:cs="Times New Roman"/>
            <w:bCs/>
            <w:sz w:val="22"/>
            <w:szCs w:val="22"/>
            <w:rPrChange w:id="5984" w:author="Agate Publishing" w:date="2019-08-26T15:39:00Z">
              <w:rPr>
                <w:rFonts w:ascii="Times New Roman" w:hAnsi="Times New Roman" w:cs="Times New Roman"/>
                <w:bCs/>
                <w:sz w:val="22"/>
                <w:szCs w:val="22"/>
              </w:rPr>
            </w:rPrChange>
          </w:rPr>
          <w:delText>Estimating costs and profit</w:delText>
        </w:r>
      </w:del>
    </w:p>
    <w:p w14:paraId="409A52D0" w14:textId="77777777" w:rsidR="00302399" w:rsidRPr="00063AAB" w:rsidDel="001415DE" w:rsidRDefault="00302399" w:rsidP="002217A9">
      <w:pPr>
        <w:pStyle w:val="BodyText"/>
        <w:kinsoku w:val="0"/>
        <w:overflowPunct w:val="0"/>
        <w:ind w:left="0"/>
        <w:rPr>
          <w:del w:id="5985" w:author="Jeannie's Laptop" w:date="2019-07-22T17:15:00Z"/>
          <w:rFonts w:ascii="Times New Roman" w:hAnsi="Times New Roman" w:cs="Times New Roman"/>
          <w:bCs/>
          <w:sz w:val="22"/>
          <w:szCs w:val="22"/>
          <w:rPrChange w:id="5986" w:author="Agate Publishing" w:date="2019-08-26T15:39:00Z">
            <w:rPr>
              <w:del w:id="5987" w:author="Jeannie's Laptop" w:date="2019-07-22T17:15:00Z"/>
              <w:rFonts w:ascii="Times New Roman" w:hAnsi="Times New Roman" w:cs="Times New Roman"/>
              <w:bCs/>
              <w:sz w:val="22"/>
              <w:szCs w:val="22"/>
            </w:rPr>
          </w:rPrChange>
        </w:rPr>
      </w:pPr>
    </w:p>
    <w:p w14:paraId="7B67C0CA" w14:textId="77777777" w:rsidR="00DA5C1F" w:rsidRPr="00063AAB" w:rsidRDefault="00302399" w:rsidP="002217A9">
      <w:pPr>
        <w:pStyle w:val="BodyText"/>
        <w:kinsoku w:val="0"/>
        <w:overflowPunct w:val="0"/>
        <w:ind w:left="0"/>
        <w:rPr>
          <w:ins w:id="5988" w:author="Jeannie's Laptop" w:date="2019-07-22T17:15:00Z"/>
          <w:rFonts w:ascii="Times New Roman" w:hAnsi="Times New Roman" w:cs="Times New Roman"/>
          <w:bCs/>
          <w:sz w:val="22"/>
          <w:szCs w:val="22"/>
          <w:rPrChange w:id="5989" w:author="Agate Publishing" w:date="2019-08-26T15:39:00Z">
            <w:rPr>
              <w:ins w:id="5990" w:author="Jeannie's Laptop" w:date="2019-07-22T17:15:00Z"/>
              <w:rFonts w:ascii="Times New Roman" w:hAnsi="Times New Roman" w:cs="Times New Roman"/>
              <w:bCs/>
              <w:sz w:val="22"/>
              <w:szCs w:val="22"/>
            </w:rPr>
          </w:rPrChange>
        </w:rPr>
      </w:pPr>
      <w:r w:rsidRPr="00063AAB">
        <w:rPr>
          <w:rFonts w:ascii="Times New Roman" w:hAnsi="Times New Roman" w:cs="Times New Roman"/>
          <w:bCs/>
          <w:sz w:val="22"/>
          <w:szCs w:val="22"/>
          <w:rPrChange w:id="5991" w:author="Agate Publishing" w:date="2019-08-26T15:39:00Z">
            <w:rPr>
              <w:rFonts w:ascii="Times New Roman" w:hAnsi="Times New Roman" w:cs="Times New Roman"/>
              <w:bCs/>
              <w:sz w:val="22"/>
              <w:szCs w:val="22"/>
            </w:rPr>
          </w:rPrChange>
        </w:rPr>
        <w:t xml:space="preserve">International, Inc. expects total sales of $55 million, a margin of safety of $25 million, and a contribution margin ratio of 25%. </w:t>
      </w:r>
    </w:p>
    <w:p w14:paraId="565BED4F" w14:textId="77777777" w:rsidR="00DA5C1F" w:rsidRPr="00063AAB" w:rsidRDefault="00DA5C1F" w:rsidP="002217A9">
      <w:pPr>
        <w:pStyle w:val="BodyText"/>
        <w:kinsoku w:val="0"/>
        <w:overflowPunct w:val="0"/>
        <w:ind w:left="0"/>
        <w:rPr>
          <w:ins w:id="5992" w:author="Jeannie's Laptop" w:date="2019-07-22T17:15:00Z"/>
          <w:rFonts w:ascii="Times New Roman" w:hAnsi="Times New Roman" w:cs="Times New Roman"/>
          <w:bCs/>
          <w:sz w:val="22"/>
          <w:szCs w:val="22"/>
          <w:rPrChange w:id="5993" w:author="Agate Publishing" w:date="2019-08-26T15:39:00Z">
            <w:rPr>
              <w:ins w:id="5994" w:author="Jeannie's Laptop" w:date="2019-07-22T17:15:00Z"/>
              <w:rFonts w:ascii="Times New Roman" w:hAnsi="Times New Roman" w:cs="Times New Roman"/>
              <w:bCs/>
              <w:sz w:val="22"/>
              <w:szCs w:val="22"/>
            </w:rPr>
          </w:rPrChange>
        </w:rPr>
      </w:pPr>
    </w:p>
    <w:p w14:paraId="1FABC725" w14:textId="77777777" w:rsidR="001415DE" w:rsidRPr="00063AAB" w:rsidRDefault="00DA5C1F" w:rsidP="002217A9">
      <w:pPr>
        <w:pStyle w:val="BodyText"/>
        <w:kinsoku w:val="0"/>
        <w:overflowPunct w:val="0"/>
        <w:ind w:left="0"/>
        <w:rPr>
          <w:ins w:id="5995" w:author="Jeannie's Laptop" w:date="2019-07-22T17:15:00Z"/>
          <w:rFonts w:ascii="Times New Roman" w:hAnsi="Times New Roman" w:cs="Times New Roman"/>
          <w:bCs/>
          <w:sz w:val="22"/>
          <w:szCs w:val="22"/>
          <w:rPrChange w:id="5996" w:author="Agate Publishing" w:date="2019-08-26T15:39:00Z">
            <w:rPr>
              <w:ins w:id="5997" w:author="Jeannie's Laptop" w:date="2019-07-22T17:15:00Z"/>
              <w:rFonts w:ascii="Times New Roman" w:hAnsi="Times New Roman" w:cs="Times New Roman"/>
              <w:bCs/>
              <w:sz w:val="22"/>
              <w:szCs w:val="22"/>
            </w:rPr>
          </w:rPrChange>
        </w:rPr>
      </w:pPr>
      <w:ins w:id="5998" w:author="Jeannie's Laptop" w:date="2019-07-22T17:15:00Z">
        <w:r w:rsidRPr="00063AAB">
          <w:rPr>
            <w:rFonts w:ascii="Times New Roman" w:hAnsi="Times New Roman" w:cs="Times New Roman"/>
            <w:bCs/>
            <w:sz w:val="22"/>
            <w:szCs w:val="22"/>
            <w:rPrChange w:id="5999" w:author="Agate Publishing" w:date="2019-08-26T15:39:00Z">
              <w:rPr>
                <w:rFonts w:ascii="Times New Roman" w:hAnsi="Times New Roman" w:cs="Times New Roman"/>
                <w:bCs/>
                <w:sz w:val="22"/>
                <w:szCs w:val="22"/>
              </w:rPr>
            </w:rPrChange>
          </w:rPr>
          <w:t>Instr</w:t>
        </w:r>
        <w:r w:rsidR="001415DE" w:rsidRPr="00063AAB">
          <w:rPr>
            <w:rFonts w:ascii="Times New Roman" w:hAnsi="Times New Roman" w:cs="Times New Roman"/>
            <w:bCs/>
            <w:sz w:val="22"/>
            <w:szCs w:val="22"/>
            <w:rPrChange w:id="6000" w:author="Agate Publishing" w:date="2019-08-26T15:39:00Z">
              <w:rPr>
                <w:rFonts w:ascii="Times New Roman" w:hAnsi="Times New Roman" w:cs="Times New Roman"/>
                <w:bCs/>
                <w:sz w:val="22"/>
                <w:szCs w:val="22"/>
              </w:rPr>
            </w:rPrChange>
          </w:rPr>
          <w:t>uctions:</w:t>
        </w:r>
      </w:ins>
    </w:p>
    <w:p w14:paraId="1C0388F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0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002" w:author="Agate Publishing" w:date="2019-08-26T15:39:00Z">
            <w:rPr>
              <w:rFonts w:ascii="Times New Roman" w:hAnsi="Times New Roman" w:cs="Times New Roman"/>
              <w:bCs/>
              <w:sz w:val="22"/>
              <w:szCs w:val="22"/>
            </w:rPr>
          </w:rPrChange>
        </w:rPr>
        <w:t>Compute the following:</w:t>
      </w:r>
    </w:p>
    <w:p w14:paraId="4EA96FB9" w14:textId="77777777" w:rsidR="00302399" w:rsidRPr="00063AAB" w:rsidDel="001415DE" w:rsidRDefault="00302399" w:rsidP="002217A9">
      <w:pPr>
        <w:pStyle w:val="BodyText"/>
        <w:kinsoku w:val="0"/>
        <w:overflowPunct w:val="0"/>
        <w:ind w:left="0"/>
        <w:rPr>
          <w:del w:id="6003" w:author="Jeannie's Laptop" w:date="2019-07-22T17:15:00Z"/>
          <w:rFonts w:ascii="Times New Roman" w:hAnsi="Times New Roman" w:cs="Times New Roman"/>
          <w:bCs/>
          <w:sz w:val="22"/>
          <w:szCs w:val="22"/>
          <w:rPrChange w:id="6004" w:author="Agate Publishing" w:date="2019-08-26T15:39:00Z">
            <w:rPr>
              <w:del w:id="6005" w:author="Jeannie's Laptop" w:date="2019-07-22T17:15:00Z"/>
              <w:rFonts w:ascii="Times New Roman" w:hAnsi="Times New Roman" w:cs="Times New Roman"/>
              <w:bCs/>
              <w:sz w:val="22"/>
              <w:szCs w:val="22"/>
            </w:rPr>
          </w:rPrChange>
        </w:rPr>
      </w:pPr>
    </w:p>
    <w:p w14:paraId="552FF4CE" w14:textId="77777777" w:rsidR="00302399" w:rsidRPr="00063AAB" w:rsidRDefault="00302399" w:rsidP="002217A9">
      <w:pPr>
        <w:pStyle w:val="BodyText"/>
        <w:tabs>
          <w:tab w:val="left" w:pos="512"/>
          <w:tab w:val="left" w:pos="2679"/>
        </w:tabs>
        <w:kinsoku w:val="0"/>
        <w:overflowPunct w:val="0"/>
        <w:ind w:left="0"/>
        <w:rPr>
          <w:rFonts w:ascii="Times New Roman" w:hAnsi="Times New Roman" w:cs="Times New Roman"/>
          <w:bCs/>
          <w:sz w:val="22"/>
          <w:szCs w:val="22"/>
          <w:rPrChange w:id="6006" w:author="Agate Publishing" w:date="2019-08-26T15:39:00Z">
            <w:rPr>
              <w:rFonts w:ascii="Times New Roman" w:hAnsi="Times New Roman" w:cs="Times New Roman"/>
              <w:bCs/>
              <w:sz w:val="22"/>
              <w:szCs w:val="22"/>
            </w:rPr>
          </w:rPrChange>
        </w:rPr>
      </w:pPr>
      <w:del w:id="6007" w:author="Jeannie's Laptop" w:date="2019-07-22T16:56:00Z">
        <w:r w:rsidRPr="00063AAB" w:rsidDel="00677946">
          <w:rPr>
            <w:rFonts w:ascii="Times New Roman" w:hAnsi="Times New Roman" w:cs="Times New Roman"/>
            <w:bCs/>
            <w:sz w:val="22"/>
            <w:szCs w:val="22"/>
            <w:rPrChange w:id="6008" w:author="Agate Publishing" w:date="2019-08-26T15:39:00Z">
              <w:rPr>
                <w:rFonts w:ascii="Times New Roman" w:hAnsi="Times New Roman" w:cs="Times New Roman"/>
                <w:bCs/>
                <w:sz w:val="22"/>
                <w:szCs w:val="22"/>
              </w:rPr>
            </w:rPrChange>
          </w:rPr>
          <w:delText>a.</w:delText>
        </w:r>
      </w:del>
      <w:ins w:id="6009" w:author="Jeannie's Laptop" w:date="2019-07-22T16:56:00Z">
        <w:r w:rsidR="00677946" w:rsidRPr="00063AAB">
          <w:rPr>
            <w:rFonts w:ascii="Times New Roman" w:hAnsi="Times New Roman" w:cs="Times New Roman"/>
            <w:bCs/>
            <w:sz w:val="22"/>
            <w:szCs w:val="22"/>
            <w:rPrChange w:id="6010"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011" w:author="Agate Publishing" w:date="2019-08-26T15:39:00Z">
            <w:rPr>
              <w:rFonts w:ascii="Times New Roman" w:hAnsi="Times New Roman" w:cs="Times New Roman"/>
              <w:bCs/>
              <w:sz w:val="22"/>
              <w:szCs w:val="22"/>
            </w:rPr>
          </w:rPrChange>
        </w:rPr>
        <w:t xml:space="preserve"> Variable costs</w:t>
      </w:r>
      <w:del w:id="6012" w:author="Jeannie's Laptop" w:date="2019-07-22T17:15:00Z">
        <w:r w:rsidRPr="00063AAB" w:rsidDel="00DA5C1F">
          <w:rPr>
            <w:rFonts w:ascii="Times New Roman" w:hAnsi="Times New Roman" w:cs="Times New Roman"/>
            <w:bCs/>
            <w:sz w:val="22"/>
            <w:szCs w:val="22"/>
            <w:rPrChange w:id="6013" w:author="Agate Publishing" w:date="2019-08-26T15:39:00Z">
              <w:rPr>
                <w:rFonts w:ascii="Times New Roman" w:hAnsi="Times New Roman" w:cs="Times New Roman"/>
                <w:bCs/>
                <w:sz w:val="22"/>
                <w:szCs w:val="22"/>
              </w:rPr>
            </w:rPrChange>
          </w:rPr>
          <w:delText>: $_______________</w:delText>
        </w:r>
      </w:del>
    </w:p>
    <w:p w14:paraId="2BCF728E" w14:textId="77777777" w:rsidR="00302399" w:rsidRPr="00063AAB" w:rsidRDefault="00302399" w:rsidP="002217A9">
      <w:pPr>
        <w:pStyle w:val="BodyText"/>
        <w:tabs>
          <w:tab w:val="left" w:pos="512"/>
          <w:tab w:val="left" w:pos="3934"/>
        </w:tabs>
        <w:kinsoku w:val="0"/>
        <w:overflowPunct w:val="0"/>
        <w:ind w:left="0"/>
        <w:rPr>
          <w:rFonts w:ascii="Times New Roman" w:hAnsi="Times New Roman" w:cs="Times New Roman"/>
          <w:bCs/>
          <w:sz w:val="22"/>
          <w:szCs w:val="22"/>
          <w:rPrChange w:id="6014" w:author="Agate Publishing" w:date="2019-08-26T15:39:00Z">
            <w:rPr>
              <w:rFonts w:ascii="Times New Roman" w:hAnsi="Times New Roman" w:cs="Times New Roman"/>
              <w:bCs/>
              <w:sz w:val="22"/>
              <w:szCs w:val="22"/>
            </w:rPr>
          </w:rPrChange>
        </w:rPr>
      </w:pPr>
      <w:del w:id="6015" w:author="Jeannie's Laptop" w:date="2019-07-22T16:57:00Z">
        <w:r w:rsidRPr="00063AAB" w:rsidDel="00677946">
          <w:rPr>
            <w:rFonts w:ascii="Times New Roman" w:hAnsi="Times New Roman" w:cs="Times New Roman"/>
            <w:bCs/>
            <w:sz w:val="22"/>
            <w:szCs w:val="22"/>
            <w:rPrChange w:id="6016" w:author="Agate Publishing" w:date="2019-08-26T15:39:00Z">
              <w:rPr>
                <w:rFonts w:ascii="Times New Roman" w:hAnsi="Times New Roman" w:cs="Times New Roman"/>
                <w:bCs/>
                <w:sz w:val="22"/>
                <w:szCs w:val="22"/>
              </w:rPr>
            </w:rPrChange>
          </w:rPr>
          <w:delText>b.</w:delText>
        </w:r>
      </w:del>
      <w:ins w:id="6017" w:author="Jeannie's Laptop" w:date="2019-07-22T16:57:00Z">
        <w:r w:rsidR="00677946" w:rsidRPr="00063AAB">
          <w:rPr>
            <w:rFonts w:ascii="Times New Roman" w:hAnsi="Times New Roman" w:cs="Times New Roman"/>
            <w:bCs/>
            <w:sz w:val="22"/>
            <w:szCs w:val="22"/>
            <w:rPrChange w:id="6018"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019" w:author="Agate Publishing" w:date="2019-08-26T15:39:00Z">
            <w:rPr>
              <w:rFonts w:ascii="Times New Roman" w:hAnsi="Times New Roman" w:cs="Times New Roman"/>
              <w:bCs/>
              <w:sz w:val="22"/>
              <w:szCs w:val="22"/>
            </w:rPr>
          </w:rPrChange>
        </w:rPr>
        <w:t xml:space="preserve"> Break-even sales volume (in dollars)</w:t>
      </w:r>
      <w:del w:id="6020" w:author="Jeannie's Laptop" w:date="2019-07-22T17:15:00Z">
        <w:r w:rsidRPr="00063AAB" w:rsidDel="00DA5C1F">
          <w:rPr>
            <w:rFonts w:ascii="Times New Roman" w:hAnsi="Times New Roman" w:cs="Times New Roman"/>
            <w:bCs/>
            <w:sz w:val="22"/>
            <w:szCs w:val="22"/>
            <w:rPrChange w:id="6021" w:author="Agate Publishing" w:date="2019-08-26T15:39:00Z">
              <w:rPr>
                <w:rFonts w:ascii="Times New Roman" w:hAnsi="Times New Roman" w:cs="Times New Roman"/>
                <w:bCs/>
                <w:sz w:val="22"/>
                <w:szCs w:val="22"/>
              </w:rPr>
            </w:rPrChange>
          </w:rPr>
          <w:delText>: $_______________</w:delText>
        </w:r>
      </w:del>
    </w:p>
    <w:p w14:paraId="506A84C1" w14:textId="77777777" w:rsidR="00302399" w:rsidRPr="00063AAB" w:rsidRDefault="00302399" w:rsidP="002217A9">
      <w:pPr>
        <w:pStyle w:val="BodyText"/>
        <w:tabs>
          <w:tab w:val="left" w:pos="505"/>
          <w:tab w:val="left" w:pos="2520"/>
        </w:tabs>
        <w:kinsoku w:val="0"/>
        <w:overflowPunct w:val="0"/>
        <w:ind w:left="0"/>
        <w:rPr>
          <w:rFonts w:ascii="Times New Roman" w:hAnsi="Times New Roman" w:cs="Times New Roman"/>
          <w:bCs/>
          <w:sz w:val="22"/>
          <w:szCs w:val="22"/>
          <w:rPrChange w:id="6022" w:author="Agate Publishing" w:date="2019-08-26T15:39:00Z">
            <w:rPr>
              <w:rFonts w:ascii="Times New Roman" w:hAnsi="Times New Roman" w:cs="Times New Roman"/>
              <w:bCs/>
              <w:sz w:val="22"/>
              <w:szCs w:val="22"/>
            </w:rPr>
          </w:rPrChange>
        </w:rPr>
      </w:pPr>
      <w:del w:id="6023" w:author="Jeannie's Laptop" w:date="2019-07-22T16:57:00Z">
        <w:r w:rsidRPr="00063AAB" w:rsidDel="00677946">
          <w:rPr>
            <w:rFonts w:ascii="Times New Roman" w:hAnsi="Times New Roman" w:cs="Times New Roman"/>
            <w:bCs/>
            <w:sz w:val="22"/>
            <w:szCs w:val="22"/>
            <w:rPrChange w:id="6024" w:author="Agate Publishing" w:date="2019-08-26T15:39:00Z">
              <w:rPr>
                <w:rFonts w:ascii="Times New Roman" w:hAnsi="Times New Roman" w:cs="Times New Roman"/>
                <w:bCs/>
                <w:sz w:val="22"/>
                <w:szCs w:val="22"/>
              </w:rPr>
            </w:rPrChange>
          </w:rPr>
          <w:delText>c.</w:delText>
        </w:r>
      </w:del>
      <w:ins w:id="6025" w:author="Jeannie's Laptop" w:date="2019-07-22T16:57:00Z">
        <w:r w:rsidR="00677946" w:rsidRPr="00063AAB">
          <w:rPr>
            <w:rFonts w:ascii="Times New Roman" w:hAnsi="Times New Roman" w:cs="Times New Roman"/>
            <w:bCs/>
            <w:sz w:val="22"/>
            <w:szCs w:val="22"/>
            <w:rPrChange w:id="6026"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027" w:author="Agate Publishing" w:date="2019-08-26T15:39:00Z">
            <w:rPr>
              <w:rFonts w:ascii="Times New Roman" w:hAnsi="Times New Roman" w:cs="Times New Roman"/>
              <w:bCs/>
              <w:sz w:val="22"/>
              <w:szCs w:val="22"/>
            </w:rPr>
          </w:rPrChange>
        </w:rPr>
        <w:t xml:space="preserve"> Fixed costs</w:t>
      </w:r>
      <w:del w:id="6028" w:author="Jeannie's Laptop" w:date="2019-07-22T17:15:00Z">
        <w:r w:rsidRPr="00063AAB" w:rsidDel="00DA5C1F">
          <w:rPr>
            <w:rFonts w:ascii="Times New Roman" w:hAnsi="Times New Roman" w:cs="Times New Roman"/>
            <w:bCs/>
            <w:sz w:val="22"/>
            <w:szCs w:val="22"/>
            <w:rPrChange w:id="6029" w:author="Agate Publishing" w:date="2019-08-26T15:39:00Z">
              <w:rPr>
                <w:rFonts w:ascii="Times New Roman" w:hAnsi="Times New Roman" w:cs="Times New Roman"/>
                <w:bCs/>
                <w:sz w:val="22"/>
                <w:szCs w:val="22"/>
              </w:rPr>
            </w:rPrChange>
          </w:rPr>
          <w:delText>: $_______________</w:delText>
        </w:r>
      </w:del>
    </w:p>
    <w:p w14:paraId="2173D1C8" w14:textId="77777777" w:rsidR="00302399" w:rsidRPr="00063AAB" w:rsidRDefault="00302399" w:rsidP="002217A9">
      <w:pPr>
        <w:pStyle w:val="BodyText"/>
        <w:tabs>
          <w:tab w:val="left" w:pos="512"/>
          <w:tab w:val="left" w:pos="2883"/>
        </w:tabs>
        <w:kinsoku w:val="0"/>
        <w:overflowPunct w:val="0"/>
        <w:ind w:left="0"/>
        <w:rPr>
          <w:rFonts w:ascii="Times New Roman" w:hAnsi="Times New Roman" w:cs="Times New Roman"/>
          <w:bCs/>
          <w:sz w:val="22"/>
          <w:szCs w:val="22"/>
          <w:rPrChange w:id="6030" w:author="Agate Publishing" w:date="2019-08-26T15:39:00Z">
            <w:rPr>
              <w:rFonts w:ascii="Times New Roman" w:hAnsi="Times New Roman" w:cs="Times New Roman"/>
              <w:bCs/>
              <w:sz w:val="22"/>
              <w:szCs w:val="22"/>
            </w:rPr>
          </w:rPrChange>
        </w:rPr>
      </w:pPr>
      <w:del w:id="6031" w:author="Jeannie's Laptop" w:date="2019-07-22T17:01:00Z">
        <w:r w:rsidRPr="00063AAB" w:rsidDel="00677946">
          <w:rPr>
            <w:rFonts w:ascii="Times New Roman" w:hAnsi="Times New Roman" w:cs="Times New Roman"/>
            <w:bCs/>
            <w:sz w:val="22"/>
            <w:szCs w:val="22"/>
            <w:rPrChange w:id="6032" w:author="Agate Publishing" w:date="2019-08-26T15:39:00Z">
              <w:rPr>
                <w:rFonts w:ascii="Times New Roman" w:hAnsi="Times New Roman" w:cs="Times New Roman"/>
                <w:bCs/>
                <w:sz w:val="22"/>
                <w:szCs w:val="22"/>
              </w:rPr>
            </w:rPrChange>
          </w:rPr>
          <w:delText>d.</w:delText>
        </w:r>
      </w:del>
      <w:ins w:id="6033" w:author="Jeannie's Laptop" w:date="2019-07-22T17:01:00Z">
        <w:r w:rsidR="00677946" w:rsidRPr="00063AAB">
          <w:rPr>
            <w:rFonts w:ascii="Times New Roman" w:hAnsi="Times New Roman" w:cs="Times New Roman"/>
            <w:bCs/>
            <w:sz w:val="22"/>
            <w:szCs w:val="22"/>
            <w:rPrChange w:id="6034"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6035" w:author="Agate Publishing" w:date="2019-08-26T15:39:00Z">
            <w:rPr>
              <w:rFonts w:ascii="Times New Roman" w:hAnsi="Times New Roman" w:cs="Times New Roman"/>
              <w:bCs/>
              <w:sz w:val="22"/>
              <w:szCs w:val="22"/>
            </w:rPr>
          </w:rPrChange>
        </w:rPr>
        <w:t xml:space="preserve"> Operating income</w:t>
      </w:r>
      <w:del w:id="6036" w:author="Jeannie's Laptop" w:date="2019-07-22T17:15:00Z">
        <w:r w:rsidRPr="00063AAB" w:rsidDel="00DA5C1F">
          <w:rPr>
            <w:rFonts w:ascii="Times New Roman" w:hAnsi="Times New Roman" w:cs="Times New Roman"/>
            <w:bCs/>
            <w:sz w:val="22"/>
            <w:szCs w:val="22"/>
            <w:rPrChange w:id="6037" w:author="Agate Publishing" w:date="2019-08-26T15:39:00Z">
              <w:rPr>
                <w:rFonts w:ascii="Times New Roman" w:hAnsi="Times New Roman" w:cs="Times New Roman"/>
                <w:bCs/>
                <w:sz w:val="22"/>
                <w:szCs w:val="22"/>
              </w:rPr>
            </w:rPrChange>
          </w:rPr>
          <w:delText>: $_______________</w:delText>
        </w:r>
      </w:del>
    </w:p>
    <w:p w14:paraId="7343AE2F"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38" w:author="Agate Publishing" w:date="2019-08-26T15:39:00Z">
            <w:rPr>
              <w:rFonts w:ascii="Times New Roman" w:hAnsi="Times New Roman" w:cs="Times New Roman"/>
              <w:bCs/>
              <w:sz w:val="22"/>
              <w:szCs w:val="22"/>
            </w:rPr>
          </w:rPrChange>
        </w:rPr>
      </w:pPr>
    </w:p>
    <w:p w14:paraId="067E3AB0"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6039" w:author="Agate Publishing" w:date="2019-08-26T15:39:00Z">
            <w:rPr>
              <w:rFonts w:ascii="Times New Roman" w:hAnsi="Times New Roman" w:cs="Times New Roman"/>
              <w:bCs/>
              <w:sz w:val="22"/>
              <w:szCs w:val="22"/>
            </w:rPr>
          </w:rPrChange>
        </w:rPr>
      </w:pPr>
      <w:del w:id="6040" w:author="Jeannie's Laptop" w:date="2019-07-22T16:56:00Z">
        <w:r w:rsidRPr="00063AAB" w:rsidDel="00677946">
          <w:rPr>
            <w:rFonts w:ascii="Times New Roman" w:hAnsi="Times New Roman" w:cs="Times New Roman"/>
            <w:bCs/>
            <w:sz w:val="22"/>
            <w:szCs w:val="22"/>
            <w:rPrChange w:id="6041" w:author="Agate Publishing" w:date="2019-08-26T15:39:00Z">
              <w:rPr>
                <w:rFonts w:ascii="Times New Roman" w:hAnsi="Times New Roman" w:cs="Times New Roman"/>
                <w:bCs/>
                <w:sz w:val="22"/>
                <w:szCs w:val="22"/>
              </w:rPr>
            </w:rPrChange>
          </w:rPr>
          <w:delText>Explanation</w:delText>
        </w:r>
      </w:del>
      <w:ins w:id="6042" w:author="Jeannie's Laptop" w:date="2019-07-22T16:56:00Z">
        <w:r w:rsidR="00677946" w:rsidRPr="00063AAB">
          <w:rPr>
            <w:rFonts w:ascii="Times New Roman" w:hAnsi="Times New Roman" w:cs="Times New Roman"/>
            <w:bCs/>
            <w:sz w:val="22"/>
            <w:szCs w:val="22"/>
            <w:rPrChange w:id="6043" w:author="Agate Publishing" w:date="2019-08-26T15:39:00Z">
              <w:rPr>
                <w:rFonts w:ascii="Times New Roman" w:hAnsi="Times New Roman" w:cs="Times New Roman"/>
                <w:bCs/>
                <w:sz w:val="22"/>
                <w:szCs w:val="22"/>
              </w:rPr>
            </w:rPrChange>
          </w:rPr>
          <w:t>Answer:</w:t>
        </w:r>
      </w:ins>
    </w:p>
    <w:p w14:paraId="339E1DEC"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44" w:author="Agate Publishing" w:date="2019-08-26T15:39:00Z">
            <w:rPr>
              <w:rFonts w:ascii="Times New Roman" w:hAnsi="Times New Roman" w:cs="Times New Roman"/>
              <w:bCs/>
              <w:sz w:val="22"/>
              <w:szCs w:val="22"/>
            </w:rPr>
          </w:rPrChange>
        </w:rPr>
      </w:pPr>
      <w:del w:id="6045" w:author="Jeannie's Laptop" w:date="2019-07-22T16:56:00Z">
        <w:r w:rsidRPr="00063AAB" w:rsidDel="00677946">
          <w:rPr>
            <w:rFonts w:ascii="Times New Roman" w:hAnsi="Times New Roman" w:cs="Times New Roman"/>
            <w:bCs/>
            <w:sz w:val="22"/>
            <w:szCs w:val="22"/>
            <w:rPrChange w:id="6046" w:author="Agate Publishing" w:date="2019-08-26T15:39:00Z">
              <w:rPr>
                <w:rFonts w:ascii="Times New Roman" w:hAnsi="Times New Roman" w:cs="Times New Roman"/>
                <w:bCs/>
                <w:sz w:val="22"/>
                <w:szCs w:val="22"/>
              </w:rPr>
            </w:rPrChange>
          </w:rPr>
          <w:delText>a.</w:delText>
        </w:r>
      </w:del>
      <w:ins w:id="6047" w:author="Jeannie's Laptop" w:date="2019-07-22T16:56:00Z">
        <w:r w:rsidR="00677946" w:rsidRPr="00063AAB">
          <w:rPr>
            <w:rFonts w:ascii="Times New Roman" w:hAnsi="Times New Roman" w:cs="Times New Roman"/>
            <w:bCs/>
            <w:sz w:val="22"/>
            <w:szCs w:val="22"/>
            <w:rPrChange w:id="6048"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049" w:author="Agate Publishing" w:date="2019-08-26T15:39:00Z">
            <w:rPr>
              <w:rFonts w:ascii="Times New Roman" w:hAnsi="Times New Roman" w:cs="Times New Roman"/>
              <w:bCs/>
              <w:sz w:val="22"/>
              <w:szCs w:val="22"/>
            </w:rPr>
          </w:rPrChange>
        </w:rPr>
        <w:t xml:space="preserve"> $41,250,000 </w:t>
      </w:r>
    </w:p>
    <w:p w14:paraId="53EEB21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50" w:author="Agate Publishing" w:date="2019-08-26T15:39:00Z">
            <w:rPr>
              <w:rFonts w:ascii="Times New Roman" w:hAnsi="Times New Roman" w:cs="Times New Roman"/>
              <w:bCs/>
              <w:sz w:val="22"/>
              <w:szCs w:val="22"/>
            </w:rPr>
          </w:rPrChange>
        </w:rPr>
      </w:pPr>
      <w:del w:id="6051" w:author="Jeannie's Laptop" w:date="2019-07-22T16:57:00Z">
        <w:r w:rsidRPr="00063AAB" w:rsidDel="00677946">
          <w:rPr>
            <w:rFonts w:ascii="Times New Roman" w:hAnsi="Times New Roman" w:cs="Times New Roman"/>
            <w:bCs/>
            <w:sz w:val="22"/>
            <w:szCs w:val="22"/>
            <w:rPrChange w:id="6052" w:author="Agate Publishing" w:date="2019-08-26T15:39:00Z">
              <w:rPr>
                <w:rFonts w:ascii="Times New Roman" w:hAnsi="Times New Roman" w:cs="Times New Roman"/>
                <w:bCs/>
                <w:sz w:val="22"/>
                <w:szCs w:val="22"/>
              </w:rPr>
            </w:rPrChange>
          </w:rPr>
          <w:delText>b.</w:delText>
        </w:r>
      </w:del>
      <w:ins w:id="6053" w:author="Jeannie's Laptop" w:date="2019-07-22T16:57:00Z">
        <w:r w:rsidR="00677946" w:rsidRPr="00063AAB">
          <w:rPr>
            <w:rFonts w:ascii="Times New Roman" w:hAnsi="Times New Roman" w:cs="Times New Roman"/>
            <w:bCs/>
            <w:sz w:val="22"/>
            <w:szCs w:val="22"/>
            <w:rPrChange w:id="6054"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055" w:author="Agate Publishing" w:date="2019-08-26T15:39:00Z">
            <w:rPr>
              <w:rFonts w:ascii="Times New Roman" w:hAnsi="Times New Roman" w:cs="Times New Roman"/>
              <w:bCs/>
              <w:sz w:val="22"/>
              <w:szCs w:val="22"/>
            </w:rPr>
          </w:rPrChange>
        </w:rPr>
        <w:t xml:space="preserve"> $30,000,000 </w:t>
      </w:r>
    </w:p>
    <w:p w14:paraId="0733D20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56" w:author="Agate Publishing" w:date="2019-08-26T15:39:00Z">
            <w:rPr>
              <w:rFonts w:ascii="Times New Roman" w:hAnsi="Times New Roman" w:cs="Times New Roman"/>
              <w:bCs/>
              <w:sz w:val="22"/>
              <w:szCs w:val="22"/>
            </w:rPr>
          </w:rPrChange>
        </w:rPr>
      </w:pPr>
      <w:del w:id="6057" w:author="Jeannie's Laptop" w:date="2019-07-22T16:58:00Z">
        <w:r w:rsidRPr="00063AAB" w:rsidDel="00677946">
          <w:rPr>
            <w:rFonts w:ascii="Times New Roman" w:hAnsi="Times New Roman" w:cs="Times New Roman"/>
            <w:bCs/>
            <w:sz w:val="22"/>
            <w:szCs w:val="22"/>
            <w:rPrChange w:id="6058" w:author="Agate Publishing" w:date="2019-08-26T15:39:00Z">
              <w:rPr>
                <w:rFonts w:ascii="Times New Roman" w:hAnsi="Times New Roman" w:cs="Times New Roman"/>
                <w:bCs/>
                <w:sz w:val="22"/>
                <w:szCs w:val="22"/>
              </w:rPr>
            </w:rPrChange>
          </w:rPr>
          <w:delText>c.</w:delText>
        </w:r>
      </w:del>
      <w:ins w:id="6059" w:author="Jeannie's Laptop" w:date="2019-07-22T16:58:00Z">
        <w:r w:rsidR="00677946" w:rsidRPr="00063AAB">
          <w:rPr>
            <w:rFonts w:ascii="Times New Roman" w:hAnsi="Times New Roman" w:cs="Times New Roman"/>
            <w:bCs/>
            <w:sz w:val="22"/>
            <w:szCs w:val="22"/>
            <w:rPrChange w:id="6060"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061" w:author="Agate Publishing" w:date="2019-08-26T15:39:00Z">
            <w:rPr>
              <w:rFonts w:ascii="Times New Roman" w:hAnsi="Times New Roman" w:cs="Times New Roman"/>
              <w:bCs/>
              <w:sz w:val="22"/>
              <w:szCs w:val="22"/>
            </w:rPr>
          </w:rPrChange>
        </w:rPr>
        <w:t xml:space="preserve"> $7,500,000 </w:t>
      </w:r>
    </w:p>
    <w:p w14:paraId="6A0D726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62" w:author="Agate Publishing" w:date="2019-08-26T15:39:00Z">
            <w:rPr>
              <w:rFonts w:ascii="Times New Roman" w:hAnsi="Times New Roman" w:cs="Times New Roman"/>
              <w:bCs/>
              <w:sz w:val="22"/>
              <w:szCs w:val="22"/>
            </w:rPr>
          </w:rPrChange>
        </w:rPr>
      </w:pPr>
      <w:del w:id="6063" w:author="Jeannie's Laptop" w:date="2019-07-22T17:01:00Z">
        <w:r w:rsidRPr="00063AAB" w:rsidDel="00677946">
          <w:rPr>
            <w:rFonts w:ascii="Times New Roman" w:hAnsi="Times New Roman" w:cs="Times New Roman"/>
            <w:bCs/>
            <w:sz w:val="22"/>
            <w:szCs w:val="22"/>
            <w:rPrChange w:id="6064" w:author="Agate Publishing" w:date="2019-08-26T15:39:00Z">
              <w:rPr>
                <w:rFonts w:ascii="Times New Roman" w:hAnsi="Times New Roman" w:cs="Times New Roman"/>
                <w:bCs/>
                <w:sz w:val="22"/>
                <w:szCs w:val="22"/>
              </w:rPr>
            </w:rPrChange>
          </w:rPr>
          <w:delText>d.</w:delText>
        </w:r>
      </w:del>
      <w:ins w:id="6065" w:author="Jeannie's Laptop" w:date="2019-07-22T17:01:00Z">
        <w:r w:rsidR="00677946" w:rsidRPr="00063AAB">
          <w:rPr>
            <w:rFonts w:ascii="Times New Roman" w:hAnsi="Times New Roman" w:cs="Times New Roman"/>
            <w:bCs/>
            <w:sz w:val="22"/>
            <w:szCs w:val="22"/>
            <w:rPrChange w:id="6066"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6067" w:author="Agate Publishing" w:date="2019-08-26T15:39:00Z">
            <w:rPr>
              <w:rFonts w:ascii="Times New Roman" w:hAnsi="Times New Roman" w:cs="Times New Roman"/>
              <w:bCs/>
              <w:sz w:val="22"/>
              <w:szCs w:val="22"/>
            </w:rPr>
          </w:rPrChange>
        </w:rPr>
        <w:t xml:space="preserve"> $6,250,000</w:t>
      </w:r>
    </w:p>
    <w:p w14:paraId="20EA5F57" w14:textId="77777777" w:rsidR="00302399" w:rsidRPr="00063AAB" w:rsidRDefault="00302399" w:rsidP="002217A9">
      <w:pPr>
        <w:pStyle w:val="BodyText"/>
        <w:kinsoku w:val="0"/>
        <w:overflowPunct w:val="0"/>
        <w:ind w:left="0"/>
        <w:rPr>
          <w:ins w:id="6068" w:author="Jeannie's Laptop" w:date="2019-07-22T17:16:00Z"/>
          <w:rFonts w:ascii="Times New Roman" w:hAnsi="Times New Roman" w:cs="Times New Roman"/>
          <w:bCs/>
          <w:sz w:val="22"/>
          <w:szCs w:val="22"/>
          <w:rPrChange w:id="6069" w:author="Agate Publishing" w:date="2019-08-26T15:39:00Z">
            <w:rPr>
              <w:ins w:id="6070" w:author="Jeannie's Laptop" w:date="2019-07-22T17:16:00Z"/>
              <w:rFonts w:ascii="Times New Roman" w:hAnsi="Times New Roman" w:cs="Times New Roman"/>
              <w:bCs/>
              <w:sz w:val="22"/>
              <w:szCs w:val="22"/>
            </w:rPr>
          </w:rPrChange>
        </w:rPr>
      </w:pPr>
    </w:p>
    <w:p w14:paraId="5A584D7E" w14:textId="77777777" w:rsidR="001415DE" w:rsidRPr="00063AAB" w:rsidRDefault="001415DE" w:rsidP="002217A9">
      <w:pPr>
        <w:pStyle w:val="BodyText"/>
        <w:kinsoku w:val="0"/>
        <w:overflowPunct w:val="0"/>
        <w:ind w:left="0"/>
        <w:rPr>
          <w:rFonts w:ascii="Times New Roman" w:hAnsi="Times New Roman" w:cs="Times New Roman"/>
          <w:bCs/>
          <w:sz w:val="22"/>
          <w:szCs w:val="22"/>
          <w:rPrChange w:id="6071" w:author="Agate Publishing" w:date="2019-08-26T15:39:00Z">
            <w:rPr>
              <w:rFonts w:ascii="Times New Roman" w:hAnsi="Times New Roman" w:cs="Times New Roman"/>
              <w:bCs/>
              <w:sz w:val="22"/>
              <w:szCs w:val="22"/>
            </w:rPr>
          </w:rPrChange>
        </w:rPr>
      </w:pPr>
      <w:ins w:id="6072" w:author="Jeannie's Laptop" w:date="2019-07-22T17:16:00Z">
        <w:r w:rsidRPr="00063AAB">
          <w:rPr>
            <w:rFonts w:ascii="Times New Roman" w:hAnsi="Times New Roman" w:cs="Times New Roman"/>
            <w:bCs/>
            <w:sz w:val="22"/>
            <w:szCs w:val="22"/>
            <w:rPrChange w:id="6073" w:author="Agate Publishing" w:date="2019-08-26T15:39:00Z">
              <w:rPr>
                <w:rFonts w:ascii="Times New Roman" w:hAnsi="Times New Roman" w:cs="Times New Roman"/>
                <w:bCs/>
                <w:sz w:val="22"/>
                <w:szCs w:val="22"/>
              </w:rPr>
            </w:rPrChange>
          </w:rPr>
          <w:t>Feedback:</w:t>
        </w:r>
      </w:ins>
    </w:p>
    <w:p w14:paraId="08A1C028"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6074" w:author="Agate Publishing" w:date="2019-08-26T15:39:00Z">
            <w:rPr>
              <w:rFonts w:ascii="Times New Roman" w:hAnsi="Times New Roman" w:cs="Times New Roman"/>
              <w:bCs/>
              <w:sz w:val="22"/>
              <w:szCs w:val="22"/>
            </w:rPr>
          </w:rPrChange>
        </w:rPr>
      </w:pPr>
      <w:commentRangeStart w:id="6075"/>
      <w:r w:rsidRPr="00063AAB">
        <w:rPr>
          <w:rFonts w:ascii="Times New Roman" w:hAnsi="Times New Roman" w:cs="Times New Roman"/>
          <w:bCs/>
          <w:sz w:val="22"/>
          <w:szCs w:val="22"/>
          <w:rPrChange w:id="6076" w:author="Agate Publishing" w:date="2019-08-26T15:39:00Z">
            <w:rPr>
              <w:rFonts w:ascii="Times New Roman" w:hAnsi="Times New Roman" w:cs="Times New Roman"/>
              <w:bCs/>
              <w:noProof/>
              <w:sz w:val="22"/>
              <w:szCs w:val="22"/>
            </w:rPr>
          </w:rPrChange>
        </w:rPr>
        <w:drawing>
          <wp:inline distT="0" distB="0" distL="0" distR="0" wp14:anchorId="3B636A88" wp14:editId="6FFAB7B3">
            <wp:extent cx="4601845" cy="1397000"/>
            <wp:effectExtent l="0" t="0" r="8255"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1845" cy="1397000"/>
                    </a:xfrm>
                    <a:prstGeom prst="rect">
                      <a:avLst/>
                    </a:prstGeom>
                    <a:noFill/>
                    <a:ln>
                      <a:noFill/>
                    </a:ln>
                  </pic:spPr>
                </pic:pic>
              </a:graphicData>
            </a:graphic>
          </wp:inline>
        </w:drawing>
      </w:r>
      <w:commentRangeEnd w:id="6075"/>
      <w:r w:rsidR="001415DE" w:rsidRPr="00063AAB">
        <w:rPr>
          <w:rStyle w:val="CommentReference"/>
          <w:rFonts w:asciiTheme="minorHAnsi" w:hAnsiTheme="minorHAnsi" w:cstheme="minorBidi"/>
          <w:rPrChange w:id="6077" w:author="Agate Publishing" w:date="2019-08-26T15:39:00Z">
            <w:rPr>
              <w:rStyle w:val="CommentReference"/>
              <w:rFonts w:asciiTheme="minorHAnsi" w:hAnsiTheme="minorHAnsi" w:cstheme="minorBidi"/>
            </w:rPr>
          </w:rPrChange>
        </w:rPr>
        <w:commentReference w:id="6075"/>
      </w:r>
    </w:p>
    <w:p w14:paraId="405568CB"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6078" w:author="Agate Publishing" w:date="2019-08-26T15:39:00Z">
            <w:rPr>
              <w:rFonts w:ascii="Times New Roman" w:hAnsi="Times New Roman" w:cs="Times New Roman"/>
              <w:bCs/>
              <w:sz w:val="22"/>
              <w:szCs w:val="22"/>
            </w:rPr>
          </w:rPrChange>
        </w:rPr>
      </w:pPr>
    </w:p>
    <w:p w14:paraId="27A1F84F"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7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080" w:author="Agate Publishing" w:date="2019-08-26T15:39:00Z">
            <w:rPr>
              <w:rFonts w:ascii="Times New Roman" w:hAnsi="Times New Roman" w:cs="Times New Roman"/>
              <w:bCs/>
              <w:sz w:val="22"/>
              <w:szCs w:val="22"/>
            </w:rPr>
          </w:rPrChange>
        </w:rPr>
        <w:t xml:space="preserve">AACSB: Analytical Thinking </w:t>
      </w:r>
    </w:p>
    <w:p w14:paraId="0BBFA9E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8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082" w:author="Agate Publishing" w:date="2019-08-26T15:39:00Z">
            <w:rPr>
              <w:rFonts w:ascii="Times New Roman" w:hAnsi="Times New Roman" w:cs="Times New Roman"/>
              <w:bCs/>
              <w:sz w:val="22"/>
              <w:szCs w:val="22"/>
            </w:rPr>
          </w:rPrChange>
        </w:rPr>
        <w:t xml:space="preserve">AICPA: BB Critical Thinking </w:t>
      </w:r>
    </w:p>
    <w:p w14:paraId="52E57CB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8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084" w:author="Agate Publishing" w:date="2019-08-26T15:39:00Z">
            <w:rPr>
              <w:rFonts w:ascii="Times New Roman" w:hAnsi="Times New Roman" w:cs="Times New Roman"/>
              <w:bCs/>
              <w:sz w:val="22"/>
              <w:szCs w:val="22"/>
            </w:rPr>
          </w:rPrChange>
        </w:rPr>
        <w:t>AICPA: FN Measurement</w:t>
      </w:r>
    </w:p>
    <w:p w14:paraId="48EDB5F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8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086" w:author="Agate Publishing" w:date="2019-08-26T15:39:00Z">
            <w:rPr>
              <w:rFonts w:ascii="Times New Roman" w:hAnsi="Times New Roman" w:cs="Times New Roman"/>
              <w:bCs/>
              <w:sz w:val="22"/>
              <w:szCs w:val="22"/>
            </w:rPr>
          </w:rPrChange>
        </w:rPr>
        <w:t xml:space="preserve">Blooms: Apply </w:t>
      </w:r>
    </w:p>
    <w:p w14:paraId="6269D35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8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088" w:author="Agate Publishing" w:date="2019-08-26T15:39:00Z">
            <w:rPr>
              <w:rFonts w:ascii="Times New Roman" w:hAnsi="Times New Roman" w:cs="Times New Roman"/>
              <w:bCs/>
              <w:sz w:val="22"/>
              <w:szCs w:val="22"/>
            </w:rPr>
          </w:rPrChange>
        </w:rPr>
        <w:t>Difficulty: 2 Medium</w:t>
      </w:r>
    </w:p>
    <w:p w14:paraId="10DE777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8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090" w:author="Agate Publishing" w:date="2019-08-26T15:39:00Z">
            <w:rPr>
              <w:rFonts w:ascii="Times New Roman" w:hAnsi="Times New Roman" w:cs="Times New Roman"/>
              <w:bCs/>
              <w:sz w:val="22"/>
              <w:szCs w:val="22"/>
            </w:rPr>
          </w:rPrChange>
        </w:rPr>
        <w:t xml:space="preserve">Learning Objective: 20-04 Compute contribution margin and explain its usefulness. </w:t>
      </w:r>
    </w:p>
    <w:p w14:paraId="4199100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9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092" w:author="Agate Publishing" w:date="2019-08-26T15:39:00Z">
            <w:rPr>
              <w:rFonts w:ascii="Times New Roman" w:hAnsi="Times New Roman" w:cs="Times New Roman"/>
              <w:bCs/>
              <w:sz w:val="22"/>
              <w:szCs w:val="22"/>
            </w:rPr>
          </w:rPrChange>
        </w:rPr>
        <w:t>Learning Objective: 20-05 Determine the sales volume required to earn a desired level of operating income.</w:t>
      </w:r>
    </w:p>
    <w:p w14:paraId="2808BE8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9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094" w:author="Agate Publishing" w:date="2019-08-26T15:39:00Z">
            <w:rPr>
              <w:rFonts w:ascii="Times New Roman" w:hAnsi="Times New Roman" w:cs="Times New Roman"/>
              <w:bCs/>
              <w:sz w:val="22"/>
              <w:szCs w:val="22"/>
            </w:rPr>
          </w:rPrChange>
        </w:rPr>
        <w:t xml:space="preserve">Topic: Contribution Margin: A Key Relationship </w:t>
      </w:r>
    </w:p>
    <w:p w14:paraId="7282F12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09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096" w:author="Agate Publishing" w:date="2019-08-26T15:39:00Z">
            <w:rPr>
              <w:rFonts w:ascii="Times New Roman" w:hAnsi="Times New Roman" w:cs="Times New Roman"/>
              <w:bCs/>
              <w:sz w:val="22"/>
              <w:szCs w:val="22"/>
            </w:rPr>
          </w:rPrChange>
        </w:rPr>
        <w:t>Topic: How Many Units Must We Sell?</w:t>
      </w:r>
    </w:p>
    <w:p w14:paraId="246B2FE7" w14:textId="77777777" w:rsidR="00302399" w:rsidRPr="00063AAB" w:rsidRDefault="00302399" w:rsidP="002217A9">
      <w:pPr>
        <w:pStyle w:val="BodyText"/>
        <w:kinsoku w:val="0"/>
        <w:overflowPunct w:val="0"/>
        <w:ind w:left="0"/>
        <w:rPr>
          <w:ins w:id="6097" w:author="Jeannie's Laptop" w:date="2019-07-22T17:16:00Z"/>
          <w:rFonts w:ascii="Times New Roman" w:hAnsi="Times New Roman" w:cs="Times New Roman"/>
          <w:bCs/>
          <w:sz w:val="22"/>
          <w:szCs w:val="22"/>
          <w:rPrChange w:id="6098" w:author="Agate Publishing" w:date="2019-08-26T15:39:00Z">
            <w:rPr>
              <w:ins w:id="6099" w:author="Jeannie's Laptop" w:date="2019-07-22T17:16:00Z"/>
              <w:rFonts w:ascii="Times New Roman" w:hAnsi="Times New Roman" w:cs="Times New Roman"/>
              <w:bCs/>
              <w:sz w:val="22"/>
              <w:szCs w:val="22"/>
            </w:rPr>
          </w:rPrChange>
        </w:rPr>
      </w:pPr>
    </w:p>
    <w:p w14:paraId="3F1981C4" w14:textId="77777777" w:rsidR="001415DE" w:rsidRPr="00063AAB" w:rsidRDefault="001415DE" w:rsidP="002217A9">
      <w:pPr>
        <w:pStyle w:val="BodyText"/>
        <w:kinsoku w:val="0"/>
        <w:overflowPunct w:val="0"/>
        <w:ind w:left="0"/>
        <w:rPr>
          <w:rFonts w:ascii="Times New Roman" w:hAnsi="Times New Roman" w:cs="Times New Roman"/>
          <w:bCs/>
          <w:sz w:val="22"/>
          <w:szCs w:val="22"/>
          <w:rPrChange w:id="6100" w:author="Agate Publishing" w:date="2019-08-26T15:39:00Z">
            <w:rPr>
              <w:rFonts w:ascii="Times New Roman" w:hAnsi="Times New Roman" w:cs="Times New Roman"/>
              <w:bCs/>
              <w:sz w:val="22"/>
              <w:szCs w:val="22"/>
            </w:rPr>
          </w:rPrChange>
        </w:rPr>
      </w:pPr>
    </w:p>
    <w:p w14:paraId="509415AB" w14:textId="77777777" w:rsidR="00302399" w:rsidRPr="00063AAB" w:rsidDel="001415DE" w:rsidRDefault="00302399" w:rsidP="002217A9">
      <w:pPr>
        <w:pStyle w:val="BodyText"/>
        <w:kinsoku w:val="0"/>
        <w:overflowPunct w:val="0"/>
        <w:ind w:left="0"/>
        <w:rPr>
          <w:del w:id="6101" w:author="Jeannie's Laptop" w:date="2019-07-22T17:16:00Z"/>
          <w:rFonts w:ascii="Times New Roman" w:hAnsi="Times New Roman" w:cs="Times New Roman"/>
          <w:bCs/>
          <w:sz w:val="22"/>
          <w:szCs w:val="22"/>
          <w:rPrChange w:id="6102" w:author="Agate Publishing" w:date="2019-08-26T15:39:00Z">
            <w:rPr>
              <w:del w:id="6103" w:author="Jeannie's Laptop" w:date="2019-07-22T17:16:00Z"/>
              <w:rFonts w:ascii="Times New Roman" w:hAnsi="Times New Roman" w:cs="Times New Roman"/>
              <w:bCs/>
              <w:sz w:val="22"/>
              <w:szCs w:val="22"/>
            </w:rPr>
          </w:rPrChange>
        </w:rPr>
      </w:pPr>
      <w:r w:rsidRPr="00063AAB">
        <w:rPr>
          <w:rFonts w:ascii="Times New Roman" w:hAnsi="Times New Roman" w:cs="Times New Roman"/>
          <w:bCs/>
          <w:sz w:val="22"/>
          <w:szCs w:val="22"/>
          <w:rPrChange w:id="6104" w:author="Agate Publishing" w:date="2019-08-26T15:39:00Z">
            <w:rPr>
              <w:rFonts w:ascii="Times New Roman" w:hAnsi="Times New Roman" w:cs="Times New Roman"/>
              <w:bCs/>
              <w:sz w:val="22"/>
              <w:szCs w:val="22"/>
            </w:rPr>
          </w:rPrChange>
        </w:rPr>
        <w:t xml:space="preserve">113. </w:t>
      </w:r>
      <w:del w:id="6105" w:author="Jeannie's Laptop" w:date="2019-07-22T17:16:00Z">
        <w:r w:rsidRPr="00063AAB" w:rsidDel="001415DE">
          <w:rPr>
            <w:rFonts w:ascii="Times New Roman" w:hAnsi="Times New Roman" w:cs="Times New Roman"/>
            <w:bCs/>
            <w:sz w:val="22"/>
            <w:szCs w:val="22"/>
            <w:rPrChange w:id="6106" w:author="Agate Publishing" w:date="2019-08-26T15:39:00Z">
              <w:rPr>
                <w:rFonts w:ascii="Times New Roman" w:hAnsi="Times New Roman" w:cs="Times New Roman"/>
                <w:bCs/>
                <w:sz w:val="22"/>
                <w:szCs w:val="22"/>
              </w:rPr>
            </w:rPrChange>
          </w:rPr>
          <w:delText>Cost-volume-profit analysis and strategy</w:delText>
        </w:r>
      </w:del>
    </w:p>
    <w:p w14:paraId="5C101650" w14:textId="77777777" w:rsidR="00302399" w:rsidRPr="00063AAB" w:rsidDel="001415DE" w:rsidRDefault="00302399" w:rsidP="002217A9">
      <w:pPr>
        <w:pStyle w:val="BodyText"/>
        <w:kinsoku w:val="0"/>
        <w:overflowPunct w:val="0"/>
        <w:ind w:left="0"/>
        <w:rPr>
          <w:del w:id="6107" w:author="Jeannie's Laptop" w:date="2019-07-22T17:16:00Z"/>
          <w:rFonts w:ascii="Times New Roman" w:hAnsi="Times New Roman" w:cs="Times New Roman"/>
          <w:bCs/>
          <w:sz w:val="22"/>
          <w:szCs w:val="22"/>
          <w:rPrChange w:id="6108" w:author="Agate Publishing" w:date="2019-08-26T15:39:00Z">
            <w:rPr>
              <w:del w:id="6109" w:author="Jeannie's Laptop" w:date="2019-07-22T17:16:00Z"/>
              <w:rFonts w:ascii="Times New Roman" w:hAnsi="Times New Roman" w:cs="Times New Roman"/>
              <w:bCs/>
              <w:sz w:val="22"/>
              <w:szCs w:val="22"/>
            </w:rPr>
          </w:rPrChange>
        </w:rPr>
      </w:pPr>
    </w:p>
    <w:p w14:paraId="7034E90E" w14:textId="77777777" w:rsidR="001415DE" w:rsidRPr="00063AAB" w:rsidRDefault="00302399" w:rsidP="002217A9">
      <w:pPr>
        <w:pStyle w:val="BodyText"/>
        <w:kinsoku w:val="0"/>
        <w:overflowPunct w:val="0"/>
        <w:ind w:left="0"/>
        <w:rPr>
          <w:ins w:id="6110" w:author="Jeannie's Laptop" w:date="2019-07-22T17:16:00Z"/>
          <w:rFonts w:ascii="Times New Roman" w:hAnsi="Times New Roman" w:cs="Times New Roman"/>
          <w:bCs/>
          <w:sz w:val="22"/>
          <w:szCs w:val="22"/>
          <w:rPrChange w:id="6111" w:author="Agate Publishing" w:date="2019-08-26T15:39:00Z">
            <w:rPr>
              <w:ins w:id="6112" w:author="Jeannie's Laptop" w:date="2019-07-22T17:16:00Z"/>
              <w:rFonts w:ascii="Times New Roman" w:hAnsi="Times New Roman" w:cs="Times New Roman"/>
              <w:bCs/>
              <w:sz w:val="22"/>
              <w:szCs w:val="22"/>
            </w:rPr>
          </w:rPrChange>
        </w:rPr>
      </w:pPr>
      <w:r w:rsidRPr="00063AAB">
        <w:rPr>
          <w:rFonts w:ascii="Times New Roman" w:hAnsi="Times New Roman" w:cs="Times New Roman"/>
          <w:bCs/>
          <w:sz w:val="22"/>
          <w:szCs w:val="22"/>
          <w:rPrChange w:id="6113" w:author="Agate Publishing" w:date="2019-08-26T15:39:00Z">
            <w:rPr>
              <w:rFonts w:ascii="Times New Roman" w:hAnsi="Times New Roman" w:cs="Times New Roman"/>
              <w:bCs/>
              <w:sz w:val="22"/>
              <w:szCs w:val="22"/>
            </w:rPr>
          </w:rPrChange>
        </w:rPr>
        <w:t xml:space="preserve">A manufacturing company experiencing severe financial difficulties has applied for a large government guaranteed loan. As a condition for obtaining the guarantee, the government mandates that the company significantly reduce its annual break-even point. </w:t>
      </w:r>
    </w:p>
    <w:p w14:paraId="38DDB0CD" w14:textId="77777777" w:rsidR="001415DE" w:rsidRPr="00063AAB" w:rsidRDefault="001415DE" w:rsidP="002217A9">
      <w:pPr>
        <w:pStyle w:val="BodyText"/>
        <w:kinsoku w:val="0"/>
        <w:overflowPunct w:val="0"/>
        <w:ind w:left="0"/>
        <w:rPr>
          <w:ins w:id="6114" w:author="Jeannie's Laptop" w:date="2019-07-22T17:16:00Z"/>
          <w:rFonts w:ascii="Times New Roman" w:hAnsi="Times New Roman" w:cs="Times New Roman"/>
          <w:bCs/>
          <w:sz w:val="22"/>
          <w:szCs w:val="22"/>
          <w:rPrChange w:id="6115" w:author="Agate Publishing" w:date="2019-08-26T15:39:00Z">
            <w:rPr>
              <w:ins w:id="6116" w:author="Jeannie's Laptop" w:date="2019-07-22T17:16:00Z"/>
              <w:rFonts w:ascii="Times New Roman" w:hAnsi="Times New Roman" w:cs="Times New Roman"/>
              <w:bCs/>
              <w:sz w:val="22"/>
              <w:szCs w:val="22"/>
            </w:rPr>
          </w:rPrChange>
        </w:rPr>
      </w:pPr>
    </w:p>
    <w:p w14:paraId="2BD485E9" w14:textId="77777777" w:rsidR="001415DE" w:rsidRPr="00063AAB" w:rsidRDefault="001415DE" w:rsidP="002217A9">
      <w:pPr>
        <w:pStyle w:val="BodyText"/>
        <w:kinsoku w:val="0"/>
        <w:overflowPunct w:val="0"/>
        <w:ind w:left="0"/>
        <w:rPr>
          <w:ins w:id="6117" w:author="Jeannie's Laptop" w:date="2019-07-22T17:16:00Z"/>
          <w:rFonts w:ascii="Times New Roman" w:hAnsi="Times New Roman" w:cs="Times New Roman"/>
          <w:bCs/>
          <w:sz w:val="22"/>
          <w:szCs w:val="22"/>
          <w:rPrChange w:id="6118" w:author="Agate Publishing" w:date="2019-08-26T15:39:00Z">
            <w:rPr>
              <w:ins w:id="6119" w:author="Jeannie's Laptop" w:date="2019-07-22T17:16:00Z"/>
              <w:rFonts w:ascii="Times New Roman" w:hAnsi="Times New Roman" w:cs="Times New Roman"/>
              <w:bCs/>
              <w:sz w:val="22"/>
              <w:szCs w:val="22"/>
            </w:rPr>
          </w:rPrChange>
        </w:rPr>
      </w:pPr>
      <w:ins w:id="6120" w:author="Jeannie's Laptop" w:date="2019-07-22T17:16:00Z">
        <w:r w:rsidRPr="00063AAB">
          <w:rPr>
            <w:rFonts w:ascii="Times New Roman" w:hAnsi="Times New Roman" w:cs="Times New Roman"/>
            <w:bCs/>
            <w:sz w:val="22"/>
            <w:szCs w:val="22"/>
            <w:rPrChange w:id="6121" w:author="Agate Publishing" w:date="2019-08-26T15:39:00Z">
              <w:rPr>
                <w:rFonts w:ascii="Times New Roman" w:hAnsi="Times New Roman" w:cs="Times New Roman"/>
                <w:bCs/>
                <w:sz w:val="22"/>
                <w:szCs w:val="22"/>
              </w:rPr>
            </w:rPrChange>
          </w:rPr>
          <w:lastRenderedPageBreak/>
          <w:t>Instructions:</w:t>
        </w:r>
      </w:ins>
    </w:p>
    <w:p w14:paraId="1322028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2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23" w:author="Agate Publishing" w:date="2019-08-26T15:39:00Z">
            <w:rPr>
              <w:rFonts w:ascii="Times New Roman" w:hAnsi="Times New Roman" w:cs="Times New Roman"/>
              <w:bCs/>
              <w:sz w:val="22"/>
              <w:szCs w:val="22"/>
            </w:rPr>
          </w:rPrChange>
        </w:rPr>
        <w:t>What steps might the company take to achieve the required reduction in its break-even point?</w:t>
      </w:r>
    </w:p>
    <w:p w14:paraId="1AC7C871"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24" w:author="Agate Publishing" w:date="2019-08-26T15:39:00Z">
            <w:rPr>
              <w:rFonts w:ascii="Times New Roman" w:hAnsi="Times New Roman" w:cs="Times New Roman"/>
              <w:bCs/>
              <w:sz w:val="22"/>
              <w:szCs w:val="22"/>
            </w:rPr>
          </w:rPrChange>
        </w:rPr>
      </w:pPr>
    </w:p>
    <w:p w14:paraId="7D6150E4"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6125" w:author="Agate Publishing" w:date="2019-08-26T15:39:00Z">
            <w:rPr>
              <w:rFonts w:ascii="Times New Roman" w:hAnsi="Times New Roman" w:cs="Times New Roman"/>
              <w:bCs/>
              <w:sz w:val="22"/>
              <w:szCs w:val="22"/>
            </w:rPr>
          </w:rPrChange>
        </w:rPr>
      </w:pPr>
      <w:del w:id="6126" w:author="Jeannie's Laptop" w:date="2019-07-22T16:56:00Z">
        <w:r w:rsidRPr="00063AAB" w:rsidDel="00677946">
          <w:rPr>
            <w:rFonts w:ascii="Times New Roman" w:hAnsi="Times New Roman" w:cs="Times New Roman"/>
            <w:bCs/>
            <w:sz w:val="22"/>
            <w:szCs w:val="22"/>
            <w:rPrChange w:id="6127" w:author="Agate Publishing" w:date="2019-08-26T15:39:00Z">
              <w:rPr>
                <w:rFonts w:ascii="Times New Roman" w:hAnsi="Times New Roman" w:cs="Times New Roman"/>
                <w:bCs/>
                <w:sz w:val="22"/>
                <w:szCs w:val="22"/>
              </w:rPr>
            </w:rPrChange>
          </w:rPr>
          <w:delText>Explanation</w:delText>
        </w:r>
      </w:del>
      <w:ins w:id="6128" w:author="Jeannie's Laptop" w:date="2019-07-22T16:56:00Z">
        <w:r w:rsidR="00677946" w:rsidRPr="00063AAB">
          <w:rPr>
            <w:rFonts w:ascii="Times New Roman" w:hAnsi="Times New Roman" w:cs="Times New Roman"/>
            <w:bCs/>
            <w:sz w:val="22"/>
            <w:szCs w:val="22"/>
            <w:rPrChange w:id="6129" w:author="Agate Publishing" w:date="2019-08-26T15:39:00Z">
              <w:rPr>
                <w:rFonts w:ascii="Times New Roman" w:hAnsi="Times New Roman" w:cs="Times New Roman"/>
                <w:bCs/>
                <w:sz w:val="22"/>
                <w:szCs w:val="22"/>
              </w:rPr>
            </w:rPrChange>
          </w:rPr>
          <w:t>Answer:</w:t>
        </w:r>
      </w:ins>
    </w:p>
    <w:p w14:paraId="196943BA" w14:textId="77777777" w:rsidR="00302399" w:rsidRPr="00063AAB" w:rsidDel="001415DE" w:rsidRDefault="00302399" w:rsidP="002217A9">
      <w:pPr>
        <w:pStyle w:val="BodyText"/>
        <w:kinsoku w:val="0"/>
        <w:overflowPunct w:val="0"/>
        <w:ind w:left="0"/>
        <w:rPr>
          <w:del w:id="6130" w:author="Jeannie's Laptop" w:date="2019-07-22T17:16:00Z"/>
          <w:rFonts w:ascii="Times New Roman" w:hAnsi="Times New Roman" w:cs="Times New Roman"/>
          <w:bCs/>
          <w:sz w:val="22"/>
          <w:szCs w:val="22"/>
          <w:rPrChange w:id="6131" w:author="Agate Publishing" w:date="2019-08-26T15:39:00Z">
            <w:rPr>
              <w:del w:id="6132" w:author="Jeannie's Laptop" w:date="2019-07-22T17:16:00Z"/>
              <w:rFonts w:ascii="Times New Roman" w:hAnsi="Times New Roman" w:cs="Times New Roman"/>
              <w:bCs/>
              <w:sz w:val="22"/>
              <w:szCs w:val="22"/>
            </w:rPr>
          </w:rPrChange>
        </w:rPr>
      </w:pPr>
      <w:r w:rsidRPr="00063AAB">
        <w:rPr>
          <w:rFonts w:ascii="Times New Roman" w:hAnsi="Times New Roman" w:cs="Times New Roman"/>
          <w:bCs/>
          <w:sz w:val="22"/>
          <w:szCs w:val="22"/>
          <w:rPrChange w:id="6133" w:author="Agate Publishing" w:date="2019-08-26T15:39:00Z">
            <w:rPr>
              <w:rFonts w:ascii="Times New Roman" w:hAnsi="Times New Roman" w:cs="Times New Roman"/>
              <w:bCs/>
              <w:sz w:val="22"/>
              <w:szCs w:val="22"/>
            </w:rPr>
          </w:rPrChange>
        </w:rPr>
        <w:t>The company must 1) increase its contribution margin ratio, and/or 2) reduce periodic fixed costs. The contribution margin ratio will increase as a result of a reduction in any unit variable cost</w:t>
      </w:r>
      <w:del w:id="6134" w:author="Teressa Farough" w:date="2019-08-20T11:30:00Z">
        <w:r w:rsidRPr="00063AAB" w:rsidDel="00221BE7">
          <w:rPr>
            <w:rFonts w:ascii="Times New Roman" w:hAnsi="Times New Roman" w:cs="Times New Roman"/>
            <w:bCs/>
            <w:sz w:val="22"/>
            <w:szCs w:val="22"/>
            <w:rPrChange w:id="6135" w:author="Agate Publishing" w:date="2019-08-26T15:39:00Z">
              <w:rPr>
                <w:rFonts w:ascii="Times New Roman" w:hAnsi="Times New Roman" w:cs="Times New Roman"/>
                <w:bCs/>
                <w:sz w:val="22"/>
                <w:szCs w:val="22"/>
              </w:rPr>
            </w:rPrChange>
          </w:rPr>
          <w:delText>s</w:delText>
        </w:r>
      </w:del>
      <w:r w:rsidRPr="00063AAB">
        <w:rPr>
          <w:rFonts w:ascii="Times New Roman" w:hAnsi="Times New Roman" w:cs="Times New Roman"/>
          <w:bCs/>
          <w:sz w:val="22"/>
          <w:szCs w:val="22"/>
          <w:rPrChange w:id="6136" w:author="Agate Publishing" w:date="2019-08-26T15:39:00Z">
            <w:rPr>
              <w:rFonts w:ascii="Times New Roman" w:hAnsi="Times New Roman" w:cs="Times New Roman"/>
              <w:bCs/>
              <w:sz w:val="22"/>
              <w:szCs w:val="22"/>
            </w:rPr>
          </w:rPrChange>
        </w:rPr>
        <w:t>. Thus, the company may attempt to reduce the amount of direct labor cost per unit. This could be accomplished by negotiating more favorable wage rates from labor. The per-unit cost of direct materials could be reduced by obtaining price concessions from suppliers. An increase in sales price would also increase the contribution margin ratio.</w:t>
      </w:r>
      <w:ins w:id="6137" w:author="Jeannie's Laptop" w:date="2019-07-22T17:16:00Z">
        <w:r w:rsidR="001415DE" w:rsidRPr="00063AAB">
          <w:rPr>
            <w:rFonts w:ascii="Times New Roman" w:hAnsi="Times New Roman" w:cs="Times New Roman"/>
            <w:bCs/>
            <w:sz w:val="22"/>
            <w:szCs w:val="22"/>
            <w:rPrChange w:id="6138" w:author="Agate Publishing" w:date="2019-08-26T15:39:00Z">
              <w:rPr>
                <w:rFonts w:ascii="Times New Roman" w:hAnsi="Times New Roman" w:cs="Times New Roman"/>
                <w:bCs/>
                <w:sz w:val="22"/>
                <w:szCs w:val="22"/>
              </w:rPr>
            </w:rPrChange>
          </w:rPr>
          <w:t xml:space="preserve"> </w:t>
        </w:r>
      </w:ins>
    </w:p>
    <w:p w14:paraId="7657E4A6" w14:textId="77777777" w:rsidR="00302399" w:rsidRPr="00063AAB" w:rsidDel="001415DE" w:rsidRDefault="00302399" w:rsidP="002217A9">
      <w:pPr>
        <w:pStyle w:val="BodyText"/>
        <w:kinsoku w:val="0"/>
        <w:overflowPunct w:val="0"/>
        <w:ind w:left="0"/>
        <w:rPr>
          <w:del w:id="6139" w:author="Jeannie's Laptop" w:date="2019-07-22T17:17:00Z"/>
          <w:rFonts w:ascii="Times New Roman" w:hAnsi="Times New Roman" w:cs="Times New Roman"/>
          <w:bCs/>
          <w:sz w:val="22"/>
          <w:szCs w:val="22"/>
          <w:rPrChange w:id="6140" w:author="Agate Publishing" w:date="2019-08-26T15:39:00Z">
            <w:rPr>
              <w:del w:id="6141" w:author="Jeannie's Laptop" w:date="2019-07-22T17:17:00Z"/>
              <w:rFonts w:ascii="Times New Roman" w:hAnsi="Times New Roman" w:cs="Times New Roman"/>
              <w:bCs/>
              <w:sz w:val="22"/>
              <w:szCs w:val="22"/>
            </w:rPr>
          </w:rPrChange>
        </w:rPr>
      </w:pPr>
      <w:r w:rsidRPr="00063AAB">
        <w:rPr>
          <w:rFonts w:ascii="Times New Roman" w:hAnsi="Times New Roman" w:cs="Times New Roman"/>
          <w:bCs/>
          <w:sz w:val="22"/>
          <w:szCs w:val="22"/>
          <w:rPrChange w:id="6142" w:author="Agate Publishing" w:date="2019-08-26T15:39:00Z">
            <w:rPr>
              <w:rFonts w:ascii="Times New Roman" w:hAnsi="Times New Roman" w:cs="Times New Roman"/>
              <w:bCs/>
              <w:sz w:val="22"/>
              <w:szCs w:val="22"/>
            </w:rPr>
          </w:rPrChange>
        </w:rPr>
        <w:t>However, it is unlikely that a struggling firm would have the market power to raise prices and maintain market share.</w:t>
      </w:r>
      <w:ins w:id="6143" w:author="Jeannie's Laptop" w:date="2019-07-22T17:17:00Z">
        <w:r w:rsidR="001415DE" w:rsidRPr="00063AAB">
          <w:rPr>
            <w:rFonts w:ascii="Times New Roman" w:hAnsi="Times New Roman" w:cs="Times New Roman"/>
            <w:bCs/>
            <w:sz w:val="22"/>
            <w:szCs w:val="22"/>
            <w:rPrChange w:id="6144" w:author="Agate Publishing" w:date="2019-08-26T15:39:00Z">
              <w:rPr>
                <w:rFonts w:ascii="Times New Roman" w:hAnsi="Times New Roman" w:cs="Times New Roman"/>
                <w:bCs/>
                <w:sz w:val="22"/>
                <w:szCs w:val="22"/>
              </w:rPr>
            </w:rPrChange>
          </w:rPr>
          <w:t xml:space="preserve"> </w:t>
        </w:r>
      </w:ins>
    </w:p>
    <w:p w14:paraId="24EBA958" w14:textId="77777777" w:rsidR="00302399" w:rsidRPr="00063AAB" w:rsidDel="001415DE" w:rsidRDefault="00302399" w:rsidP="002217A9">
      <w:pPr>
        <w:pStyle w:val="BodyText"/>
        <w:kinsoku w:val="0"/>
        <w:overflowPunct w:val="0"/>
        <w:ind w:left="0"/>
        <w:rPr>
          <w:del w:id="6145" w:author="Jeannie's Laptop" w:date="2019-07-22T17:17:00Z"/>
          <w:rFonts w:ascii="Times New Roman" w:hAnsi="Times New Roman" w:cs="Times New Roman"/>
          <w:bCs/>
          <w:sz w:val="22"/>
          <w:szCs w:val="22"/>
          <w:rPrChange w:id="6146" w:author="Agate Publishing" w:date="2019-08-26T15:39:00Z">
            <w:rPr>
              <w:del w:id="6147" w:author="Jeannie's Laptop" w:date="2019-07-22T17:17:00Z"/>
              <w:rFonts w:ascii="Times New Roman" w:hAnsi="Times New Roman" w:cs="Times New Roman"/>
              <w:bCs/>
              <w:sz w:val="22"/>
              <w:szCs w:val="22"/>
            </w:rPr>
          </w:rPrChange>
        </w:rPr>
      </w:pPr>
    </w:p>
    <w:p w14:paraId="7FCC6450" w14:textId="2A13AB25" w:rsidR="00302399" w:rsidRPr="00063AAB" w:rsidRDefault="00302399" w:rsidP="002217A9">
      <w:pPr>
        <w:pStyle w:val="BodyText"/>
        <w:kinsoku w:val="0"/>
        <w:overflowPunct w:val="0"/>
        <w:ind w:left="0"/>
        <w:rPr>
          <w:ins w:id="6148" w:author="Jeannie's Laptop" w:date="2019-07-22T17:16:00Z"/>
          <w:rFonts w:ascii="Times New Roman" w:hAnsi="Times New Roman" w:cs="Times New Roman"/>
          <w:bCs/>
          <w:sz w:val="22"/>
          <w:szCs w:val="22"/>
          <w:rPrChange w:id="6149" w:author="Agate Publishing" w:date="2019-08-26T15:39:00Z">
            <w:rPr>
              <w:ins w:id="6150" w:author="Jeannie's Laptop" w:date="2019-07-22T17:16:00Z"/>
              <w:rFonts w:ascii="Times New Roman" w:hAnsi="Times New Roman" w:cs="Times New Roman"/>
              <w:bCs/>
              <w:sz w:val="22"/>
              <w:szCs w:val="22"/>
            </w:rPr>
          </w:rPrChange>
        </w:rPr>
      </w:pPr>
      <w:r w:rsidRPr="00063AAB">
        <w:rPr>
          <w:rFonts w:ascii="Times New Roman" w:hAnsi="Times New Roman" w:cs="Times New Roman"/>
          <w:bCs/>
          <w:sz w:val="22"/>
          <w:szCs w:val="22"/>
          <w:rPrChange w:id="6151" w:author="Agate Publishing" w:date="2019-08-26T15:39:00Z">
            <w:rPr>
              <w:rFonts w:ascii="Times New Roman" w:hAnsi="Times New Roman" w:cs="Times New Roman"/>
              <w:bCs/>
              <w:sz w:val="22"/>
              <w:szCs w:val="22"/>
            </w:rPr>
          </w:rPrChange>
        </w:rPr>
        <w:t>Attempts to reduce fixed costs could include disposal of plant assets associated with excess capacity. Efforts to re</w:t>
      </w:r>
      <w:ins w:id="6152" w:author="Teressa Farough" w:date="2019-08-20T11:30:00Z">
        <w:r w:rsidR="00221BE7" w:rsidRPr="00063AAB">
          <w:rPr>
            <w:rFonts w:ascii="Times New Roman" w:hAnsi="Times New Roman" w:cs="Times New Roman"/>
            <w:bCs/>
            <w:sz w:val="22"/>
            <w:szCs w:val="22"/>
            <w:rPrChange w:id="6153" w:author="Agate Publishing" w:date="2019-08-26T15:39:00Z">
              <w:rPr>
                <w:rFonts w:ascii="Times New Roman" w:hAnsi="Times New Roman" w:cs="Times New Roman"/>
                <w:bCs/>
                <w:sz w:val="22"/>
                <w:szCs w:val="22"/>
              </w:rPr>
            </w:rPrChange>
          </w:rPr>
          <w:t>-</w:t>
        </w:r>
      </w:ins>
      <w:r w:rsidRPr="00063AAB">
        <w:rPr>
          <w:rFonts w:ascii="Times New Roman" w:hAnsi="Times New Roman" w:cs="Times New Roman"/>
          <w:bCs/>
          <w:sz w:val="22"/>
          <w:szCs w:val="22"/>
          <w:rPrChange w:id="6154" w:author="Agate Publishing" w:date="2019-08-26T15:39:00Z">
            <w:rPr>
              <w:rFonts w:ascii="Times New Roman" w:hAnsi="Times New Roman" w:cs="Times New Roman"/>
              <w:bCs/>
              <w:sz w:val="22"/>
              <w:szCs w:val="22"/>
            </w:rPr>
          </w:rPrChange>
        </w:rPr>
        <w:t>engineer the production process might include: reductions in setup time; product simplification intended to reduce ordering, receiving and inspection costs; process improvements to eliminate unnecessary handling and storage; etc.</w:t>
      </w:r>
    </w:p>
    <w:p w14:paraId="5F315EFA" w14:textId="77777777" w:rsidR="001415DE" w:rsidRPr="00063AAB" w:rsidRDefault="001415DE" w:rsidP="002217A9">
      <w:pPr>
        <w:pStyle w:val="BodyText"/>
        <w:kinsoku w:val="0"/>
        <w:overflowPunct w:val="0"/>
        <w:ind w:left="0"/>
        <w:rPr>
          <w:rFonts w:ascii="Times New Roman" w:hAnsi="Times New Roman" w:cs="Times New Roman"/>
          <w:bCs/>
          <w:sz w:val="22"/>
          <w:szCs w:val="22"/>
          <w:rPrChange w:id="6155" w:author="Agate Publishing" w:date="2019-08-26T15:39:00Z">
            <w:rPr>
              <w:rFonts w:ascii="Times New Roman" w:hAnsi="Times New Roman" w:cs="Times New Roman"/>
              <w:bCs/>
              <w:sz w:val="22"/>
              <w:szCs w:val="22"/>
            </w:rPr>
          </w:rPrChange>
        </w:rPr>
      </w:pPr>
    </w:p>
    <w:p w14:paraId="041577D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5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57" w:author="Agate Publishing" w:date="2019-08-26T15:39:00Z">
            <w:rPr>
              <w:rFonts w:ascii="Times New Roman" w:hAnsi="Times New Roman" w:cs="Times New Roman"/>
              <w:bCs/>
              <w:sz w:val="22"/>
              <w:szCs w:val="22"/>
            </w:rPr>
          </w:rPrChange>
        </w:rPr>
        <w:t xml:space="preserve">AACSB: Analytical Thinking </w:t>
      </w:r>
    </w:p>
    <w:p w14:paraId="46A400FF"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5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59" w:author="Agate Publishing" w:date="2019-08-26T15:39:00Z">
            <w:rPr>
              <w:rFonts w:ascii="Times New Roman" w:hAnsi="Times New Roman" w:cs="Times New Roman"/>
              <w:bCs/>
              <w:sz w:val="22"/>
              <w:szCs w:val="22"/>
            </w:rPr>
          </w:rPrChange>
        </w:rPr>
        <w:t xml:space="preserve">AICPA: BB Critical Thinking </w:t>
      </w:r>
    </w:p>
    <w:p w14:paraId="1CC71AD1"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6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61" w:author="Agate Publishing" w:date="2019-08-26T15:39:00Z">
            <w:rPr>
              <w:rFonts w:ascii="Times New Roman" w:hAnsi="Times New Roman" w:cs="Times New Roman"/>
              <w:bCs/>
              <w:sz w:val="22"/>
              <w:szCs w:val="22"/>
            </w:rPr>
          </w:rPrChange>
        </w:rPr>
        <w:t>AICPA: FN Measurement</w:t>
      </w:r>
    </w:p>
    <w:p w14:paraId="1D5C982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6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63" w:author="Agate Publishing" w:date="2019-08-26T15:39:00Z">
            <w:rPr>
              <w:rFonts w:ascii="Times New Roman" w:hAnsi="Times New Roman" w:cs="Times New Roman"/>
              <w:bCs/>
              <w:sz w:val="22"/>
              <w:szCs w:val="22"/>
            </w:rPr>
          </w:rPrChange>
        </w:rPr>
        <w:t xml:space="preserve">Blooms: Analyze </w:t>
      </w:r>
    </w:p>
    <w:p w14:paraId="0445A39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6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65" w:author="Agate Publishing" w:date="2019-08-26T15:39:00Z">
            <w:rPr>
              <w:rFonts w:ascii="Times New Roman" w:hAnsi="Times New Roman" w:cs="Times New Roman"/>
              <w:bCs/>
              <w:sz w:val="22"/>
              <w:szCs w:val="22"/>
            </w:rPr>
          </w:rPrChange>
        </w:rPr>
        <w:t>Difficulty: 3 Hard</w:t>
      </w:r>
    </w:p>
    <w:p w14:paraId="7EA119F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6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67" w:author="Agate Publishing" w:date="2019-08-26T15:39:00Z">
            <w:rPr>
              <w:rFonts w:ascii="Times New Roman" w:hAnsi="Times New Roman" w:cs="Times New Roman"/>
              <w:bCs/>
              <w:sz w:val="22"/>
              <w:szCs w:val="22"/>
            </w:rPr>
          </w:rPrChange>
        </w:rPr>
        <w:t xml:space="preserve">Learning Objective: 20-04 Compute contribution margin and explain its usefulness. </w:t>
      </w:r>
    </w:p>
    <w:p w14:paraId="056DF13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6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69" w:author="Agate Publishing" w:date="2019-08-26T15:39:00Z">
            <w:rPr>
              <w:rFonts w:ascii="Times New Roman" w:hAnsi="Times New Roman" w:cs="Times New Roman"/>
              <w:bCs/>
              <w:sz w:val="22"/>
              <w:szCs w:val="22"/>
            </w:rPr>
          </w:rPrChange>
        </w:rPr>
        <w:t>Learning Objective: 20-05 Determine the sales volume required to earn a desired level of operating income.</w:t>
      </w:r>
    </w:p>
    <w:p w14:paraId="65CBDF1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7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71" w:author="Agate Publishing" w:date="2019-08-26T15:39:00Z">
            <w:rPr>
              <w:rFonts w:ascii="Times New Roman" w:hAnsi="Times New Roman" w:cs="Times New Roman"/>
              <w:bCs/>
              <w:sz w:val="22"/>
              <w:szCs w:val="22"/>
            </w:rPr>
          </w:rPrChange>
        </w:rPr>
        <w:t xml:space="preserve">Topic: Contribution Margin: A Key Relationship </w:t>
      </w:r>
    </w:p>
    <w:p w14:paraId="593B395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7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73" w:author="Agate Publishing" w:date="2019-08-26T15:39:00Z">
            <w:rPr>
              <w:rFonts w:ascii="Times New Roman" w:hAnsi="Times New Roman" w:cs="Times New Roman"/>
              <w:bCs/>
              <w:sz w:val="22"/>
              <w:szCs w:val="22"/>
            </w:rPr>
          </w:rPrChange>
        </w:rPr>
        <w:t>Topic: How Many Units Must We Sell?</w:t>
      </w:r>
    </w:p>
    <w:p w14:paraId="5013CEB1" w14:textId="1E0B39B7" w:rsidR="00302399" w:rsidRPr="00063AAB" w:rsidRDefault="00302399" w:rsidP="002217A9">
      <w:pPr>
        <w:pStyle w:val="BodyText"/>
        <w:kinsoku w:val="0"/>
        <w:overflowPunct w:val="0"/>
        <w:ind w:left="0"/>
        <w:rPr>
          <w:rFonts w:ascii="Times New Roman" w:hAnsi="Times New Roman" w:cs="Times New Roman"/>
          <w:bCs/>
          <w:sz w:val="22"/>
          <w:szCs w:val="22"/>
          <w:rPrChange w:id="6174" w:author="Agate Publishing" w:date="2019-08-26T15:39:00Z">
            <w:rPr>
              <w:rFonts w:ascii="Times New Roman" w:hAnsi="Times New Roman" w:cs="Times New Roman"/>
              <w:bCs/>
              <w:sz w:val="22"/>
              <w:szCs w:val="22"/>
            </w:rPr>
          </w:rPrChange>
        </w:rPr>
      </w:pPr>
    </w:p>
    <w:p w14:paraId="2FB1D3FC" w14:textId="77777777" w:rsidR="00D47C08" w:rsidRPr="00063AAB" w:rsidRDefault="00D47C08" w:rsidP="002217A9">
      <w:pPr>
        <w:pStyle w:val="BodyText"/>
        <w:kinsoku w:val="0"/>
        <w:overflowPunct w:val="0"/>
        <w:ind w:left="0"/>
        <w:rPr>
          <w:rFonts w:ascii="Times New Roman" w:hAnsi="Times New Roman" w:cs="Times New Roman"/>
          <w:bCs/>
          <w:sz w:val="22"/>
          <w:szCs w:val="22"/>
          <w:rPrChange w:id="6175" w:author="Agate Publishing" w:date="2019-08-26T15:39:00Z">
            <w:rPr>
              <w:rFonts w:ascii="Times New Roman" w:hAnsi="Times New Roman" w:cs="Times New Roman"/>
              <w:bCs/>
              <w:sz w:val="22"/>
              <w:szCs w:val="22"/>
            </w:rPr>
          </w:rPrChange>
        </w:rPr>
      </w:pPr>
    </w:p>
    <w:p w14:paraId="22ED417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7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77" w:author="Agate Publishing" w:date="2019-08-26T15:39:00Z">
            <w:rPr>
              <w:rFonts w:ascii="Times New Roman" w:hAnsi="Times New Roman" w:cs="Times New Roman"/>
              <w:bCs/>
              <w:sz w:val="22"/>
              <w:szCs w:val="22"/>
            </w:rPr>
          </w:rPrChange>
        </w:rPr>
        <w:t xml:space="preserve">114. A manufacturing company produced the following report: </w:t>
      </w:r>
    </w:p>
    <w:p w14:paraId="02F4E13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78" w:author="Agate Publishing" w:date="2019-08-26T15:39:00Z">
            <w:rPr>
              <w:rFonts w:ascii="Times New Roman" w:hAnsi="Times New Roman" w:cs="Times New Roman"/>
              <w:bCs/>
              <w:sz w:val="22"/>
              <w:szCs w:val="22"/>
            </w:rPr>
          </w:rPrChange>
        </w:rPr>
      </w:pPr>
    </w:p>
    <w:p w14:paraId="077118A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7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180" w:author="Agate Publishing" w:date="2019-08-26T15:39:00Z">
            <w:rPr>
              <w:rFonts w:ascii="Times New Roman" w:hAnsi="Times New Roman" w:cs="Times New Roman"/>
              <w:bCs/>
              <w:noProof/>
              <w:sz w:val="22"/>
              <w:szCs w:val="22"/>
            </w:rPr>
          </w:rPrChange>
        </w:rPr>
        <w:drawing>
          <wp:inline distT="0" distB="0" distL="0" distR="0" wp14:anchorId="3B038BC0" wp14:editId="12152928">
            <wp:extent cx="4551680" cy="1793875"/>
            <wp:effectExtent l="0" t="0" r="1270" b="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680" cy="1793875"/>
                    </a:xfrm>
                    <a:prstGeom prst="rect">
                      <a:avLst/>
                    </a:prstGeom>
                    <a:noFill/>
                    <a:ln>
                      <a:noFill/>
                    </a:ln>
                  </pic:spPr>
                </pic:pic>
              </a:graphicData>
            </a:graphic>
          </wp:inline>
        </w:drawing>
      </w:r>
    </w:p>
    <w:p w14:paraId="18CAB8E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181" w:author="Agate Publishing" w:date="2019-08-26T15:39:00Z">
            <w:rPr>
              <w:rFonts w:ascii="Times New Roman" w:hAnsi="Times New Roman" w:cs="Times New Roman"/>
              <w:bCs/>
              <w:sz w:val="22"/>
              <w:szCs w:val="22"/>
            </w:rPr>
          </w:rPrChange>
        </w:rPr>
      </w:pPr>
    </w:p>
    <w:p w14:paraId="3E20F47B" w14:textId="77777777" w:rsidR="00844697" w:rsidRPr="00063AAB" w:rsidRDefault="00844697" w:rsidP="00844697">
      <w:pPr>
        <w:pStyle w:val="BodyText"/>
        <w:kinsoku w:val="0"/>
        <w:overflowPunct w:val="0"/>
        <w:ind w:left="0"/>
        <w:rPr>
          <w:ins w:id="6182" w:author="Jeannie's Laptop" w:date="2019-07-23T11:36:00Z"/>
          <w:rFonts w:ascii="Times New Roman" w:hAnsi="Times New Roman" w:cs="Times New Roman"/>
          <w:bCs/>
          <w:sz w:val="22"/>
          <w:szCs w:val="22"/>
          <w:rPrChange w:id="6183" w:author="Agate Publishing" w:date="2019-08-26T15:39:00Z">
            <w:rPr>
              <w:ins w:id="6184" w:author="Jeannie's Laptop" w:date="2019-07-23T11:36:00Z"/>
              <w:rFonts w:ascii="Times New Roman" w:hAnsi="Times New Roman" w:cs="Times New Roman"/>
              <w:bCs/>
              <w:sz w:val="22"/>
              <w:szCs w:val="22"/>
            </w:rPr>
          </w:rPrChange>
        </w:rPr>
      </w:pPr>
      <w:ins w:id="6185" w:author="Jeannie's Laptop" w:date="2019-07-23T11:36:00Z">
        <w:r w:rsidRPr="00063AAB">
          <w:rPr>
            <w:rFonts w:ascii="Times New Roman" w:hAnsi="Times New Roman" w:cs="Times New Roman"/>
            <w:bCs/>
            <w:sz w:val="22"/>
            <w:szCs w:val="22"/>
            <w:rPrChange w:id="6186" w:author="Agate Publishing" w:date="2019-08-26T15:39:00Z">
              <w:rPr>
                <w:rFonts w:ascii="Times New Roman" w:hAnsi="Times New Roman" w:cs="Times New Roman"/>
                <w:bCs/>
                <w:sz w:val="22"/>
                <w:szCs w:val="22"/>
              </w:rPr>
            </w:rPrChange>
          </w:rPr>
          <w:t>Instructions:</w:t>
        </w:r>
      </w:ins>
    </w:p>
    <w:p w14:paraId="114FFAC3" w14:textId="77777777" w:rsidR="00844697" w:rsidRPr="00063AAB" w:rsidRDefault="00844697" w:rsidP="00844697">
      <w:pPr>
        <w:pStyle w:val="BodyText"/>
        <w:kinsoku w:val="0"/>
        <w:overflowPunct w:val="0"/>
        <w:ind w:left="0"/>
        <w:rPr>
          <w:ins w:id="6187" w:author="Jeannie's Laptop" w:date="2019-07-23T11:36:00Z"/>
          <w:rFonts w:ascii="Times New Roman" w:hAnsi="Times New Roman" w:cs="Times New Roman"/>
          <w:bCs/>
          <w:sz w:val="22"/>
          <w:szCs w:val="22"/>
          <w:rPrChange w:id="6188" w:author="Agate Publishing" w:date="2019-08-26T15:39:00Z">
            <w:rPr>
              <w:ins w:id="6189" w:author="Jeannie's Laptop" w:date="2019-07-23T11:36:00Z"/>
              <w:rFonts w:ascii="Times New Roman" w:hAnsi="Times New Roman" w:cs="Times New Roman"/>
              <w:bCs/>
              <w:sz w:val="22"/>
              <w:szCs w:val="22"/>
            </w:rPr>
          </w:rPrChange>
        </w:rPr>
      </w:pPr>
      <w:ins w:id="6190" w:author="Jeannie's Laptop" w:date="2019-07-23T11:36:00Z">
        <w:r w:rsidRPr="00063AAB">
          <w:rPr>
            <w:rFonts w:ascii="Times New Roman" w:hAnsi="Times New Roman" w:cs="Times New Roman"/>
            <w:bCs/>
            <w:sz w:val="22"/>
            <w:szCs w:val="22"/>
            <w:rPrChange w:id="6191" w:author="Agate Publishing" w:date="2019-08-26T15:39:00Z">
              <w:rPr>
                <w:rFonts w:ascii="Times New Roman" w:hAnsi="Times New Roman" w:cs="Times New Roman"/>
                <w:bCs/>
                <w:sz w:val="22"/>
                <w:szCs w:val="22"/>
              </w:rPr>
            </w:rPrChange>
          </w:rPr>
          <w:t>Answer the following questions:</w:t>
        </w:r>
      </w:ins>
    </w:p>
    <w:p w14:paraId="34251DCD" w14:textId="1C87809B" w:rsidR="00302399" w:rsidRPr="00063AAB" w:rsidDel="001415DE" w:rsidRDefault="00302399" w:rsidP="002217A9">
      <w:pPr>
        <w:pStyle w:val="BodyText"/>
        <w:kinsoku w:val="0"/>
        <w:overflowPunct w:val="0"/>
        <w:ind w:left="0"/>
        <w:rPr>
          <w:del w:id="6192" w:author="Jeannie's Laptop" w:date="2019-07-22T17:17:00Z"/>
          <w:rFonts w:ascii="Times New Roman" w:hAnsi="Times New Roman" w:cs="Times New Roman"/>
          <w:bCs/>
          <w:sz w:val="22"/>
          <w:szCs w:val="22"/>
          <w:rPrChange w:id="6193" w:author="Agate Publishing" w:date="2019-08-26T15:39:00Z">
            <w:rPr>
              <w:del w:id="6194" w:author="Jeannie's Laptop" w:date="2019-07-22T17:17:00Z"/>
              <w:rFonts w:ascii="Times New Roman" w:hAnsi="Times New Roman" w:cs="Times New Roman"/>
              <w:bCs/>
              <w:sz w:val="22"/>
              <w:szCs w:val="22"/>
            </w:rPr>
          </w:rPrChange>
        </w:rPr>
      </w:pPr>
      <w:del w:id="6195" w:author="Jeannie's Laptop" w:date="2019-07-22T17:17:00Z">
        <w:r w:rsidRPr="00063AAB" w:rsidDel="001415DE">
          <w:rPr>
            <w:rFonts w:ascii="Times New Roman" w:hAnsi="Times New Roman" w:cs="Times New Roman"/>
            <w:bCs/>
            <w:sz w:val="22"/>
            <w:szCs w:val="22"/>
            <w:rPrChange w:id="6196" w:author="Agate Publishing" w:date="2019-08-26T15:39:00Z">
              <w:rPr>
                <w:rFonts w:ascii="Times New Roman" w:hAnsi="Times New Roman" w:cs="Times New Roman"/>
                <w:bCs/>
                <w:sz w:val="22"/>
                <w:szCs w:val="22"/>
              </w:rPr>
            </w:rPrChange>
          </w:rPr>
          <w:delText>Required:</w:delText>
        </w:r>
      </w:del>
    </w:p>
    <w:p w14:paraId="0EF51788" w14:textId="155D7A13" w:rsidR="00302399" w:rsidRPr="00063AAB" w:rsidDel="00844697" w:rsidRDefault="00302399" w:rsidP="002217A9">
      <w:pPr>
        <w:pStyle w:val="BodyText"/>
        <w:kinsoku w:val="0"/>
        <w:overflowPunct w:val="0"/>
        <w:ind w:left="0"/>
        <w:rPr>
          <w:del w:id="6197" w:author="Jeannie's Laptop" w:date="2019-07-23T11:36:00Z"/>
          <w:rFonts w:ascii="Times New Roman" w:hAnsi="Times New Roman" w:cs="Times New Roman"/>
          <w:bCs/>
          <w:sz w:val="22"/>
          <w:szCs w:val="22"/>
          <w:rPrChange w:id="6198" w:author="Agate Publishing" w:date="2019-08-26T15:39:00Z">
            <w:rPr>
              <w:del w:id="6199" w:author="Jeannie's Laptop" w:date="2019-07-23T11:36:00Z"/>
              <w:rFonts w:ascii="Times New Roman" w:hAnsi="Times New Roman" w:cs="Times New Roman"/>
              <w:bCs/>
              <w:sz w:val="22"/>
              <w:szCs w:val="22"/>
            </w:rPr>
          </w:rPrChange>
        </w:rPr>
      </w:pPr>
    </w:p>
    <w:p w14:paraId="6B947443" w14:textId="772F628E"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620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201" w:author="Agate Publishing" w:date="2019-08-26T15:39:00Z">
            <w:rPr>
              <w:rFonts w:ascii="Times New Roman" w:hAnsi="Times New Roman" w:cs="Times New Roman"/>
              <w:bCs/>
              <w:sz w:val="22"/>
              <w:szCs w:val="22"/>
            </w:rPr>
          </w:rPrChange>
        </w:rPr>
        <w:t>(</w:t>
      </w:r>
      <w:del w:id="6202" w:author="Jeannie's Laptop" w:date="2019-07-22T17:17:00Z">
        <w:r w:rsidRPr="00063AAB" w:rsidDel="001415DE">
          <w:rPr>
            <w:rFonts w:ascii="Times New Roman" w:hAnsi="Times New Roman" w:cs="Times New Roman"/>
            <w:bCs/>
            <w:sz w:val="22"/>
            <w:szCs w:val="22"/>
            <w:rPrChange w:id="6203" w:author="Agate Publishing" w:date="2019-08-26T15:39:00Z">
              <w:rPr>
                <w:rFonts w:ascii="Times New Roman" w:hAnsi="Times New Roman" w:cs="Times New Roman"/>
                <w:bCs/>
                <w:sz w:val="22"/>
                <w:szCs w:val="22"/>
              </w:rPr>
            </w:rPrChange>
          </w:rPr>
          <w:delText>1</w:delText>
        </w:r>
      </w:del>
      <w:ins w:id="6204" w:author="Jeannie's Laptop" w:date="2019-07-22T17:17:00Z">
        <w:r w:rsidR="001415DE" w:rsidRPr="00063AAB">
          <w:rPr>
            <w:rFonts w:ascii="Times New Roman" w:hAnsi="Times New Roman" w:cs="Times New Roman"/>
            <w:bCs/>
            <w:sz w:val="22"/>
            <w:szCs w:val="22"/>
            <w:rPrChange w:id="6205"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206" w:author="Agate Publishing" w:date="2019-08-26T15:39:00Z">
            <w:rPr>
              <w:rFonts w:ascii="Times New Roman" w:hAnsi="Times New Roman" w:cs="Times New Roman"/>
              <w:bCs/>
              <w:sz w:val="22"/>
              <w:szCs w:val="22"/>
            </w:rPr>
          </w:rPrChange>
        </w:rPr>
        <w:t>) How many units would have to be sold to break</w:t>
      </w:r>
      <w:ins w:id="6207" w:author="Agate Publishing" w:date="2019-08-26T15:23:00Z">
        <w:r w:rsidR="006B5398" w:rsidRPr="00063AAB">
          <w:rPr>
            <w:rFonts w:ascii="Times New Roman" w:hAnsi="Times New Roman" w:cs="Times New Roman"/>
            <w:bCs/>
            <w:sz w:val="22"/>
            <w:szCs w:val="22"/>
            <w:rPrChange w:id="6208" w:author="Agate Publishing" w:date="2019-08-26T15:39:00Z">
              <w:rPr>
                <w:rFonts w:ascii="Times New Roman" w:hAnsi="Times New Roman" w:cs="Times New Roman"/>
                <w:bCs/>
                <w:sz w:val="22"/>
                <w:szCs w:val="22"/>
              </w:rPr>
            </w:rPrChange>
          </w:rPr>
          <w:t xml:space="preserve"> </w:t>
        </w:r>
      </w:ins>
      <w:r w:rsidRPr="00063AAB">
        <w:rPr>
          <w:rFonts w:ascii="Times New Roman" w:hAnsi="Times New Roman" w:cs="Times New Roman"/>
          <w:bCs/>
          <w:sz w:val="22"/>
          <w:szCs w:val="22"/>
          <w:rPrChange w:id="6209" w:author="Agate Publishing" w:date="2019-08-26T15:39:00Z">
            <w:rPr>
              <w:rFonts w:ascii="Times New Roman" w:hAnsi="Times New Roman" w:cs="Times New Roman"/>
              <w:bCs/>
              <w:sz w:val="22"/>
              <w:szCs w:val="22"/>
            </w:rPr>
          </w:rPrChange>
        </w:rPr>
        <w:t>-even?</w:t>
      </w:r>
    </w:p>
    <w:p w14:paraId="393D2B35" w14:textId="6D9E910C"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621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211" w:author="Agate Publishing" w:date="2019-08-26T15:39:00Z">
            <w:rPr>
              <w:rFonts w:ascii="Times New Roman" w:hAnsi="Times New Roman" w:cs="Times New Roman"/>
              <w:bCs/>
              <w:sz w:val="22"/>
              <w:szCs w:val="22"/>
            </w:rPr>
          </w:rPrChange>
        </w:rPr>
        <w:t>(</w:t>
      </w:r>
      <w:del w:id="6212" w:author="Jeannie's Laptop" w:date="2019-07-22T17:17:00Z">
        <w:r w:rsidRPr="00063AAB" w:rsidDel="001415DE">
          <w:rPr>
            <w:rFonts w:ascii="Times New Roman" w:hAnsi="Times New Roman" w:cs="Times New Roman"/>
            <w:bCs/>
            <w:sz w:val="22"/>
            <w:szCs w:val="22"/>
            <w:rPrChange w:id="6213" w:author="Agate Publishing" w:date="2019-08-26T15:39:00Z">
              <w:rPr>
                <w:rFonts w:ascii="Times New Roman" w:hAnsi="Times New Roman" w:cs="Times New Roman"/>
                <w:bCs/>
                <w:sz w:val="22"/>
                <w:szCs w:val="22"/>
              </w:rPr>
            </w:rPrChange>
          </w:rPr>
          <w:delText>2</w:delText>
        </w:r>
      </w:del>
      <w:ins w:id="6214" w:author="Jeannie's Laptop" w:date="2019-07-22T17:17:00Z">
        <w:r w:rsidR="001415DE" w:rsidRPr="00063AAB">
          <w:rPr>
            <w:rFonts w:ascii="Times New Roman" w:hAnsi="Times New Roman" w:cs="Times New Roman"/>
            <w:bCs/>
            <w:sz w:val="22"/>
            <w:szCs w:val="22"/>
            <w:rPrChange w:id="6215"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216" w:author="Agate Publishing" w:date="2019-08-26T15:39:00Z">
            <w:rPr>
              <w:rFonts w:ascii="Times New Roman" w:hAnsi="Times New Roman" w:cs="Times New Roman"/>
              <w:bCs/>
              <w:sz w:val="22"/>
              <w:szCs w:val="22"/>
            </w:rPr>
          </w:rPrChange>
        </w:rPr>
        <w:t>) If fixed overhead were to increase by $1,800 what would</w:t>
      </w:r>
      <w:ins w:id="6217" w:author="Agate Publishing" w:date="2019-08-26T15:23:00Z">
        <w:r w:rsidR="006B5398" w:rsidRPr="00063AAB">
          <w:rPr>
            <w:rFonts w:ascii="Times New Roman" w:hAnsi="Times New Roman" w:cs="Times New Roman"/>
            <w:bCs/>
            <w:sz w:val="22"/>
            <w:szCs w:val="22"/>
            <w:rPrChange w:id="6218" w:author="Agate Publishing" w:date="2019-08-26T15:39:00Z">
              <w:rPr>
                <w:rFonts w:ascii="Times New Roman" w:hAnsi="Times New Roman" w:cs="Times New Roman"/>
                <w:bCs/>
                <w:sz w:val="22"/>
                <w:szCs w:val="22"/>
              </w:rPr>
            </w:rPrChange>
          </w:rPr>
          <w:t xml:space="preserve"> be</w:t>
        </w:r>
      </w:ins>
      <w:r w:rsidRPr="00063AAB">
        <w:rPr>
          <w:rFonts w:ascii="Times New Roman" w:hAnsi="Times New Roman" w:cs="Times New Roman"/>
          <w:bCs/>
          <w:sz w:val="22"/>
          <w:szCs w:val="22"/>
          <w:rPrChange w:id="6219" w:author="Agate Publishing" w:date="2019-08-26T15:39:00Z">
            <w:rPr>
              <w:rFonts w:ascii="Times New Roman" w:hAnsi="Times New Roman" w:cs="Times New Roman"/>
              <w:bCs/>
              <w:sz w:val="22"/>
              <w:szCs w:val="22"/>
            </w:rPr>
          </w:rPrChange>
        </w:rPr>
        <w:t xml:space="preserve"> the break-even point in units</w:t>
      </w:r>
      <w:del w:id="6220" w:author="Agate Publishing" w:date="2019-08-26T15:23:00Z">
        <w:r w:rsidRPr="00063AAB" w:rsidDel="006B5398">
          <w:rPr>
            <w:rFonts w:ascii="Times New Roman" w:hAnsi="Times New Roman" w:cs="Times New Roman"/>
            <w:bCs/>
            <w:sz w:val="22"/>
            <w:szCs w:val="22"/>
            <w:rPrChange w:id="6221" w:author="Agate Publishing" w:date="2019-08-26T15:39:00Z">
              <w:rPr>
                <w:rFonts w:ascii="Times New Roman" w:hAnsi="Times New Roman" w:cs="Times New Roman"/>
                <w:bCs/>
                <w:sz w:val="22"/>
                <w:szCs w:val="22"/>
              </w:rPr>
            </w:rPrChange>
          </w:rPr>
          <w:delText xml:space="preserve"> be</w:delText>
        </w:r>
      </w:del>
      <w:r w:rsidRPr="00063AAB">
        <w:rPr>
          <w:rFonts w:ascii="Times New Roman" w:hAnsi="Times New Roman" w:cs="Times New Roman"/>
          <w:bCs/>
          <w:sz w:val="22"/>
          <w:szCs w:val="22"/>
          <w:rPrChange w:id="6222" w:author="Agate Publishing" w:date="2019-08-26T15:39:00Z">
            <w:rPr>
              <w:rFonts w:ascii="Times New Roman" w:hAnsi="Times New Roman" w:cs="Times New Roman"/>
              <w:bCs/>
              <w:sz w:val="22"/>
              <w:szCs w:val="22"/>
            </w:rPr>
          </w:rPrChange>
        </w:rPr>
        <w:t>?</w:t>
      </w:r>
    </w:p>
    <w:p w14:paraId="7AAF7208" w14:textId="77777777"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622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224" w:author="Agate Publishing" w:date="2019-08-26T15:39:00Z">
            <w:rPr>
              <w:rFonts w:ascii="Times New Roman" w:hAnsi="Times New Roman" w:cs="Times New Roman"/>
              <w:bCs/>
              <w:sz w:val="22"/>
              <w:szCs w:val="22"/>
            </w:rPr>
          </w:rPrChange>
        </w:rPr>
        <w:t>(</w:t>
      </w:r>
      <w:del w:id="6225" w:author="Jeannie's Laptop" w:date="2019-07-22T17:17:00Z">
        <w:r w:rsidRPr="00063AAB" w:rsidDel="001415DE">
          <w:rPr>
            <w:rFonts w:ascii="Times New Roman" w:hAnsi="Times New Roman" w:cs="Times New Roman"/>
            <w:bCs/>
            <w:sz w:val="22"/>
            <w:szCs w:val="22"/>
            <w:rPrChange w:id="6226" w:author="Agate Publishing" w:date="2019-08-26T15:39:00Z">
              <w:rPr>
                <w:rFonts w:ascii="Times New Roman" w:hAnsi="Times New Roman" w:cs="Times New Roman"/>
                <w:bCs/>
                <w:sz w:val="22"/>
                <w:szCs w:val="22"/>
              </w:rPr>
            </w:rPrChange>
          </w:rPr>
          <w:delText>3</w:delText>
        </w:r>
      </w:del>
      <w:ins w:id="6227" w:author="Jeannie's Laptop" w:date="2019-07-22T17:17:00Z">
        <w:r w:rsidR="001415DE" w:rsidRPr="00063AAB">
          <w:rPr>
            <w:rFonts w:ascii="Times New Roman" w:hAnsi="Times New Roman" w:cs="Times New Roman"/>
            <w:bCs/>
            <w:sz w:val="22"/>
            <w:szCs w:val="22"/>
            <w:rPrChange w:id="6228"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229" w:author="Agate Publishing" w:date="2019-08-26T15:39:00Z">
            <w:rPr>
              <w:rFonts w:ascii="Times New Roman" w:hAnsi="Times New Roman" w:cs="Times New Roman"/>
              <w:bCs/>
              <w:sz w:val="22"/>
              <w:szCs w:val="22"/>
            </w:rPr>
          </w:rPrChange>
        </w:rPr>
        <w:t>) What is operating income if sales increase by 25%?</w:t>
      </w:r>
    </w:p>
    <w:p w14:paraId="37B69EAF" w14:textId="77777777"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6230" w:author="Agate Publishing" w:date="2019-08-26T15:39:00Z">
            <w:rPr>
              <w:rFonts w:ascii="Times New Roman" w:hAnsi="Times New Roman" w:cs="Times New Roman"/>
              <w:bCs/>
              <w:sz w:val="22"/>
              <w:szCs w:val="22"/>
            </w:rPr>
          </w:rPrChange>
        </w:rPr>
      </w:pPr>
    </w:p>
    <w:p w14:paraId="73F26A20"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6231" w:author="Agate Publishing" w:date="2019-08-26T15:39:00Z">
            <w:rPr>
              <w:rFonts w:ascii="Times New Roman" w:hAnsi="Times New Roman" w:cs="Times New Roman"/>
              <w:bCs/>
              <w:sz w:val="22"/>
              <w:szCs w:val="22"/>
            </w:rPr>
          </w:rPrChange>
        </w:rPr>
      </w:pPr>
      <w:del w:id="6232" w:author="Jeannie's Laptop" w:date="2019-07-22T16:56:00Z">
        <w:r w:rsidRPr="00063AAB" w:rsidDel="00677946">
          <w:rPr>
            <w:rFonts w:ascii="Times New Roman" w:hAnsi="Times New Roman" w:cs="Times New Roman"/>
            <w:bCs/>
            <w:sz w:val="22"/>
            <w:szCs w:val="22"/>
            <w:rPrChange w:id="6233" w:author="Agate Publishing" w:date="2019-08-26T15:39:00Z">
              <w:rPr>
                <w:rFonts w:ascii="Times New Roman" w:hAnsi="Times New Roman" w:cs="Times New Roman"/>
                <w:bCs/>
                <w:sz w:val="22"/>
                <w:szCs w:val="22"/>
              </w:rPr>
            </w:rPrChange>
          </w:rPr>
          <w:delText>Explanation</w:delText>
        </w:r>
      </w:del>
      <w:ins w:id="6234" w:author="Jeannie's Laptop" w:date="2019-07-22T16:56:00Z">
        <w:r w:rsidR="00677946" w:rsidRPr="00063AAB">
          <w:rPr>
            <w:rFonts w:ascii="Times New Roman" w:hAnsi="Times New Roman" w:cs="Times New Roman"/>
            <w:bCs/>
            <w:sz w:val="22"/>
            <w:szCs w:val="22"/>
            <w:rPrChange w:id="6235" w:author="Agate Publishing" w:date="2019-08-26T15:39:00Z">
              <w:rPr>
                <w:rFonts w:ascii="Times New Roman" w:hAnsi="Times New Roman" w:cs="Times New Roman"/>
                <w:bCs/>
                <w:sz w:val="22"/>
                <w:szCs w:val="22"/>
              </w:rPr>
            </w:rPrChange>
          </w:rPr>
          <w:t>Answer:</w:t>
        </w:r>
      </w:ins>
    </w:p>
    <w:p w14:paraId="35DE4390" w14:textId="662A55A7" w:rsidR="00302399" w:rsidRPr="00063AAB" w:rsidDel="00EF4EC3" w:rsidRDefault="00DD0F5F" w:rsidP="002217A9">
      <w:pPr>
        <w:pStyle w:val="BodyText"/>
        <w:tabs>
          <w:tab w:val="left" w:pos="564"/>
        </w:tabs>
        <w:kinsoku w:val="0"/>
        <w:overflowPunct w:val="0"/>
        <w:ind w:left="0"/>
        <w:rPr>
          <w:del w:id="6236" w:author="Jeannie's Laptop" w:date="2019-08-23T14:22:00Z"/>
          <w:rFonts w:ascii="Times New Roman" w:hAnsi="Times New Roman" w:cs="Times New Roman"/>
          <w:bCs/>
          <w:sz w:val="22"/>
          <w:szCs w:val="22"/>
          <w:rPrChange w:id="6237" w:author="Agate Publishing" w:date="2019-08-26T15:39:00Z">
            <w:rPr>
              <w:del w:id="6238" w:author="Jeannie's Laptop" w:date="2019-08-23T14:22:00Z"/>
              <w:rFonts w:ascii="Times New Roman" w:hAnsi="Times New Roman" w:cs="Times New Roman"/>
              <w:bCs/>
              <w:sz w:val="22"/>
              <w:szCs w:val="22"/>
            </w:rPr>
          </w:rPrChange>
        </w:rPr>
      </w:pPr>
      <w:del w:id="6239" w:author="Jeannie's Laptop" w:date="2019-07-22T17:17:00Z">
        <w:r w:rsidRPr="00063AAB" w:rsidDel="001415DE">
          <w:rPr>
            <w:rFonts w:ascii="Times New Roman" w:hAnsi="Times New Roman" w:cs="Times New Roman"/>
            <w:bCs/>
            <w:sz w:val="22"/>
            <w:szCs w:val="22"/>
            <w:rPrChange w:id="6240" w:author="Agate Publishing" w:date="2019-08-26T15:39:00Z">
              <w:rPr>
                <w:rFonts w:ascii="Times New Roman" w:hAnsi="Times New Roman" w:cs="Times New Roman"/>
                <w:bCs/>
                <w:sz w:val="22"/>
                <w:szCs w:val="22"/>
              </w:rPr>
            </w:rPrChange>
          </w:rPr>
          <w:delText xml:space="preserve"> </w:delText>
        </w:r>
      </w:del>
      <w:r w:rsidR="00302399" w:rsidRPr="00063AAB">
        <w:rPr>
          <w:rFonts w:ascii="Times New Roman" w:hAnsi="Times New Roman" w:cs="Times New Roman"/>
          <w:bCs/>
          <w:sz w:val="22"/>
          <w:szCs w:val="22"/>
          <w:rPrChange w:id="6241" w:author="Agate Publishing" w:date="2019-08-26T15:39:00Z">
            <w:rPr>
              <w:rFonts w:ascii="Times New Roman" w:hAnsi="Times New Roman" w:cs="Times New Roman"/>
              <w:bCs/>
              <w:sz w:val="22"/>
              <w:szCs w:val="22"/>
            </w:rPr>
          </w:rPrChange>
        </w:rPr>
        <w:t>(</w:t>
      </w:r>
      <w:del w:id="6242" w:author="Jeannie's Laptop" w:date="2019-07-22T17:17:00Z">
        <w:r w:rsidR="00302399" w:rsidRPr="00063AAB" w:rsidDel="001415DE">
          <w:rPr>
            <w:rFonts w:ascii="Times New Roman" w:hAnsi="Times New Roman" w:cs="Times New Roman"/>
            <w:bCs/>
            <w:sz w:val="22"/>
            <w:szCs w:val="22"/>
            <w:rPrChange w:id="6243" w:author="Agate Publishing" w:date="2019-08-26T15:39:00Z">
              <w:rPr>
                <w:rFonts w:ascii="Times New Roman" w:hAnsi="Times New Roman" w:cs="Times New Roman"/>
                <w:bCs/>
                <w:sz w:val="22"/>
                <w:szCs w:val="22"/>
              </w:rPr>
            </w:rPrChange>
          </w:rPr>
          <w:delText>1</w:delText>
        </w:r>
      </w:del>
      <w:ins w:id="6244" w:author="Jeannie's Laptop" w:date="2019-07-22T17:17:00Z">
        <w:r w:rsidR="001415DE" w:rsidRPr="00063AAB">
          <w:rPr>
            <w:rFonts w:ascii="Times New Roman" w:hAnsi="Times New Roman" w:cs="Times New Roman"/>
            <w:bCs/>
            <w:sz w:val="22"/>
            <w:szCs w:val="22"/>
            <w:rPrChange w:id="6245" w:author="Agate Publishing" w:date="2019-08-26T15:39:00Z">
              <w:rPr>
                <w:rFonts w:ascii="Times New Roman" w:hAnsi="Times New Roman" w:cs="Times New Roman"/>
                <w:bCs/>
                <w:sz w:val="22"/>
                <w:szCs w:val="22"/>
              </w:rPr>
            </w:rPrChange>
          </w:rPr>
          <w:t>A</w:t>
        </w:r>
      </w:ins>
      <w:r w:rsidR="00302399" w:rsidRPr="00063AAB">
        <w:rPr>
          <w:rFonts w:ascii="Times New Roman" w:hAnsi="Times New Roman" w:cs="Times New Roman"/>
          <w:bCs/>
          <w:sz w:val="22"/>
          <w:szCs w:val="22"/>
          <w:rPrChange w:id="6246" w:author="Agate Publishing" w:date="2019-08-26T15:39:00Z">
            <w:rPr>
              <w:rFonts w:ascii="Times New Roman" w:hAnsi="Times New Roman" w:cs="Times New Roman"/>
              <w:bCs/>
              <w:sz w:val="22"/>
              <w:szCs w:val="22"/>
            </w:rPr>
          </w:rPrChange>
        </w:rPr>
        <w:t>) 113 units</w:t>
      </w:r>
      <w:ins w:id="6247" w:author="Jeannie's Laptop" w:date="2019-08-23T14:22:00Z">
        <w:r w:rsidR="00EF4EC3" w:rsidRPr="00063AAB">
          <w:rPr>
            <w:rFonts w:ascii="Times New Roman" w:hAnsi="Times New Roman" w:cs="Times New Roman"/>
            <w:bCs/>
            <w:sz w:val="22"/>
            <w:szCs w:val="22"/>
            <w:rPrChange w:id="6248" w:author="Agate Publishing" w:date="2019-08-26T15:39:00Z">
              <w:rPr>
                <w:rFonts w:ascii="Times New Roman" w:hAnsi="Times New Roman" w:cs="Times New Roman"/>
                <w:bCs/>
                <w:sz w:val="22"/>
                <w:szCs w:val="22"/>
              </w:rPr>
            </w:rPrChange>
          </w:rPr>
          <w:t xml:space="preserve"> </w:t>
        </w:r>
      </w:ins>
      <w:del w:id="6249" w:author="Jeannie's Laptop" w:date="2019-08-23T14:22:00Z">
        <w:r w:rsidR="00302399" w:rsidRPr="00063AAB" w:rsidDel="00EF4EC3">
          <w:rPr>
            <w:rFonts w:ascii="Times New Roman" w:hAnsi="Times New Roman" w:cs="Times New Roman"/>
            <w:bCs/>
            <w:sz w:val="22"/>
            <w:szCs w:val="22"/>
            <w:rPrChange w:id="6250" w:author="Agate Publishing" w:date="2019-08-26T15:39:00Z">
              <w:rPr>
                <w:rFonts w:ascii="Times New Roman" w:hAnsi="Times New Roman" w:cs="Times New Roman"/>
                <w:bCs/>
                <w:sz w:val="22"/>
                <w:szCs w:val="22"/>
              </w:rPr>
            </w:rPrChange>
          </w:rPr>
          <w:delText>, rounded</w:delText>
        </w:r>
      </w:del>
    </w:p>
    <w:p w14:paraId="7C3711D7" w14:textId="77777777" w:rsidR="00EF4EC3" w:rsidRPr="00063AAB" w:rsidRDefault="00EF4EC3" w:rsidP="002217A9">
      <w:pPr>
        <w:pStyle w:val="BodyText"/>
        <w:tabs>
          <w:tab w:val="left" w:pos="564"/>
        </w:tabs>
        <w:kinsoku w:val="0"/>
        <w:overflowPunct w:val="0"/>
        <w:ind w:left="0"/>
        <w:rPr>
          <w:ins w:id="6251" w:author="Jeannie's Laptop" w:date="2019-08-23T14:22:00Z"/>
          <w:rFonts w:ascii="Times New Roman" w:hAnsi="Times New Roman" w:cs="Times New Roman"/>
          <w:bCs/>
          <w:sz w:val="22"/>
          <w:szCs w:val="22"/>
          <w:rPrChange w:id="6252" w:author="Agate Publishing" w:date="2019-08-26T15:39:00Z">
            <w:rPr>
              <w:ins w:id="6253" w:author="Jeannie's Laptop" w:date="2019-08-23T14:22:00Z"/>
              <w:rFonts w:ascii="Times New Roman" w:hAnsi="Times New Roman" w:cs="Times New Roman"/>
              <w:bCs/>
              <w:sz w:val="22"/>
              <w:szCs w:val="22"/>
            </w:rPr>
          </w:rPrChange>
        </w:rPr>
      </w:pPr>
    </w:p>
    <w:p w14:paraId="2AD2C18E" w14:textId="79616D61"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625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255" w:author="Agate Publishing" w:date="2019-08-26T15:39:00Z">
            <w:rPr>
              <w:rFonts w:ascii="Times New Roman" w:hAnsi="Times New Roman" w:cs="Times New Roman"/>
              <w:bCs/>
              <w:sz w:val="22"/>
              <w:szCs w:val="22"/>
            </w:rPr>
          </w:rPrChange>
        </w:rPr>
        <w:t>(</w:t>
      </w:r>
      <w:del w:id="6256" w:author="Jeannie's Laptop" w:date="2019-07-22T17:17:00Z">
        <w:r w:rsidRPr="00063AAB" w:rsidDel="001415DE">
          <w:rPr>
            <w:rFonts w:ascii="Times New Roman" w:hAnsi="Times New Roman" w:cs="Times New Roman"/>
            <w:bCs/>
            <w:sz w:val="22"/>
            <w:szCs w:val="22"/>
            <w:rPrChange w:id="6257" w:author="Agate Publishing" w:date="2019-08-26T15:39:00Z">
              <w:rPr>
                <w:rFonts w:ascii="Times New Roman" w:hAnsi="Times New Roman" w:cs="Times New Roman"/>
                <w:bCs/>
                <w:sz w:val="22"/>
                <w:szCs w:val="22"/>
              </w:rPr>
            </w:rPrChange>
          </w:rPr>
          <w:delText>2</w:delText>
        </w:r>
      </w:del>
      <w:ins w:id="6258" w:author="Jeannie's Laptop" w:date="2019-07-22T17:17:00Z">
        <w:r w:rsidR="001415DE" w:rsidRPr="00063AAB">
          <w:rPr>
            <w:rFonts w:ascii="Times New Roman" w:hAnsi="Times New Roman" w:cs="Times New Roman"/>
            <w:bCs/>
            <w:sz w:val="22"/>
            <w:szCs w:val="22"/>
            <w:rPrChange w:id="6259"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260" w:author="Agate Publishing" w:date="2019-08-26T15:39:00Z">
            <w:rPr>
              <w:rFonts w:ascii="Times New Roman" w:hAnsi="Times New Roman" w:cs="Times New Roman"/>
              <w:bCs/>
              <w:sz w:val="22"/>
              <w:szCs w:val="22"/>
            </w:rPr>
          </w:rPrChange>
        </w:rPr>
        <w:t>) 158 units</w:t>
      </w:r>
      <w:del w:id="6261" w:author="Jeannie's Laptop" w:date="2019-08-23T14:22:00Z">
        <w:r w:rsidRPr="00063AAB" w:rsidDel="00EF4EC3">
          <w:rPr>
            <w:rFonts w:ascii="Times New Roman" w:hAnsi="Times New Roman" w:cs="Times New Roman"/>
            <w:bCs/>
            <w:sz w:val="22"/>
            <w:szCs w:val="22"/>
            <w:rPrChange w:id="6262" w:author="Agate Publishing" w:date="2019-08-26T15:39:00Z">
              <w:rPr>
                <w:rFonts w:ascii="Times New Roman" w:hAnsi="Times New Roman" w:cs="Times New Roman"/>
                <w:bCs/>
                <w:sz w:val="22"/>
                <w:szCs w:val="22"/>
              </w:rPr>
            </w:rPrChange>
          </w:rPr>
          <w:delText>, rounded</w:delText>
        </w:r>
      </w:del>
      <w:r w:rsidRPr="00063AAB">
        <w:rPr>
          <w:rFonts w:ascii="Times New Roman" w:hAnsi="Times New Roman" w:cs="Times New Roman"/>
          <w:bCs/>
          <w:sz w:val="22"/>
          <w:szCs w:val="22"/>
          <w:rPrChange w:id="6263" w:author="Agate Publishing" w:date="2019-08-26T15:39:00Z">
            <w:rPr>
              <w:rFonts w:ascii="Times New Roman" w:hAnsi="Times New Roman" w:cs="Times New Roman"/>
              <w:bCs/>
              <w:sz w:val="22"/>
              <w:szCs w:val="22"/>
            </w:rPr>
          </w:rPrChange>
        </w:rPr>
        <w:t xml:space="preserve"> </w:t>
      </w:r>
    </w:p>
    <w:p w14:paraId="7258410B" w14:textId="77777777"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626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265" w:author="Agate Publishing" w:date="2019-08-26T15:39:00Z">
            <w:rPr>
              <w:rFonts w:ascii="Times New Roman" w:hAnsi="Times New Roman" w:cs="Times New Roman"/>
              <w:bCs/>
              <w:sz w:val="22"/>
              <w:szCs w:val="22"/>
            </w:rPr>
          </w:rPrChange>
        </w:rPr>
        <w:t>(</w:t>
      </w:r>
      <w:del w:id="6266" w:author="Jeannie's Laptop" w:date="2019-07-22T17:17:00Z">
        <w:r w:rsidRPr="00063AAB" w:rsidDel="001415DE">
          <w:rPr>
            <w:rFonts w:ascii="Times New Roman" w:hAnsi="Times New Roman" w:cs="Times New Roman"/>
            <w:bCs/>
            <w:sz w:val="22"/>
            <w:szCs w:val="22"/>
            <w:rPrChange w:id="6267" w:author="Agate Publishing" w:date="2019-08-26T15:39:00Z">
              <w:rPr>
                <w:rFonts w:ascii="Times New Roman" w:hAnsi="Times New Roman" w:cs="Times New Roman"/>
                <w:bCs/>
                <w:sz w:val="22"/>
                <w:szCs w:val="22"/>
              </w:rPr>
            </w:rPrChange>
          </w:rPr>
          <w:delText>3</w:delText>
        </w:r>
      </w:del>
      <w:ins w:id="6268" w:author="Jeannie's Laptop" w:date="2019-07-22T17:17:00Z">
        <w:r w:rsidR="001415DE" w:rsidRPr="00063AAB">
          <w:rPr>
            <w:rFonts w:ascii="Times New Roman" w:hAnsi="Times New Roman" w:cs="Times New Roman"/>
            <w:bCs/>
            <w:sz w:val="22"/>
            <w:szCs w:val="22"/>
            <w:rPrChange w:id="6269"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270" w:author="Agate Publishing" w:date="2019-08-26T15:39:00Z">
            <w:rPr>
              <w:rFonts w:ascii="Times New Roman" w:hAnsi="Times New Roman" w:cs="Times New Roman"/>
              <w:bCs/>
              <w:sz w:val="22"/>
              <w:szCs w:val="22"/>
            </w:rPr>
          </w:rPrChange>
        </w:rPr>
        <w:t>) $500</w:t>
      </w:r>
    </w:p>
    <w:p w14:paraId="3EC448BE" w14:textId="77777777" w:rsidR="00302399" w:rsidRPr="00063AAB" w:rsidRDefault="00302399" w:rsidP="002217A9">
      <w:pPr>
        <w:pStyle w:val="BodyText"/>
        <w:tabs>
          <w:tab w:val="left" w:pos="564"/>
        </w:tabs>
        <w:kinsoku w:val="0"/>
        <w:overflowPunct w:val="0"/>
        <w:ind w:left="0"/>
        <w:rPr>
          <w:ins w:id="6271" w:author="Jeannie's Laptop" w:date="2019-07-22T17:17:00Z"/>
          <w:rFonts w:ascii="Times New Roman" w:hAnsi="Times New Roman" w:cs="Times New Roman"/>
          <w:bCs/>
          <w:sz w:val="22"/>
          <w:szCs w:val="22"/>
          <w:rPrChange w:id="6272" w:author="Agate Publishing" w:date="2019-08-26T15:39:00Z">
            <w:rPr>
              <w:ins w:id="6273" w:author="Jeannie's Laptop" w:date="2019-07-22T17:17:00Z"/>
              <w:rFonts w:ascii="Times New Roman" w:hAnsi="Times New Roman" w:cs="Times New Roman"/>
              <w:bCs/>
              <w:sz w:val="22"/>
              <w:szCs w:val="22"/>
            </w:rPr>
          </w:rPrChange>
        </w:rPr>
      </w:pPr>
    </w:p>
    <w:p w14:paraId="0B2783B5" w14:textId="77777777" w:rsidR="001415DE" w:rsidRPr="00063AAB" w:rsidRDefault="001415DE" w:rsidP="002217A9">
      <w:pPr>
        <w:pStyle w:val="BodyText"/>
        <w:tabs>
          <w:tab w:val="left" w:pos="564"/>
        </w:tabs>
        <w:kinsoku w:val="0"/>
        <w:overflowPunct w:val="0"/>
        <w:ind w:left="0"/>
        <w:rPr>
          <w:rFonts w:ascii="Times New Roman" w:hAnsi="Times New Roman" w:cs="Times New Roman"/>
          <w:bCs/>
          <w:sz w:val="22"/>
          <w:szCs w:val="22"/>
          <w:rPrChange w:id="6274" w:author="Agate Publishing" w:date="2019-08-26T15:39:00Z">
            <w:rPr>
              <w:rFonts w:ascii="Times New Roman" w:hAnsi="Times New Roman" w:cs="Times New Roman"/>
              <w:bCs/>
              <w:sz w:val="22"/>
              <w:szCs w:val="22"/>
            </w:rPr>
          </w:rPrChange>
        </w:rPr>
      </w:pPr>
      <w:ins w:id="6275" w:author="Jeannie's Laptop" w:date="2019-07-22T17:17:00Z">
        <w:r w:rsidRPr="00063AAB">
          <w:rPr>
            <w:rFonts w:ascii="Times New Roman" w:hAnsi="Times New Roman" w:cs="Times New Roman"/>
            <w:bCs/>
            <w:sz w:val="22"/>
            <w:szCs w:val="22"/>
            <w:rPrChange w:id="6276" w:author="Agate Publishing" w:date="2019-08-26T15:39:00Z">
              <w:rPr>
                <w:rFonts w:ascii="Times New Roman" w:hAnsi="Times New Roman" w:cs="Times New Roman"/>
                <w:bCs/>
                <w:sz w:val="22"/>
                <w:szCs w:val="22"/>
              </w:rPr>
            </w:rPrChange>
          </w:rPr>
          <w:t>Feedback:</w:t>
        </w:r>
      </w:ins>
    </w:p>
    <w:p w14:paraId="072500FD" w14:textId="26A39BD9" w:rsidR="00221BE7" w:rsidRPr="00063AAB" w:rsidRDefault="00302399" w:rsidP="002217A9">
      <w:pPr>
        <w:pStyle w:val="BodyText"/>
        <w:kinsoku w:val="0"/>
        <w:overflowPunct w:val="0"/>
        <w:ind w:left="0"/>
        <w:rPr>
          <w:ins w:id="6277" w:author="Teressa Farough" w:date="2019-08-20T11:37:00Z"/>
          <w:rFonts w:ascii="Times New Roman" w:hAnsi="Times New Roman" w:cs="Times New Roman"/>
          <w:bCs/>
          <w:sz w:val="22"/>
          <w:szCs w:val="22"/>
          <w:rPrChange w:id="6278" w:author="Agate Publishing" w:date="2019-08-26T15:39:00Z">
            <w:rPr>
              <w:ins w:id="6279" w:author="Teressa Farough" w:date="2019-08-20T11:37:00Z"/>
              <w:rFonts w:ascii="Times New Roman" w:hAnsi="Times New Roman" w:cs="Times New Roman"/>
              <w:bCs/>
              <w:sz w:val="22"/>
              <w:szCs w:val="22"/>
            </w:rPr>
          </w:rPrChange>
        </w:rPr>
      </w:pPr>
      <w:r w:rsidRPr="00063AAB">
        <w:rPr>
          <w:rFonts w:ascii="Times New Roman" w:hAnsi="Times New Roman" w:cs="Times New Roman"/>
          <w:bCs/>
          <w:sz w:val="22"/>
          <w:szCs w:val="22"/>
          <w:rPrChange w:id="6280" w:author="Agate Publishing" w:date="2019-08-26T15:39:00Z">
            <w:rPr>
              <w:rFonts w:ascii="Times New Roman" w:hAnsi="Times New Roman" w:cs="Times New Roman"/>
              <w:bCs/>
              <w:sz w:val="22"/>
              <w:szCs w:val="22"/>
            </w:rPr>
          </w:rPrChange>
        </w:rPr>
        <w:t>(</w:t>
      </w:r>
      <w:del w:id="6281" w:author="Jeannie's Laptop" w:date="2019-07-22T17:17:00Z">
        <w:r w:rsidRPr="00063AAB" w:rsidDel="001415DE">
          <w:rPr>
            <w:rFonts w:ascii="Times New Roman" w:hAnsi="Times New Roman" w:cs="Times New Roman"/>
            <w:bCs/>
            <w:sz w:val="22"/>
            <w:szCs w:val="22"/>
            <w:rPrChange w:id="6282" w:author="Agate Publishing" w:date="2019-08-26T15:39:00Z">
              <w:rPr>
                <w:rFonts w:ascii="Times New Roman" w:hAnsi="Times New Roman" w:cs="Times New Roman"/>
                <w:bCs/>
                <w:sz w:val="22"/>
                <w:szCs w:val="22"/>
              </w:rPr>
            </w:rPrChange>
          </w:rPr>
          <w:delText>1</w:delText>
        </w:r>
      </w:del>
      <w:ins w:id="6283" w:author="Jeannie's Laptop" w:date="2019-07-22T17:17:00Z">
        <w:r w:rsidR="001415DE" w:rsidRPr="00063AAB">
          <w:rPr>
            <w:rFonts w:ascii="Times New Roman" w:hAnsi="Times New Roman" w:cs="Times New Roman"/>
            <w:bCs/>
            <w:sz w:val="22"/>
            <w:szCs w:val="22"/>
            <w:rPrChange w:id="6284"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285" w:author="Agate Publishing" w:date="2019-08-26T15:39:00Z">
            <w:rPr>
              <w:rFonts w:ascii="Times New Roman" w:hAnsi="Times New Roman" w:cs="Times New Roman"/>
              <w:bCs/>
              <w:sz w:val="22"/>
              <w:szCs w:val="22"/>
            </w:rPr>
          </w:rPrChange>
        </w:rPr>
        <w:t xml:space="preserve">) Contribution margin: </w:t>
      </w:r>
      <w:ins w:id="6286" w:author="Teressa Farough" w:date="2019-08-20T11:36:00Z">
        <w:r w:rsidR="00221BE7" w:rsidRPr="00063AAB">
          <w:rPr>
            <w:rFonts w:ascii="Times New Roman" w:hAnsi="Times New Roman" w:cs="Times New Roman"/>
            <w:bCs/>
            <w:sz w:val="22"/>
            <w:szCs w:val="22"/>
            <w:rPrChange w:id="6287" w:author="Agate Publishing" w:date="2019-08-26T15:39:00Z">
              <w:rPr>
                <w:rFonts w:ascii="Times New Roman" w:hAnsi="Times New Roman" w:cs="Times New Roman"/>
                <w:bCs/>
                <w:sz w:val="22"/>
                <w:szCs w:val="22"/>
              </w:rPr>
            </w:rPrChange>
          </w:rPr>
          <w:t>$</w:t>
        </w:r>
      </w:ins>
      <w:r w:rsidRPr="00063AAB">
        <w:rPr>
          <w:rFonts w:ascii="Times New Roman" w:hAnsi="Times New Roman" w:cs="Times New Roman"/>
          <w:bCs/>
          <w:sz w:val="22"/>
          <w:szCs w:val="22"/>
          <w:rPrChange w:id="6288" w:author="Agate Publishing" w:date="2019-08-26T15:39:00Z">
            <w:rPr>
              <w:rFonts w:ascii="Times New Roman" w:hAnsi="Times New Roman" w:cs="Times New Roman"/>
              <w:bCs/>
              <w:sz w:val="22"/>
              <w:szCs w:val="22"/>
            </w:rPr>
          </w:rPrChange>
        </w:rPr>
        <w:t xml:space="preserve">200 </w:t>
      </w:r>
      <w:ins w:id="6289" w:author="Agate Publishing" w:date="2019-08-26T15:23:00Z">
        <w:r w:rsidR="006B5398" w:rsidRPr="00063AAB">
          <w:rPr>
            <w:rFonts w:ascii="Times New Roman" w:hAnsi="Times New Roman" w:cs="Times New Roman"/>
            <w:bCs/>
            <w:sz w:val="22"/>
            <w:szCs w:val="22"/>
            <w:rPrChange w:id="6290" w:author="Agate Publishing" w:date="2019-08-26T15:39:00Z">
              <w:rPr>
                <w:rFonts w:ascii="Times New Roman" w:hAnsi="Times New Roman" w:cs="Times New Roman"/>
                <w:bCs/>
                <w:sz w:val="22"/>
                <w:szCs w:val="22"/>
              </w:rPr>
            </w:rPrChange>
          </w:rPr>
          <w:t>−</w:t>
        </w:r>
      </w:ins>
      <w:del w:id="6291" w:author="Agate Publishing" w:date="2019-08-26T15:23:00Z">
        <w:r w:rsidRPr="00063AAB" w:rsidDel="006B5398">
          <w:rPr>
            <w:rFonts w:ascii="Times New Roman" w:hAnsi="Times New Roman" w:cs="Times New Roman"/>
            <w:bCs/>
            <w:sz w:val="22"/>
            <w:szCs w:val="22"/>
            <w:rPrChange w:id="6292" w:author="Agate Publishing" w:date="2019-08-26T15:39:00Z">
              <w:rPr>
                <w:rFonts w:ascii="Times New Roman" w:hAnsi="Times New Roman" w:cs="Times New Roman"/>
                <w:bCs/>
                <w:sz w:val="22"/>
                <w:szCs w:val="22"/>
              </w:rPr>
            </w:rPrChange>
          </w:rPr>
          <w:delText>–</w:delText>
        </w:r>
      </w:del>
      <w:r w:rsidRPr="00063AAB">
        <w:rPr>
          <w:rFonts w:ascii="Times New Roman" w:hAnsi="Times New Roman" w:cs="Times New Roman"/>
          <w:bCs/>
          <w:sz w:val="22"/>
          <w:szCs w:val="22"/>
          <w:rPrChange w:id="6293" w:author="Agate Publishing" w:date="2019-08-26T15:39:00Z">
            <w:rPr>
              <w:rFonts w:ascii="Times New Roman" w:hAnsi="Times New Roman" w:cs="Times New Roman"/>
              <w:bCs/>
              <w:sz w:val="22"/>
              <w:szCs w:val="22"/>
            </w:rPr>
          </w:rPrChange>
        </w:rPr>
        <w:t xml:space="preserve"> </w:t>
      </w:r>
      <w:ins w:id="6294" w:author="Teressa Farough" w:date="2019-08-20T11:37:00Z">
        <w:r w:rsidR="00221BE7" w:rsidRPr="00063AAB">
          <w:rPr>
            <w:rFonts w:ascii="Times New Roman" w:hAnsi="Times New Roman" w:cs="Times New Roman"/>
            <w:bCs/>
            <w:sz w:val="22"/>
            <w:szCs w:val="22"/>
            <w:rPrChange w:id="6295" w:author="Agate Publishing" w:date="2019-08-26T15:39:00Z">
              <w:rPr>
                <w:rFonts w:ascii="Times New Roman" w:hAnsi="Times New Roman" w:cs="Times New Roman"/>
                <w:bCs/>
                <w:sz w:val="22"/>
                <w:szCs w:val="22"/>
              </w:rPr>
            </w:rPrChange>
          </w:rPr>
          <w:t>$</w:t>
        </w:r>
      </w:ins>
      <w:r w:rsidRPr="00063AAB">
        <w:rPr>
          <w:rFonts w:ascii="Times New Roman" w:hAnsi="Times New Roman" w:cs="Times New Roman"/>
          <w:bCs/>
          <w:sz w:val="22"/>
          <w:szCs w:val="22"/>
          <w:rPrChange w:id="6296" w:author="Agate Publishing" w:date="2019-08-26T15:39:00Z">
            <w:rPr>
              <w:rFonts w:ascii="Times New Roman" w:hAnsi="Times New Roman" w:cs="Times New Roman"/>
              <w:bCs/>
              <w:sz w:val="22"/>
              <w:szCs w:val="22"/>
            </w:rPr>
          </w:rPrChange>
        </w:rPr>
        <w:t xml:space="preserve">145 </w:t>
      </w:r>
      <w:ins w:id="6297" w:author="Agate Publishing" w:date="2019-08-26T15:23:00Z">
        <w:r w:rsidR="006B5398" w:rsidRPr="00063AAB">
          <w:rPr>
            <w:rFonts w:ascii="Times New Roman" w:hAnsi="Times New Roman" w:cs="Times New Roman"/>
            <w:bCs/>
            <w:sz w:val="22"/>
            <w:szCs w:val="22"/>
            <w:rPrChange w:id="6298" w:author="Agate Publishing" w:date="2019-08-26T15:39:00Z">
              <w:rPr>
                <w:rFonts w:ascii="Times New Roman" w:hAnsi="Times New Roman" w:cs="Times New Roman"/>
                <w:bCs/>
                <w:sz w:val="22"/>
                <w:szCs w:val="22"/>
              </w:rPr>
            </w:rPrChange>
          </w:rPr>
          <w:t>−</w:t>
        </w:r>
      </w:ins>
      <w:del w:id="6299" w:author="Agate Publishing" w:date="2019-08-26T15:23:00Z">
        <w:r w:rsidRPr="00063AAB" w:rsidDel="006B5398">
          <w:rPr>
            <w:rFonts w:ascii="Times New Roman" w:hAnsi="Times New Roman" w:cs="Times New Roman"/>
            <w:bCs/>
            <w:sz w:val="22"/>
            <w:szCs w:val="22"/>
            <w:rPrChange w:id="6300" w:author="Agate Publishing" w:date="2019-08-26T15:39:00Z">
              <w:rPr>
                <w:rFonts w:ascii="Times New Roman" w:hAnsi="Times New Roman" w:cs="Times New Roman"/>
                <w:bCs/>
                <w:sz w:val="22"/>
                <w:szCs w:val="22"/>
              </w:rPr>
            </w:rPrChange>
          </w:rPr>
          <w:delText>–</w:delText>
        </w:r>
      </w:del>
      <w:r w:rsidRPr="00063AAB">
        <w:rPr>
          <w:rFonts w:ascii="Times New Roman" w:hAnsi="Times New Roman" w:cs="Times New Roman"/>
          <w:bCs/>
          <w:sz w:val="22"/>
          <w:szCs w:val="22"/>
          <w:rPrChange w:id="6301" w:author="Agate Publishing" w:date="2019-08-26T15:39:00Z">
            <w:rPr>
              <w:rFonts w:ascii="Times New Roman" w:hAnsi="Times New Roman" w:cs="Times New Roman"/>
              <w:bCs/>
              <w:sz w:val="22"/>
              <w:szCs w:val="22"/>
            </w:rPr>
          </w:rPrChange>
        </w:rPr>
        <w:t xml:space="preserve"> </w:t>
      </w:r>
      <w:ins w:id="6302" w:author="Teressa Farough" w:date="2019-08-20T11:37:00Z">
        <w:r w:rsidR="00221BE7" w:rsidRPr="00063AAB">
          <w:rPr>
            <w:rFonts w:ascii="Times New Roman" w:hAnsi="Times New Roman" w:cs="Times New Roman"/>
            <w:bCs/>
            <w:sz w:val="22"/>
            <w:szCs w:val="22"/>
            <w:rPrChange w:id="6303" w:author="Agate Publishing" w:date="2019-08-26T15:39:00Z">
              <w:rPr>
                <w:rFonts w:ascii="Times New Roman" w:hAnsi="Times New Roman" w:cs="Times New Roman"/>
                <w:bCs/>
                <w:sz w:val="22"/>
                <w:szCs w:val="22"/>
              </w:rPr>
            </w:rPrChange>
          </w:rPr>
          <w:t>$</w:t>
        </w:r>
      </w:ins>
      <w:r w:rsidRPr="00063AAB">
        <w:rPr>
          <w:rFonts w:ascii="Times New Roman" w:hAnsi="Times New Roman" w:cs="Times New Roman"/>
          <w:bCs/>
          <w:sz w:val="22"/>
          <w:szCs w:val="22"/>
          <w:rPrChange w:id="6304" w:author="Agate Publishing" w:date="2019-08-26T15:39:00Z">
            <w:rPr>
              <w:rFonts w:ascii="Times New Roman" w:hAnsi="Times New Roman" w:cs="Times New Roman"/>
              <w:bCs/>
              <w:sz w:val="22"/>
              <w:szCs w:val="22"/>
            </w:rPr>
          </w:rPrChange>
        </w:rPr>
        <w:t xml:space="preserve">15 = </w:t>
      </w:r>
      <w:ins w:id="6305" w:author="Teressa Farough" w:date="2019-08-20T11:37:00Z">
        <w:r w:rsidR="00221BE7" w:rsidRPr="00063AAB">
          <w:rPr>
            <w:rFonts w:ascii="Times New Roman" w:hAnsi="Times New Roman" w:cs="Times New Roman"/>
            <w:bCs/>
            <w:sz w:val="22"/>
            <w:szCs w:val="22"/>
            <w:rPrChange w:id="6306" w:author="Agate Publishing" w:date="2019-08-26T15:39:00Z">
              <w:rPr>
                <w:rFonts w:ascii="Times New Roman" w:hAnsi="Times New Roman" w:cs="Times New Roman"/>
                <w:bCs/>
                <w:sz w:val="22"/>
                <w:szCs w:val="22"/>
              </w:rPr>
            </w:rPrChange>
          </w:rPr>
          <w:t>$</w:t>
        </w:r>
      </w:ins>
      <w:r w:rsidRPr="00063AAB">
        <w:rPr>
          <w:rFonts w:ascii="Times New Roman" w:hAnsi="Times New Roman" w:cs="Times New Roman"/>
          <w:bCs/>
          <w:sz w:val="22"/>
          <w:szCs w:val="22"/>
          <w:rPrChange w:id="6307" w:author="Agate Publishing" w:date="2019-08-26T15:39:00Z">
            <w:rPr>
              <w:rFonts w:ascii="Times New Roman" w:hAnsi="Times New Roman" w:cs="Times New Roman"/>
              <w:bCs/>
              <w:sz w:val="22"/>
              <w:szCs w:val="22"/>
            </w:rPr>
          </w:rPrChange>
        </w:rPr>
        <w:t xml:space="preserve">40 </w:t>
      </w:r>
    </w:p>
    <w:p w14:paraId="05F472B3" w14:textId="34700FC4" w:rsidR="00302399" w:rsidRPr="00063AAB" w:rsidRDefault="00302399" w:rsidP="002217A9">
      <w:pPr>
        <w:pStyle w:val="BodyText"/>
        <w:kinsoku w:val="0"/>
        <w:overflowPunct w:val="0"/>
        <w:ind w:left="0"/>
        <w:rPr>
          <w:rFonts w:ascii="Times New Roman" w:hAnsi="Times New Roman" w:cs="Times New Roman"/>
          <w:bCs/>
          <w:sz w:val="22"/>
          <w:szCs w:val="22"/>
          <w:rPrChange w:id="630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09" w:author="Agate Publishing" w:date="2019-08-26T15:39:00Z">
            <w:rPr>
              <w:rFonts w:ascii="Times New Roman" w:hAnsi="Times New Roman" w:cs="Times New Roman"/>
              <w:bCs/>
              <w:sz w:val="22"/>
              <w:szCs w:val="22"/>
            </w:rPr>
          </w:rPrChange>
        </w:rPr>
        <w:t>(500 + 4,000)</w:t>
      </w:r>
      <w:ins w:id="6310" w:author="Jeannie's Laptop" w:date="2019-07-22T16:54:00Z">
        <w:r w:rsidR="0053784C" w:rsidRPr="00063AAB">
          <w:rPr>
            <w:rFonts w:ascii="Times New Roman" w:hAnsi="Times New Roman" w:cs="Times New Roman"/>
            <w:bCs/>
            <w:sz w:val="22"/>
            <w:szCs w:val="22"/>
            <w:rPrChange w:id="6311" w:author="Agate Publishing" w:date="2019-08-26T15:39:00Z">
              <w:rPr>
                <w:rFonts w:ascii="Times New Roman" w:hAnsi="Times New Roman" w:cs="Times New Roman"/>
                <w:bCs/>
                <w:sz w:val="22"/>
                <w:szCs w:val="22"/>
              </w:rPr>
            </w:rPrChange>
          </w:rPr>
          <w:t xml:space="preserve"> </w:t>
        </w:r>
      </w:ins>
      <w:r w:rsidRPr="00063AAB">
        <w:rPr>
          <w:rFonts w:ascii="Times New Roman" w:hAnsi="Times New Roman" w:cs="Times New Roman"/>
          <w:bCs/>
          <w:sz w:val="22"/>
          <w:szCs w:val="22"/>
          <w:rPrChange w:id="6312" w:author="Agate Publishing" w:date="2019-08-26T15:39:00Z">
            <w:rPr>
              <w:rFonts w:ascii="Times New Roman" w:hAnsi="Times New Roman" w:cs="Times New Roman"/>
              <w:bCs/>
              <w:sz w:val="22"/>
              <w:szCs w:val="22"/>
            </w:rPr>
          </w:rPrChange>
        </w:rPr>
        <w:t>÷</w:t>
      </w:r>
      <w:ins w:id="6313" w:author="Jeannie's Laptop" w:date="2019-07-22T16:54:00Z">
        <w:r w:rsidR="0053784C" w:rsidRPr="00063AAB">
          <w:rPr>
            <w:rFonts w:ascii="Times New Roman" w:hAnsi="Times New Roman" w:cs="Times New Roman"/>
            <w:bCs/>
            <w:sz w:val="22"/>
            <w:szCs w:val="22"/>
            <w:rPrChange w:id="6314" w:author="Agate Publishing" w:date="2019-08-26T15:39:00Z">
              <w:rPr>
                <w:rFonts w:ascii="Times New Roman" w:hAnsi="Times New Roman" w:cs="Times New Roman"/>
                <w:bCs/>
                <w:sz w:val="22"/>
                <w:szCs w:val="22"/>
              </w:rPr>
            </w:rPrChange>
          </w:rPr>
          <w:t xml:space="preserve"> </w:t>
        </w:r>
      </w:ins>
      <w:ins w:id="6315" w:author="Teressa Farough" w:date="2019-08-20T11:38:00Z">
        <w:r w:rsidR="00221BE7" w:rsidRPr="00063AAB">
          <w:rPr>
            <w:rFonts w:ascii="Times New Roman" w:hAnsi="Times New Roman" w:cs="Times New Roman"/>
            <w:bCs/>
            <w:sz w:val="22"/>
            <w:szCs w:val="22"/>
            <w:rPrChange w:id="6316" w:author="Agate Publishing" w:date="2019-08-26T15:39:00Z">
              <w:rPr>
                <w:rFonts w:ascii="Times New Roman" w:hAnsi="Times New Roman" w:cs="Times New Roman"/>
                <w:bCs/>
                <w:sz w:val="22"/>
                <w:szCs w:val="22"/>
              </w:rPr>
            </w:rPrChange>
          </w:rPr>
          <w:t>$</w:t>
        </w:r>
      </w:ins>
      <w:r w:rsidRPr="00063AAB">
        <w:rPr>
          <w:rFonts w:ascii="Times New Roman" w:hAnsi="Times New Roman" w:cs="Times New Roman"/>
          <w:bCs/>
          <w:sz w:val="22"/>
          <w:szCs w:val="22"/>
          <w:rPrChange w:id="6317" w:author="Agate Publishing" w:date="2019-08-26T15:39:00Z">
            <w:rPr>
              <w:rFonts w:ascii="Times New Roman" w:hAnsi="Times New Roman" w:cs="Times New Roman"/>
              <w:bCs/>
              <w:sz w:val="22"/>
              <w:szCs w:val="22"/>
            </w:rPr>
          </w:rPrChange>
        </w:rPr>
        <w:t xml:space="preserve">40 = 112.5 </w:t>
      </w:r>
      <w:ins w:id="6318" w:author="Jeannie's Laptop" w:date="2019-08-23T14:22:00Z">
        <w:r w:rsidR="00EF4EC3" w:rsidRPr="00063AAB">
          <w:rPr>
            <w:rFonts w:ascii="Times New Roman" w:hAnsi="Times New Roman" w:cs="Times New Roman"/>
            <w:bCs/>
            <w:sz w:val="22"/>
            <w:szCs w:val="22"/>
            <w:rPrChange w:id="6319" w:author="Agate Publishing" w:date="2019-08-26T15:39:00Z">
              <w:rPr>
                <w:rFonts w:ascii="Times New Roman" w:hAnsi="Times New Roman" w:cs="Times New Roman"/>
                <w:bCs/>
                <w:sz w:val="22"/>
                <w:szCs w:val="22"/>
              </w:rPr>
            </w:rPrChange>
          </w:rPr>
          <w:t xml:space="preserve">(rounded to </w:t>
        </w:r>
      </w:ins>
      <w:del w:id="6320" w:author="Jeannie's Laptop" w:date="2019-08-23T14:22:00Z">
        <w:r w:rsidRPr="00063AAB" w:rsidDel="00EF4EC3">
          <w:rPr>
            <w:rFonts w:ascii="Times New Roman" w:hAnsi="Times New Roman" w:cs="Times New Roman"/>
            <w:bCs/>
            <w:sz w:val="22"/>
            <w:szCs w:val="22"/>
            <w:rPrChange w:id="6321" w:author="Agate Publishing" w:date="2019-08-26T15:39:00Z">
              <w:rPr>
                <w:rFonts w:ascii="Times New Roman" w:hAnsi="Times New Roman" w:cs="Times New Roman"/>
                <w:bCs/>
                <w:sz w:val="22"/>
                <w:szCs w:val="22"/>
              </w:rPr>
            </w:rPrChange>
          </w:rPr>
          <w:delText xml:space="preserve">or </w:delText>
        </w:r>
      </w:del>
      <w:r w:rsidRPr="00063AAB">
        <w:rPr>
          <w:rFonts w:ascii="Times New Roman" w:hAnsi="Times New Roman" w:cs="Times New Roman"/>
          <w:bCs/>
          <w:sz w:val="22"/>
          <w:szCs w:val="22"/>
          <w:rPrChange w:id="6322" w:author="Agate Publishing" w:date="2019-08-26T15:39:00Z">
            <w:rPr>
              <w:rFonts w:ascii="Times New Roman" w:hAnsi="Times New Roman" w:cs="Times New Roman"/>
              <w:bCs/>
              <w:sz w:val="22"/>
              <w:szCs w:val="22"/>
            </w:rPr>
          </w:rPrChange>
        </w:rPr>
        <w:t>113 units</w:t>
      </w:r>
      <w:ins w:id="6323" w:author="Jeannie's Laptop" w:date="2019-08-23T14:22:00Z">
        <w:r w:rsidR="00EF4EC3" w:rsidRPr="00063AAB">
          <w:rPr>
            <w:rFonts w:ascii="Times New Roman" w:hAnsi="Times New Roman" w:cs="Times New Roman"/>
            <w:bCs/>
            <w:sz w:val="22"/>
            <w:szCs w:val="22"/>
            <w:rPrChange w:id="6324" w:author="Agate Publishing" w:date="2019-08-26T15:39:00Z">
              <w:rPr>
                <w:rFonts w:ascii="Times New Roman" w:hAnsi="Times New Roman" w:cs="Times New Roman"/>
                <w:bCs/>
                <w:sz w:val="22"/>
                <w:szCs w:val="22"/>
              </w:rPr>
            </w:rPrChange>
          </w:rPr>
          <w:t>)</w:t>
        </w:r>
      </w:ins>
    </w:p>
    <w:p w14:paraId="0DE0FC7F" w14:textId="38DA2841" w:rsidR="00302399" w:rsidRPr="00063AAB" w:rsidRDefault="00302399" w:rsidP="002217A9">
      <w:pPr>
        <w:pStyle w:val="BodyText"/>
        <w:kinsoku w:val="0"/>
        <w:overflowPunct w:val="0"/>
        <w:ind w:left="0"/>
        <w:rPr>
          <w:rFonts w:ascii="Times New Roman" w:hAnsi="Times New Roman" w:cs="Times New Roman"/>
          <w:bCs/>
          <w:sz w:val="22"/>
          <w:szCs w:val="22"/>
          <w:rPrChange w:id="632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26" w:author="Agate Publishing" w:date="2019-08-26T15:39:00Z">
            <w:rPr>
              <w:rFonts w:ascii="Times New Roman" w:hAnsi="Times New Roman" w:cs="Times New Roman"/>
              <w:bCs/>
              <w:sz w:val="22"/>
              <w:szCs w:val="22"/>
            </w:rPr>
          </w:rPrChange>
        </w:rPr>
        <w:t>(</w:t>
      </w:r>
      <w:del w:id="6327" w:author="Jeannie's Laptop" w:date="2019-07-22T17:17:00Z">
        <w:r w:rsidRPr="00063AAB" w:rsidDel="001415DE">
          <w:rPr>
            <w:rFonts w:ascii="Times New Roman" w:hAnsi="Times New Roman" w:cs="Times New Roman"/>
            <w:bCs/>
            <w:sz w:val="22"/>
            <w:szCs w:val="22"/>
            <w:rPrChange w:id="6328" w:author="Agate Publishing" w:date="2019-08-26T15:39:00Z">
              <w:rPr>
                <w:rFonts w:ascii="Times New Roman" w:hAnsi="Times New Roman" w:cs="Times New Roman"/>
                <w:bCs/>
                <w:sz w:val="22"/>
                <w:szCs w:val="22"/>
              </w:rPr>
            </w:rPrChange>
          </w:rPr>
          <w:delText>2</w:delText>
        </w:r>
      </w:del>
      <w:ins w:id="6329" w:author="Jeannie's Laptop" w:date="2019-07-22T17:17:00Z">
        <w:r w:rsidR="001415DE" w:rsidRPr="00063AAB">
          <w:rPr>
            <w:rFonts w:ascii="Times New Roman" w:hAnsi="Times New Roman" w:cs="Times New Roman"/>
            <w:bCs/>
            <w:sz w:val="22"/>
            <w:szCs w:val="22"/>
            <w:rPrChange w:id="6330"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331" w:author="Agate Publishing" w:date="2019-08-26T15:39:00Z">
            <w:rPr>
              <w:rFonts w:ascii="Times New Roman" w:hAnsi="Times New Roman" w:cs="Times New Roman"/>
              <w:bCs/>
              <w:sz w:val="22"/>
              <w:szCs w:val="22"/>
            </w:rPr>
          </w:rPrChange>
        </w:rPr>
        <w:t>) (500 + 4,000 + 1,800)</w:t>
      </w:r>
      <w:ins w:id="6332" w:author="Jeannie's Laptop" w:date="2019-07-22T16:54:00Z">
        <w:r w:rsidR="0053784C" w:rsidRPr="00063AAB">
          <w:rPr>
            <w:rFonts w:ascii="Times New Roman" w:hAnsi="Times New Roman" w:cs="Times New Roman"/>
            <w:bCs/>
            <w:sz w:val="22"/>
            <w:szCs w:val="22"/>
            <w:rPrChange w:id="6333" w:author="Agate Publishing" w:date="2019-08-26T15:39:00Z">
              <w:rPr>
                <w:rFonts w:ascii="Times New Roman" w:hAnsi="Times New Roman" w:cs="Times New Roman"/>
                <w:bCs/>
                <w:sz w:val="22"/>
                <w:szCs w:val="22"/>
              </w:rPr>
            </w:rPrChange>
          </w:rPr>
          <w:t xml:space="preserve"> </w:t>
        </w:r>
      </w:ins>
      <w:r w:rsidRPr="00063AAB">
        <w:rPr>
          <w:rFonts w:ascii="Times New Roman" w:hAnsi="Times New Roman" w:cs="Times New Roman"/>
          <w:bCs/>
          <w:sz w:val="22"/>
          <w:szCs w:val="22"/>
          <w:rPrChange w:id="6334" w:author="Agate Publishing" w:date="2019-08-26T15:39:00Z">
            <w:rPr>
              <w:rFonts w:ascii="Times New Roman" w:hAnsi="Times New Roman" w:cs="Times New Roman"/>
              <w:bCs/>
              <w:sz w:val="22"/>
              <w:szCs w:val="22"/>
            </w:rPr>
          </w:rPrChange>
        </w:rPr>
        <w:t>÷</w:t>
      </w:r>
      <w:ins w:id="6335" w:author="Jeannie's Laptop" w:date="2019-07-22T16:54:00Z">
        <w:r w:rsidR="0053784C" w:rsidRPr="00063AAB">
          <w:rPr>
            <w:rFonts w:ascii="Times New Roman" w:hAnsi="Times New Roman" w:cs="Times New Roman"/>
            <w:bCs/>
            <w:sz w:val="22"/>
            <w:szCs w:val="22"/>
            <w:rPrChange w:id="6336" w:author="Agate Publishing" w:date="2019-08-26T15:39:00Z">
              <w:rPr>
                <w:rFonts w:ascii="Times New Roman" w:hAnsi="Times New Roman" w:cs="Times New Roman"/>
                <w:bCs/>
                <w:sz w:val="22"/>
                <w:szCs w:val="22"/>
              </w:rPr>
            </w:rPrChange>
          </w:rPr>
          <w:t xml:space="preserve"> </w:t>
        </w:r>
      </w:ins>
      <w:ins w:id="6337" w:author="Teressa Farough" w:date="2019-08-20T11:38:00Z">
        <w:r w:rsidR="00221BE7" w:rsidRPr="00063AAB">
          <w:rPr>
            <w:rFonts w:ascii="Times New Roman" w:hAnsi="Times New Roman" w:cs="Times New Roman"/>
            <w:bCs/>
            <w:sz w:val="22"/>
            <w:szCs w:val="22"/>
            <w:rPrChange w:id="6338" w:author="Agate Publishing" w:date="2019-08-26T15:39:00Z">
              <w:rPr>
                <w:rFonts w:ascii="Times New Roman" w:hAnsi="Times New Roman" w:cs="Times New Roman"/>
                <w:bCs/>
                <w:sz w:val="22"/>
                <w:szCs w:val="22"/>
              </w:rPr>
            </w:rPrChange>
          </w:rPr>
          <w:t>$</w:t>
        </w:r>
      </w:ins>
      <w:ins w:id="6339" w:author="Teressa Farough" w:date="2019-08-20T11:43:00Z">
        <w:r w:rsidR="00211560" w:rsidRPr="00063AAB">
          <w:rPr>
            <w:rFonts w:ascii="Times New Roman" w:hAnsi="Times New Roman" w:cs="Times New Roman"/>
            <w:bCs/>
            <w:sz w:val="22"/>
            <w:szCs w:val="22"/>
            <w:rPrChange w:id="6340" w:author="Agate Publishing" w:date="2019-08-26T15:39:00Z">
              <w:rPr>
                <w:rFonts w:ascii="Times New Roman" w:hAnsi="Times New Roman" w:cs="Times New Roman"/>
                <w:bCs/>
                <w:sz w:val="22"/>
                <w:szCs w:val="22"/>
              </w:rPr>
            </w:rPrChange>
          </w:rPr>
          <w:t xml:space="preserve"> </w:t>
        </w:r>
      </w:ins>
      <w:r w:rsidRPr="00063AAB">
        <w:rPr>
          <w:rFonts w:ascii="Times New Roman" w:hAnsi="Times New Roman" w:cs="Times New Roman"/>
          <w:bCs/>
          <w:sz w:val="22"/>
          <w:szCs w:val="22"/>
          <w:rPrChange w:id="6341" w:author="Agate Publishing" w:date="2019-08-26T15:39:00Z">
            <w:rPr>
              <w:rFonts w:ascii="Times New Roman" w:hAnsi="Times New Roman" w:cs="Times New Roman"/>
              <w:bCs/>
              <w:sz w:val="22"/>
              <w:szCs w:val="22"/>
            </w:rPr>
          </w:rPrChange>
        </w:rPr>
        <w:t>40 = 157.5 or 158 units</w:t>
      </w:r>
    </w:p>
    <w:p w14:paraId="0B4341D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4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43" w:author="Agate Publishing" w:date="2019-08-26T15:39:00Z">
            <w:rPr>
              <w:rFonts w:ascii="Times New Roman" w:hAnsi="Times New Roman" w:cs="Times New Roman"/>
              <w:bCs/>
              <w:sz w:val="22"/>
              <w:szCs w:val="22"/>
            </w:rPr>
          </w:rPrChange>
        </w:rPr>
        <w:t>(</w:t>
      </w:r>
      <w:del w:id="6344" w:author="Jeannie's Laptop" w:date="2019-07-22T17:17:00Z">
        <w:r w:rsidRPr="00063AAB" w:rsidDel="001415DE">
          <w:rPr>
            <w:rFonts w:ascii="Times New Roman" w:hAnsi="Times New Roman" w:cs="Times New Roman"/>
            <w:bCs/>
            <w:sz w:val="22"/>
            <w:szCs w:val="22"/>
            <w:rPrChange w:id="6345" w:author="Agate Publishing" w:date="2019-08-26T15:39:00Z">
              <w:rPr>
                <w:rFonts w:ascii="Times New Roman" w:hAnsi="Times New Roman" w:cs="Times New Roman"/>
                <w:bCs/>
                <w:sz w:val="22"/>
                <w:szCs w:val="22"/>
              </w:rPr>
            </w:rPrChange>
          </w:rPr>
          <w:delText>3</w:delText>
        </w:r>
      </w:del>
      <w:ins w:id="6346" w:author="Jeannie's Laptop" w:date="2019-07-22T17:17:00Z">
        <w:r w:rsidR="001415DE" w:rsidRPr="00063AAB">
          <w:rPr>
            <w:rFonts w:ascii="Times New Roman" w:hAnsi="Times New Roman" w:cs="Times New Roman"/>
            <w:bCs/>
            <w:sz w:val="22"/>
            <w:szCs w:val="22"/>
            <w:rPrChange w:id="6347"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348" w:author="Agate Publishing" w:date="2019-08-26T15:39:00Z">
            <w:rPr>
              <w:rFonts w:ascii="Times New Roman" w:hAnsi="Times New Roman" w:cs="Times New Roman"/>
              <w:bCs/>
              <w:sz w:val="22"/>
              <w:szCs w:val="22"/>
            </w:rPr>
          </w:rPrChange>
        </w:rPr>
        <w:t>)</w:t>
      </w:r>
    </w:p>
    <w:p w14:paraId="2E41CDA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49" w:author="Agate Publishing" w:date="2019-08-26T15:39:00Z">
            <w:rPr>
              <w:rFonts w:ascii="Times New Roman" w:hAnsi="Times New Roman" w:cs="Times New Roman"/>
              <w:bCs/>
              <w:sz w:val="22"/>
              <w:szCs w:val="22"/>
            </w:rPr>
          </w:rPrChange>
        </w:rPr>
      </w:pPr>
    </w:p>
    <w:p w14:paraId="2D7BD690"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635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51" w:author="Agate Publishing" w:date="2019-08-26T15:39:00Z">
            <w:rPr>
              <w:rFonts w:ascii="Times New Roman" w:hAnsi="Times New Roman" w:cs="Times New Roman"/>
              <w:bCs/>
              <w:noProof/>
              <w:sz w:val="22"/>
              <w:szCs w:val="22"/>
            </w:rPr>
          </w:rPrChange>
        </w:rPr>
        <w:drawing>
          <wp:inline distT="0" distB="0" distL="0" distR="0" wp14:anchorId="50D8A64B" wp14:editId="22705F05">
            <wp:extent cx="3411220" cy="1954530"/>
            <wp:effectExtent l="0" t="0" r="0" b="7620"/>
            <wp:docPr id="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1220" cy="1954530"/>
                    </a:xfrm>
                    <a:prstGeom prst="rect">
                      <a:avLst/>
                    </a:prstGeom>
                    <a:noFill/>
                    <a:ln>
                      <a:noFill/>
                    </a:ln>
                  </pic:spPr>
                </pic:pic>
              </a:graphicData>
            </a:graphic>
          </wp:inline>
        </w:drawing>
      </w:r>
    </w:p>
    <w:p w14:paraId="02E32A0F" w14:textId="77777777" w:rsidR="00302399" w:rsidRPr="00063AAB" w:rsidRDefault="00302399" w:rsidP="00302399">
      <w:pPr>
        <w:pStyle w:val="BodyText"/>
        <w:kinsoku w:val="0"/>
        <w:overflowPunct w:val="0"/>
        <w:ind w:left="0"/>
        <w:jc w:val="right"/>
        <w:rPr>
          <w:rFonts w:ascii="Times New Roman" w:hAnsi="Times New Roman" w:cs="Times New Roman"/>
          <w:bCs/>
          <w:sz w:val="22"/>
          <w:szCs w:val="22"/>
          <w:rPrChange w:id="6352" w:author="Agate Publishing" w:date="2019-08-26T15:39:00Z">
            <w:rPr>
              <w:rFonts w:ascii="Times New Roman" w:hAnsi="Times New Roman" w:cs="Times New Roman"/>
              <w:bCs/>
              <w:sz w:val="22"/>
              <w:szCs w:val="22"/>
            </w:rPr>
          </w:rPrChange>
        </w:rPr>
      </w:pPr>
    </w:p>
    <w:p w14:paraId="5FD1297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5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54" w:author="Agate Publishing" w:date="2019-08-26T15:39:00Z">
            <w:rPr>
              <w:rFonts w:ascii="Times New Roman" w:hAnsi="Times New Roman" w:cs="Times New Roman"/>
              <w:bCs/>
              <w:sz w:val="22"/>
              <w:szCs w:val="22"/>
            </w:rPr>
          </w:rPrChange>
        </w:rPr>
        <w:t xml:space="preserve">AACSB: Analytical Thinking </w:t>
      </w:r>
    </w:p>
    <w:p w14:paraId="76306D8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5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56" w:author="Agate Publishing" w:date="2019-08-26T15:39:00Z">
            <w:rPr>
              <w:rFonts w:ascii="Times New Roman" w:hAnsi="Times New Roman" w:cs="Times New Roman"/>
              <w:bCs/>
              <w:sz w:val="22"/>
              <w:szCs w:val="22"/>
            </w:rPr>
          </w:rPrChange>
        </w:rPr>
        <w:t xml:space="preserve">AICPA: BB Critical Thinking </w:t>
      </w:r>
    </w:p>
    <w:p w14:paraId="3AE7E1B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5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58" w:author="Agate Publishing" w:date="2019-08-26T15:39:00Z">
            <w:rPr>
              <w:rFonts w:ascii="Times New Roman" w:hAnsi="Times New Roman" w:cs="Times New Roman"/>
              <w:bCs/>
              <w:sz w:val="22"/>
              <w:szCs w:val="22"/>
            </w:rPr>
          </w:rPrChange>
        </w:rPr>
        <w:t>AICPA: FN Measurement</w:t>
      </w:r>
    </w:p>
    <w:p w14:paraId="6CC9F59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5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60" w:author="Agate Publishing" w:date="2019-08-26T15:39:00Z">
            <w:rPr>
              <w:rFonts w:ascii="Times New Roman" w:hAnsi="Times New Roman" w:cs="Times New Roman"/>
              <w:bCs/>
              <w:sz w:val="22"/>
              <w:szCs w:val="22"/>
            </w:rPr>
          </w:rPrChange>
        </w:rPr>
        <w:t xml:space="preserve">Blooms: Analyze </w:t>
      </w:r>
    </w:p>
    <w:p w14:paraId="1ADF040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6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62" w:author="Agate Publishing" w:date="2019-08-26T15:39:00Z">
            <w:rPr>
              <w:rFonts w:ascii="Times New Roman" w:hAnsi="Times New Roman" w:cs="Times New Roman"/>
              <w:bCs/>
              <w:sz w:val="22"/>
              <w:szCs w:val="22"/>
            </w:rPr>
          </w:rPrChange>
        </w:rPr>
        <w:t>Difficulty: 3 Hard</w:t>
      </w:r>
    </w:p>
    <w:p w14:paraId="78AA9C0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6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64" w:author="Agate Publishing" w:date="2019-08-26T15:39:00Z">
            <w:rPr>
              <w:rFonts w:ascii="Times New Roman" w:hAnsi="Times New Roman" w:cs="Times New Roman"/>
              <w:bCs/>
              <w:sz w:val="22"/>
              <w:szCs w:val="22"/>
            </w:rPr>
          </w:rPrChange>
        </w:rPr>
        <w:t xml:space="preserve">Learning Objective: 20-04 Compute contribution margin and explain its usefulness. </w:t>
      </w:r>
    </w:p>
    <w:p w14:paraId="443041FC"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6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66" w:author="Agate Publishing" w:date="2019-08-26T15:39:00Z">
            <w:rPr>
              <w:rFonts w:ascii="Times New Roman" w:hAnsi="Times New Roman" w:cs="Times New Roman"/>
              <w:bCs/>
              <w:sz w:val="22"/>
              <w:szCs w:val="22"/>
            </w:rPr>
          </w:rPrChange>
        </w:rPr>
        <w:t>Learning Objective: 20-05 Determine the sales volume required to earn a desired level of operating income.</w:t>
      </w:r>
    </w:p>
    <w:p w14:paraId="0A60363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6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68" w:author="Agate Publishing" w:date="2019-08-26T15:39:00Z">
            <w:rPr>
              <w:rFonts w:ascii="Times New Roman" w:hAnsi="Times New Roman" w:cs="Times New Roman"/>
              <w:bCs/>
              <w:sz w:val="22"/>
              <w:szCs w:val="22"/>
            </w:rPr>
          </w:rPrChange>
        </w:rPr>
        <w:t xml:space="preserve">Topic: Contribution Margin: A Key Relationship </w:t>
      </w:r>
    </w:p>
    <w:p w14:paraId="280BC0E1"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6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70" w:author="Agate Publishing" w:date="2019-08-26T15:39:00Z">
            <w:rPr>
              <w:rFonts w:ascii="Times New Roman" w:hAnsi="Times New Roman" w:cs="Times New Roman"/>
              <w:bCs/>
              <w:sz w:val="22"/>
              <w:szCs w:val="22"/>
            </w:rPr>
          </w:rPrChange>
        </w:rPr>
        <w:t>Topic: How Many Units Must We Sell?</w:t>
      </w:r>
    </w:p>
    <w:p w14:paraId="65F351BA" w14:textId="77777777" w:rsidR="00302399" w:rsidRPr="00063AAB" w:rsidRDefault="00302399" w:rsidP="002217A9">
      <w:pPr>
        <w:pStyle w:val="BodyText"/>
        <w:kinsoku w:val="0"/>
        <w:overflowPunct w:val="0"/>
        <w:ind w:left="0"/>
        <w:rPr>
          <w:ins w:id="6371" w:author="Jeannie's Laptop" w:date="2019-07-22T17:17:00Z"/>
          <w:rFonts w:ascii="Times New Roman" w:hAnsi="Times New Roman" w:cs="Times New Roman"/>
          <w:bCs/>
          <w:sz w:val="22"/>
          <w:szCs w:val="22"/>
          <w:rPrChange w:id="6372" w:author="Agate Publishing" w:date="2019-08-26T15:39:00Z">
            <w:rPr>
              <w:ins w:id="6373" w:author="Jeannie's Laptop" w:date="2019-07-22T17:17:00Z"/>
              <w:rFonts w:ascii="Times New Roman" w:hAnsi="Times New Roman" w:cs="Times New Roman"/>
              <w:bCs/>
              <w:sz w:val="22"/>
              <w:szCs w:val="22"/>
            </w:rPr>
          </w:rPrChange>
        </w:rPr>
      </w:pPr>
    </w:p>
    <w:p w14:paraId="42932C2E" w14:textId="77777777" w:rsidR="001415DE" w:rsidRPr="00063AAB" w:rsidRDefault="001415DE" w:rsidP="002217A9">
      <w:pPr>
        <w:pStyle w:val="BodyText"/>
        <w:kinsoku w:val="0"/>
        <w:overflowPunct w:val="0"/>
        <w:ind w:left="0"/>
        <w:rPr>
          <w:rFonts w:ascii="Times New Roman" w:hAnsi="Times New Roman" w:cs="Times New Roman"/>
          <w:bCs/>
          <w:sz w:val="22"/>
          <w:szCs w:val="22"/>
          <w:rPrChange w:id="6374" w:author="Agate Publishing" w:date="2019-08-26T15:39:00Z">
            <w:rPr>
              <w:rFonts w:ascii="Times New Roman" w:hAnsi="Times New Roman" w:cs="Times New Roman"/>
              <w:bCs/>
              <w:sz w:val="22"/>
              <w:szCs w:val="22"/>
            </w:rPr>
          </w:rPrChange>
        </w:rPr>
      </w:pPr>
    </w:p>
    <w:p w14:paraId="2312B1DC" w14:textId="77777777" w:rsidR="00302399" w:rsidRPr="00063AAB" w:rsidDel="001415DE" w:rsidRDefault="00302399" w:rsidP="002217A9">
      <w:pPr>
        <w:pStyle w:val="BodyText"/>
        <w:kinsoku w:val="0"/>
        <w:overflowPunct w:val="0"/>
        <w:ind w:left="0"/>
        <w:rPr>
          <w:del w:id="6375" w:author="Jeannie's Laptop" w:date="2019-07-22T17:17:00Z"/>
          <w:rFonts w:ascii="Times New Roman" w:hAnsi="Times New Roman" w:cs="Times New Roman"/>
          <w:bCs/>
          <w:sz w:val="22"/>
          <w:szCs w:val="22"/>
          <w:rPrChange w:id="6376" w:author="Agate Publishing" w:date="2019-08-26T15:39:00Z">
            <w:rPr>
              <w:del w:id="6377" w:author="Jeannie's Laptop" w:date="2019-07-22T17:17:00Z"/>
              <w:rFonts w:ascii="Times New Roman" w:hAnsi="Times New Roman" w:cs="Times New Roman"/>
              <w:bCs/>
              <w:sz w:val="22"/>
              <w:szCs w:val="22"/>
            </w:rPr>
          </w:rPrChange>
        </w:rPr>
      </w:pPr>
      <w:r w:rsidRPr="00063AAB">
        <w:rPr>
          <w:rFonts w:ascii="Times New Roman" w:hAnsi="Times New Roman" w:cs="Times New Roman"/>
          <w:bCs/>
          <w:sz w:val="22"/>
          <w:szCs w:val="22"/>
          <w:rPrChange w:id="6378" w:author="Agate Publishing" w:date="2019-08-26T15:39:00Z">
            <w:rPr>
              <w:rFonts w:ascii="Times New Roman" w:hAnsi="Times New Roman" w:cs="Times New Roman"/>
              <w:bCs/>
              <w:sz w:val="22"/>
              <w:szCs w:val="22"/>
            </w:rPr>
          </w:rPrChange>
        </w:rPr>
        <w:t xml:space="preserve">115. </w:t>
      </w:r>
      <w:del w:id="6379" w:author="Jeannie's Laptop" w:date="2019-07-22T17:17:00Z">
        <w:r w:rsidRPr="00063AAB" w:rsidDel="001415DE">
          <w:rPr>
            <w:rFonts w:ascii="Times New Roman" w:hAnsi="Times New Roman" w:cs="Times New Roman"/>
            <w:bCs/>
            <w:sz w:val="22"/>
            <w:szCs w:val="22"/>
            <w:rPrChange w:id="6380" w:author="Agate Publishing" w:date="2019-08-26T15:39:00Z">
              <w:rPr>
                <w:rFonts w:ascii="Times New Roman" w:hAnsi="Times New Roman" w:cs="Times New Roman"/>
                <w:bCs/>
                <w:sz w:val="22"/>
                <w:szCs w:val="22"/>
              </w:rPr>
            </w:rPrChange>
          </w:rPr>
          <w:delText>Multiple product companies</w:delText>
        </w:r>
      </w:del>
    </w:p>
    <w:p w14:paraId="1F3E13E6" w14:textId="77777777" w:rsidR="00302399" w:rsidRPr="00063AAB" w:rsidDel="001415DE" w:rsidRDefault="00302399" w:rsidP="002217A9">
      <w:pPr>
        <w:pStyle w:val="BodyText"/>
        <w:kinsoku w:val="0"/>
        <w:overflowPunct w:val="0"/>
        <w:ind w:left="0"/>
        <w:rPr>
          <w:del w:id="6381" w:author="Jeannie's Laptop" w:date="2019-07-22T17:17:00Z"/>
          <w:rFonts w:ascii="Times New Roman" w:hAnsi="Times New Roman" w:cs="Times New Roman"/>
          <w:bCs/>
          <w:sz w:val="22"/>
          <w:szCs w:val="22"/>
          <w:rPrChange w:id="6382" w:author="Agate Publishing" w:date="2019-08-26T15:39:00Z">
            <w:rPr>
              <w:del w:id="6383" w:author="Jeannie's Laptop" w:date="2019-07-22T17:17:00Z"/>
              <w:rFonts w:ascii="Times New Roman" w:hAnsi="Times New Roman" w:cs="Times New Roman"/>
              <w:bCs/>
              <w:sz w:val="22"/>
              <w:szCs w:val="22"/>
            </w:rPr>
          </w:rPrChange>
        </w:rPr>
      </w:pPr>
    </w:p>
    <w:p w14:paraId="2B8E234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8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385" w:author="Agate Publishing" w:date="2019-08-26T15:39:00Z">
            <w:rPr>
              <w:rFonts w:ascii="Times New Roman" w:hAnsi="Times New Roman" w:cs="Times New Roman"/>
              <w:bCs/>
              <w:sz w:val="22"/>
              <w:szCs w:val="22"/>
            </w:rPr>
          </w:rPrChange>
        </w:rPr>
        <w:t>Pet Park International sells cat food and dog food. Its monthly fixed costs average $620,000. Cat food sales represent 80% of the company's total revenue. Dog food sales constitute the remaining 20%. The company has provided the following information expressed on a per-case basis:</w:t>
      </w:r>
    </w:p>
    <w:p w14:paraId="06EBB0D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386" w:author="Agate Publishing" w:date="2019-08-26T15:39:00Z">
            <w:rPr>
              <w:rFonts w:ascii="Times New Roman" w:hAnsi="Times New Roman" w:cs="Times New Roman"/>
              <w:bCs/>
              <w:sz w:val="22"/>
              <w:szCs w:val="22"/>
            </w:rPr>
          </w:rPrChange>
        </w:rPr>
      </w:pPr>
    </w:p>
    <w:tbl>
      <w:tblPr>
        <w:tblStyle w:val="GridTableLight"/>
        <w:tblW w:w="0" w:type="auto"/>
        <w:tblLayout w:type="fixed"/>
        <w:tblLook w:val="0000" w:firstRow="0" w:lastRow="0" w:firstColumn="0" w:lastColumn="0" w:noHBand="0" w:noVBand="0"/>
        <w:tblPrChange w:id="6387" w:author="Jeannie's Laptop" w:date="2019-07-22T17:18:00Z">
          <w:tblPr>
            <w:tblW w:w="0" w:type="auto"/>
            <w:tblInd w:w="367" w:type="dxa"/>
            <w:tblLayout w:type="fixed"/>
            <w:tblCellMar>
              <w:left w:w="0" w:type="dxa"/>
              <w:right w:w="0" w:type="dxa"/>
            </w:tblCellMar>
            <w:tblLook w:val="0000" w:firstRow="0" w:lastRow="0" w:firstColumn="0" w:lastColumn="0" w:noHBand="0" w:noVBand="0"/>
          </w:tblPr>
        </w:tblPrChange>
      </w:tblPr>
      <w:tblGrid>
        <w:gridCol w:w="1296"/>
        <w:gridCol w:w="1152"/>
        <w:gridCol w:w="1735"/>
        <w:tblGridChange w:id="6388">
          <w:tblGrid>
            <w:gridCol w:w="2068"/>
            <w:gridCol w:w="1460"/>
            <w:gridCol w:w="1735"/>
          </w:tblGrid>
        </w:tblGridChange>
      </w:tblGrid>
      <w:tr w:rsidR="00302399" w:rsidRPr="00063AAB" w14:paraId="5A70A2E4" w14:textId="77777777" w:rsidTr="001415DE">
        <w:trPr>
          <w:trHeight w:hRule="exact" w:val="255"/>
          <w:trPrChange w:id="6389" w:author="Jeannie's Laptop" w:date="2019-07-22T17:18:00Z">
            <w:trPr>
              <w:trHeight w:hRule="exact" w:val="255"/>
            </w:trPr>
          </w:trPrChange>
        </w:trPr>
        <w:tc>
          <w:tcPr>
            <w:tcW w:w="1296" w:type="dxa"/>
            <w:tcPrChange w:id="6390" w:author="Jeannie's Laptop" w:date="2019-07-22T17:18:00Z">
              <w:tcPr>
                <w:tcW w:w="2068" w:type="dxa"/>
                <w:shd w:val="clear" w:color="auto" w:fill="auto"/>
              </w:tcPr>
            </w:tcPrChange>
          </w:tcPr>
          <w:p w14:paraId="1AEBC003" w14:textId="77777777" w:rsidR="00302399" w:rsidRPr="00063AAB" w:rsidRDefault="00302399">
            <w:pPr>
              <w:jc w:val="center"/>
              <w:rPr>
                <w:rFonts w:ascii="Times New Roman" w:hAnsi="Times New Roman" w:cs="Times New Roman"/>
                <w:b/>
                <w:rPrChange w:id="6391" w:author="Agate Publishing" w:date="2019-08-26T15:39:00Z">
                  <w:rPr>
                    <w:rFonts w:ascii="Times New Roman" w:hAnsi="Times New Roman" w:cs="Times New Roman"/>
                    <w:bCs/>
                    <w:sz w:val="12"/>
                    <w:szCs w:val="12"/>
                  </w:rPr>
                </w:rPrChange>
              </w:rPr>
              <w:pPrChange w:id="6392" w:author="Jeannie's Laptop" w:date="2019-07-22T17:17:00Z">
                <w:pPr>
                  <w:widowControl w:val="0"/>
                  <w:autoSpaceDE w:val="0"/>
                  <w:autoSpaceDN w:val="0"/>
                  <w:adjustRightInd w:val="0"/>
                  <w:ind w:left="361"/>
                </w:pPr>
              </w:pPrChange>
            </w:pPr>
          </w:p>
        </w:tc>
        <w:tc>
          <w:tcPr>
            <w:tcW w:w="1152" w:type="dxa"/>
            <w:vAlign w:val="bottom"/>
            <w:tcPrChange w:id="6393" w:author="Jeannie's Laptop" w:date="2019-07-22T17:18:00Z">
              <w:tcPr>
                <w:tcW w:w="1460" w:type="dxa"/>
                <w:shd w:val="clear" w:color="auto" w:fill="auto"/>
              </w:tcPr>
            </w:tcPrChange>
          </w:tcPr>
          <w:p w14:paraId="6131E464" w14:textId="77777777" w:rsidR="00302399" w:rsidRPr="00063AAB" w:rsidRDefault="00302399">
            <w:pPr>
              <w:pStyle w:val="TableParagraph"/>
              <w:kinsoku w:val="0"/>
              <w:overflowPunct w:val="0"/>
              <w:jc w:val="center"/>
              <w:rPr>
                <w:b/>
                <w:sz w:val="22"/>
                <w:szCs w:val="22"/>
                <w:rPrChange w:id="6394" w:author="Agate Publishing" w:date="2019-08-26T15:39:00Z">
                  <w:rPr>
                    <w:bCs/>
                    <w:sz w:val="22"/>
                    <w:szCs w:val="22"/>
                  </w:rPr>
                </w:rPrChange>
              </w:rPr>
              <w:pPrChange w:id="6395" w:author="Jeannie's Laptop" w:date="2019-07-22T17:18:00Z">
                <w:pPr>
                  <w:pStyle w:val="TableParagraph"/>
                  <w:kinsoku w:val="0"/>
                  <w:overflowPunct w:val="0"/>
                </w:pPr>
              </w:pPrChange>
            </w:pPr>
            <w:r w:rsidRPr="00063AAB">
              <w:rPr>
                <w:b/>
                <w:sz w:val="22"/>
                <w:szCs w:val="22"/>
                <w:rPrChange w:id="6396" w:author="Agate Publishing" w:date="2019-08-26T15:39:00Z">
                  <w:rPr>
                    <w:bCs/>
                    <w:sz w:val="22"/>
                    <w:szCs w:val="22"/>
                  </w:rPr>
                </w:rPrChange>
              </w:rPr>
              <w:t>Selling</w:t>
            </w:r>
          </w:p>
        </w:tc>
        <w:tc>
          <w:tcPr>
            <w:tcW w:w="1735" w:type="dxa"/>
            <w:vAlign w:val="bottom"/>
            <w:tcPrChange w:id="6397" w:author="Jeannie's Laptop" w:date="2019-07-22T17:18:00Z">
              <w:tcPr>
                <w:tcW w:w="1735" w:type="dxa"/>
                <w:shd w:val="clear" w:color="auto" w:fill="auto"/>
              </w:tcPr>
            </w:tcPrChange>
          </w:tcPr>
          <w:p w14:paraId="5213BE19" w14:textId="77777777" w:rsidR="00302399" w:rsidRPr="00063AAB" w:rsidRDefault="00302399">
            <w:pPr>
              <w:pStyle w:val="TableParagraph"/>
              <w:kinsoku w:val="0"/>
              <w:overflowPunct w:val="0"/>
              <w:jc w:val="center"/>
              <w:rPr>
                <w:b/>
                <w:sz w:val="22"/>
                <w:szCs w:val="22"/>
                <w:rPrChange w:id="6398" w:author="Agate Publishing" w:date="2019-08-26T15:39:00Z">
                  <w:rPr>
                    <w:bCs/>
                    <w:sz w:val="22"/>
                    <w:szCs w:val="22"/>
                  </w:rPr>
                </w:rPrChange>
              </w:rPr>
              <w:pPrChange w:id="6399" w:author="Jeannie's Laptop" w:date="2019-07-22T17:18:00Z">
                <w:pPr>
                  <w:pStyle w:val="TableParagraph"/>
                  <w:kinsoku w:val="0"/>
                  <w:overflowPunct w:val="0"/>
                </w:pPr>
              </w:pPrChange>
            </w:pPr>
            <w:r w:rsidRPr="00063AAB">
              <w:rPr>
                <w:b/>
                <w:sz w:val="22"/>
                <w:szCs w:val="22"/>
                <w:rPrChange w:id="6400" w:author="Agate Publishing" w:date="2019-08-26T15:39:00Z">
                  <w:rPr>
                    <w:bCs/>
                    <w:sz w:val="22"/>
                    <w:szCs w:val="22"/>
                  </w:rPr>
                </w:rPrChange>
              </w:rPr>
              <w:t>Contribution</w:t>
            </w:r>
          </w:p>
        </w:tc>
      </w:tr>
      <w:tr w:rsidR="00302399" w:rsidRPr="00063AAB" w14:paraId="190397EE" w14:textId="77777777" w:rsidTr="001415DE">
        <w:trPr>
          <w:trHeight w:hRule="exact" w:val="258"/>
          <w:trPrChange w:id="6401" w:author="Jeannie's Laptop" w:date="2019-07-22T17:18:00Z">
            <w:trPr>
              <w:trHeight w:hRule="exact" w:val="258"/>
            </w:trPr>
          </w:trPrChange>
        </w:trPr>
        <w:tc>
          <w:tcPr>
            <w:tcW w:w="1296" w:type="dxa"/>
            <w:tcPrChange w:id="6402" w:author="Jeannie's Laptop" w:date="2019-07-22T17:18:00Z">
              <w:tcPr>
                <w:tcW w:w="2068" w:type="dxa"/>
                <w:shd w:val="clear" w:color="auto" w:fill="auto"/>
              </w:tcPr>
            </w:tcPrChange>
          </w:tcPr>
          <w:p w14:paraId="2E25EE8E" w14:textId="77777777" w:rsidR="00302399" w:rsidRPr="00063AAB" w:rsidRDefault="00302399">
            <w:pPr>
              <w:jc w:val="center"/>
              <w:rPr>
                <w:rFonts w:ascii="Times New Roman" w:hAnsi="Times New Roman" w:cs="Times New Roman"/>
                <w:b/>
                <w:rPrChange w:id="6403" w:author="Agate Publishing" w:date="2019-08-26T15:39:00Z">
                  <w:rPr>
                    <w:rFonts w:ascii="Times New Roman" w:hAnsi="Times New Roman" w:cs="Times New Roman"/>
                    <w:bCs/>
                    <w:sz w:val="12"/>
                    <w:szCs w:val="12"/>
                  </w:rPr>
                </w:rPrChange>
              </w:rPr>
              <w:pPrChange w:id="6404" w:author="Jeannie's Laptop" w:date="2019-07-22T17:17:00Z">
                <w:pPr>
                  <w:widowControl w:val="0"/>
                  <w:autoSpaceDE w:val="0"/>
                  <w:autoSpaceDN w:val="0"/>
                  <w:adjustRightInd w:val="0"/>
                  <w:ind w:left="361"/>
                </w:pPr>
              </w:pPrChange>
            </w:pPr>
          </w:p>
        </w:tc>
        <w:tc>
          <w:tcPr>
            <w:tcW w:w="1152" w:type="dxa"/>
            <w:vAlign w:val="bottom"/>
            <w:tcPrChange w:id="6405" w:author="Jeannie's Laptop" w:date="2019-07-22T17:18:00Z">
              <w:tcPr>
                <w:tcW w:w="1460" w:type="dxa"/>
                <w:shd w:val="clear" w:color="auto" w:fill="auto"/>
              </w:tcPr>
            </w:tcPrChange>
          </w:tcPr>
          <w:p w14:paraId="003D7C61" w14:textId="77777777" w:rsidR="00302399" w:rsidRPr="00063AAB" w:rsidRDefault="00302399">
            <w:pPr>
              <w:pStyle w:val="TableParagraph"/>
              <w:kinsoku w:val="0"/>
              <w:overflowPunct w:val="0"/>
              <w:jc w:val="center"/>
              <w:rPr>
                <w:b/>
                <w:sz w:val="22"/>
                <w:szCs w:val="22"/>
                <w:rPrChange w:id="6406" w:author="Agate Publishing" w:date="2019-08-26T15:39:00Z">
                  <w:rPr>
                    <w:bCs/>
                    <w:sz w:val="22"/>
                    <w:szCs w:val="22"/>
                  </w:rPr>
                </w:rPrChange>
              </w:rPr>
              <w:pPrChange w:id="6407" w:author="Jeannie's Laptop" w:date="2019-07-22T17:18:00Z">
                <w:pPr>
                  <w:pStyle w:val="TableParagraph"/>
                  <w:kinsoku w:val="0"/>
                  <w:overflowPunct w:val="0"/>
                </w:pPr>
              </w:pPrChange>
            </w:pPr>
            <w:r w:rsidRPr="00063AAB">
              <w:rPr>
                <w:b/>
                <w:sz w:val="22"/>
                <w:szCs w:val="22"/>
                <w:rPrChange w:id="6408" w:author="Agate Publishing" w:date="2019-08-26T15:39:00Z">
                  <w:rPr>
                    <w:bCs/>
                    <w:sz w:val="22"/>
                    <w:szCs w:val="22"/>
                  </w:rPr>
                </w:rPrChange>
              </w:rPr>
              <w:t>Price</w:t>
            </w:r>
          </w:p>
        </w:tc>
        <w:tc>
          <w:tcPr>
            <w:tcW w:w="1735" w:type="dxa"/>
            <w:vAlign w:val="bottom"/>
            <w:tcPrChange w:id="6409" w:author="Jeannie's Laptop" w:date="2019-07-22T17:18:00Z">
              <w:tcPr>
                <w:tcW w:w="1735" w:type="dxa"/>
                <w:shd w:val="clear" w:color="auto" w:fill="auto"/>
              </w:tcPr>
            </w:tcPrChange>
          </w:tcPr>
          <w:p w14:paraId="51D950F5" w14:textId="77777777" w:rsidR="00302399" w:rsidRPr="00063AAB" w:rsidRDefault="00302399">
            <w:pPr>
              <w:pStyle w:val="TableParagraph"/>
              <w:kinsoku w:val="0"/>
              <w:overflowPunct w:val="0"/>
              <w:jc w:val="center"/>
              <w:rPr>
                <w:b/>
                <w:sz w:val="22"/>
                <w:szCs w:val="22"/>
                <w:rPrChange w:id="6410" w:author="Agate Publishing" w:date="2019-08-26T15:39:00Z">
                  <w:rPr>
                    <w:bCs/>
                    <w:sz w:val="22"/>
                    <w:szCs w:val="22"/>
                  </w:rPr>
                </w:rPrChange>
              </w:rPr>
              <w:pPrChange w:id="6411" w:author="Jeannie's Laptop" w:date="2019-07-22T17:18:00Z">
                <w:pPr>
                  <w:pStyle w:val="TableParagraph"/>
                  <w:kinsoku w:val="0"/>
                  <w:overflowPunct w:val="0"/>
                </w:pPr>
              </w:pPrChange>
            </w:pPr>
            <w:r w:rsidRPr="00063AAB">
              <w:rPr>
                <w:b/>
                <w:sz w:val="22"/>
                <w:szCs w:val="22"/>
                <w:rPrChange w:id="6412" w:author="Agate Publishing" w:date="2019-08-26T15:39:00Z">
                  <w:rPr>
                    <w:bCs/>
                    <w:sz w:val="22"/>
                    <w:szCs w:val="22"/>
                  </w:rPr>
                </w:rPrChange>
              </w:rPr>
              <w:t>Margin</w:t>
            </w:r>
          </w:p>
        </w:tc>
      </w:tr>
      <w:tr w:rsidR="00302399" w:rsidRPr="00063AAB" w14:paraId="2D799110" w14:textId="77777777" w:rsidTr="001415DE">
        <w:trPr>
          <w:trHeight w:hRule="exact" w:val="255"/>
          <w:trPrChange w:id="6413" w:author="Jeannie's Laptop" w:date="2019-07-22T17:18:00Z">
            <w:trPr>
              <w:trHeight w:hRule="exact" w:val="255"/>
            </w:trPr>
          </w:trPrChange>
        </w:trPr>
        <w:tc>
          <w:tcPr>
            <w:tcW w:w="1296" w:type="dxa"/>
            <w:tcPrChange w:id="6414" w:author="Jeannie's Laptop" w:date="2019-07-22T17:18:00Z">
              <w:tcPr>
                <w:tcW w:w="2068" w:type="dxa"/>
                <w:shd w:val="clear" w:color="auto" w:fill="auto"/>
              </w:tcPr>
            </w:tcPrChange>
          </w:tcPr>
          <w:p w14:paraId="39E84DEB" w14:textId="77777777" w:rsidR="00302399" w:rsidRPr="00917F34" w:rsidRDefault="00302399" w:rsidP="002217A9">
            <w:pPr>
              <w:pStyle w:val="TableParagraph"/>
              <w:kinsoku w:val="0"/>
              <w:overflowPunct w:val="0"/>
              <w:rPr>
                <w:bCs/>
                <w:sz w:val="22"/>
                <w:szCs w:val="22"/>
              </w:rPr>
            </w:pPr>
            <w:r w:rsidRPr="00063AAB">
              <w:rPr>
                <w:bCs/>
                <w:sz w:val="22"/>
                <w:szCs w:val="22"/>
              </w:rPr>
              <w:t>Cat food</w:t>
            </w:r>
          </w:p>
        </w:tc>
        <w:tc>
          <w:tcPr>
            <w:tcW w:w="1152" w:type="dxa"/>
            <w:vAlign w:val="bottom"/>
            <w:tcPrChange w:id="6415" w:author="Jeannie's Laptop" w:date="2019-07-22T17:18:00Z">
              <w:tcPr>
                <w:tcW w:w="1460" w:type="dxa"/>
                <w:shd w:val="clear" w:color="auto" w:fill="auto"/>
              </w:tcPr>
            </w:tcPrChange>
          </w:tcPr>
          <w:p w14:paraId="2001FCA6" w14:textId="77777777" w:rsidR="00302399" w:rsidRPr="00063AAB" w:rsidRDefault="00302399">
            <w:pPr>
              <w:pStyle w:val="TableParagraph"/>
              <w:kinsoku w:val="0"/>
              <w:overflowPunct w:val="0"/>
              <w:jc w:val="center"/>
              <w:rPr>
                <w:bCs/>
                <w:sz w:val="22"/>
                <w:szCs w:val="22"/>
                <w:rPrChange w:id="6416" w:author="Agate Publishing" w:date="2019-08-26T15:39:00Z">
                  <w:rPr>
                    <w:bCs/>
                    <w:sz w:val="22"/>
                    <w:szCs w:val="22"/>
                  </w:rPr>
                </w:rPrChange>
              </w:rPr>
              <w:pPrChange w:id="6417" w:author="Jeannie's Laptop" w:date="2019-07-22T17:18:00Z">
                <w:pPr>
                  <w:pStyle w:val="TableParagraph"/>
                  <w:kinsoku w:val="0"/>
                  <w:overflowPunct w:val="0"/>
                  <w:jc w:val="right"/>
                </w:pPr>
              </w:pPrChange>
            </w:pPr>
            <w:r w:rsidRPr="00063AAB">
              <w:rPr>
                <w:bCs/>
                <w:sz w:val="22"/>
                <w:szCs w:val="22"/>
                <w:rPrChange w:id="6418" w:author="Agate Publishing" w:date="2019-08-26T15:39:00Z">
                  <w:rPr>
                    <w:bCs/>
                    <w:sz w:val="22"/>
                    <w:szCs w:val="22"/>
                  </w:rPr>
                </w:rPrChange>
              </w:rPr>
              <w:t>$40</w:t>
            </w:r>
          </w:p>
        </w:tc>
        <w:tc>
          <w:tcPr>
            <w:tcW w:w="1735" w:type="dxa"/>
            <w:vAlign w:val="bottom"/>
            <w:tcPrChange w:id="6419" w:author="Jeannie's Laptop" w:date="2019-07-22T17:18:00Z">
              <w:tcPr>
                <w:tcW w:w="1735" w:type="dxa"/>
                <w:shd w:val="clear" w:color="auto" w:fill="auto"/>
              </w:tcPr>
            </w:tcPrChange>
          </w:tcPr>
          <w:p w14:paraId="074642B3" w14:textId="77777777" w:rsidR="00302399" w:rsidRPr="00063AAB" w:rsidRDefault="00302399">
            <w:pPr>
              <w:pStyle w:val="TableParagraph"/>
              <w:kinsoku w:val="0"/>
              <w:overflowPunct w:val="0"/>
              <w:jc w:val="center"/>
              <w:rPr>
                <w:bCs/>
                <w:sz w:val="22"/>
                <w:szCs w:val="22"/>
                <w:rPrChange w:id="6420" w:author="Agate Publishing" w:date="2019-08-26T15:39:00Z">
                  <w:rPr>
                    <w:bCs/>
                    <w:sz w:val="22"/>
                    <w:szCs w:val="22"/>
                  </w:rPr>
                </w:rPrChange>
              </w:rPr>
              <w:pPrChange w:id="6421" w:author="Jeannie's Laptop" w:date="2019-07-22T17:18:00Z">
                <w:pPr>
                  <w:pStyle w:val="TableParagraph"/>
                  <w:kinsoku w:val="0"/>
                  <w:overflowPunct w:val="0"/>
                  <w:jc w:val="right"/>
                </w:pPr>
              </w:pPrChange>
            </w:pPr>
            <w:r w:rsidRPr="00063AAB">
              <w:rPr>
                <w:bCs/>
                <w:sz w:val="22"/>
                <w:szCs w:val="22"/>
                <w:rPrChange w:id="6422" w:author="Agate Publishing" w:date="2019-08-26T15:39:00Z">
                  <w:rPr>
                    <w:bCs/>
                    <w:sz w:val="22"/>
                    <w:szCs w:val="22"/>
                  </w:rPr>
                </w:rPrChange>
              </w:rPr>
              <w:t>$16</w:t>
            </w:r>
          </w:p>
        </w:tc>
      </w:tr>
      <w:tr w:rsidR="00302399" w:rsidRPr="00063AAB" w14:paraId="44B40B90" w14:textId="77777777" w:rsidTr="001415DE">
        <w:trPr>
          <w:trHeight w:hRule="exact" w:val="258"/>
          <w:trPrChange w:id="6423" w:author="Jeannie's Laptop" w:date="2019-07-22T17:18:00Z">
            <w:trPr>
              <w:trHeight w:hRule="exact" w:val="258"/>
            </w:trPr>
          </w:trPrChange>
        </w:trPr>
        <w:tc>
          <w:tcPr>
            <w:tcW w:w="1296" w:type="dxa"/>
            <w:tcPrChange w:id="6424" w:author="Jeannie's Laptop" w:date="2019-07-22T17:18:00Z">
              <w:tcPr>
                <w:tcW w:w="2068" w:type="dxa"/>
                <w:shd w:val="clear" w:color="auto" w:fill="auto"/>
              </w:tcPr>
            </w:tcPrChange>
          </w:tcPr>
          <w:p w14:paraId="2BBEE9F5" w14:textId="77777777" w:rsidR="00302399" w:rsidRPr="00917F34" w:rsidRDefault="00302399" w:rsidP="002217A9">
            <w:pPr>
              <w:pStyle w:val="TableParagraph"/>
              <w:kinsoku w:val="0"/>
              <w:overflowPunct w:val="0"/>
              <w:rPr>
                <w:bCs/>
                <w:sz w:val="22"/>
                <w:szCs w:val="22"/>
              </w:rPr>
            </w:pPr>
            <w:r w:rsidRPr="00063AAB">
              <w:rPr>
                <w:bCs/>
                <w:sz w:val="22"/>
                <w:szCs w:val="22"/>
              </w:rPr>
              <w:t>Dog food</w:t>
            </w:r>
          </w:p>
        </w:tc>
        <w:tc>
          <w:tcPr>
            <w:tcW w:w="1152" w:type="dxa"/>
            <w:vAlign w:val="bottom"/>
            <w:tcPrChange w:id="6425" w:author="Jeannie's Laptop" w:date="2019-07-22T17:18:00Z">
              <w:tcPr>
                <w:tcW w:w="1460" w:type="dxa"/>
                <w:shd w:val="clear" w:color="auto" w:fill="auto"/>
              </w:tcPr>
            </w:tcPrChange>
          </w:tcPr>
          <w:p w14:paraId="562218FF" w14:textId="77777777" w:rsidR="00302399" w:rsidRPr="00063AAB" w:rsidRDefault="00302399">
            <w:pPr>
              <w:pStyle w:val="TableParagraph"/>
              <w:kinsoku w:val="0"/>
              <w:overflowPunct w:val="0"/>
              <w:jc w:val="center"/>
              <w:rPr>
                <w:bCs/>
                <w:sz w:val="22"/>
                <w:szCs w:val="22"/>
                <w:rPrChange w:id="6426" w:author="Agate Publishing" w:date="2019-08-26T15:39:00Z">
                  <w:rPr>
                    <w:bCs/>
                    <w:sz w:val="22"/>
                    <w:szCs w:val="22"/>
                  </w:rPr>
                </w:rPrChange>
              </w:rPr>
              <w:pPrChange w:id="6427" w:author="Jeannie's Laptop" w:date="2019-07-22T17:18:00Z">
                <w:pPr>
                  <w:pStyle w:val="TableParagraph"/>
                  <w:kinsoku w:val="0"/>
                  <w:overflowPunct w:val="0"/>
                  <w:jc w:val="right"/>
                </w:pPr>
              </w:pPrChange>
            </w:pPr>
            <w:r w:rsidRPr="00063AAB">
              <w:rPr>
                <w:bCs/>
                <w:sz w:val="22"/>
                <w:szCs w:val="22"/>
                <w:rPrChange w:id="6428" w:author="Agate Publishing" w:date="2019-08-26T15:39:00Z">
                  <w:rPr>
                    <w:bCs/>
                    <w:sz w:val="22"/>
                    <w:szCs w:val="22"/>
                  </w:rPr>
                </w:rPrChange>
              </w:rPr>
              <w:t>$30</w:t>
            </w:r>
          </w:p>
        </w:tc>
        <w:tc>
          <w:tcPr>
            <w:tcW w:w="1735" w:type="dxa"/>
            <w:vAlign w:val="bottom"/>
            <w:tcPrChange w:id="6429" w:author="Jeannie's Laptop" w:date="2019-07-22T17:18:00Z">
              <w:tcPr>
                <w:tcW w:w="1735" w:type="dxa"/>
                <w:shd w:val="clear" w:color="auto" w:fill="auto"/>
              </w:tcPr>
            </w:tcPrChange>
          </w:tcPr>
          <w:p w14:paraId="7525C2EE" w14:textId="77777777" w:rsidR="00302399" w:rsidRPr="00063AAB" w:rsidRDefault="00302399">
            <w:pPr>
              <w:pStyle w:val="TableParagraph"/>
              <w:kinsoku w:val="0"/>
              <w:overflowPunct w:val="0"/>
              <w:jc w:val="center"/>
              <w:rPr>
                <w:bCs/>
                <w:sz w:val="22"/>
                <w:szCs w:val="22"/>
                <w:rPrChange w:id="6430" w:author="Agate Publishing" w:date="2019-08-26T15:39:00Z">
                  <w:rPr>
                    <w:bCs/>
                    <w:sz w:val="22"/>
                    <w:szCs w:val="22"/>
                  </w:rPr>
                </w:rPrChange>
              </w:rPr>
              <w:pPrChange w:id="6431" w:author="Jeannie's Laptop" w:date="2019-07-22T17:18:00Z">
                <w:pPr>
                  <w:pStyle w:val="TableParagraph"/>
                  <w:kinsoku w:val="0"/>
                  <w:overflowPunct w:val="0"/>
                  <w:jc w:val="right"/>
                </w:pPr>
              </w:pPrChange>
            </w:pPr>
            <w:r w:rsidRPr="00063AAB">
              <w:rPr>
                <w:bCs/>
                <w:sz w:val="22"/>
                <w:szCs w:val="22"/>
                <w:rPrChange w:id="6432" w:author="Agate Publishing" w:date="2019-08-26T15:39:00Z">
                  <w:rPr>
                    <w:bCs/>
                    <w:sz w:val="22"/>
                    <w:szCs w:val="22"/>
                  </w:rPr>
                </w:rPrChange>
              </w:rPr>
              <w:t>$9</w:t>
            </w:r>
          </w:p>
        </w:tc>
      </w:tr>
    </w:tbl>
    <w:p w14:paraId="4A2C6AC1" w14:textId="77777777" w:rsidR="00302399" w:rsidRPr="00063AAB" w:rsidRDefault="00302399" w:rsidP="002217A9">
      <w:pPr>
        <w:pStyle w:val="BodyText"/>
        <w:kinsoku w:val="0"/>
        <w:overflowPunct w:val="0"/>
        <w:ind w:left="0"/>
        <w:rPr>
          <w:ins w:id="6433" w:author="Jeannie's Laptop" w:date="2019-07-22T17:18:00Z"/>
          <w:rFonts w:ascii="Times New Roman" w:hAnsi="Times New Roman" w:cs="Times New Roman"/>
          <w:bCs/>
          <w:sz w:val="22"/>
          <w:szCs w:val="22"/>
          <w:rPrChange w:id="6434" w:author="Agate Publishing" w:date="2019-08-26T15:39:00Z">
            <w:rPr>
              <w:ins w:id="6435" w:author="Jeannie's Laptop" w:date="2019-07-22T17:18:00Z"/>
              <w:rFonts w:ascii="Times New Roman" w:hAnsi="Times New Roman" w:cs="Times New Roman"/>
              <w:bCs/>
              <w:sz w:val="22"/>
              <w:szCs w:val="22"/>
            </w:rPr>
          </w:rPrChange>
        </w:rPr>
      </w:pPr>
    </w:p>
    <w:p w14:paraId="250846FB" w14:textId="77777777" w:rsidR="001415DE" w:rsidRPr="00063AAB" w:rsidRDefault="001415DE" w:rsidP="002217A9">
      <w:pPr>
        <w:pStyle w:val="BodyText"/>
        <w:kinsoku w:val="0"/>
        <w:overflowPunct w:val="0"/>
        <w:ind w:left="0"/>
        <w:rPr>
          <w:rFonts w:ascii="Times New Roman" w:hAnsi="Times New Roman" w:cs="Times New Roman"/>
          <w:bCs/>
          <w:sz w:val="22"/>
          <w:szCs w:val="22"/>
          <w:rPrChange w:id="6436" w:author="Agate Publishing" w:date="2019-08-26T15:39:00Z">
            <w:rPr>
              <w:rFonts w:ascii="Times New Roman" w:hAnsi="Times New Roman" w:cs="Times New Roman"/>
              <w:bCs/>
              <w:sz w:val="22"/>
              <w:szCs w:val="22"/>
            </w:rPr>
          </w:rPrChange>
        </w:rPr>
      </w:pPr>
      <w:ins w:id="6437" w:author="Jeannie's Laptop" w:date="2019-07-22T17:18:00Z">
        <w:r w:rsidRPr="00063AAB">
          <w:rPr>
            <w:rFonts w:ascii="Times New Roman" w:hAnsi="Times New Roman" w:cs="Times New Roman"/>
            <w:bCs/>
            <w:sz w:val="22"/>
            <w:szCs w:val="22"/>
            <w:rPrChange w:id="6438" w:author="Agate Publishing" w:date="2019-08-26T15:39:00Z">
              <w:rPr>
                <w:rFonts w:ascii="Times New Roman" w:hAnsi="Times New Roman" w:cs="Times New Roman"/>
                <w:bCs/>
                <w:sz w:val="22"/>
                <w:szCs w:val="22"/>
              </w:rPr>
            </w:rPrChange>
          </w:rPr>
          <w:t>Instructions:</w:t>
        </w:r>
      </w:ins>
    </w:p>
    <w:p w14:paraId="4997CEFE" w14:textId="607FECA0" w:rsidR="00302399" w:rsidRPr="00063AAB" w:rsidRDefault="00302399" w:rsidP="002217A9">
      <w:pPr>
        <w:pStyle w:val="BodyText"/>
        <w:tabs>
          <w:tab w:val="left" w:pos="564"/>
          <w:tab w:val="left" w:pos="4580"/>
        </w:tabs>
        <w:kinsoku w:val="0"/>
        <w:overflowPunct w:val="0"/>
        <w:ind w:left="0"/>
        <w:rPr>
          <w:rFonts w:ascii="Times New Roman" w:hAnsi="Times New Roman" w:cs="Times New Roman"/>
          <w:bCs/>
          <w:sz w:val="22"/>
          <w:szCs w:val="22"/>
        </w:rPr>
      </w:pPr>
      <w:r w:rsidRPr="00063AAB">
        <w:rPr>
          <w:rFonts w:ascii="Times New Roman" w:hAnsi="Times New Roman" w:cs="Times New Roman"/>
          <w:bCs/>
          <w:sz w:val="22"/>
          <w:szCs w:val="22"/>
          <w:rPrChange w:id="6439" w:author="Agate Publishing" w:date="2019-08-26T15:39:00Z">
            <w:rPr>
              <w:rFonts w:ascii="Times New Roman" w:hAnsi="Times New Roman" w:cs="Times New Roman"/>
              <w:bCs/>
              <w:sz w:val="22"/>
              <w:szCs w:val="22"/>
            </w:rPr>
          </w:rPrChange>
        </w:rPr>
        <w:t>(</w:t>
      </w:r>
      <w:del w:id="6440" w:author="Teressa Farough" w:date="2019-08-20T11:50:00Z">
        <w:r w:rsidRPr="00063AAB" w:rsidDel="00211560">
          <w:rPr>
            <w:rFonts w:ascii="Times New Roman" w:hAnsi="Times New Roman" w:cs="Times New Roman"/>
            <w:bCs/>
            <w:sz w:val="22"/>
            <w:szCs w:val="22"/>
            <w:rPrChange w:id="6441" w:author="Agate Publishing" w:date="2019-08-26T15:39:00Z">
              <w:rPr>
                <w:rFonts w:ascii="Times New Roman" w:hAnsi="Times New Roman" w:cs="Times New Roman"/>
                <w:bCs/>
                <w:sz w:val="22"/>
                <w:szCs w:val="22"/>
              </w:rPr>
            </w:rPrChange>
          </w:rPr>
          <w:delText>a</w:delText>
        </w:r>
      </w:del>
      <w:ins w:id="6442" w:author="Teressa Farough" w:date="2019-08-20T11:50:00Z">
        <w:r w:rsidR="00211560" w:rsidRPr="00063AAB">
          <w:rPr>
            <w:rFonts w:ascii="Times New Roman" w:hAnsi="Times New Roman" w:cs="Times New Roman"/>
            <w:bCs/>
            <w:sz w:val="22"/>
            <w:szCs w:val="22"/>
            <w:rPrChange w:id="6443"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444" w:author="Agate Publishing" w:date="2019-08-26T15:39:00Z">
            <w:rPr>
              <w:rFonts w:ascii="Times New Roman" w:hAnsi="Times New Roman" w:cs="Times New Roman"/>
              <w:bCs/>
              <w:sz w:val="22"/>
              <w:szCs w:val="22"/>
            </w:rPr>
          </w:rPrChange>
        </w:rPr>
        <w:t xml:space="preserve">) </w:t>
      </w:r>
      <w:ins w:id="6445" w:author="Jeannie's Laptop" w:date="2019-07-22T17:18:00Z">
        <w:r w:rsidR="001415DE" w:rsidRPr="00063AAB">
          <w:rPr>
            <w:rFonts w:ascii="Times New Roman" w:hAnsi="Times New Roman" w:cs="Times New Roman"/>
            <w:bCs/>
            <w:sz w:val="22"/>
            <w:szCs w:val="22"/>
            <w:rPrChange w:id="6446" w:author="Agate Publishing" w:date="2019-08-26T15:39:00Z">
              <w:rPr>
                <w:rFonts w:ascii="Times New Roman" w:hAnsi="Times New Roman" w:cs="Times New Roman"/>
                <w:bCs/>
                <w:sz w:val="22"/>
                <w:szCs w:val="22"/>
              </w:rPr>
            </w:rPrChange>
          </w:rPr>
          <w:t>Determine t</w:t>
        </w:r>
      </w:ins>
      <w:del w:id="6447" w:author="Jeannie's Laptop" w:date="2019-07-22T17:18:00Z">
        <w:r w:rsidRPr="00063AAB" w:rsidDel="001415DE">
          <w:rPr>
            <w:rFonts w:ascii="Times New Roman" w:hAnsi="Times New Roman" w:cs="Times New Roman"/>
            <w:bCs/>
            <w:sz w:val="22"/>
            <w:szCs w:val="22"/>
            <w:rPrChange w:id="6448" w:author="Agate Publishing" w:date="2019-08-26T15:39:00Z">
              <w:rPr>
                <w:rFonts w:ascii="Times New Roman" w:hAnsi="Times New Roman" w:cs="Times New Roman"/>
                <w:bCs/>
                <w:sz w:val="22"/>
                <w:szCs w:val="22"/>
              </w:rPr>
            </w:rPrChange>
          </w:rPr>
          <w:delText>T</w:delText>
        </w:r>
      </w:del>
      <w:r w:rsidRPr="00063AAB">
        <w:rPr>
          <w:rFonts w:ascii="Times New Roman" w:hAnsi="Times New Roman" w:cs="Times New Roman"/>
          <w:bCs/>
          <w:sz w:val="22"/>
          <w:szCs w:val="22"/>
          <w:rPrChange w:id="6449" w:author="Agate Publishing" w:date="2019-08-26T15:39:00Z">
            <w:rPr>
              <w:rFonts w:ascii="Times New Roman" w:hAnsi="Times New Roman" w:cs="Times New Roman"/>
              <w:bCs/>
              <w:sz w:val="22"/>
              <w:szCs w:val="22"/>
            </w:rPr>
          </w:rPrChange>
        </w:rPr>
        <w:t>he total monthly sales revenue required to break-even</w:t>
      </w:r>
      <w:ins w:id="6450" w:author="Jeannie's Laptop" w:date="2019-07-22T17:18:00Z">
        <w:r w:rsidR="001415DE" w:rsidRPr="00063AAB">
          <w:rPr>
            <w:rFonts w:ascii="Times New Roman" w:hAnsi="Times New Roman" w:cs="Times New Roman"/>
            <w:bCs/>
            <w:sz w:val="22"/>
            <w:szCs w:val="22"/>
            <w:rPrChange w:id="6451" w:author="Agate Publishing" w:date="2019-08-26T15:39:00Z">
              <w:rPr>
                <w:rFonts w:ascii="Times New Roman" w:hAnsi="Times New Roman" w:cs="Times New Roman"/>
                <w:bCs/>
                <w:sz w:val="22"/>
                <w:szCs w:val="22"/>
              </w:rPr>
            </w:rPrChange>
          </w:rPr>
          <w:t xml:space="preserve">. </w:t>
        </w:r>
      </w:ins>
      <w:del w:id="6452" w:author="Jeannie's Laptop" w:date="2019-07-22T17:18:00Z">
        <w:r w:rsidRPr="00063AAB" w:rsidDel="001415DE">
          <w:rPr>
            <w:rFonts w:ascii="Times New Roman" w:hAnsi="Times New Roman" w:cs="Times New Roman"/>
            <w:bCs/>
            <w:sz w:val="22"/>
            <w:szCs w:val="22"/>
            <w:rPrChange w:id="6453" w:author="Agate Publishing" w:date="2019-08-26T15:39:00Z">
              <w:rPr>
                <w:rFonts w:ascii="Times New Roman" w:hAnsi="Times New Roman" w:cs="Times New Roman"/>
                <w:bCs/>
                <w:sz w:val="22"/>
                <w:szCs w:val="22"/>
              </w:rPr>
            </w:rPrChange>
          </w:rPr>
          <w:delText xml:space="preserve"> is $__________. </w:delText>
        </w:r>
      </w:del>
      <w:r w:rsidRPr="00063AAB">
        <w:rPr>
          <w:rFonts w:ascii="Times New Roman" w:hAnsi="Times New Roman" w:cs="Times New Roman"/>
          <w:bCs/>
          <w:sz w:val="22"/>
          <w:szCs w:val="22"/>
          <w:rPrChange w:id="6454" w:author="Agate Publishing" w:date="2019-08-26T15:39:00Z">
            <w:rPr>
              <w:rFonts w:ascii="Times New Roman" w:hAnsi="Times New Roman" w:cs="Times New Roman"/>
              <w:b/>
              <w:bCs/>
              <w:sz w:val="22"/>
              <w:szCs w:val="22"/>
            </w:rPr>
          </w:rPrChange>
        </w:rPr>
        <w:t>(Round your answer to the nearest whole dollar.)</w:t>
      </w:r>
    </w:p>
    <w:p w14:paraId="5FECCEDF" w14:textId="57E9EE9F" w:rsidR="00302399" w:rsidRPr="00063AAB" w:rsidRDefault="00302399" w:rsidP="002217A9">
      <w:pPr>
        <w:pStyle w:val="BodyText"/>
        <w:tabs>
          <w:tab w:val="left" w:pos="564"/>
          <w:tab w:val="left" w:pos="6113"/>
        </w:tabs>
        <w:kinsoku w:val="0"/>
        <w:overflowPunct w:val="0"/>
        <w:ind w:left="0"/>
        <w:rPr>
          <w:rFonts w:ascii="Times New Roman" w:hAnsi="Times New Roman" w:cs="Times New Roman"/>
          <w:bCs/>
          <w:sz w:val="22"/>
          <w:szCs w:val="22"/>
          <w:rPrChange w:id="6455" w:author="Agate Publishing" w:date="2019-08-26T15:39:00Z">
            <w:rPr>
              <w:rFonts w:ascii="Times New Roman" w:hAnsi="Times New Roman" w:cs="Times New Roman"/>
              <w:bCs/>
              <w:sz w:val="22"/>
              <w:szCs w:val="22"/>
            </w:rPr>
          </w:rPrChange>
        </w:rPr>
      </w:pPr>
      <w:r w:rsidRPr="00917F34">
        <w:rPr>
          <w:rFonts w:ascii="Times New Roman" w:hAnsi="Times New Roman" w:cs="Times New Roman"/>
          <w:bCs/>
          <w:sz w:val="22"/>
          <w:szCs w:val="22"/>
        </w:rPr>
        <w:t>(</w:t>
      </w:r>
      <w:del w:id="6456" w:author="Teressa Farough" w:date="2019-08-20T11:50:00Z">
        <w:r w:rsidRPr="00063AAB" w:rsidDel="00211560">
          <w:rPr>
            <w:rFonts w:ascii="Times New Roman" w:hAnsi="Times New Roman" w:cs="Times New Roman"/>
            <w:bCs/>
            <w:sz w:val="22"/>
            <w:szCs w:val="22"/>
            <w:rPrChange w:id="6457" w:author="Agate Publishing" w:date="2019-08-26T15:39:00Z">
              <w:rPr>
                <w:rFonts w:ascii="Times New Roman" w:hAnsi="Times New Roman" w:cs="Times New Roman"/>
                <w:bCs/>
                <w:sz w:val="22"/>
                <w:szCs w:val="22"/>
              </w:rPr>
            </w:rPrChange>
          </w:rPr>
          <w:delText>b</w:delText>
        </w:r>
      </w:del>
      <w:ins w:id="6458" w:author="Teressa Farough" w:date="2019-08-20T11:50:00Z">
        <w:r w:rsidR="00211560" w:rsidRPr="00063AAB">
          <w:rPr>
            <w:rFonts w:ascii="Times New Roman" w:hAnsi="Times New Roman" w:cs="Times New Roman"/>
            <w:bCs/>
            <w:sz w:val="22"/>
            <w:szCs w:val="22"/>
            <w:rPrChange w:id="6459"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460" w:author="Agate Publishing" w:date="2019-08-26T15:39:00Z">
            <w:rPr>
              <w:rFonts w:ascii="Times New Roman" w:hAnsi="Times New Roman" w:cs="Times New Roman"/>
              <w:bCs/>
              <w:sz w:val="22"/>
              <w:szCs w:val="22"/>
            </w:rPr>
          </w:rPrChange>
        </w:rPr>
        <w:t xml:space="preserve">) </w:t>
      </w:r>
      <w:ins w:id="6461" w:author="Jeannie's Laptop" w:date="2019-07-22T17:18:00Z">
        <w:r w:rsidR="001415DE" w:rsidRPr="00063AAB">
          <w:rPr>
            <w:rFonts w:ascii="Times New Roman" w:hAnsi="Times New Roman" w:cs="Times New Roman"/>
            <w:bCs/>
            <w:sz w:val="22"/>
            <w:szCs w:val="22"/>
            <w:rPrChange w:id="6462" w:author="Agate Publishing" w:date="2019-08-26T15:39:00Z">
              <w:rPr>
                <w:rFonts w:ascii="Times New Roman" w:hAnsi="Times New Roman" w:cs="Times New Roman"/>
                <w:bCs/>
                <w:sz w:val="22"/>
                <w:szCs w:val="22"/>
              </w:rPr>
            </w:rPrChange>
          </w:rPr>
          <w:t xml:space="preserve">Determine the </w:t>
        </w:r>
      </w:ins>
      <w:del w:id="6463" w:author="Jeannie's Laptop" w:date="2019-07-22T17:18:00Z">
        <w:r w:rsidRPr="00063AAB" w:rsidDel="001415DE">
          <w:rPr>
            <w:rFonts w:ascii="Times New Roman" w:hAnsi="Times New Roman" w:cs="Times New Roman"/>
            <w:bCs/>
            <w:sz w:val="22"/>
            <w:szCs w:val="22"/>
            <w:rPrChange w:id="6464" w:author="Agate Publishing" w:date="2019-08-26T15:39:00Z">
              <w:rPr>
                <w:rFonts w:ascii="Times New Roman" w:hAnsi="Times New Roman" w:cs="Times New Roman"/>
                <w:bCs/>
                <w:sz w:val="22"/>
                <w:szCs w:val="22"/>
              </w:rPr>
            </w:rPrChange>
          </w:rPr>
          <w:delText xml:space="preserve">The </w:delText>
        </w:r>
      </w:del>
      <w:r w:rsidRPr="00063AAB">
        <w:rPr>
          <w:rFonts w:ascii="Times New Roman" w:hAnsi="Times New Roman" w:cs="Times New Roman"/>
          <w:bCs/>
          <w:sz w:val="22"/>
          <w:szCs w:val="22"/>
          <w:rPrChange w:id="6465" w:author="Agate Publishing" w:date="2019-08-26T15:39:00Z">
            <w:rPr>
              <w:rFonts w:ascii="Times New Roman" w:hAnsi="Times New Roman" w:cs="Times New Roman"/>
              <w:bCs/>
              <w:sz w:val="22"/>
              <w:szCs w:val="22"/>
            </w:rPr>
          </w:rPrChange>
        </w:rPr>
        <w:t>total monthly sales revenue required to earn an operating income of $135,000</w:t>
      </w:r>
      <w:del w:id="6466" w:author="Jeannie's Laptop" w:date="2019-07-22T17:19:00Z">
        <w:r w:rsidRPr="00063AAB" w:rsidDel="001415DE">
          <w:rPr>
            <w:rFonts w:ascii="Times New Roman" w:hAnsi="Times New Roman" w:cs="Times New Roman"/>
            <w:bCs/>
            <w:sz w:val="22"/>
            <w:szCs w:val="22"/>
            <w:rPrChange w:id="6467" w:author="Agate Publishing" w:date="2019-08-26T15:39:00Z">
              <w:rPr>
                <w:rFonts w:ascii="Times New Roman" w:hAnsi="Times New Roman" w:cs="Times New Roman"/>
                <w:bCs/>
                <w:sz w:val="22"/>
                <w:szCs w:val="22"/>
              </w:rPr>
            </w:rPrChange>
          </w:rPr>
          <w:delText xml:space="preserve"> is $__________.</w:delText>
        </w:r>
      </w:del>
      <w:ins w:id="6468" w:author="Jeannie's Laptop" w:date="2019-07-22T17:19:00Z">
        <w:r w:rsidR="001415DE" w:rsidRPr="00063AAB">
          <w:rPr>
            <w:rFonts w:ascii="Times New Roman" w:hAnsi="Times New Roman" w:cs="Times New Roman"/>
            <w:bCs/>
            <w:sz w:val="22"/>
            <w:szCs w:val="22"/>
            <w:rPrChange w:id="6469" w:author="Agate Publishing" w:date="2019-08-26T15:39:00Z">
              <w:rPr>
                <w:rFonts w:ascii="Times New Roman" w:hAnsi="Times New Roman" w:cs="Times New Roman"/>
                <w:bCs/>
                <w:sz w:val="22"/>
                <w:szCs w:val="22"/>
              </w:rPr>
            </w:rPrChange>
          </w:rPr>
          <w:t>.</w:t>
        </w:r>
      </w:ins>
    </w:p>
    <w:p w14:paraId="1AC930BB" w14:textId="3DA94C9E" w:rsidR="00302399" w:rsidRPr="00063AAB" w:rsidRDefault="00302399" w:rsidP="002217A9">
      <w:pPr>
        <w:pStyle w:val="BodyText"/>
        <w:tabs>
          <w:tab w:val="left" w:pos="558"/>
          <w:tab w:val="left" w:pos="5536"/>
        </w:tabs>
        <w:kinsoku w:val="0"/>
        <w:overflowPunct w:val="0"/>
        <w:ind w:left="0"/>
        <w:rPr>
          <w:rFonts w:ascii="Times New Roman" w:hAnsi="Times New Roman" w:cs="Times New Roman"/>
          <w:bCs/>
          <w:sz w:val="22"/>
          <w:szCs w:val="22"/>
          <w:rPrChange w:id="647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471" w:author="Agate Publishing" w:date="2019-08-26T15:39:00Z">
            <w:rPr>
              <w:rFonts w:ascii="Times New Roman" w:hAnsi="Times New Roman" w:cs="Times New Roman"/>
              <w:bCs/>
              <w:sz w:val="22"/>
              <w:szCs w:val="22"/>
            </w:rPr>
          </w:rPrChange>
        </w:rPr>
        <w:t>(</w:t>
      </w:r>
      <w:del w:id="6472" w:author="Teressa Farough" w:date="2019-08-20T11:50:00Z">
        <w:r w:rsidRPr="00063AAB" w:rsidDel="00211560">
          <w:rPr>
            <w:rFonts w:ascii="Times New Roman" w:hAnsi="Times New Roman" w:cs="Times New Roman"/>
            <w:bCs/>
            <w:sz w:val="22"/>
            <w:szCs w:val="22"/>
            <w:rPrChange w:id="6473" w:author="Agate Publishing" w:date="2019-08-26T15:39:00Z">
              <w:rPr>
                <w:rFonts w:ascii="Times New Roman" w:hAnsi="Times New Roman" w:cs="Times New Roman"/>
                <w:bCs/>
                <w:sz w:val="22"/>
                <w:szCs w:val="22"/>
              </w:rPr>
            </w:rPrChange>
          </w:rPr>
          <w:delText>c</w:delText>
        </w:r>
      </w:del>
      <w:ins w:id="6474" w:author="Teressa Farough" w:date="2019-08-20T11:50:00Z">
        <w:r w:rsidR="00211560" w:rsidRPr="00063AAB">
          <w:rPr>
            <w:rFonts w:ascii="Times New Roman" w:hAnsi="Times New Roman" w:cs="Times New Roman"/>
            <w:bCs/>
            <w:sz w:val="22"/>
            <w:szCs w:val="22"/>
            <w:rPrChange w:id="6475"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476" w:author="Agate Publishing" w:date="2019-08-26T15:39:00Z">
            <w:rPr>
              <w:rFonts w:ascii="Times New Roman" w:hAnsi="Times New Roman" w:cs="Times New Roman"/>
              <w:bCs/>
              <w:sz w:val="22"/>
              <w:szCs w:val="22"/>
            </w:rPr>
          </w:rPrChange>
        </w:rPr>
        <w:t xml:space="preserve">) </w:t>
      </w:r>
      <w:ins w:id="6477" w:author="Jeannie's Laptop" w:date="2019-07-22T17:18:00Z">
        <w:r w:rsidR="001415DE" w:rsidRPr="00063AAB">
          <w:rPr>
            <w:rFonts w:ascii="Times New Roman" w:hAnsi="Times New Roman" w:cs="Times New Roman"/>
            <w:bCs/>
            <w:sz w:val="22"/>
            <w:szCs w:val="22"/>
            <w:rPrChange w:id="6478" w:author="Agate Publishing" w:date="2019-08-26T15:39:00Z">
              <w:rPr>
                <w:rFonts w:ascii="Times New Roman" w:hAnsi="Times New Roman" w:cs="Times New Roman"/>
                <w:bCs/>
                <w:sz w:val="22"/>
                <w:szCs w:val="22"/>
              </w:rPr>
            </w:rPrChange>
          </w:rPr>
          <w:t xml:space="preserve">Determine the </w:t>
        </w:r>
      </w:ins>
      <w:del w:id="6479" w:author="Jeannie's Laptop" w:date="2019-07-22T17:18:00Z">
        <w:r w:rsidRPr="00063AAB" w:rsidDel="001415DE">
          <w:rPr>
            <w:rFonts w:ascii="Times New Roman" w:hAnsi="Times New Roman" w:cs="Times New Roman"/>
            <w:bCs/>
            <w:sz w:val="22"/>
            <w:szCs w:val="22"/>
            <w:rPrChange w:id="6480" w:author="Agate Publishing" w:date="2019-08-26T15:39:00Z">
              <w:rPr>
                <w:rFonts w:ascii="Times New Roman" w:hAnsi="Times New Roman" w:cs="Times New Roman"/>
                <w:bCs/>
                <w:sz w:val="22"/>
                <w:szCs w:val="22"/>
              </w:rPr>
            </w:rPrChange>
          </w:rPr>
          <w:delText xml:space="preserve">The </w:delText>
        </w:r>
      </w:del>
      <w:r w:rsidRPr="00063AAB">
        <w:rPr>
          <w:rFonts w:ascii="Times New Roman" w:hAnsi="Times New Roman" w:cs="Times New Roman"/>
          <w:bCs/>
          <w:sz w:val="22"/>
          <w:szCs w:val="22"/>
          <w:rPrChange w:id="6481" w:author="Agate Publishing" w:date="2019-08-26T15:39:00Z">
            <w:rPr>
              <w:rFonts w:ascii="Times New Roman" w:hAnsi="Times New Roman" w:cs="Times New Roman"/>
              <w:bCs/>
              <w:sz w:val="22"/>
              <w:szCs w:val="22"/>
            </w:rPr>
          </w:rPrChange>
        </w:rPr>
        <w:t>company's margin of safety at a monthly sales level of $2,500,000</w:t>
      </w:r>
      <w:del w:id="6482" w:author="Jeannie's Laptop" w:date="2019-07-22T17:19:00Z">
        <w:r w:rsidRPr="00063AAB" w:rsidDel="001415DE">
          <w:rPr>
            <w:rFonts w:ascii="Times New Roman" w:hAnsi="Times New Roman" w:cs="Times New Roman"/>
            <w:bCs/>
            <w:sz w:val="22"/>
            <w:szCs w:val="22"/>
            <w:rPrChange w:id="6483" w:author="Agate Publishing" w:date="2019-08-26T15:39:00Z">
              <w:rPr>
                <w:rFonts w:ascii="Times New Roman" w:hAnsi="Times New Roman" w:cs="Times New Roman"/>
                <w:bCs/>
                <w:sz w:val="22"/>
                <w:szCs w:val="22"/>
              </w:rPr>
            </w:rPrChange>
          </w:rPr>
          <w:delText xml:space="preserve"> is $__________.</w:delText>
        </w:r>
      </w:del>
      <w:ins w:id="6484" w:author="Jeannie's Laptop" w:date="2019-07-22T17:19:00Z">
        <w:r w:rsidR="001415DE" w:rsidRPr="00063AAB">
          <w:rPr>
            <w:rFonts w:ascii="Times New Roman" w:hAnsi="Times New Roman" w:cs="Times New Roman"/>
            <w:bCs/>
            <w:sz w:val="22"/>
            <w:szCs w:val="22"/>
            <w:rPrChange w:id="6485" w:author="Agate Publishing" w:date="2019-08-26T15:39:00Z">
              <w:rPr>
                <w:rFonts w:ascii="Times New Roman" w:hAnsi="Times New Roman" w:cs="Times New Roman"/>
                <w:bCs/>
                <w:sz w:val="22"/>
                <w:szCs w:val="22"/>
              </w:rPr>
            </w:rPrChange>
          </w:rPr>
          <w:t>.</w:t>
        </w:r>
      </w:ins>
    </w:p>
    <w:p w14:paraId="335F491B" w14:textId="53D90094" w:rsidR="00302399" w:rsidRPr="00063AAB" w:rsidRDefault="00302399" w:rsidP="002217A9">
      <w:pPr>
        <w:pStyle w:val="BodyText"/>
        <w:tabs>
          <w:tab w:val="left" w:pos="564"/>
          <w:tab w:val="left" w:pos="7441"/>
        </w:tabs>
        <w:kinsoku w:val="0"/>
        <w:overflowPunct w:val="0"/>
        <w:ind w:left="0"/>
        <w:rPr>
          <w:rFonts w:ascii="Times New Roman" w:hAnsi="Times New Roman" w:cs="Times New Roman"/>
          <w:bCs/>
          <w:sz w:val="22"/>
          <w:szCs w:val="22"/>
          <w:rPrChange w:id="648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487" w:author="Agate Publishing" w:date="2019-08-26T15:39:00Z">
            <w:rPr>
              <w:rFonts w:ascii="Times New Roman" w:hAnsi="Times New Roman" w:cs="Times New Roman"/>
              <w:bCs/>
              <w:sz w:val="22"/>
              <w:szCs w:val="22"/>
            </w:rPr>
          </w:rPrChange>
        </w:rPr>
        <w:t>(</w:t>
      </w:r>
      <w:del w:id="6488" w:author="Teressa Farough" w:date="2019-08-20T11:50:00Z">
        <w:r w:rsidRPr="00063AAB" w:rsidDel="00211560">
          <w:rPr>
            <w:rFonts w:ascii="Times New Roman" w:hAnsi="Times New Roman" w:cs="Times New Roman"/>
            <w:bCs/>
            <w:sz w:val="22"/>
            <w:szCs w:val="22"/>
            <w:rPrChange w:id="6489" w:author="Agate Publishing" w:date="2019-08-26T15:39:00Z">
              <w:rPr>
                <w:rFonts w:ascii="Times New Roman" w:hAnsi="Times New Roman" w:cs="Times New Roman"/>
                <w:bCs/>
                <w:sz w:val="22"/>
                <w:szCs w:val="22"/>
              </w:rPr>
            </w:rPrChange>
          </w:rPr>
          <w:delText>d</w:delText>
        </w:r>
      </w:del>
      <w:ins w:id="6490" w:author="Teressa Farough" w:date="2019-08-20T11:50:00Z">
        <w:r w:rsidR="00211560" w:rsidRPr="00063AAB">
          <w:rPr>
            <w:rFonts w:ascii="Times New Roman" w:hAnsi="Times New Roman" w:cs="Times New Roman"/>
            <w:bCs/>
            <w:sz w:val="22"/>
            <w:szCs w:val="22"/>
            <w:rPrChange w:id="6491"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6492" w:author="Agate Publishing" w:date="2019-08-26T15:39:00Z">
            <w:rPr>
              <w:rFonts w:ascii="Times New Roman" w:hAnsi="Times New Roman" w:cs="Times New Roman"/>
              <w:bCs/>
              <w:sz w:val="22"/>
              <w:szCs w:val="22"/>
            </w:rPr>
          </w:rPrChange>
        </w:rPr>
        <w:t xml:space="preserve">) If monthly fixed costs increase by $10,000, </w:t>
      </w:r>
      <w:ins w:id="6493" w:author="Jeannie's Laptop" w:date="2019-07-22T17:19:00Z">
        <w:r w:rsidR="001415DE" w:rsidRPr="00063AAB">
          <w:rPr>
            <w:rFonts w:ascii="Times New Roman" w:hAnsi="Times New Roman" w:cs="Times New Roman"/>
            <w:bCs/>
            <w:sz w:val="22"/>
            <w:szCs w:val="22"/>
            <w:rPrChange w:id="6494" w:author="Agate Publishing" w:date="2019-08-26T15:39:00Z">
              <w:rPr>
                <w:rFonts w:ascii="Times New Roman" w:hAnsi="Times New Roman" w:cs="Times New Roman"/>
                <w:bCs/>
                <w:sz w:val="22"/>
                <w:szCs w:val="22"/>
              </w:rPr>
            </w:rPrChange>
          </w:rPr>
          <w:t xml:space="preserve">determine </w:t>
        </w:r>
      </w:ins>
      <w:r w:rsidRPr="00063AAB">
        <w:rPr>
          <w:rFonts w:ascii="Times New Roman" w:hAnsi="Times New Roman" w:cs="Times New Roman"/>
          <w:bCs/>
          <w:sz w:val="22"/>
          <w:szCs w:val="22"/>
          <w:rPrChange w:id="6495" w:author="Agate Publishing" w:date="2019-08-26T15:39:00Z">
            <w:rPr>
              <w:rFonts w:ascii="Times New Roman" w:hAnsi="Times New Roman" w:cs="Times New Roman"/>
              <w:bCs/>
              <w:sz w:val="22"/>
              <w:szCs w:val="22"/>
            </w:rPr>
          </w:rPrChange>
        </w:rPr>
        <w:t>the break-even point, expressed in sales dollars</w:t>
      </w:r>
      <w:del w:id="6496" w:author="Jeannie's Laptop" w:date="2019-07-22T17:19:00Z">
        <w:r w:rsidRPr="00063AAB" w:rsidDel="001415DE">
          <w:rPr>
            <w:rFonts w:ascii="Times New Roman" w:hAnsi="Times New Roman" w:cs="Times New Roman"/>
            <w:bCs/>
            <w:sz w:val="22"/>
            <w:szCs w:val="22"/>
            <w:rPrChange w:id="6497" w:author="Agate Publishing" w:date="2019-08-26T15:39:00Z">
              <w:rPr>
                <w:rFonts w:ascii="Times New Roman" w:hAnsi="Times New Roman" w:cs="Times New Roman"/>
                <w:bCs/>
                <w:sz w:val="22"/>
                <w:szCs w:val="22"/>
              </w:rPr>
            </w:rPrChange>
          </w:rPr>
          <w:delText>, will increase to</w:delText>
        </w:r>
      </w:del>
      <w:ins w:id="6498" w:author="Jeannie's Laptop" w:date="2019-07-22T17:19:00Z">
        <w:r w:rsidR="001415DE" w:rsidRPr="00063AAB">
          <w:rPr>
            <w:rFonts w:ascii="Times New Roman" w:hAnsi="Times New Roman" w:cs="Times New Roman"/>
            <w:bCs/>
            <w:sz w:val="22"/>
            <w:szCs w:val="22"/>
            <w:rPrChange w:id="6499" w:author="Agate Publishing" w:date="2019-08-26T15:39:00Z">
              <w:rPr>
                <w:rFonts w:ascii="Times New Roman" w:hAnsi="Times New Roman" w:cs="Times New Roman"/>
                <w:bCs/>
                <w:sz w:val="22"/>
                <w:szCs w:val="22"/>
              </w:rPr>
            </w:rPrChange>
          </w:rPr>
          <w:t>.</w:t>
        </w:r>
      </w:ins>
      <w:r w:rsidRPr="00063AAB">
        <w:rPr>
          <w:rFonts w:ascii="Times New Roman" w:hAnsi="Times New Roman" w:cs="Times New Roman"/>
          <w:bCs/>
          <w:sz w:val="22"/>
          <w:szCs w:val="22"/>
          <w:rPrChange w:id="6500" w:author="Agate Publishing" w:date="2019-08-26T15:39:00Z">
            <w:rPr>
              <w:rFonts w:ascii="Times New Roman" w:hAnsi="Times New Roman" w:cs="Times New Roman"/>
              <w:bCs/>
              <w:sz w:val="22"/>
              <w:szCs w:val="22"/>
            </w:rPr>
          </w:rPrChange>
        </w:rPr>
        <w:t xml:space="preserve"> </w:t>
      </w:r>
      <w:del w:id="6501" w:author="Jeannie's Laptop" w:date="2019-07-22T17:19:00Z">
        <w:r w:rsidRPr="00063AAB" w:rsidDel="001415DE">
          <w:rPr>
            <w:rFonts w:ascii="Times New Roman" w:hAnsi="Times New Roman" w:cs="Times New Roman"/>
            <w:bCs/>
            <w:sz w:val="22"/>
            <w:szCs w:val="22"/>
            <w:rPrChange w:id="6502" w:author="Agate Publishing" w:date="2019-08-26T15:39:00Z">
              <w:rPr>
                <w:rFonts w:ascii="Times New Roman" w:hAnsi="Times New Roman" w:cs="Times New Roman"/>
                <w:bCs/>
                <w:sz w:val="22"/>
                <w:szCs w:val="22"/>
              </w:rPr>
            </w:rPrChange>
          </w:rPr>
          <w:delText>$__________.</w:delText>
        </w:r>
      </w:del>
    </w:p>
    <w:p w14:paraId="69845C1C" w14:textId="77777777" w:rsidR="00302399" w:rsidRPr="00063AAB" w:rsidRDefault="00302399" w:rsidP="002217A9">
      <w:pPr>
        <w:pStyle w:val="BodyText"/>
        <w:tabs>
          <w:tab w:val="left" w:pos="564"/>
          <w:tab w:val="left" w:pos="7441"/>
        </w:tabs>
        <w:kinsoku w:val="0"/>
        <w:overflowPunct w:val="0"/>
        <w:ind w:left="0"/>
        <w:rPr>
          <w:rFonts w:ascii="Times New Roman" w:hAnsi="Times New Roman" w:cs="Times New Roman"/>
          <w:bCs/>
          <w:sz w:val="22"/>
          <w:szCs w:val="22"/>
          <w:rPrChange w:id="6503" w:author="Agate Publishing" w:date="2019-08-26T15:39:00Z">
            <w:rPr>
              <w:rFonts w:ascii="Times New Roman" w:hAnsi="Times New Roman" w:cs="Times New Roman"/>
              <w:bCs/>
              <w:sz w:val="22"/>
              <w:szCs w:val="22"/>
            </w:rPr>
          </w:rPrChange>
        </w:rPr>
      </w:pPr>
    </w:p>
    <w:p w14:paraId="15CE8D12"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6504" w:author="Agate Publishing" w:date="2019-08-26T15:39:00Z">
            <w:rPr>
              <w:rFonts w:ascii="Times New Roman" w:hAnsi="Times New Roman" w:cs="Times New Roman"/>
              <w:bCs/>
              <w:sz w:val="22"/>
              <w:szCs w:val="22"/>
            </w:rPr>
          </w:rPrChange>
        </w:rPr>
      </w:pPr>
      <w:del w:id="6505" w:author="Jeannie's Laptop" w:date="2019-07-22T16:56:00Z">
        <w:r w:rsidRPr="00063AAB" w:rsidDel="00677946">
          <w:rPr>
            <w:rFonts w:ascii="Times New Roman" w:hAnsi="Times New Roman" w:cs="Times New Roman"/>
            <w:bCs/>
            <w:sz w:val="22"/>
            <w:szCs w:val="22"/>
            <w:rPrChange w:id="6506" w:author="Agate Publishing" w:date="2019-08-26T15:39:00Z">
              <w:rPr>
                <w:rFonts w:ascii="Times New Roman" w:hAnsi="Times New Roman" w:cs="Times New Roman"/>
                <w:bCs/>
                <w:sz w:val="22"/>
                <w:szCs w:val="22"/>
              </w:rPr>
            </w:rPrChange>
          </w:rPr>
          <w:delText>Explanation</w:delText>
        </w:r>
      </w:del>
      <w:ins w:id="6507" w:author="Jeannie's Laptop" w:date="2019-07-22T16:56:00Z">
        <w:r w:rsidR="00677946" w:rsidRPr="00063AAB">
          <w:rPr>
            <w:rFonts w:ascii="Times New Roman" w:hAnsi="Times New Roman" w:cs="Times New Roman"/>
            <w:bCs/>
            <w:sz w:val="22"/>
            <w:szCs w:val="22"/>
            <w:rPrChange w:id="6508" w:author="Agate Publishing" w:date="2019-08-26T15:39:00Z">
              <w:rPr>
                <w:rFonts w:ascii="Times New Roman" w:hAnsi="Times New Roman" w:cs="Times New Roman"/>
                <w:bCs/>
                <w:sz w:val="22"/>
                <w:szCs w:val="22"/>
              </w:rPr>
            </w:rPrChange>
          </w:rPr>
          <w:t>Answer:</w:t>
        </w:r>
      </w:ins>
    </w:p>
    <w:p w14:paraId="3006986C"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09" w:author="Agate Publishing" w:date="2019-08-26T15:39:00Z">
            <w:rPr>
              <w:rFonts w:ascii="Times New Roman" w:hAnsi="Times New Roman" w:cs="Times New Roman"/>
              <w:bCs/>
              <w:sz w:val="22"/>
              <w:szCs w:val="22"/>
            </w:rPr>
          </w:rPrChange>
        </w:rPr>
      </w:pPr>
      <w:del w:id="6510" w:author="Jeannie's Laptop" w:date="2019-07-22T16:56:00Z">
        <w:r w:rsidRPr="00063AAB" w:rsidDel="00677946">
          <w:rPr>
            <w:rFonts w:ascii="Times New Roman" w:hAnsi="Times New Roman" w:cs="Times New Roman"/>
            <w:bCs/>
            <w:sz w:val="22"/>
            <w:szCs w:val="22"/>
            <w:rPrChange w:id="6511" w:author="Agate Publishing" w:date="2019-08-26T15:39:00Z">
              <w:rPr>
                <w:rFonts w:ascii="Times New Roman" w:hAnsi="Times New Roman" w:cs="Times New Roman"/>
                <w:bCs/>
                <w:sz w:val="22"/>
                <w:szCs w:val="22"/>
              </w:rPr>
            </w:rPrChange>
          </w:rPr>
          <w:lastRenderedPageBreak/>
          <w:delText>a.</w:delText>
        </w:r>
      </w:del>
      <w:ins w:id="6512" w:author="Jeannie's Laptop" w:date="2019-07-22T16:56:00Z">
        <w:r w:rsidR="00677946" w:rsidRPr="00063AAB">
          <w:rPr>
            <w:rFonts w:ascii="Times New Roman" w:hAnsi="Times New Roman" w:cs="Times New Roman"/>
            <w:bCs/>
            <w:sz w:val="22"/>
            <w:szCs w:val="22"/>
            <w:rPrChange w:id="6513"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514" w:author="Agate Publishing" w:date="2019-08-26T15:39:00Z">
            <w:rPr>
              <w:rFonts w:ascii="Times New Roman" w:hAnsi="Times New Roman" w:cs="Times New Roman"/>
              <w:bCs/>
              <w:sz w:val="22"/>
              <w:szCs w:val="22"/>
            </w:rPr>
          </w:rPrChange>
        </w:rPr>
        <w:t xml:space="preserve"> $1,631,579 </w:t>
      </w:r>
    </w:p>
    <w:p w14:paraId="0812398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15" w:author="Agate Publishing" w:date="2019-08-26T15:39:00Z">
            <w:rPr>
              <w:rFonts w:ascii="Times New Roman" w:hAnsi="Times New Roman" w:cs="Times New Roman"/>
              <w:bCs/>
              <w:sz w:val="22"/>
              <w:szCs w:val="22"/>
            </w:rPr>
          </w:rPrChange>
        </w:rPr>
      </w:pPr>
      <w:del w:id="6516" w:author="Jeannie's Laptop" w:date="2019-07-22T16:57:00Z">
        <w:r w:rsidRPr="00063AAB" w:rsidDel="00677946">
          <w:rPr>
            <w:rFonts w:ascii="Times New Roman" w:hAnsi="Times New Roman" w:cs="Times New Roman"/>
            <w:bCs/>
            <w:sz w:val="22"/>
            <w:szCs w:val="22"/>
            <w:rPrChange w:id="6517" w:author="Agate Publishing" w:date="2019-08-26T15:39:00Z">
              <w:rPr>
                <w:rFonts w:ascii="Times New Roman" w:hAnsi="Times New Roman" w:cs="Times New Roman"/>
                <w:bCs/>
                <w:sz w:val="22"/>
                <w:szCs w:val="22"/>
              </w:rPr>
            </w:rPrChange>
          </w:rPr>
          <w:delText>b.</w:delText>
        </w:r>
      </w:del>
      <w:ins w:id="6518" w:author="Jeannie's Laptop" w:date="2019-07-22T16:57:00Z">
        <w:r w:rsidR="00677946" w:rsidRPr="00063AAB">
          <w:rPr>
            <w:rFonts w:ascii="Times New Roman" w:hAnsi="Times New Roman" w:cs="Times New Roman"/>
            <w:bCs/>
            <w:sz w:val="22"/>
            <w:szCs w:val="22"/>
            <w:rPrChange w:id="6519"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520" w:author="Agate Publishing" w:date="2019-08-26T15:39:00Z">
            <w:rPr>
              <w:rFonts w:ascii="Times New Roman" w:hAnsi="Times New Roman" w:cs="Times New Roman"/>
              <w:bCs/>
              <w:sz w:val="22"/>
              <w:szCs w:val="22"/>
            </w:rPr>
          </w:rPrChange>
        </w:rPr>
        <w:t xml:space="preserve"> $1,986,842 </w:t>
      </w:r>
    </w:p>
    <w:p w14:paraId="3E34F4A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21" w:author="Agate Publishing" w:date="2019-08-26T15:39:00Z">
            <w:rPr>
              <w:rFonts w:ascii="Times New Roman" w:hAnsi="Times New Roman" w:cs="Times New Roman"/>
              <w:bCs/>
              <w:sz w:val="22"/>
              <w:szCs w:val="22"/>
            </w:rPr>
          </w:rPrChange>
        </w:rPr>
      </w:pPr>
      <w:del w:id="6522" w:author="Jeannie's Laptop" w:date="2019-07-22T16:58:00Z">
        <w:r w:rsidRPr="00063AAB" w:rsidDel="00677946">
          <w:rPr>
            <w:rFonts w:ascii="Times New Roman" w:hAnsi="Times New Roman" w:cs="Times New Roman"/>
            <w:bCs/>
            <w:sz w:val="22"/>
            <w:szCs w:val="22"/>
            <w:rPrChange w:id="6523" w:author="Agate Publishing" w:date="2019-08-26T15:39:00Z">
              <w:rPr>
                <w:rFonts w:ascii="Times New Roman" w:hAnsi="Times New Roman" w:cs="Times New Roman"/>
                <w:bCs/>
                <w:sz w:val="22"/>
                <w:szCs w:val="22"/>
              </w:rPr>
            </w:rPrChange>
          </w:rPr>
          <w:delText>c.</w:delText>
        </w:r>
      </w:del>
      <w:ins w:id="6524" w:author="Jeannie's Laptop" w:date="2019-07-22T16:58:00Z">
        <w:r w:rsidR="00677946" w:rsidRPr="00063AAB">
          <w:rPr>
            <w:rFonts w:ascii="Times New Roman" w:hAnsi="Times New Roman" w:cs="Times New Roman"/>
            <w:bCs/>
            <w:sz w:val="22"/>
            <w:szCs w:val="22"/>
            <w:rPrChange w:id="6525"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526" w:author="Agate Publishing" w:date="2019-08-26T15:39:00Z">
            <w:rPr>
              <w:rFonts w:ascii="Times New Roman" w:hAnsi="Times New Roman" w:cs="Times New Roman"/>
              <w:bCs/>
              <w:sz w:val="22"/>
              <w:szCs w:val="22"/>
            </w:rPr>
          </w:rPrChange>
        </w:rPr>
        <w:t xml:space="preserve"> $868,421 </w:t>
      </w:r>
    </w:p>
    <w:p w14:paraId="1099E4D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27" w:author="Agate Publishing" w:date="2019-08-26T15:39:00Z">
            <w:rPr>
              <w:rFonts w:ascii="Times New Roman" w:hAnsi="Times New Roman" w:cs="Times New Roman"/>
              <w:bCs/>
              <w:sz w:val="22"/>
              <w:szCs w:val="22"/>
            </w:rPr>
          </w:rPrChange>
        </w:rPr>
      </w:pPr>
      <w:del w:id="6528" w:author="Jeannie's Laptop" w:date="2019-07-22T17:01:00Z">
        <w:r w:rsidRPr="00063AAB" w:rsidDel="00677946">
          <w:rPr>
            <w:rFonts w:ascii="Times New Roman" w:hAnsi="Times New Roman" w:cs="Times New Roman"/>
            <w:bCs/>
            <w:sz w:val="22"/>
            <w:szCs w:val="22"/>
            <w:rPrChange w:id="6529" w:author="Agate Publishing" w:date="2019-08-26T15:39:00Z">
              <w:rPr>
                <w:rFonts w:ascii="Times New Roman" w:hAnsi="Times New Roman" w:cs="Times New Roman"/>
                <w:bCs/>
                <w:sz w:val="22"/>
                <w:szCs w:val="22"/>
              </w:rPr>
            </w:rPrChange>
          </w:rPr>
          <w:delText>d.</w:delText>
        </w:r>
      </w:del>
      <w:ins w:id="6530" w:author="Jeannie's Laptop" w:date="2019-07-22T17:01:00Z">
        <w:r w:rsidR="00677946" w:rsidRPr="00063AAB">
          <w:rPr>
            <w:rFonts w:ascii="Times New Roman" w:hAnsi="Times New Roman" w:cs="Times New Roman"/>
            <w:bCs/>
            <w:sz w:val="22"/>
            <w:szCs w:val="22"/>
            <w:rPrChange w:id="6531"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6532" w:author="Agate Publishing" w:date="2019-08-26T15:39:00Z">
            <w:rPr>
              <w:rFonts w:ascii="Times New Roman" w:hAnsi="Times New Roman" w:cs="Times New Roman"/>
              <w:bCs/>
              <w:sz w:val="22"/>
              <w:szCs w:val="22"/>
            </w:rPr>
          </w:rPrChange>
        </w:rPr>
        <w:t xml:space="preserve"> $1,657,895</w:t>
      </w:r>
    </w:p>
    <w:p w14:paraId="7AECB47D" w14:textId="77777777" w:rsidR="00302399" w:rsidRPr="00063AAB" w:rsidRDefault="00302399" w:rsidP="002217A9">
      <w:pPr>
        <w:pStyle w:val="BodyText"/>
        <w:kinsoku w:val="0"/>
        <w:overflowPunct w:val="0"/>
        <w:ind w:left="0"/>
        <w:rPr>
          <w:ins w:id="6533" w:author="Jeannie's Laptop" w:date="2019-07-22T17:19:00Z"/>
          <w:rFonts w:ascii="Times New Roman" w:hAnsi="Times New Roman" w:cs="Times New Roman"/>
          <w:bCs/>
          <w:sz w:val="22"/>
          <w:szCs w:val="22"/>
          <w:rPrChange w:id="6534" w:author="Agate Publishing" w:date="2019-08-26T15:39:00Z">
            <w:rPr>
              <w:ins w:id="6535" w:author="Jeannie's Laptop" w:date="2019-07-22T17:19:00Z"/>
              <w:rFonts w:ascii="Times New Roman" w:hAnsi="Times New Roman" w:cs="Times New Roman"/>
              <w:bCs/>
              <w:sz w:val="22"/>
              <w:szCs w:val="22"/>
            </w:rPr>
          </w:rPrChange>
        </w:rPr>
      </w:pPr>
    </w:p>
    <w:p w14:paraId="65D51BF0" w14:textId="77777777" w:rsidR="001415DE" w:rsidRPr="00063AAB" w:rsidRDefault="001415DE" w:rsidP="002217A9">
      <w:pPr>
        <w:pStyle w:val="BodyText"/>
        <w:kinsoku w:val="0"/>
        <w:overflowPunct w:val="0"/>
        <w:ind w:left="0"/>
        <w:rPr>
          <w:rFonts w:ascii="Times New Roman" w:hAnsi="Times New Roman" w:cs="Times New Roman"/>
          <w:bCs/>
          <w:sz w:val="22"/>
          <w:szCs w:val="22"/>
          <w:rPrChange w:id="6536" w:author="Agate Publishing" w:date="2019-08-26T15:39:00Z">
            <w:rPr>
              <w:rFonts w:ascii="Times New Roman" w:hAnsi="Times New Roman" w:cs="Times New Roman"/>
              <w:bCs/>
              <w:sz w:val="22"/>
              <w:szCs w:val="22"/>
            </w:rPr>
          </w:rPrChange>
        </w:rPr>
      </w:pPr>
      <w:ins w:id="6537" w:author="Jeannie's Laptop" w:date="2019-07-22T17:19:00Z">
        <w:r w:rsidRPr="00063AAB">
          <w:rPr>
            <w:rFonts w:ascii="Times New Roman" w:hAnsi="Times New Roman" w:cs="Times New Roman"/>
            <w:bCs/>
            <w:sz w:val="22"/>
            <w:szCs w:val="22"/>
            <w:rPrChange w:id="6538" w:author="Agate Publishing" w:date="2019-08-26T15:39:00Z">
              <w:rPr>
                <w:rFonts w:ascii="Times New Roman" w:hAnsi="Times New Roman" w:cs="Times New Roman"/>
                <w:bCs/>
                <w:sz w:val="22"/>
                <w:szCs w:val="22"/>
              </w:rPr>
            </w:rPrChange>
          </w:rPr>
          <w:t>Feedback:</w:t>
        </w:r>
      </w:ins>
    </w:p>
    <w:p w14:paraId="3B9DC23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3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40" w:author="Agate Publishing" w:date="2019-08-26T15:39:00Z">
            <w:rPr>
              <w:rFonts w:ascii="Times New Roman" w:hAnsi="Times New Roman" w:cs="Times New Roman"/>
              <w:bCs/>
              <w:sz w:val="22"/>
              <w:szCs w:val="22"/>
            </w:rPr>
          </w:rPrChange>
        </w:rPr>
        <w:t>(</w:t>
      </w:r>
      <w:del w:id="6541" w:author="Jeannie's Laptop" w:date="2019-07-22T17:19:00Z">
        <w:r w:rsidRPr="00063AAB" w:rsidDel="001415DE">
          <w:rPr>
            <w:rFonts w:ascii="Times New Roman" w:hAnsi="Times New Roman" w:cs="Times New Roman"/>
            <w:bCs/>
            <w:sz w:val="22"/>
            <w:szCs w:val="22"/>
            <w:rPrChange w:id="6542" w:author="Agate Publishing" w:date="2019-08-26T15:39:00Z">
              <w:rPr>
                <w:rFonts w:ascii="Times New Roman" w:hAnsi="Times New Roman" w:cs="Times New Roman"/>
                <w:bCs/>
                <w:sz w:val="22"/>
                <w:szCs w:val="22"/>
              </w:rPr>
            </w:rPrChange>
          </w:rPr>
          <w:delText>a</w:delText>
        </w:r>
      </w:del>
      <w:ins w:id="6543" w:author="Jeannie's Laptop" w:date="2019-07-22T17:19:00Z">
        <w:r w:rsidR="001415DE" w:rsidRPr="00063AAB">
          <w:rPr>
            <w:rFonts w:ascii="Times New Roman" w:hAnsi="Times New Roman" w:cs="Times New Roman"/>
            <w:bCs/>
            <w:sz w:val="22"/>
            <w:szCs w:val="22"/>
            <w:rPrChange w:id="6544"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545" w:author="Agate Publishing" w:date="2019-08-26T15:39:00Z">
            <w:rPr>
              <w:rFonts w:ascii="Times New Roman" w:hAnsi="Times New Roman" w:cs="Times New Roman"/>
              <w:bCs/>
              <w:sz w:val="22"/>
              <w:szCs w:val="22"/>
            </w:rPr>
          </w:rPrChange>
        </w:rPr>
        <w:t>) $620,000 ÷ [(80% × 40%) + (20% × 30%)] = $1,631,579</w:t>
      </w:r>
    </w:p>
    <w:p w14:paraId="2E2FC33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4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47" w:author="Agate Publishing" w:date="2019-08-26T15:39:00Z">
            <w:rPr>
              <w:rFonts w:ascii="Times New Roman" w:hAnsi="Times New Roman" w:cs="Times New Roman"/>
              <w:bCs/>
              <w:sz w:val="22"/>
              <w:szCs w:val="22"/>
            </w:rPr>
          </w:rPrChange>
        </w:rPr>
        <w:t>(</w:t>
      </w:r>
      <w:del w:id="6548" w:author="Jeannie's Laptop" w:date="2019-07-22T17:19:00Z">
        <w:r w:rsidRPr="00063AAB" w:rsidDel="001415DE">
          <w:rPr>
            <w:rFonts w:ascii="Times New Roman" w:hAnsi="Times New Roman" w:cs="Times New Roman"/>
            <w:bCs/>
            <w:sz w:val="22"/>
            <w:szCs w:val="22"/>
            <w:rPrChange w:id="6549" w:author="Agate Publishing" w:date="2019-08-26T15:39:00Z">
              <w:rPr>
                <w:rFonts w:ascii="Times New Roman" w:hAnsi="Times New Roman" w:cs="Times New Roman"/>
                <w:bCs/>
                <w:sz w:val="22"/>
                <w:szCs w:val="22"/>
              </w:rPr>
            </w:rPrChange>
          </w:rPr>
          <w:delText>b</w:delText>
        </w:r>
      </w:del>
      <w:ins w:id="6550" w:author="Jeannie's Laptop" w:date="2019-07-22T17:19:00Z">
        <w:r w:rsidR="001415DE" w:rsidRPr="00063AAB">
          <w:rPr>
            <w:rFonts w:ascii="Times New Roman" w:hAnsi="Times New Roman" w:cs="Times New Roman"/>
            <w:bCs/>
            <w:sz w:val="22"/>
            <w:szCs w:val="22"/>
            <w:rPrChange w:id="6551"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552" w:author="Agate Publishing" w:date="2019-08-26T15:39:00Z">
            <w:rPr>
              <w:rFonts w:ascii="Times New Roman" w:hAnsi="Times New Roman" w:cs="Times New Roman"/>
              <w:bCs/>
              <w:sz w:val="22"/>
              <w:szCs w:val="22"/>
            </w:rPr>
          </w:rPrChange>
        </w:rPr>
        <w:t xml:space="preserve">) (620,000 + $135,000) ÷ [(80% × 40%) + (20% × 30%)] = $1,986,842 </w:t>
      </w:r>
    </w:p>
    <w:p w14:paraId="7961FB8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5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54" w:author="Agate Publishing" w:date="2019-08-26T15:39:00Z">
            <w:rPr>
              <w:rFonts w:ascii="Times New Roman" w:hAnsi="Times New Roman" w:cs="Times New Roman"/>
              <w:bCs/>
              <w:sz w:val="22"/>
              <w:szCs w:val="22"/>
            </w:rPr>
          </w:rPrChange>
        </w:rPr>
        <w:t>(</w:t>
      </w:r>
      <w:del w:id="6555" w:author="Jeannie's Laptop" w:date="2019-07-22T17:19:00Z">
        <w:r w:rsidRPr="00063AAB" w:rsidDel="001415DE">
          <w:rPr>
            <w:rFonts w:ascii="Times New Roman" w:hAnsi="Times New Roman" w:cs="Times New Roman"/>
            <w:bCs/>
            <w:sz w:val="22"/>
            <w:szCs w:val="22"/>
            <w:rPrChange w:id="6556" w:author="Agate Publishing" w:date="2019-08-26T15:39:00Z">
              <w:rPr>
                <w:rFonts w:ascii="Times New Roman" w:hAnsi="Times New Roman" w:cs="Times New Roman"/>
                <w:bCs/>
                <w:sz w:val="22"/>
                <w:szCs w:val="22"/>
              </w:rPr>
            </w:rPrChange>
          </w:rPr>
          <w:delText>c</w:delText>
        </w:r>
      </w:del>
      <w:ins w:id="6557" w:author="Jeannie's Laptop" w:date="2019-07-22T17:19:00Z">
        <w:r w:rsidR="001415DE" w:rsidRPr="00063AAB">
          <w:rPr>
            <w:rFonts w:ascii="Times New Roman" w:hAnsi="Times New Roman" w:cs="Times New Roman"/>
            <w:bCs/>
            <w:sz w:val="22"/>
            <w:szCs w:val="22"/>
            <w:rPrChange w:id="6558"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559" w:author="Agate Publishing" w:date="2019-08-26T15:39:00Z">
            <w:rPr>
              <w:rFonts w:ascii="Times New Roman" w:hAnsi="Times New Roman" w:cs="Times New Roman"/>
              <w:bCs/>
              <w:sz w:val="22"/>
              <w:szCs w:val="22"/>
            </w:rPr>
          </w:rPrChange>
        </w:rPr>
        <w:t>) $2,500,000 − $1,631,579 = $868,421</w:t>
      </w:r>
    </w:p>
    <w:p w14:paraId="3EFAB03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6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61" w:author="Agate Publishing" w:date="2019-08-26T15:39:00Z">
            <w:rPr>
              <w:rFonts w:ascii="Times New Roman" w:hAnsi="Times New Roman" w:cs="Times New Roman"/>
              <w:bCs/>
              <w:sz w:val="22"/>
              <w:szCs w:val="22"/>
            </w:rPr>
          </w:rPrChange>
        </w:rPr>
        <w:t>(</w:t>
      </w:r>
      <w:del w:id="6562" w:author="Jeannie's Laptop" w:date="2019-07-22T17:19:00Z">
        <w:r w:rsidRPr="00063AAB" w:rsidDel="001415DE">
          <w:rPr>
            <w:rFonts w:ascii="Times New Roman" w:hAnsi="Times New Roman" w:cs="Times New Roman"/>
            <w:bCs/>
            <w:sz w:val="22"/>
            <w:szCs w:val="22"/>
            <w:rPrChange w:id="6563" w:author="Agate Publishing" w:date="2019-08-26T15:39:00Z">
              <w:rPr>
                <w:rFonts w:ascii="Times New Roman" w:hAnsi="Times New Roman" w:cs="Times New Roman"/>
                <w:bCs/>
                <w:sz w:val="22"/>
                <w:szCs w:val="22"/>
              </w:rPr>
            </w:rPrChange>
          </w:rPr>
          <w:delText>d</w:delText>
        </w:r>
      </w:del>
      <w:ins w:id="6564" w:author="Jeannie's Laptop" w:date="2019-07-22T17:19:00Z">
        <w:r w:rsidR="001415DE" w:rsidRPr="00063AAB">
          <w:rPr>
            <w:rFonts w:ascii="Times New Roman" w:hAnsi="Times New Roman" w:cs="Times New Roman"/>
            <w:bCs/>
            <w:sz w:val="22"/>
            <w:szCs w:val="22"/>
            <w:rPrChange w:id="6565"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6566" w:author="Agate Publishing" w:date="2019-08-26T15:39:00Z">
            <w:rPr>
              <w:rFonts w:ascii="Times New Roman" w:hAnsi="Times New Roman" w:cs="Times New Roman"/>
              <w:bCs/>
              <w:sz w:val="22"/>
              <w:szCs w:val="22"/>
            </w:rPr>
          </w:rPrChange>
        </w:rPr>
        <w:t>) ($620,000 + $10,000) ÷ [(80% × 40%) + (20% × 30%)] = $1,657,895</w:t>
      </w:r>
    </w:p>
    <w:p w14:paraId="324665A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67" w:author="Agate Publishing" w:date="2019-08-26T15:39:00Z">
            <w:rPr>
              <w:rFonts w:ascii="Times New Roman" w:hAnsi="Times New Roman" w:cs="Times New Roman"/>
              <w:bCs/>
              <w:sz w:val="22"/>
              <w:szCs w:val="22"/>
            </w:rPr>
          </w:rPrChange>
        </w:rPr>
      </w:pPr>
    </w:p>
    <w:p w14:paraId="51B76CD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6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69" w:author="Agate Publishing" w:date="2019-08-26T15:39:00Z">
            <w:rPr>
              <w:rFonts w:ascii="Times New Roman" w:hAnsi="Times New Roman" w:cs="Times New Roman"/>
              <w:bCs/>
              <w:sz w:val="22"/>
              <w:szCs w:val="22"/>
            </w:rPr>
          </w:rPrChange>
        </w:rPr>
        <w:t xml:space="preserve">AACSB: Analytical Thinking </w:t>
      </w:r>
    </w:p>
    <w:p w14:paraId="04D69F5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7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71" w:author="Agate Publishing" w:date="2019-08-26T15:39:00Z">
            <w:rPr>
              <w:rFonts w:ascii="Times New Roman" w:hAnsi="Times New Roman" w:cs="Times New Roman"/>
              <w:bCs/>
              <w:sz w:val="22"/>
              <w:szCs w:val="22"/>
            </w:rPr>
          </w:rPrChange>
        </w:rPr>
        <w:t xml:space="preserve">AICPA: BB Critical Thinking </w:t>
      </w:r>
    </w:p>
    <w:p w14:paraId="38AC7BE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7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73" w:author="Agate Publishing" w:date="2019-08-26T15:39:00Z">
            <w:rPr>
              <w:rFonts w:ascii="Times New Roman" w:hAnsi="Times New Roman" w:cs="Times New Roman"/>
              <w:bCs/>
              <w:sz w:val="22"/>
              <w:szCs w:val="22"/>
            </w:rPr>
          </w:rPrChange>
        </w:rPr>
        <w:t>AICPA: FN Measurement</w:t>
      </w:r>
    </w:p>
    <w:p w14:paraId="4C1AA4A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7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75" w:author="Agate Publishing" w:date="2019-08-26T15:39:00Z">
            <w:rPr>
              <w:rFonts w:ascii="Times New Roman" w:hAnsi="Times New Roman" w:cs="Times New Roman"/>
              <w:bCs/>
              <w:sz w:val="22"/>
              <w:szCs w:val="22"/>
            </w:rPr>
          </w:rPrChange>
        </w:rPr>
        <w:t xml:space="preserve">Blooms: Analyze </w:t>
      </w:r>
    </w:p>
    <w:p w14:paraId="352AD8E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7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77" w:author="Agate Publishing" w:date="2019-08-26T15:39:00Z">
            <w:rPr>
              <w:rFonts w:ascii="Times New Roman" w:hAnsi="Times New Roman" w:cs="Times New Roman"/>
              <w:bCs/>
              <w:sz w:val="22"/>
              <w:szCs w:val="22"/>
            </w:rPr>
          </w:rPrChange>
        </w:rPr>
        <w:t>Difficulty: 3 Hard</w:t>
      </w:r>
    </w:p>
    <w:p w14:paraId="47CF1D8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7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79" w:author="Agate Publishing" w:date="2019-08-26T15:39:00Z">
            <w:rPr>
              <w:rFonts w:ascii="Times New Roman" w:hAnsi="Times New Roman" w:cs="Times New Roman"/>
              <w:bCs/>
              <w:sz w:val="22"/>
              <w:szCs w:val="22"/>
            </w:rPr>
          </w:rPrChange>
        </w:rPr>
        <w:t xml:space="preserve">Learning Objective: 20-08 Use CVP when a company sells multiple products. </w:t>
      </w:r>
    </w:p>
    <w:p w14:paraId="6FABE209" w14:textId="77777777" w:rsidR="002217A9" w:rsidRPr="00063AAB" w:rsidRDefault="00302399" w:rsidP="002217A9">
      <w:pPr>
        <w:pStyle w:val="BodyText"/>
        <w:kinsoku w:val="0"/>
        <w:overflowPunct w:val="0"/>
        <w:ind w:left="0"/>
        <w:rPr>
          <w:rFonts w:ascii="Times New Roman" w:hAnsi="Times New Roman" w:cs="Times New Roman"/>
          <w:bCs/>
          <w:sz w:val="22"/>
          <w:szCs w:val="22"/>
          <w:rPrChange w:id="658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81" w:author="Agate Publishing" w:date="2019-08-26T15:39:00Z">
            <w:rPr>
              <w:rFonts w:ascii="Times New Roman" w:hAnsi="Times New Roman" w:cs="Times New Roman"/>
              <w:bCs/>
              <w:sz w:val="22"/>
              <w:szCs w:val="22"/>
            </w:rPr>
          </w:rPrChange>
        </w:rPr>
        <w:t>Topic: CVP Analysis When a Company Sells Many Products</w:t>
      </w:r>
    </w:p>
    <w:p w14:paraId="300B5CFF" w14:textId="77777777" w:rsidR="002217A9" w:rsidRPr="00063AAB" w:rsidRDefault="002217A9" w:rsidP="002217A9">
      <w:pPr>
        <w:pStyle w:val="BodyText"/>
        <w:kinsoku w:val="0"/>
        <w:overflowPunct w:val="0"/>
        <w:ind w:left="0"/>
        <w:rPr>
          <w:rFonts w:ascii="Times New Roman" w:hAnsi="Times New Roman" w:cs="Times New Roman"/>
          <w:bCs/>
          <w:sz w:val="22"/>
          <w:szCs w:val="22"/>
          <w:rPrChange w:id="6582" w:author="Agate Publishing" w:date="2019-08-26T15:39:00Z">
            <w:rPr>
              <w:rFonts w:ascii="Times New Roman" w:hAnsi="Times New Roman" w:cs="Times New Roman"/>
              <w:bCs/>
              <w:sz w:val="22"/>
              <w:szCs w:val="22"/>
            </w:rPr>
          </w:rPrChange>
        </w:rPr>
      </w:pPr>
    </w:p>
    <w:p w14:paraId="3EFB6180" w14:textId="77777777" w:rsidR="002217A9" w:rsidRPr="00063AAB" w:rsidRDefault="002217A9" w:rsidP="002217A9">
      <w:pPr>
        <w:pStyle w:val="BodyText"/>
        <w:kinsoku w:val="0"/>
        <w:overflowPunct w:val="0"/>
        <w:ind w:left="0"/>
        <w:rPr>
          <w:rFonts w:ascii="Times New Roman" w:hAnsi="Times New Roman" w:cs="Times New Roman"/>
          <w:bCs/>
          <w:sz w:val="22"/>
          <w:szCs w:val="22"/>
          <w:rPrChange w:id="6583" w:author="Agate Publishing" w:date="2019-08-26T15:39:00Z">
            <w:rPr>
              <w:rFonts w:ascii="Times New Roman" w:hAnsi="Times New Roman" w:cs="Times New Roman"/>
              <w:bCs/>
              <w:sz w:val="22"/>
              <w:szCs w:val="22"/>
            </w:rPr>
          </w:rPrChange>
        </w:rPr>
      </w:pPr>
    </w:p>
    <w:p w14:paraId="4CD8548D" w14:textId="77777777" w:rsidR="00302399" w:rsidRPr="00063AAB" w:rsidDel="001415DE" w:rsidRDefault="00302399" w:rsidP="002217A9">
      <w:pPr>
        <w:pStyle w:val="BodyText"/>
        <w:kinsoku w:val="0"/>
        <w:overflowPunct w:val="0"/>
        <w:ind w:left="0"/>
        <w:rPr>
          <w:del w:id="6584" w:author="Jeannie's Laptop" w:date="2019-07-22T17:19:00Z"/>
          <w:rFonts w:ascii="Times New Roman" w:hAnsi="Times New Roman" w:cs="Times New Roman"/>
          <w:bCs/>
          <w:sz w:val="22"/>
          <w:szCs w:val="22"/>
          <w:rPrChange w:id="6585" w:author="Agate Publishing" w:date="2019-08-26T15:39:00Z">
            <w:rPr>
              <w:del w:id="6586" w:author="Jeannie's Laptop" w:date="2019-07-22T17:19:00Z"/>
              <w:rFonts w:ascii="Times New Roman" w:hAnsi="Times New Roman" w:cs="Times New Roman"/>
              <w:bCs/>
              <w:sz w:val="22"/>
              <w:szCs w:val="22"/>
            </w:rPr>
          </w:rPrChange>
        </w:rPr>
      </w:pPr>
      <w:r w:rsidRPr="00063AAB">
        <w:rPr>
          <w:rFonts w:ascii="Times New Roman" w:hAnsi="Times New Roman" w:cs="Times New Roman"/>
          <w:bCs/>
          <w:sz w:val="22"/>
          <w:szCs w:val="22"/>
          <w:rPrChange w:id="6587" w:author="Agate Publishing" w:date="2019-08-26T15:39:00Z">
            <w:rPr>
              <w:rFonts w:ascii="Times New Roman" w:hAnsi="Times New Roman" w:cs="Times New Roman"/>
              <w:bCs/>
              <w:sz w:val="22"/>
              <w:szCs w:val="22"/>
            </w:rPr>
          </w:rPrChange>
        </w:rPr>
        <w:t xml:space="preserve">116. </w:t>
      </w:r>
      <w:del w:id="6588" w:author="Jeannie's Laptop" w:date="2019-07-22T17:19:00Z">
        <w:r w:rsidRPr="00063AAB" w:rsidDel="001415DE">
          <w:rPr>
            <w:rFonts w:ascii="Times New Roman" w:hAnsi="Times New Roman" w:cs="Times New Roman"/>
            <w:bCs/>
            <w:sz w:val="22"/>
            <w:szCs w:val="22"/>
            <w:rPrChange w:id="6589" w:author="Agate Publishing" w:date="2019-08-26T15:39:00Z">
              <w:rPr>
                <w:rFonts w:ascii="Times New Roman" w:hAnsi="Times New Roman" w:cs="Times New Roman"/>
                <w:bCs/>
                <w:sz w:val="22"/>
                <w:szCs w:val="22"/>
              </w:rPr>
            </w:rPrChange>
          </w:rPr>
          <w:delText>Estimating costs and profit</w:delText>
        </w:r>
      </w:del>
    </w:p>
    <w:p w14:paraId="22307207" w14:textId="77777777" w:rsidR="00302399" w:rsidRPr="00063AAB" w:rsidDel="001415DE" w:rsidRDefault="00302399" w:rsidP="002217A9">
      <w:pPr>
        <w:pStyle w:val="BodyText"/>
        <w:kinsoku w:val="0"/>
        <w:overflowPunct w:val="0"/>
        <w:ind w:left="0"/>
        <w:rPr>
          <w:del w:id="6590" w:author="Jeannie's Laptop" w:date="2019-07-22T17:19:00Z"/>
          <w:rFonts w:ascii="Times New Roman" w:hAnsi="Times New Roman" w:cs="Times New Roman"/>
          <w:bCs/>
          <w:sz w:val="22"/>
          <w:szCs w:val="22"/>
          <w:rPrChange w:id="6591" w:author="Agate Publishing" w:date="2019-08-26T15:39:00Z">
            <w:rPr>
              <w:del w:id="6592" w:author="Jeannie's Laptop" w:date="2019-07-22T17:19:00Z"/>
              <w:rFonts w:ascii="Times New Roman" w:hAnsi="Times New Roman" w:cs="Times New Roman"/>
              <w:bCs/>
              <w:sz w:val="22"/>
              <w:szCs w:val="22"/>
            </w:rPr>
          </w:rPrChange>
        </w:rPr>
      </w:pPr>
    </w:p>
    <w:p w14:paraId="379330F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59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594" w:author="Agate Publishing" w:date="2019-08-26T15:39:00Z">
            <w:rPr>
              <w:rFonts w:ascii="Times New Roman" w:hAnsi="Times New Roman" w:cs="Times New Roman"/>
              <w:bCs/>
              <w:sz w:val="22"/>
              <w:szCs w:val="22"/>
            </w:rPr>
          </w:rPrChange>
        </w:rPr>
        <w:t>First-Class Company sells a single product. The per-unit selling price is $250, and variable costs are 60% of this selling price. Fixed costs are currently $68,000 per month.</w:t>
      </w:r>
    </w:p>
    <w:p w14:paraId="24CB2777" w14:textId="77777777" w:rsidR="001415DE" w:rsidRPr="00063AAB" w:rsidRDefault="001415DE" w:rsidP="001415DE">
      <w:pPr>
        <w:pStyle w:val="BodyText"/>
        <w:kinsoku w:val="0"/>
        <w:overflowPunct w:val="0"/>
        <w:ind w:left="0"/>
        <w:rPr>
          <w:ins w:id="6595" w:author="Jeannie's Laptop" w:date="2019-07-22T17:19:00Z"/>
          <w:rFonts w:ascii="Times New Roman" w:hAnsi="Times New Roman" w:cs="Times New Roman"/>
          <w:bCs/>
          <w:sz w:val="22"/>
          <w:szCs w:val="22"/>
          <w:rPrChange w:id="6596" w:author="Agate Publishing" w:date="2019-08-26T15:39:00Z">
            <w:rPr>
              <w:ins w:id="6597" w:author="Jeannie's Laptop" w:date="2019-07-22T17:19:00Z"/>
              <w:rFonts w:ascii="Times New Roman" w:hAnsi="Times New Roman" w:cs="Times New Roman"/>
              <w:bCs/>
              <w:sz w:val="22"/>
              <w:szCs w:val="22"/>
            </w:rPr>
          </w:rPrChange>
        </w:rPr>
      </w:pPr>
    </w:p>
    <w:p w14:paraId="20B5B3A2" w14:textId="77777777" w:rsidR="001415DE" w:rsidRPr="00063AAB" w:rsidRDefault="001415DE" w:rsidP="001415DE">
      <w:pPr>
        <w:pStyle w:val="BodyText"/>
        <w:kinsoku w:val="0"/>
        <w:overflowPunct w:val="0"/>
        <w:ind w:left="0"/>
        <w:rPr>
          <w:ins w:id="6598" w:author="Jeannie's Laptop" w:date="2019-07-22T17:19:00Z"/>
          <w:rFonts w:ascii="Times New Roman" w:hAnsi="Times New Roman" w:cs="Times New Roman"/>
          <w:bCs/>
          <w:sz w:val="22"/>
          <w:szCs w:val="22"/>
          <w:rPrChange w:id="6599" w:author="Agate Publishing" w:date="2019-08-26T15:39:00Z">
            <w:rPr>
              <w:ins w:id="6600" w:author="Jeannie's Laptop" w:date="2019-07-22T17:19:00Z"/>
              <w:rFonts w:ascii="Times New Roman" w:hAnsi="Times New Roman" w:cs="Times New Roman"/>
              <w:bCs/>
              <w:sz w:val="22"/>
              <w:szCs w:val="22"/>
            </w:rPr>
          </w:rPrChange>
        </w:rPr>
      </w:pPr>
      <w:ins w:id="6601" w:author="Jeannie's Laptop" w:date="2019-07-22T17:19:00Z">
        <w:r w:rsidRPr="00063AAB">
          <w:rPr>
            <w:rFonts w:ascii="Times New Roman" w:hAnsi="Times New Roman" w:cs="Times New Roman"/>
            <w:bCs/>
            <w:sz w:val="22"/>
            <w:szCs w:val="22"/>
            <w:rPrChange w:id="6602" w:author="Agate Publishing" w:date="2019-08-26T15:39:00Z">
              <w:rPr>
                <w:rFonts w:ascii="Times New Roman" w:hAnsi="Times New Roman" w:cs="Times New Roman"/>
                <w:bCs/>
                <w:sz w:val="22"/>
                <w:szCs w:val="22"/>
              </w:rPr>
            </w:rPrChange>
          </w:rPr>
          <w:t>Instructions:</w:t>
        </w:r>
      </w:ins>
    </w:p>
    <w:p w14:paraId="75B9188D" w14:textId="77777777" w:rsidR="00302399" w:rsidRPr="00063AAB" w:rsidDel="001415DE" w:rsidRDefault="00302399" w:rsidP="002217A9">
      <w:pPr>
        <w:pStyle w:val="BodyText"/>
        <w:kinsoku w:val="0"/>
        <w:overflowPunct w:val="0"/>
        <w:ind w:left="0"/>
        <w:rPr>
          <w:del w:id="6603" w:author="Jeannie's Laptop" w:date="2019-07-22T17:19:00Z"/>
          <w:rFonts w:ascii="Times New Roman" w:hAnsi="Times New Roman" w:cs="Times New Roman"/>
          <w:bCs/>
          <w:sz w:val="22"/>
          <w:szCs w:val="22"/>
          <w:rPrChange w:id="6604" w:author="Agate Publishing" w:date="2019-08-26T15:39:00Z">
            <w:rPr>
              <w:del w:id="6605" w:author="Jeannie's Laptop" w:date="2019-07-22T17:19:00Z"/>
              <w:rFonts w:ascii="Times New Roman" w:hAnsi="Times New Roman" w:cs="Times New Roman"/>
              <w:bCs/>
              <w:sz w:val="22"/>
              <w:szCs w:val="22"/>
            </w:rPr>
          </w:rPrChange>
        </w:rPr>
      </w:pPr>
    </w:p>
    <w:p w14:paraId="58EFDD18" w14:textId="4927866A" w:rsidR="00302399" w:rsidRPr="00063AAB" w:rsidRDefault="00302399" w:rsidP="002217A9">
      <w:pPr>
        <w:pStyle w:val="BodyText"/>
        <w:tabs>
          <w:tab w:val="left" w:pos="564"/>
          <w:tab w:val="left" w:pos="4131"/>
        </w:tabs>
        <w:kinsoku w:val="0"/>
        <w:overflowPunct w:val="0"/>
        <w:ind w:left="0"/>
        <w:rPr>
          <w:rFonts w:ascii="Times New Roman" w:hAnsi="Times New Roman" w:cs="Times New Roman"/>
          <w:bCs/>
          <w:sz w:val="22"/>
          <w:szCs w:val="22"/>
          <w:rPrChange w:id="660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607" w:author="Agate Publishing" w:date="2019-08-26T15:39:00Z">
            <w:rPr>
              <w:rFonts w:ascii="Times New Roman" w:hAnsi="Times New Roman" w:cs="Times New Roman"/>
              <w:bCs/>
              <w:sz w:val="22"/>
              <w:szCs w:val="22"/>
            </w:rPr>
          </w:rPrChange>
        </w:rPr>
        <w:t>(</w:t>
      </w:r>
      <w:ins w:id="6608" w:author="Jeannie's Laptop" w:date="2019-07-23T11:32:00Z">
        <w:r w:rsidR="00844697" w:rsidRPr="00063AAB">
          <w:rPr>
            <w:rFonts w:ascii="Times New Roman" w:hAnsi="Times New Roman" w:cs="Times New Roman"/>
            <w:bCs/>
            <w:sz w:val="22"/>
            <w:szCs w:val="22"/>
            <w:rPrChange w:id="6609" w:author="Agate Publishing" w:date="2019-08-26T15:39:00Z">
              <w:rPr>
                <w:rFonts w:ascii="Times New Roman" w:hAnsi="Times New Roman" w:cs="Times New Roman"/>
                <w:bCs/>
                <w:sz w:val="22"/>
                <w:szCs w:val="22"/>
              </w:rPr>
            </w:rPrChange>
          </w:rPr>
          <w:t>A</w:t>
        </w:r>
      </w:ins>
      <w:del w:id="6610" w:author="Jeannie's Laptop" w:date="2019-07-23T11:32:00Z">
        <w:r w:rsidRPr="00063AAB" w:rsidDel="00844697">
          <w:rPr>
            <w:rFonts w:ascii="Times New Roman" w:hAnsi="Times New Roman" w:cs="Times New Roman"/>
            <w:bCs/>
            <w:sz w:val="22"/>
            <w:szCs w:val="22"/>
            <w:rPrChange w:id="6611" w:author="Agate Publishing" w:date="2019-08-26T15:39:00Z">
              <w:rPr>
                <w:rFonts w:ascii="Times New Roman" w:hAnsi="Times New Roman" w:cs="Times New Roman"/>
                <w:bCs/>
                <w:sz w:val="22"/>
                <w:szCs w:val="22"/>
              </w:rPr>
            </w:rPrChange>
          </w:rPr>
          <w:delText>a</w:delText>
        </w:r>
      </w:del>
      <w:r w:rsidRPr="00063AAB">
        <w:rPr>
          <w:rFonts w:ascii="Times New Roman" w:hAnsi="Times New Roman" w:cs="Times New Roman"/>
          <w:bCs/>
          <w:sz w:val="22"/>
          <w:szCs w:val="22"/>
          <w:rPrChange w:id="6612" w:author="Agate Publishing" w:date="2019-08-26T15:39:00Z">
            <w:rPr>
              <w:rFonts w:ascii="Times New Roman" w:hAnsi="Times New Roman" w:cs="Times New Roman"/>
              <w:bCs/>
              <w:sz w:val="22"/>
              <w:szCs w:val="22"/>
            </w:rPr>
          </w:rPrChange>
        </w:rPr>
        <w:t>) Calculate the monthly break-even point in units</w:t>
      </w:r>
      <w:del w:id="6613" w:author="Jeannie's Laptop" w:date="2019-07-23T11:32:00Z">
        <w:r w:rsidRPr="00063AAB" w:rsidDel="00844697">
          <w:rPr>
            <w:rFonts w:ascii="Times New Roman" w:hAnsi="Times New Roman" w:cs="Times New Roman"/>
            <w:bCs/>
            <w:sz w:val="22"/>
            <w:szCs w:val="22"/>
            <w:rPrChange w:id="6614" w:author="Agate Publishing" w:date="2019-08-26T15:39:00Z">
              <w:rPr>
                <w:rFonts w:ascii="Times New Roman" w:hAnsi="Times New Roman" w:cs="Times New Roman"/>
                <w:bCs/>
                <w:sz w:val="22"/>
                <w:szCs w:val="22"/>
              </w:rPr>
            </w:rPrChange>
          </w:rPr>
          <w:delText>. ____________Units.</w:delText>
        </w:r>
      </w:del>
    </w:p>
    <w:p w14:paraId="0501D5F0" w14:textId="15597D36" w:rsidR="00302399" w:rsidRPr="00063AAB" w:rsidRDefault="00302399" w:rsidP="002217A9">
      <w:pPr>
        <w:pStyle w:val="BodyText"/>
        <w:tabs>
          <w:tab w:val="left" w:pos="564"/>
          <w:tab w:val="left" w:pos="8544"/>
        </w:tabs>
        <w:kinsoku w:val="0"/>
        <w:overflowPunct w:val="0"/>
        <w:ind w:left="0"/>
        <w:rPr>
          <w:rFonts w:ascii="Times New Roman" w:hAnsi="Times New Roman" w:cs="Times New Roman"/>
          <w:bCs/>
          <w:sz w:val="22"/>
          <w:szCs w:val="22"/>
          <w:rPrChange w:id="661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616" w:author="Agate Publishing" w:date="2019-08-26T15:39:00Z">
            <w:rPr>
              <w:rFonts w:ascii="Times New Roman" w:hAnsi="Times New Roman" w:cs="Times New Roman"/>
              <w:bCs/>
              <w:sz w:val="22"/>
              <w:szCs w:val="22"/>
            </w:rPr>
          </w:rPrChange>
        </w:rPr>
        <w:t>(</w:t>
      </w:r>
      <w:del w:id="6617" w:author="Jeannie's Laptop" w:date="2019-07-23T11:32:00Z">
        <w:r w:rsidRPr="00063AAB" w:rsidDel="00844697">
          <w:rPr>
            <w:rFonts w:ascii="Times New Roman" w:hAnsi="Times New Roman" w:cs="Times New Roman"/>
            <w:bCs/>
            <w:sz w:val="22"/>
            <w:szCs w:val="22"/>
            <w:rPrChange w:id="6618" w:author="Agate Publishing" w:date="2019-08-26T15:39:00Z">
              <w:rPr>
                <w:rFonts w:ascii="Times New Roman" w:hAnsi="Times New Roman" w:cs="Times New Roman"/>
                <w:bCs/>
                <w:sz w:val="22"/>
                <w:szCs w:val="22"/>
              </w:rPr>
            </w:rPrChange>
          </w:rPr>
          <w:delText>b</w:delText>
        </w:r>
      </w:del>
      <w:ins w:id="6619" w:author="Jeannie's Laptop" w:date="2019-07-23T11:32:00Z">
        <w:r w:rsidR="00844697" w:rsidRPr="00063AAB">
          <w:rPr>
            <w:rFonts w:ascii="Times New Roman" w:hAnsi="Times New Roman" w:cs="Times New Roman"/>
            <w:bCs/>
            <w:sz w:val="22"/>
            <w:szCs w:val="22"/>
            <w:rPrChange w:id="6620"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621" w:author="Agate Publishing" w:date="2019-08-26T15:39:00Z">
            <w:rPr>
              <w:rFonts w:ascii="Times New Roman" w:hAnsi="Times New Roman" w:cs="Times New Roman"/>
              <w:bCs/>
              <w:sz w:val="22"/>
              <w:szCs w:val="22"/>
            </w:rPr>
          </w:rPrChange>
        </w:rPr>
        <w:t xml:space="preserve">) First-Class is considering the acquisition of new robotic equipment. Depreciation on the new robots will increase monthly fixed costs by $8,000, but reduce variable costs to 50% of the current selling price. If First-Class acquires the robots what will be the new monthly break-even point in units? </w:t>
      </w:r>
      <w:del w:id="6622" w:author="Jeannie's Laptop" w:date="2019-07-23T11:32:00Z">
        <w:r w:rsidRPr="00063AAB" w:rsidDel="00844697">
          <w:rPr>
            <w:rFonts w:ascii="Times New Roman" w:hAnsi="Times New Roman" w:cs="Times New Roman"/>
            <w:bCs/>
            <w:sz w:val="22"/>
            <w:szCs w:val="22"/>
            <w:rPrChange w:id="6623" w:author="Agate Publishing" w:date="2019-08-26T15:39:00Z">
              <w:rPr>
                <w:rFonts w:ascii="Times New Roman" w:hAnsi="Times New Roman" w:cs="Times New Roman"/>
                <w:bCs/>
                <w:sz w:val="22"/>
                <w:szCs w:val="22"/>
              </w:rPr>
            </w:rPrChange>
          </w:rPr>
          <w:delText>________________________Units.</w:delText>
        </w:r>
      </w:del>
    </w:p>
    <w:p w14:paraId="32790119" w14:textId="77777777" w:rsidR="00302399" w:rsidRPr="00063AAB" w:rsidRDefault="00302399" w:rsidP="002217A9">
      <w:pPr>
        <w:pStyle w:val="BodyText"/>
        <w:tabs>
          <w:tab w:val="left" w:pos="564"/>
          <w:tab w:val="left" w:pos="8544"/>
        </w:tabs>
        <w:kinsoku w:val="0"/>
        <w:overflowPunct w:val="0"/>
        <w:ind w:left="0"/>
        <w:rPr>
          <w:rFonts w:ascii="Times New Roman" w:hAnsi="Times New Roman" w:cs="Times New Roman"/>
          <w:bCs/>
          <w:sz w:val="22"/>
          <w:szCs w:val="22"/>
          <w:rPrChange w:id="6624" w:author="Agate Publishing" w:date="2019-08-26T15:39:00Z">
            <w:rPr>
              <w:rFonts w:ascii="Times New Roman" w:hAnsi="Times New Roman" w:cs="Times New Roman"/>
              <w:bCs/>
              <w:sz w:val="22"/>
              <w:szCs w:val="22"/>
            </w:rPr>
          </w:rPrChange>
        </w:rPr>
      </w:pPr>
    </w:p>
    <w:p w14:paraId="672BFCAA"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6625" w:author="Agate Publishing" w:date="2019-08-26T15:39:00Z">
            <w:rPr>
              <w:rFonts w:ascii="Times New Roman" w:hAnsi="Times New Roman" w:cs="Times New Roman"/>
              <w:bCs/>
              <w:sz w:val="22"/>
              <w:szCs w:val="22"/>
            </w:rPr>
          </w:rPrChange>
        </w:rPr>
      </w:pPr>
      <w:del w:id="6626" w:author="Jeannie's Laptop" w:date="2019-07-22T16:56:00Z">
        <w:r w:rsidRPr="00063AAB" w:rsidDel="00677946">
          <w:rPr>
            <w:rFonts w:ascii="Times New Roman" w:hAnsi="Times New Roman" w:cs="Times New Roman"/>
            <w:bCs/>
            <w:sz w:val="22"/>
            <w:szCs w:val="22"/>
            <w:rPrChange w:id="6627" w:author="Agate Publishing" w:date="2019-08-26T15:39:00Z">
              <w:rPr>
                <w:rFonts w:ascii="Times New Roman" w:hAnsi="Times New Roman" w:cs="Times New Roman"/>
                <w:bCs/>
                <w:sz w:val="22"/>
                <w:szCs w:val="22"/>
              </w:rPr>
            </w:rPrChange>
          </w:rPr>
          <w:delText>Explanation</w:delText>
        </w:r>
      </w:del>
      <w:ins w:id="6628" w:author="Jeannie's Laptop" w:date="2019-07-22T16:56:00Z">
        <w:r w:rsidR="00677946" w:rsidRPr="00063AAB">
          <w:rPr>
            <w:rFonts w:ascii="Times New Roman" w:hAnsi="Times New Roman" w:cs="Times New Roman"/>
            <w:bCs/>
            <w:sz w:val="22"/>
            <w:szCs w:val="22"/>
            <w:rPrChange w:id="6629" w:author="Agate Publishing" w:date="2019-08-26T15:39:00Z">
              <w:rPr>
                <w:rFonts w:ascii="Times New Roman" w:hAnsi="Times New Roman" w:cs="Times New Roman"/>
                <w:bCs/>
                <w:sz w:val="22"/>
                <w:szCs w:val="22"/>
              </w:rPr>
            </w:rPrChange>
          </w:rPr>
          <w:t>Answer:</w:t>
        </w:r>
      </w:ins>
    </w:p>
    <w:p w14:paraId="1D88E4C5" w14:textId="43F8E799" w:rsidR="00302399" w:rsidRPr="00063AAB" w:rsidRDefault="00302399" w:rsidP="002217A9">
      <w:pPr>
        <w:pStyle w:val="BodyText"/>
        <w:tabs>
          <w:tab w:val="left" w:pos="512"/>
        </w:tabs>
        <w:kinsoku w:val="0"/>
        <w:overflowPunct w:val="0"/>
        <w:ind w:left="0"/>
        <w:rPr>
          <w:rFonts w:ascii="Times New Roman" w:hAnsi="Times New Roman" w:cs="Times New Roman"/>
          <w:bCs/>
          <w:sz w:val="22"/>
          <w:szCs w:val="22"/>
        </w:rPr>
      </w:pPr>
      <w:del w:id="6630" w:author="Jeannie's Laptop" w:date="2019-07-23T11:32:00Z">
        <w:r w:rsidRPr="00063AAB" w:rsidDel="00844697">
          <w:rPr>
            <w:rFonts w:ascii="Times New Roman" w:hAnsi="Times New Roman" w:cs="Times New Roman"/>
            <w:bCs/>
            <w:sz w:val="22"/>
            <w:szCs w:val="22"/>
            <w:rPrChange w:id="6631" w:author="Agate Publishing" w:date="2019-08-26T15:39:00Z">
              <w:rPr>
                <w:rFonts w:ascii="Times New Roman" w:hAnsi="Times New Roman" w:cs="Times New Roman"/>
                <w:bCs/>
                <w:sz w:val="22"/>
                <w:szCs w:val="22"/>
              </w:rPr>
            </w:rPrChange>
          </w:rPr>
          <w:delText>a.</w:delText>
        </w:r>
      </w:del>
      <w:ins w:id="6632" w:author="Jeannie's Laptop" w:date="2019-07-23T11:32:00Z">
        <w:r w:rsidR="00844697" w:rsidRPr="00063AAB">
          <w:rPr>
            <w:rFonts w:ascii="Times New Roman" w:hAnsi="Times New Roman" w:cs="Times New Roman"/>
            <w:bCs/>
            <w:sz w:val="22"/>
            <w:szCs w:val="22"/>
            <w:rPrChange w:id="6633"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634" w:author="Agate Publishing" w:date="2019-08-26T15:39:00Z">
            <w:rPr>
              <w:rFonts w:ascii="Times New Roman" w:hAnsi="Times New Roman" w:cs="Times New Roman"/>
              <w:bCs/>
              <w:sz w:val="22"/>
              <w:szCs w:val="22"/>
            </w:rPr>
          </w:rPrChange>
        </w:rPr>
        <w:t xml:space="preserve"> 680</w:t>
      </w:r>
      <w:ins w:id="6635" w:author="Teressa Farough" w:date="2019-08-20T11:54:00Z">
        <w:r w:rsidR="00BD6C9E" w:rsidRPr="00063AAB">
          <w:rPr>
            <w:rFonts w:ascii="Times New Roman" w:hAnsi="Times New Roman" w:cs="Times New Roman"/>
            <w:bCs/>
            <w:sz w:val="22"/>
            <w:szCs w:val="22"/>
          </w:rPr>
          <w:t xml:space="preserve"> units</w:t>
        </w:r>
      </w:ins>
      <w:del w:id="6636" w:author="Jeannie's Laptop" w:date="2019-07-23T11:32:00Z">
        <w:r w:rsidRPr="00063AAB" w:rsidDel="00844697">
          <w:rPr>
            <w:rFonts w:ascii="Times New Roman" w:hAnsi="Times New Roman" w:cs="Times New Roman"/>
            <w:bCs/>
            <w:sz w:val="22"/>
            <w:szCs w:val="22"/>
            <w:rPrChange w:id="6637" w:author="Agate Publishing" w:date="2019-08-26T15:39:00Z">
              <w:rPr>
                <w:rFonts w:ascii="Times New Roman" w:hAnsi="Times New Roman" w:cs="Times New Roman"/>
                <w:bCs/>
                <w:sz w:val="22"/>
                <w:szCs w:val="22"/>
                <w:u w:val="single"/>
              </w:rPr>
            </w:rPrChange>
          </w:rPr>
          <w:delText xml:space="preserve"> units</w:delText>
        </w:r>
      </w:del>
    </w:p>
    <w:p w14:paraId="27BD1955" w14:textId="12313919" w:rsidR="00302399" w:rsidRPr="00063AAB" w:rsidRDefault="00302399" w:rsidP="002217A9">
      <w:pPr>
        <w:pStyle w:val="BodyText"/>
        <w:tabs>
          <w:tab w:val="left" w:pos="512"/>
        </w:tabs>
        <w:kinsoku w:val="0"/>
        <w:overflowPunct w:val="0"/>
        <w:ind w:left="0"/>
        <w:rPr>
          <w:rFonts w:ascii="Times New Roman" w:hAnsi="Times New Roman" w:cs="Times New Roman"/>
          <w:bCs/>
          <w:sz w:val="22"/>
          <w:szCs w:val="22"/>
        </w:rPr>
      </w:pPr>
      <w:del w:id="6638" w:author="Jeannie's Laptop" w:date="2019-07-22T16:57:00Z">
        <w:r w:rsidRPr="00917F34" w:rsidDel="00677946">
          <w:rPr>
            <w:rFonts w:ascii="Times New Roman" w:hAnsi="Times New Roman" w:cs="Times New Roman"/>
            <w:bCs/>
            <w:sz w:val="22"/>
            <w:szCs w:val="22"/>
          </w:rPr>
          <w:delText>b.</w:delText>
        </w:r>
      </w:del>
      <w:ins w:id="6639" w:author="Jeannie's Laptop" w:date="2019-07-22T16:57:00Z">
        <w:r w:rsidR="00677946" w:rsidRPr="00063AAB">
          <w:rPr>
            <w:rFonts w:ascii="Times New Roman" w:hAnsi="Times New Roman" w:cs="Times New Roman"/>
            <w:bCs/>
            <w:sz w:val="22"/>
            <w:szCs w:val="22"/>
            <w:rPrChange w:id="6640"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641" w:author="Agate Publishing" w:date="2019-08-26T15:39:00Z">
            <w:rPr>
              <w:rFonts w:ascii="Times New Roman" w:hAnsi="Times New Roman" w:cs="Times New Roman"/>
              <w:bCs/>
              <w:sz w:val="22"/>
              <w:szCs w:val="22"/>
            </w:rPr>
          </w:rPrChange>
        </w:rPr>
        <w:t xml:space="preserve"> 608</w:t>
      </w:r>
      <w:ins w:id="6642" w:author="Teressa Farough" w:date="2019-08-20T11:55:00Z">
        <w:r w:rsidR="00BD6C9E" w:rsidRPr="00063AAB">
          <w:rPr>
            <w:rFonts w:ascii="Times New Roman" w:hAnsi="Times New Roman" w:cs="Times New Roman"/>
            <w:bCs/>
            <w:sz w:val="22"/>
            <w:szCs w:val="22"/>
          </w:rPr>
          <w:t xml:space="preserve"> units</w:t>
        </w:r>
      </w:ins>
      <w:del w:id="6643" w:author="Jeannie's Laptop" w:date="2019-07-23T11:32:00Z">
        <w:r w:rsidRPr="00063AAB" w:rsidDel="00844697">
          <w:rPr>
            <w:rFonts w:ascii="Times New Roman" w:hAnsi="Times New Roman" w:cs="Times New Roman"/>
            <w:bCs/>
            <w:sz w:val="22"/>
            <w:szCs w:val="22"/>
            <w:rPrChange w:id="6644" w:author="Agate Publishing" w:date="2019-08-26T15:39:00Z">
              <w:rPr>
                <w:rFonts w:ascii="Times New Roman" w:hAnsi="Times New Roman" w:cs="Times New Roman"/>
                <w:bCs/>
                <w:sz w:val="22"/>
                <w:szCs w:val="22"/>
                <w:u w:val="single"/>
              </w:rPr>
            </w:rPrChange>
          </w:rPr>
          <w:delText xml:space="preserve"> units</w:delText>
        </w:r>
      </w:del>
    </w:p>
    <w:p w14:paraId="1C819B76" w14:textId="440C4DDF" w:rsidR="00302399" w:rsidRPr="00063AAB" w:rsidRDefault="00302399" w:rsidP="002217A9">
      <w:pPr>
        <w:pStyle w:val="BodyText"/>
        <w:kinsoku w:val="0"/>
        <w:overflowPunct w:val="0"/>
        <w:ind w:left="0"/>
        <w:rPr>
          <w:ins w:id="6645" w:author="Jeannie's Laptop" w:date="2019-07-23T11:32:00Z"/>
          <w:rFonts w:ascii="Times New Roman" w:hAnsi="Times New Roman" w:cs="Times New Roman"/>
          <w:bCs/>
          <w:sz w:val="22"/>
          <w:szCs w:val="22"/>
          <w:rPrChange w:id="6646" w:author="Agate Publishing" w:date="2019-08-26T15:39:00Z">
            <w:rPr>
              <w:ins w:id="6647" w:author="Jeannie's Laptop" w:date="2019-07-23T11:32:00Z"/>
              <w:rFonts w:ascii="Times New Roman" w:hAnsi="Times New Roman" w:cs="Times New Roman"/>
              <w:bCs/>
              <w:sz w:val="22"/>
              <w:szCs w:val="22"/>
            </w:rPr>
          </w:rPrChange>
        </w:rPr>
      </w:pPr>
    </w:p>
    <w:p w14:paraId="2714414D" w14:textId="486806F4" w:rsidR="00844697" w:rsidRPr="00063AAB" w:rsidRDefault="00844697" w:rsidP="002217A9">
      <w:pPr>
        <w:pStyle w:val="BodyText"/>
        <w:kinsoku w:val="0"/>
        <w:overflowPunct w:val="0"/>
        <w:ind w:left="0"/>
        <w:rPr>
          <w:rFonts w:ascii="Times New Roman" w:hAnsi="Times New Roman" w:cs="Times New Roman"/>
          <w:bCs/>
          <w:sz w:val="22"/>
          <w:szCs w:val="22"/>
          <w:rPrChange w:id="6648" w:author="Agate Publishing" w:date="2019-08-26T15:39:00Z">
            <w:rPr>
              <w:rFonts w:ascii="Times New Roman" w:hAnsi="Times New Roman" w:cs="Times New Roman"/>
              <w:bCs/>
              <w:sz w:val="22"/>
              <w:szCs w:val="22"/>
            </w:rPr>
          </w:rPrChange>
        </w:rPr>
      </w:pPr>
      <w:ins w:id="6649" w:author="Jeannie's Laptop" w:date="2019-07-23T11:32:00Z">
        <w:r w:rsidRPr="00063AAB">
          <w:rPr>
            <w:rFonts w:ascii="Times New Roman" w:hAnsi="Times New Roman" w:cs="Times New Roman"/>
            <w:bCs/>
            <w:sz w:val="22"/>
            <w:szCs w:val="22"/>
            <w:rPrChange w:id="6650" w:author="Agate Publishing" w:date="2019-08-26T15:39:00Z">
              <w:rPr>
                <w:rFonts w:ascii="Times New Roman" w:hAnsi="Times New Roman" w:cs="Times New Roman"/>
                <w:bCs/>
                <w:sz w:val="22"/>
                <w:szCs w:val="22"/>
              </w:rPr>
            </w:rPrChange>
          </w:rPr>
          <w:t>Feedback:</w:t>
        </w:r>
      </w:ins>
    </w:p>
    <w:p w14:paraId="3335BF95" w14:textId="3AD95294" w:rsidR="00302399" w:rsidRPr="00063AAB" w:rsidRDefault="00302399" w:rsidP="002217A9">
      <w:pPr>
        <w:pStyle w:val="BodyText"/>
        <w:kinsoku w:val="0"/>
        <w:overflowPunct w:val="0"/>
        <w:ind w:left="0"/>
        <w:rPr>
          <w:rFonts w:ascii="Times New Roman" w:hAnsi="Times New Roman" w:cs="Times New Roman"/>
          <w:bCs/>
          <w:sz w:val="22"/>
          <w:szCs w:val="22"/>
          <w:rPrChange w:id="665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652" w:author="Agate Publishing" w:date="2019-08-26T15:39:00Z">
            <w:rPr>
              <w:rFonts w:ascii="Times New Roman" w:hAnsi="Times New Roman" w:cs="Times New Roman"/>
              <w:bCs/>
              <w:sz w:val="22"/>
              <w:szCs w:val="22"/>
            </w:rPr>
          </w:rPrChange>
        </w:rPr>
        <w:t>(</w:t>
      </w:r>
      <w:del w:id="6653" w:author="Jeannie's Laptop" w:date="2019-07-23T11:32:00Z">
        <w:r w:rsidRPr="00063AAB" w:rsidDel="00844697">
          <w:rPr>
            <w:rFonts w:ascii="Times New Roman" w:hAnsi="Times New Roman" w:cs="Times New Roman"/>
            <w:bCs/>
            <w:sz w:val="22"/>
            <w:szCs w:val="22"/>
            <w:rPrChange w:id="6654" w:author="Agate Publishing" w:date="2019-08-26T15:39:00Z">
              <w:rPr>
                <w:rFonts w:ascii="Times New Roman" w:hAnsi="Times New Roman" w:cs="Times New Roman"/>
                <w:bCs/>
                <w:sz w:val="22"/>
                <w:szCs w:val="22"/>
              </w:rPr>
            </w:rPrChange>
          </w:rPr>
          <w:delText>a</w:delText>
        </w:r>
      </w:del>
      <w:ins w:id="6655" w:author="Jeannie's Laptop" w:date="2019-07-23T11:32:00Z">
        <w:r w:rsidR="00844697" w:rsidRPr="00063AAB">
          <w:rPr>
            <w:rFonts w:ascii="Times New Roman" w:hAnsi="Times New Roman" w:cs="Times New Roman"/>
            <w:bCs/>
            <w:sz w:val="22"/>
            <w:szCs w:val="22"/>
            <w:rPrChange w:id="6656"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657" w:author="Agate Publishing" w:date="2019-08-26T15:39:00Z">
            <w:rPr>
              <w:rFonts w:ascii="Times New Roman" w:hAnsi="Times New Roman" w:cs="Times New Roman"/>
              <w:bCs/>
              <w:sz w:val="22"/>
              <w:szCs w:val="22"/>
            </w:rPr>
          </w:rPrChange>
        </w:rPr>
        <w:t xml:space="preserve">) Break-even point: $68,000 ÷ ($250 </w:t>
      </w:r>
      <w:ins w:id="6658" w:author="Agate Publishing" w:date="2019-08-26T15:25:00Z">
        <w:r w:rsidR="006B5398" w:rsidRPr="00063AAB">
          <w:rPr>
            <w:rFonts w:ascii="Times New Roman" w:hAnsi="Times New Roman" w:cs="Times New Roman"/>
            <w:bCs/>
            <w:sz w:val="22"/>
            <w:szCs w:val="22"/>
            <w:rPrChange w:id="6659" w:author="Agate Publishing" w:date="2019-08-26T15:39:00Z">
              <w:rPr>
                <w:rFonts w:ascii="Times New Roman" w:hAnsi="Times New Roman" w:cs="Times New Roman"/>
                <w:bCs/>
                <w:sz w:val="22"/>
                <w:szCs w:val="22"/>
              </w:rPr>
            </w:rPrChange>
          </w:rPr>
          <w:t>−</w:t>
        </w:r>
      </w:ins>
      <w:del w:id="6660" w:author="Agate Publishing" w:date="2019-08-26T15:25:00Z">
        <w:r w:rsidRPr="00063AAB" w:rsidDel="006B5398">
          <w:rPr>
            <w:rFonts w:ascii="Times New Roman" w:hAnsi="Times New Roman" w:cs="Times New Roman"/>
            <w:bCs/>
            <w:sz w:val="22"/>
            <w:szCs w:val="22"/>
            <w:rPrChange w:id="6661" w:author="Agate Publishing" w:date="2019-08-26T15:39:00Z">
              <w:rPr>
                <w:rFonts w:ascii="Times New Roman" w:hAnsi="Times New Roman" w:cs="Times New Roman"/>
                <w:bCs/>
                <w:sz w:val="22"/>
                <w:szCs w:val="22"/>
              </w:rPr>
            </w:rPrChange>
          </w:rPr>
          <w:delText>–</w:delText>
        </w:r>
      </w:del>
      <w:r w:rsidRPr="00063AAB">
        <w:rPr>
          <w:rFonts w:ascii="Times New Roman" w:hAnsi="Times New Roman" w:cs="Times New Roman"/>
          <w:bCs/>
          <w:sz w:val="22"/>
          <w:szCs w:val="22"/>
          <w:rPrChange w:id="6662" w:author="Agate Publishing" w:date="2019-08-26T15:39:00Z">
            <w:rPr>
              <w:rFonts w:ascii="Times New Roman" w:hAnsi="Times New Roman" w:cs="Times New Roman"/>
              <w:bCs/>
              <w:sz w:val="22"/>
              <w:szCs w:val="22"/>
            </w:rPr>
          </w:rPrChange>
        </w:rPr>
        <w:t xml:space="preserve"> (0.60 × $250)) = 680 units </w:t>
      </w:r>
    </w:p>
    <w:p w14:paraId="30037612" w14:textId="7D6680BD" w:rsidR="00302399" w:rsidRPr="00063AAB" w:rsidRDefault="00302399" w:rsidP="002217A9">
      <w:pPr>
        <w:pStyle w:val="BodyText"/>
        <w:kinsoku w:val="0"/>
        <w:overflowPunct w:val="0"/>
        <w:ind w:left="0"/>
        <w:rPr>
          <w:rFonts w:ascii="Times New Roman" w:hAnsi="Times New Roman" w:cs="Times New Roman"/>
          <w:bCs/>
          <w:sz w:val="22"/>
          <w:szCs w:val="22"/>
          <w:rPrChange w:id="666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664" w:author="Agate Publishing" w:date="2019-08-26T15:39:00Z">
            <w:rPr>
              <w:rFonts w:ascii="Times New Roman" w:hAnsi="Times New Roman" w:cs="Times New Roman"/>
              <w:bCs/>
              <w:sz w:val="22"/>
              <w:szCs w:val="22"/>
            </w:rPr>
          </w:rPrChange>
        </w:rPr>
        <w:t>(</w:t>
      </w:r>
      <w:del w:id="6665" w:author="Jeannie's Laptop" w:date="2019-07-23T11:32:00Z">
        <w:r w:rsidRPr="00063AAB" w:rsidDel="00844697">
          <w:rPr>
            <w:rFonts w:ascii="Times New Roman" w:hAnsi="Times New Roman" w:cs="Times New Roman"/>
            <w:bCs/>
            <w:sz w:val="22"/>
            <w:szCs w:val="22"/>
            <w:rPrChange w:id="6666" w:author="Agate Publishing" w:date="2019-08-26T15:39:00Z">
              <w:rPr>
                <w:rFonts w:ascii="Times New Roman" w:hAnsi="Times New Roman" w:cs="Times New Roman"/>
                <w:bCs/>
                <w:sz w:val="22"/>
                <w:szCs w:val="22"/>
              </w:rPr>
            </w:rPrChange>
          </w:rPr>
          <w:delText>b</w:delText>
        </w:r>
      </w:del>
      <w:ins w:id="6667" w:author="Jeannie's Laptop" w:date="2019-07-23T11:32:00Z">
        <w:r w:rsidR="00844697" w:rsidRPr="00063AAB">
          <w:rPr>
            <w:rFonts w:ascii="Times New Roman" w:hAnsi="Times New Roman" w:cs="Times New Roman"/>
            <w:bCs/>
            <w:sz w:val="22"/>
            <w:szCs w:val="22"/>
            <w:rPrChange w:id="6668"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669" w:author="Agate Publishing" w:date="2019-08-26T15:39:00Z">
            <w:rPr>
              <w:rFonts w:ascii="Times New Roman" w:hAnsi="Times New Roman" w:cs="Times New Roman"/>
              <w:bCs/>
              <w:sz w:val="22"/>
              <w:szCs w:val="22"/>
            </w:rPr>
          </w:rPrChange>
        </w:rPr>
        <w:t xml:space="preserve">) </w:t>
      </w:r>
      <w:ins w:id="6670" w:author="Jeannie's Laptop" w:date="2019-07-23T11:32:00Z">
        <w:r w:rsidR="00844697" w:rsidRPr="00063AAB">
          <w:rPr>
            <w:rFonts w:ascii="Times New Roman" w:hAnsi="Times New Roman" w:cs="Times New Roman"/>
            <w:bCs/>
            <w:sz w:val="22"/>
            <w:szCs w:val="22"/>
            <w:rPrChange w:id="6671" w:author="Agate Publishing" w:date="2019-08-26T15:39:00Z">
              <w:rPr>
                <w:rFonts w:ascii="Times New Roman" w:hAnsi="Times New Roman" w:cs="Times New Roman"/>
                <w:bCs/>
                <w:sz w:val="22"/>
                <w:szCs w:val="22"/>
              </w:rPr>
            </w:rPrChange>
          </w:rPr>
          <w:t>New b</w:t>
        </w:r>
      </w:ins>
      <w:del w:id="6672" w:author="Jeannie's Laptop" w:date="2019-07-23T11:32:00Z">
        <w:r w:rsidRPr="00063AAB" w:rsidDel="00844697">
          <w:rPr>
            <w:rFonts w:ascii="Times New Roman" w:hAnsi="Times New Roman" w:cs="Times New Roman"/>
            <w:bCs/>
            <w:sz w:val="22"/>
            <w:szCs w:val="22"/>
            <w:rPrChange w:id="6673" w:author="Agate Publishing" w:date="2019-08-26T15:39:00Z">
              <w:rPr>
                <w:rFonts w:ascii="Times New Roman" w:hAnsi="Times New Roman" w:cs="Times New Roman"/>
                <w:bCs/>
                <w:sz w:val="22"/>
                <w:szCs w:val="22"/>
              </w:rPr>
            </w:rPrChange>
          </w:rPr>
          <w:delText>B</w:delText>
        </w:r>
      </w:del>
      <w:r w:rsidRPr="00063AAB">
        <w:rPr>
          <w:rFonts w:ascii="Times New Roman" w:hAnsi="Times New Roman" w:cs="Times New Roman"/>
          <w:bCs/>
          <w:sz w:val="22"/>
          <w:szCs w:val="22"/>
          <w:rPrChange w:id="6674" w:author="Agate Publishing" w:date="2019-08-26T15:39:00Z">
            <w:rPr>
              <w:rFonts w:ascii="Times New Roman" w:hAnsi="Times New Roman" w:cs="Times New Roman"/>
              <w:bCs/>
              <w:sz w:val="22"/>
              <w:szCs w:val="22"/>
            </w:rPr>
          </w:rPrChange>
        </w:rPr>
        <w:t xml:space="preserve">reak-even point: $76,000 ÷ ($250 </w:t>
      </w:r>
      <w:ins w:id="6675" w:author="Agate Publishing" w:date="2019-08-26T15:25:00Z">
        <w:r w:rsidR="006B5398" w:rsidRPr="00063AAB">
          <w:rPr>
            <w:rFonts w:ascii="Times New Roman" w:hAnsi="Times New Roman" w:cs="Times New Roman"/>
            <w:bCs/>
            <w:sz w:val="22"/>
            <w:szCs w:val="22"/>
            <w:rPrChange w:id="6676" w:author="Agate Publishing" w:date="2019-08-26T15:39:00Z">
              <w:rPr>
                <w:rFonts w:ascii="Times New Roman" w:hAnsi="Times New Roman" w:cs="Times New Roman"/>
                <w:bCs/>
                <w:sz w:val="22"/>
                <w:szCs w:val="22"/>
              </w:rPr>
            </w:rPrChange>
          </w:rPr>
          <w:t>−</w:t>
        </w:r>
      </w:ins>
      <w:del w:id="6677" w:author="Agate Publishing" w:date="2019-08-26T15:25:00Z">
        <w:r w:rsidRPr="00063AAB" w:rsidDel="006B5398">
          <w:rPr>
            <w:rFonts w:ascii="Times New Roman" w:hAnsi="Times New Roman" w:cs="Times New Roman"/>
            <w:bCs/>
            <w:sz w:val="22"/>
            <w:szCs w:val="22"/>
            <w:rPrChange w:id="6678" w:author="Agate Publishing" w:date="2019-08-26T15:39:00Z">
              <w:rPr>
                <w:rFonts w:ascii="Times New Roman" w:hAnsi="Times New Roman" w:cs="Times New Roman"/>
                <w:bCs/>
                <w:sz w:val="22"/>
                <w:szCs w:val="22"/>
              </w:rPr>
            </w:rPrChange>
          </w:rPr>
          <w:delText>–</w:delText>
        </w:r>
      </w:del>
      <w:r w:rsidRPr="00063AAB">
        <w:rPr>
          <w:rFonts w:ascii="Times New Roman" w:hAnsi="Times New Roman" w:cs="Times New Roman"/>
          <w:bCs/>
          <w:sz w:val="22"/>
          <w:szCs w:val="22"/>
          <w:rPrChange w:id="6679" w:author="Agate Publishing" w:date="2019-08-26T15:39:00Z">
            <w:rPr>
              <w:rFonts w:ascii="Times New Roman" w:hAnsi="Times New Roman" w:cs="Times New Roman"/>
              <w:bCs/>
              <w:sz w:val="22"/>
              <w:szCs w:val="22"/>
            </w:rPr>
          </w:rPrChange>
        </w:rPr>
        <w:t xml:space="preserve"> (0.50 × $250)) = 608 units</w:t>
      </w:r>
    </w:p>
    <w:p w14:paraId="0FD55A3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680" w:author="Agate Publishing" w:date="2019-08-26T15:39:00Z">
            <w:rPr>
              <w:rFonts w:ascii="Times New Roman" w:hAnsi="Times New Roman" w:cs="Times New Roman"/>
              <w:bCs/>
              <w:sz w:val="22"/>
              <w:szCs w:val="22"/>
            </w:rPr>
          </w:rPrChange>
        </w:rPr>
      </w:pPr>
    </w:p>
    <w:p w14:paraId="06F1F8D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68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682" w:author="Agate Publishing" w:date="2019-08-26T15:39:00Z">
            <w:rPr>
              <w:rFonts w:ascii="Times New Roman" w:hAnsi="Times New Roman" w:cs="Times New Roman"/>
              <w:bCs/>
              <w:sz w:val="22"/>
              <w:szCs w:val="22"/>
            </w:rPr>
          </w:rPrChange>
        </w:rPr>
        <w:t xml:space="preserve">AACSB: Analytical Thinking </w:t>
      </w:r>
    </w:p>
    <w:p w14:paraId="0BE457A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68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684" w:author="Agate Publishing" w:date="2019-08-26T15:39:00Z">
            <w:rPr>
              <w:rFonts w:ascii="Times New Roman" w:hAnsi="Times New Roman" w:cs="Times New Roman"/>
              <w:bCs/>
              <w:sz w:val="22"/>
              <w:szCs w:val="22"/>
            </w:rPr>
          </w:rPrChange>
        </w:rPr>
        <w:t xml:space="preserve">AICPA: BB Critical Thinking </w:t>
      </w:r>
    </w:p>
    <w:p w14:paraId="52036BB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68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686" w:author="Agate Publishing" w:date="2019-08-26T15:39:00Z">
            <w:rPr>
              <w:rFonts w:ascii="Times New Roman" w:hAnsi="Times New Roman" w:cs="Times New Roman"/>
              <w:bCs/>
              <w:sz w:val="22"/>
              <w:szCs w:val="22"/>
            </w:rPr>
          </w:rPrChange>
        </w:rPr>
        <w:t>AICPA: FN Measurement</w:t>
      </w:r>
    </w:p>
    <w:p w14:paraId="6847772F"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68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688" w:author="Agate Publishing" w:date="2019-08-26T15:39:00Z">
            <w:rPr>
              <w:rFonts w:ascii="Times New Roman" w:hAnsi="Times New Roman" w:cs="Times New Roman"/>
              <w:bCs/>
              <w:sz w:val="22"/>
              <w:szCs w:val="22"/>
            </w:rPr>
          </w:rPrChange>
        </w:rPr>
        <w:t xml:space="preserve">Blooms: Apply </w:t>
      </w:r>
    </w:p>
    <w:p w14:paraId="18B4390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68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690" w:author="Agate Publishing" w:date="2019-08-26T15:39:00Z">
            <w:rPr>
              <w:rFonts w:ascii="Times New Roman" w:hAnsi="Times New Roman" w:cs="Times New Roman"/>
              <w:bCs/>
              <w:sz w:val="22"/>
              <w:szCs w:val="22"/>
            </w:rPr>
          </w:rPrChange>
        </w:rPr>
        <w:t>Difficulty: 2 Medium</w:t>
      </w:r>
    </w:p>
    <w:p w14:paraId="54FC1A5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69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692" w:author="Agate Publishing" w:date="2019-08-26T15:39:00Z">
            <w:rPr>
              <w:rFonts w:ascii="Times New Roman" w:hAnsi="Times New Roman" w:cs="Times New Roman"/>
              <w:bCs/>
              <w:sz w:val="22"/>
              <w:szCs w:val="22"/>
            </w:rPr>
          </w:rPrChange>
        </w:rPr>
        <w:t>Learning Objective: 20-06 Use the contribution margin ratio to estimate the change in operating income caused by a change in sales volume.</w:t>
      </w:r>
    </w:p>
    <w:p w14:paraId="668BEEF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69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694" w:author="Agate Publishing" w:date="2019-08-26T15:39:00Z">
            <w:rPr>
              <w:rFonts w:ascii="Times New Roman" w:hAnsi="Times New Roman" w:cs="Times New Roman"/>
              <w:bCs/>
              <w:sz w:val="22"/>
              <w:szCs w:val="22"/>
            </w:rPr>
          </w:rPrChange>
        </w:rPr>
        <w:t>Topic: What Change in Operating Income Do We Anticipate?</w:t>
      </w:r>
    </w:p>
    <w:p w14:paraId="215B9F19" w14:textId="3BD7CB44" w:rsidR="00302399" w:rsidRPr="00063AAB" w:rsidRDefault="00302399" w:rsidP="002217A9">
      <w:pPr>
        <w:pStyle w:val="BodyText"/>
        <w:kinsoku w:val="0"/>
        <w:overflowPunct w:val="0"/>
        <w:ind w:left="0"/>
        <w:rPr>
          <w:ins w:id="6695" w:author="Jeannie's Laptop" w:date="2019-07-23T11:32:00Z"/>
          <w:rFonts w:ascii="Times New Roman" w:hAnsi="Times New Roman" w:cs="Times New Roman"/>
          <w:bCs/>
          <w:sz w:val="22"/>
          <w:szCs w:val="22"/>
          <w:rPrChange w:id="6696" w:author="Agate Publishing" w:date="2019-08-26T15:39:00Z">
            <w:rPr>
              <w:ins w:id="6697" w:author="Jeannie's Laptop" w:date="2019-07-23T11:32:00Z"/>
              <w:rFonts w:ascii="Times New Roman" w:hAnsi="Times New Roman" w:cs="Times New Roman"/>
              <w:bCs/>
              <w:sz w:val="22"/>
              <w:szCs w:val="22"/>
            </w:rPr>
          </w:rPrChange>
        </w:rPr>
      </w:pPr>
    </w:p>
    <w:p w14:paraId="609DD468" w14:textId="77777777" w:rsidR="00844697" w:rsidRPr="00063AAB" w:rsidRDefault="00844697" w:rsidP="002217A9">
      <w:pPr>
        <w:pStyle w:val="BodyText"/>
        <w:kinsoku w:val="0"/>
        <w:overflowPunct w:val="0"/>
        <w:ind w:left="0"/>
        <w:rPr>
          <w:rFonts w:ascii="Times New Roman" w:hAnsi="Times New Roman" w:cs="Times New Roman"/>
          <w:bCs/>
          <w:sz w:val="22"/>
          <w:szCs w:val="22"/>
          <w:rPrChange w:id="6698" w:author="Agate Publishing" w:date="2019-08-26T15:39:00Z">
            <w:rPr>
              <w:rFonts w:ascii="Times New Roman" w:hAnsi="Times New Roman" w:cs="Times New Roman"/>
              <w:bCs/>
              <w:sz w:val="22"/>
              <w:szCs w:val="22"/>
            </w:rPr>
          </w:rPrChange>
        </w:rPr>
      </w:pPr>
    </w:p>
    <w:p w14:paraId="52F3575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69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700" w:author="Agate Publishing" w:date="2019-08-26T15:39:00Z">
            <w:rPr>
              <w:rFonts w:ascii="Times New Roman" w:hAnsi="Times New Roman" w:cs="Times New Roman"/>
              <w:bCs/>
              <w:sz w:val="22"/>
              <w:szCs w:val="22"/>
            </w:rPr>
          </w:rPrChange>
        </w:rPr>
        <w:t>117. Stan Todd, Inc. wants to manufacture a new cell phone that can be worn on the wrist. Information from doing market research shows that he can sell this phone for $25 each. His fixed costs would be $145,000 a year and variable costs would amount to $10 per phone.</w:t>
      </w:r>
    </w:p>
    <w:p w14:paraId="5C6AE64B" w14:textId="54478458" w:rsidR="00302399" w:rsidRPr="00063AAB" w:rsidRDefault="00302399" w:rsidP="002217A9">
      <w:pPr>
        <w:pStyle w:val="BodyText"/>
        <w:kinsoku w:val="0"/>
        <w:overflowPunct w:val="0"/>
        <w:ind w:left="0"/>
        <w:rPr>
          <w:ins w:id="6701" w:author="Jeannie's Laptop" w:date="2019-07-23T11:33:00Z"/>
          <w:rFonts w:ascii="Times New Roman" w:hAnsi="Times New Roman" w:cs="Times New Roman"/>
          <w:bCs/>
          <w:sz w:val="22"/>
          <w:szCs w:val="22"/>
          <w:rPrChange w:id="6702" w:author="Agate Publishing" w:date="2019-08-26T15:39:00Z">
            <w:rPr>
              <w:ins w:id="6703" w:author="Jeannie's Laptop" w:date="2019-07-23T11:33:00Z"/>
              <w:rFonts w:ascii="Times New Roman" w:hAnsi="Times New Roman" w:cs="Times New Roman"/>
              <w:bCs/>
              <w:sz w:val="22"/>
              <w:szCs w:val="22"/>
            </w:rPr>
          </w:rPrChange>
        </w:rPr>
      </w:pPr>
    </w:p>
    <w:p w14:paraId="56AD1748" w14:textId="11056394" w:rsidR="00844697" w:rsidRPr="00063AAB" w:rsidRDefault="00844697" w:rsidP="002217A9">
      <w:pPr>
        <w:pStyle w:val="BodyText"/>
        <w:kinsoku w:val="0"/>
        <w:overflowPunct w:val="0"/>
        <w:ind w:left="0"/>
        <w:rPr>
          <w:ins w:id="6704" w:author="Jeannie's Laptop" w:date="2019-07-23T11:33:00Z"/>
          <w:rFonts w:ascii="Times New Roman" w:hAnsi="Times New Roman" w:cs="Times New Roman"/>
          <w:bCs/>
          <w:sz w:val="22"/>
          <w:szCs w:val="22"/>
          <w:rPrChange w:id="6705" w:author="Agate Publishing" w:date="2019-08-26T15:39:00Z">
            <w:rPr>
              <w:ins w:id="6706" w:author="Jeannie's Laptop" w:date="2019-07-23T11:33:00Z"/>
              <w:rFonts w:ascii="Times New Roman" w:hAnsi="Times New Roman" w:cs="Times New Roman"/>
              <w:bCs/>
              <w:sz w:val="22"/>
              <w:szCs w:val="22"/>
            </w:rPr>
          </w:rPrChange>
        </w:rPr>
      </w:pPr>
      <w:ins w:id="6707" w:author="Jeannie's Laptop" w:date="2019-07-23T11:33:00Z">
        <w:r w:rsidRPr="00063AAB">
          <w:rPr>
            <w:rFonts w:ascii="Times New Roman" w:hAnsi="Times New Roman" w:cs="Times New Roman"/>
            <w:bCs/>
            <w:sz w:val="22"/>
            <w:szCs w:val="22"/>
            <w:rPrChange w:id="6708" w:author="Agate Publishing" w:date="2019-08-26T15:39:00Z">
              <w:rPr>
                <w:rFonts w:ascii="Times New Roman" w:hAnsi="Times New Roman" w:cs="Times New Roman"/>
                <w:bCs/>
                <w:sz w:val="22"/>
                <w:szCs w:val="22"/>
              </w:rPr>
            </w:rPrChange>
          </w:rPr>
          <w:lastRenderedPageBreak/>
          <w:t>Instructions:</w:t>
        </w:r>
      </w:ins>
    </w:p>
    <w:p w14:paraId="16C9E0DC" w14:textId="54503671" w:rsidR="00844697" w:rsidRPr="00063AAB" w:rsidRDefault="00844697" w:rsidP="002217A9">
      <w:pPr>
        <w:pStyle w:val="BodyText"/>
        <w:kinsoku w:val="0"/>
        <w:overflowPunct w:val="0"/>
        <w:ind w:left="0"/>
        <w:rPr>
          <w:rFonts w:ascii="Times New Roman" w:hAnsi="Times New Roman" w:cs="Times New Roman"/>
          <w:bCs/>
          <w:sz w:val="22"/>
          <w:szCs w:val="22"/>
          <w:rPrChange w:id="6709" w:author="Agate Publishing" w:date="2019-08-26T15:39:00Z">
            <w:rPr>
              <w:rFonts w:ascii="Times New Roman" w:hAnsi="Times New Roman" w:cs="Times New Roman"/>
              <w:bCs/>
              <w:sz w:val="22"/>
              <w:szCs w:val="22"/>
            </w:rPr>
          </w:rPrChange>
        </w:rPr>
      </w:pPr>
      <w:ins w:id="6710" w:author="Jeannie's Laptop" w:date="2019-07-23T11:33:00Z">
        <w:r w:rsidRPr="00063AAB">
          <w:rPr>
            <w:rFonts w:ascii="Times New Roman" w:hAnsi="Times New Roman" w:cs="Times New Roman"/>
            <w:bCs/>
            <w:sz w:val="22"/>
            <w:szCs w:val="22"/>
            <w:rPrChange w:id="6711" w:author="Agate Publishing" w:date="2019-08-26T15:39:00Z">
              <w:rPr>
                <w:rFonts w:ascii="Times New Roman" w:hAnsi="Times New Roman" w:cs="Times New Roman"/>
                <w:bCs/>
                <w:sz w:val="22"/>
                <w:szCs w:val="22"/>
              </w:rPr>
            </w:rPrChange>
          </w:rPr>
          <w:t>Answer the following questions:</w:t>
        </w:r>
      </w:ins>
    </w:p>
    <w:p w14:paraId="0C11B9D8" w14:textId="77777777" w:rsidR="00302399" w:rsidRPr="00063AAB" w:rsidRDefault="00302399" w:rsidP="002217A9">
      <w:pPr>
        <w:pStyle w:val="BodyText"/>
        <w:tabs>
          <w:tab w:val="left" w:pos="603"/>
        </w:tabs>
        <w:kinsoku w:val="0"/>
        <w:overflowPunct w:val="0"/>
        <w:ind w:left="0"/>
        <w:rPr>
          <w:rFonts w:ascii="Times New Roman" w:hAnsi="Times New Roman" w:cs="Times New Roman"/>
          <w:bCs/>
          <w:sz w:val="22"/>
          <w:szCs w:val="22"/>
          <w:rPrChange w:id="671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713" w:author="Agate Publishing" w:date="2019-08-26T15:39:00Z">
            <w:rPr>
              <w:rFonts w:ascii="Times New Roman" w:hAnsi="Times New Roman" w:cs="Times New Roman"/>
              <w:bCs/>
              <w:sz w:val="22"/>
              <w:szCs w:val="22"/>
            </w:rPr>
          </w:rPrChange>
        </w:rPr>
        <w:t>(</w:t>
      </w:r>
      <w:del w:id="6714" w:author="Jeannie's Laptop" w:date="2019-07-22T17:04:00Z">
        <w:r w:rsidRPr="00063AAB" w:rsidDel="00677946">
          <w:rPr>
            <w:rFonts w:ascii="Times New Roman" w:hAnsi="Times New Roman" w:cs="Times New Roman"/>
            <w:bCs/>
            <w:sz w:val="22"/>
            <w:szCs w:val="22"/>
            <w:rPrChange w:id="6715" w:author="Agate Publishing" w:date="2019-08-26T15:39:00Z">
              <w:rPr>
                <w:rFonts w:ascii="Times New Roman" w:hAnsi="Times New Roman" w:cs="Times New Roman"/>
                <w:bCs/>
                <w:sz w:val="22"/>
                <w:szCs w:val="22"/>
              </w:rPr>
            </w:rPrChange>
          </w:rPr>
          <w:delText>1</w:delText>
        </w:r>
      </w:del>
      <w:ins w:id="6716" w:author="Jeannie's Laptop" w:date="2019-07-22T17:04:00Z">
        <w:r w:rsidR="00677946" w:rsidRPr="00063AAB">
          <w:rPr>
            <w:rFonts w:ascii="Times New Roman" w:hAnsi="Times New Roman" w:cs="Times New Roman"/>
            <w:bCs/>
            <w:sz w:val="22"/>
            <w:szCs w:val="22"/>
            <w:rPrChange w:id="6717"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718" w:author="Agate Publishing" w:date="2019-08-26T15:39:00Z">
            <w:rPr>
              <w:rFonts w:ascii="Times New Roman" w:hAnsi="Times New Roman" w:cs="Times New Roman"/>
              <w:bCs/>
              <w:sz w:val="22"/>
              <w:szCs w:val="22"/>
            </w:rPr>
          </w:rPrChange>
        </w:rPr>
        <w:t>) What would the contribution margin ratio be?</w:t>
      </w:r>
    </w:p>
    <w:p w14:paraId="1F134AD8" w14:textId="77777777" w:rsidR="00302399" w:rsidRPr="00063AAB" w:rsidRDefault="00302399" w:rsidP="002217A9">
      <w:pPr>
        <w:pStyle w:val="BodyText"/>
        <w:tabs>
          <w:tab w:val="left" w:pos="603"/>
        </w:tabs>
        <w:kinsoku w:val="0"/>
        <w:overflowPunct w:val="0"/>
        <w:ind w:left="0"/>
        <w:rPr>
          <w:rFonts w:ascii="Times New Roman" w:hAnsi="Times New Roman" w:cs="Times New Roman"/>
          <w:bCs/>
          <w:sz w:val="22"/>
          <w:szCs w:val="22"/>
          <w:rPrChange w:id="671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720" w:author="Agate Publishing" w:date="2019-08-26T15:39:00Z">
            <w:rPr>
              <w:rFonts w:ascii="Times New Roman" w:hAnsi="Times New Roman" w:cs="Times New Roman"/>
              <w:bCs/>
              <w:sz w:val="22"/>
              <w:szCs w:val="22"/>
            </w:rPr>
          </w:rPrChange>
        </w:rPr>
        <w:t>(</w:t>
      </w:r>
      <w:del w:id="6721" w:author="Jeannie's Laptop" w:date="2019-07-22T17:04:00Z">
        <w:r w:rsidRPr="00063AAB" w:rsidDel="00677946">
          <w:rPr>
            <w:rFonts w:ascii="Times New Roman" w:hAnsi="Times New Roman" w:cs="Times New Roman"/>
            <w:bCs/>
            <w:sz w:val="22"/>
            <w:szCs w:val="22"/>
            <w:rPrChange w:id="6722" w:author="Agate Publishing" w:date="2019-08-26T15:39:00Z">
              <w:rPr>
                <w:rFonts w:ascii="Times New Roman" w:hAnsi="Times New Roman" w:cs="Times New Roman"/>
                <w:bCs/>
                <w:sz w:val="22"/>
                <w:szCs w:val="22"/>
              </w:rPr>
            </w:rPrChange>
          </w:rPr>
          <w:delText>2</w:delText>
        </w:r>
      </w:del>
      <w:ins w:id="6723" w:author="Jeannie's Laptop" w:date="2019-07-22T17:04:00Z">
        <w:r w:rsidR="00677946" w:rsidRPr="00063AAB">
          <w:rPr>
            <w:rFonts w:ascii="Times New Roman" w:hAnsi="Times New Roman" w:cs="Times New Roman"/>
            <w:bCs/>
            <w:sz w:val="22"/>
            <w:szCs w:val="22"/>
            <w:rPrChange w:id="6724"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725" w:author="Agate Publishing" w:date="2019-08-26T15:39:00Z">
            <w:rPr>
              <w:rFonts w:ascii="Times New Roman" w:hAnsi="Times New Roman" w:cs="Times New Roman"/>
              <w:bCs/>
              <w:sz w:val="22"/>
              <w:szCs w:val="22"/>
            </w:rPr>
          </w:rPrChange>
        </w:rPr>
        <w:t>) What sales volume in units would Stan need to break-even?</w:t>
      </w:r>
    </w:p>
    <w:p w14:paraId="422AFCDC" w14:textId="77777777" w:rsidR="00302399" w:rsidRPr="00063AAB" w:rsidRDefault="00302399" w:rsidP="002217A9">
      <w:pPr>
        <w:pStyle w:val="BodyText"/>
        <w:tabs>
          <w:tab w:val="left" w:pos="603"/>
        </w:tabs>
        <w:kinsoku w:val="0"/>
        <w:overflowPunct w:val="0"/>
        <w:ind w:left="0"/>
        <w:rPr>
          <w:rFonts w:ascii="Times New Roman" w:hAnsi="Times New Roman" w:cs="Times New Roman"/>
          <w:bCs/>
          <w:sz w:val="22"/>
          <w:szCs w:val="22"/>
          <w:rPrChange w:id="672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727" w:author="Agate Publishing" w:date="2019-08-26T15:39:00Z">
            <w:rPr>
              <w:rFonts w:ascii="Times New Roman" w:hAnsi="Times New Roman" w:cs="Times New Roman"/>
              <w:bCs/>
              <w:sz w:val="22"/>
              <w:szCs w:val="22"/>
            </w:rPr>
          </w:rPrChange>
        </w:rPr>
        <w:t>(</w:t>
      </w:r>
      <w:del w:id="6728" w:author="Jeannie's Laptop" w:date="2019-07-22T17:04:00Z">
        <w:r w:rsidRPr="00063AAB" w:rsidDel="00677946">
          <w:rPr>
            <w:rFonts w:ascii="Times New Roman" w:hAnsi="Times New Roman" w:cs="Times New Roman"/>
            <w:bCs/>
            <w:sz w:val="22"/>
            <w:szCs w:val="22"/>
            <w:rPrChange w:id="6729" w:author="Agate Publishing" w:date="2019-08-26T15:39:00Z">
              <w:rPr>
                <w:rFonts w:ascii="Times New Roman" w:hAnsi="Times New Roman" w:cs="Times New Roman"/>
                <w:bCs/>
                <w:sz w:val="22"/>
                <w:szCs w:val="22"/>
              </w:rPr>
            </w:rPrChange>
          </w:rPr>
          <w:delText>3</w:delText>
        </w:r>
      </w:del>
      <w:ins w:id="6730" w:author="Jeannie's Laptop" w:date="2019-07-22T17:04:00Z">
        <w:r w:rsidR="00677946" w:rsidRPr="00063AAB">
          <w:rPr>
            <w:rFonts w:ascii="Times New Roman" w:hAnsi="Times New Roman" w:cs="Times New Roman"/>
            <w:bCs/>
            <w:sz w:val="22"/>
            <w:szCs w:val="22"/>
            <w:rPrChange w:id="6731"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732" w:author="Agate Publishing" w:date="2019-08-26T15:39:00Z">
            <w:rPr>
              <w:rFonts w:ascii="Times New Roman" w:hAnsi="Times New Roman" w:cs="Times New Roman"/>
              <w:bCs/>
              <w:sz w:val="22"/>
              <w:szCs w:val="22"/>
            </w:rPr>
          </w:rPrChange>
        </w:rPr>
        <w:t>) What sales volume in units would Stan need to earn $200,000 profit?</w:t>
      </w:r>
    </w:p>
    <w:p w14:paraId="06336D33" w14:textId="77777777" w:rsidR="00302399" w:rsidRPr="00063AAB" w:rsidRDefault="00302399" w:rsidP="002217A9">
      <w:pPr>
        <w:pStyle w:val="BodyText"/>
        <w:tabs>
          <w:tab w:val="left" w:pos="603"/>
        </w:tabs>
        <w:kinsoku w:val="0"/>
        <w:overflowPunct w:val="0"/>
        <w:ind w:left="0"/>
        <w:rPr>
          <w:rFonts w:ascii="Times New Roman" w:hAnsi="Times New Roman" w:cs="Times New Roman"/>
          <w:bCs/>
          <w:sz w:val="22"/>
          <w:szCs w:val="22"/>
          <w:rPrChange w:id="673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734" w:author="Agate Publishing" w:date="2019-08-26T15:39:00Z">
            <w:rPr>
              <w:rFonts w:ascii="Times New Roman" w:hAnsi="Times New Roman" w:cs="Times New Roman"/>
              <w:bCs/>
              <w:sz w:val="22"/>
              <w:szCs w:val="22"/>
            </w:rPr>
          </w:rPrChange>
        </w:rPr>
        <w:t>(</w:t>
      </w:r>
      <w:del w:id="6735" w:author="Jeannie's Laptop" w:date="2019-07-22T17:04:00Z">
        <w:r w:rsidRPr="00063AAB" w:rsidDel="00677946">
          <w:rPr>
            <w:rFonts w:ascii="Times New Roman" w:hAnsi="Times New Roman" w:cs="Times New Roman"/>
            <w:bCs/>
            <w:sz w:val="22"/>
            <w:szCs w:val="22"/>
            <w:rPrChange w:id="6736" w:author="Agate Publishing" w:date="2019-08-26T15:39:00Z">
              <w:rPr>
                <w:rFonts w:ascii="Times New Roman" w:hAnsi="Times New Roman" w:cs="Times New Roman"/>
                <w:bCs/>
                <w:sz w:val="22"/>
                <w:szCs w:val="22"/>
              </w:rPr>
            </w:rPrChange>
          </w:rPr>
          <w:delText>4</w:delText>
        </w:r>
      </w:del>
      <w:ins w:id="6737" w:author="Jeannie's Laptop" w:date="2019-07-22T17:04:00Z">
        <w:r w:rsidR="00677946" w:rsidRPr="00063AAB">
          <w:rPr>
            <w:rFonts w:ascii="Times New Roman" w:hAnsi="Times New Roman" w:cs="Times New Roman"/>
            <w:bCs/>
            <w:sz w:val="22"/>
            <w:szCs w:val="22"/>
            <w:rPrChange w:id="6738"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6739" w:author="Agate Publishing" w:date="2019-08-26T15:39:00Z">
            <w:rPr>
              <w:rFonts w:ascii="Times New Roman" w:hAnsi="Times New Roman" w:cs="Times New Roman"/>
              <w:bCs/>
              <w:sz w:val="22"/>
              <w:szCs w:val="22"/>
            </w:rPr>
          </w:rPrChange>
        </w:rPr>
        <w:t>) What would be the margin of safety if he sold 25,000 units (use the information calculated in #2)?</w:t>
      </w:r>
    </w:p>
    <w:p w14:paraId="7DF0F8DE" w14:textId="77777777" w:rsidR="00302399" w:rsidRPr="00063AAB" w:rsidRDefault="00302399" w:rsidP="002217A9">
      <w:pPr>
        <w:pStyle w:val="BodyText"/>
        <w:tabs>
          <w:tab w:val="left" w:pos="603"/>
        </w:tabs>
        <w:kinsoku w:val="0"/>
        <w:overflowPunct w:val="0"/>
        <w:ind w:left="0"/>
        <w:rPr>
          <w:rFonts w:ascii="Times New Roman" w:hAnsi="Times New Roman" w:cs="Times New Roman"/>
          <w:bCs/>
          <w:sz w:val="22"/>
          <w:szCs w:val="22"/>
          <w:rPrChange w:id="6740" w:author="Agate Publishing" w:date="2019-08-26T15:39:00Z">
            <w:rPr>
              <w:rFonts w:ascii="Times New Roman" w:hAnsi="Times New Roman" w:cs="Times New Roman"/>
              <w:bCs/>
              <w:sz w:val="22"/>
              <w:szCs w:val="22"/>
            </w:rPr>
          </w:rPrChange>
        </w:rPr>
      </w:pPr>
    </w:p>
    <w:p w14:paraId="20885775"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6741" w:author="Agate Publishing" w:date="2019-08-26T15:39:00Z">
            <w:rPr>
              <w:rFonts w:ascii="Times New Roman" w:hAnsi="Times New Roman" w:cs="Times New Roman"/>
              <w:bCs/>
              <w:sz w:val="22"/>
              <w:szCs w:val="22"/>
            </w:rPr>
          </w:rPrChange>
        </w:rPr>
      </w:pPr>
      <w:del w:id="6742" w:author="Jeannie's Laptop" w:date="2019-07-22T16:56:00Z">
        <w:r w:rsidRPr="00063AAB" w:rsidDel="00677946">
          <w:rPr>
            <w:rFonts w:ascii="Times New Roman" w:hAnsi="Times New Roman" w:cs="Times New Roman"/>
            <w:bCs/>
            <w:sz w:val="22"/>
            <w:szCs w:val="22"/>
            <w:rPrChange w:id="6743" w:author="Agate Publishing" w:date="2019-08-26T15:39:00Z">
              <w:rPr>
                <w:rFonts w:ascii="Times New Roman" w:hAnsi="Times New Roman" w:cs="Times New Roman"/>
                <w:bCs/>
                <w:sz w:val="22"/>
                <w:szCs w:val="22"/>
              </w:rPr>
            </w:rPrChange>
          </w:rPr>
          <w:delText>Explanation</w:delText>
        </w:r>
      </w:del>
      <w:ins w:id="6744" w:author="Jeannie's Laptop" w:date="2019-07-22T16:56:00Z">
        <w:r w:rsidR="00677946" w:rsidRPr="00063AAB">
          <w:rPr>
            <w:rFonts w:ascii="Times New Roman" w:hAnsi="Times New Roman" w:cs="Times New Roman"/>
            <w:bCs/>
            <w:sz w:val="22"/>
            <w:szCs w:val="22"/>
            <w:rPrChange w:id="6745" w:author="Agate Publishing" w:date="2019-08-26T15:39:00Z">
              <w:rPr>
                <w:rFonts w:ascii="Times New Roman" w:hAnsi="Times New Roman" w:cs="Times New Roman"/>
                <w:bCs/>
                <w:sz w:val="22"/>
                <w:szCs w:val="22"/>
              </w:rPr>
            </w:rPrChange>
          </w:rPr>
          <w:t>Answer:</w:t>
        </w:r>
      </w:ins>
    </w:p>
    <w:p w14:paraId="298FF241" w14:textId="77777777" w:rsidR="00302399" w:rsidRPr="00063AAB" w:rsidRDefault="00DD0F5F" w:rsidP="002217A9">
      <w:pPr>
        <w:pStyle w:val="BodyText"/>
        <w:kinsoku w:val="0"/>
        <w:overflowPunct w:val="0"/>
        <w:ind w:left="0"/>
        <w:rPr>
          <w:rFonts w:ascii="Times New Roman" w:hAnsi="Times New Roman" w:cs="Times New Roman"/>
          <w:bCs/>
          <w:sz w:val="22"/>
          <w:szCs w:val="22"/>
          <w:rPrChange w:id="6746" w:author="Agate Publishing" w:date="2019-08-26T15:39:00Z">
            <w:rPr>
              <w:rFonts w:ascii="Times New Roman" w:hAnsi="Times New Roman" w:cs="Times New Roman"/>
              <w:bCs/>
              <w:sz w:val="22"/>
              <w:szCs w:val="22"/>
            </w:rPr>
          </w:rPrChange>
        </w:rPr>
      </w:pPr>
      <w:del w:id="6747" w:author="Jeannie's Laptop" w:date="2019-07-22T17:04:00Z">
        <w:r w:rsidRPr="00063AAB" w:rsidDel="00677946">
          <w:rPr>
            <w:rFonts w:ascii="Times New Roman" w:hAnsi="Times New Roman" w:cs="Times New Roman"/>
            <w:bCs/>
            <w:sz w:val="22"/>
            <w:szCs w:val="22"/>
            <w:rPrChange w:id="6748" w:author="Agate Publishing" w:date="2019-08-26T15:39:00Z">
              <w:rPr>
                <w:rFonts w:ascii="Times New Roman" w:hAnsi="Times New Roman" w:cs="Times New Roman"/>
                <w:bCs/>
                <w:sz w:val="22"/>
                <w:szCs w:val="22"/>
              </w:rPr>
            </w:rPrChange>
          </w:rPr>
          <w:delText xml:space="preserve"> </w:delText>
        </w:r>
      </w:del>
      <w:r w:rsidR="00302399" w:rsidRPr="00063AAB">
        <w:rPr>
          <w:rFonts w:ascii="Times New Roman" w:hAnsi="Times New Roman" w:cs="Times New Roman"/>
          <w:bCs/>
          <w:sz w:val="22"/>
          <w:szCs w:val="22"/>
          <w:rPrChange w:id="6749" w:author="Agate Publishing" w:date="2019-08-26T15:39:00Z">
            <w:rPr>
              <w:rFonts w:ascii="Times New Roman" w:hAnsi="Times New Roman" w:cs="Times New Roman"/>
              <w:bCs/>
              <w:sz w:val="22"/>
              <w:szCs w:val="22"/>
            </w:rPr>
          </w:rPrChange>
        </w:rPr>
        <w:t>(</w:t>
      </w:r>
      <w:del w:id="6750" w:author="Jeannie's Laptop" w:date="2019-07-22T17:04:00Z">
        <w:r w:rsidR="00302399" w:rsidRPr="00063AAB" w:rsidDel="00677946">
          <w:rPr>
            <w:rFonts w:ascii="Times New Roman" w:hAnsi="Times New Roman" w:cs="Times New Roman"/>
            <w:bCs/>
            <w:sz w:val="22"/>
            <w:szCs w:val="22"/>
            <w:rPrChange w:id="6751" w:author="Agate Publishing" w:date="2019-08-26T15:39:00Z">
              <w:rPr>
                <w:rFonts w:ascii="Times New Roman" w:hAnsi="Times New Roman" w:cs="Times New Roman"/>
                <w:bCs/>
                <w:sz w:val="22"/>
                <w:szCs w:val="22"/>
              </w:rPr>
            </w:rPrChange>
          </w:rPr>
          <w:delText>1</w:delText>
        </w:r>
      </w:del>
      <w:ins w:id="6752" w:author="Jeannie's Laptop" w:date="2019-07-22T17:04:00Z">
        <w:r w:rsidR="00677946" w:rsidRPr="00063AAB">
          <w:rPr>
            <w:rFonts w:ascii="Times New Roman" w:hAnsi="Times New Roman" w:cs="Times New Roman"/>
            <w:bCs/>
            <w:sz w:val="22"/>
            <w:szCs w:val="22"/>
            <w:rPrChange w:id="6753" w:author="Agate Publishing" w:date="2019-08-26T15:39:00Z">
              <w:rPr>
                <w:rFonts w:ascii="Times New Roman" w:hAnsi="Times New Roman" w:cs="Times New Roman"/>
                <w:bCs/>
                <w:sz w:val="22"/>
                <w:szCs w:val="22"/>
              </w:rPr>
            </w:rPrChange>
          </w:rPr>
          <w:t>A</w:t>
        </w:r>
      </w:ins>
      <w:r w:rsidR="00302399" w:rsidRPr="00063AAB">
        <w:rPr>
          <w:rFonts w:ascii="Times New Roman" w:hAnsi="Times New Roman" w:cs="Times New Roman"/>
          <w:bCs/>
          <w:sz w:val="22"/>
          <w:szCs w:val="22"/>
          <w:rPrChange w:id="6754" w:author="Agate Publishing" w:date="2019-08-26T15:39:00Z">
            <w:rPr>
              <w:rFonts w:ascii="Times New Roman" w:hAnsi="Times New Roman" w:cs="Times New Roman"/>
              <w:bCs/>
              <w:sz w:val="22"/>
              <w:szCs w:val="22"/>
            </w:rPr>
          </w:rPrChange>
        </w:rPr>
        <w:t>) 60%</w:t>
      </w:r>
    </w:p>
    <w:p w14:paraId="124D7DC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75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756" w:author="Agate Publishing" w:date="2019-08-26T15:39:00Z">
            <w:rPr>
              <w:rFonts w:ascii="Times New Roman" w:hAnsi="Times New Roman" w:cs="Times New Roman"/>
              <w:bCs/>
              <w:sz w:val="22"/>
              <w:szCs w:val="22"/>
            </w:rPr>
          </w:rPrChange>
        </w:rPr>
        <w:t>(</w:t>
      </w:r>
      <w:del w:id="6757" w:author="Jeannie's Laptop" w:date="2019-07-22T17:04:00Z">
        <w:r w:rsidRPr="00063AAB" w:rsidDel="00677946">
          <w:rPr>
            <w:rFonts w:ascii="Times New Roman" w:hAnsi="Times New Roman" w:cs="Times New Roman"/>
            <w:bCs/>
            <w:sz w:val="22"/>
            <w:szCs w:val="22"/>
            <w:rPrChange w:id="6758" w:author="Agate Publishing" w:date="2019-08-26T15:39:00Z">
              <w:rPr>
                <w:rFonts w:ascii="Times New Roman" w:hAnsi="Times New Roman" w:cs="Times New Roman"/>
                <w:bCs/>
                <w:sz w:val="22"/>
                <w:szCs w:val="22"/>
              </w:rPr>
            </w:rPrChange>
          </w:rPr>
          <w:delText>2</w:delText>
        </w:r>
      </w:del>
      <w:ins w:id="6759" w:author="Jeannie's Laptop" w:date="2019-07-22T17:04:00Z">
        <w:r w:rsidR="00677946" w:rsidRPr="00063AAB">
          <w:rPr>
            <w:rFonts w:ascii="Times New Roman" w:hAnsi="Times New Roman" w:cs="Times New Roman"/>
            <w:bCs/>
            <w:sz w:val="22"/>
            <w:szCs w:val="22"/>
            <w:rPrChange w:id="6760"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761" w:author="Agate Publishing" w:date="2019-08-26T15:39:00Z">
            <w:rPr>
              <w:rFonts w:ascii="Times New Roman" w:hAnsi="Times New Roman" w:cs="Times New Roman"/>
              <w:bCs/>
              <w:sz w:val="22"/>
              <w:szCs w:val="22"/>
            </w:rPr>
          </w:rPrChange>
        </w:rPr>
        <w:t>) 9,667 units</w:t>
      </w:r>
    </w:p>
    <w:p w14:paraId="41DF372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76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763" w:author="Agate Publishing" w:date="2019-08-26T15:39:00Z">
            <w:rPr>
              <w:rFonts w:ascii="Times New Roman" w:hAnsi="Times New Roman" w:cs="Times New Roman"/>
              <w:bCs/>
              <w:sz w:val="22"/>
              <w:szCs w:val="22"/>
            </w:rPr>
          </w:rPrChange>
        </w:rPr>
        <w:t>(</w:t>
      </w:r>
      <w:del w:id="6764" w:author="Jeannie's Laptop" w:date="2019-07-22T17:04:00Z">
        <w:r w:rsidRPr="00063AAB" w:rsidDel="00677946">
          <w:rPr>
            <w:rFonts w:ascii="Times New Roman" w:hAnsi="Times New Roman" w:cs="Times New Roman"/>
            <w:bCs/>
            <w:sz w:val="22"/>
            <w:szCs w:val="22"/>
            <w:rPrChange w:id="6765" w:author="Agate Publishing" w:date="2019-08-26T15:39:00Z">
              <w:rPr>
                <w:rFonts w:ascii="Times New Roman" w:hAnsi="Times New Roman" w:cs="Times New Roman"/>
                <w:bCs/>
                <w:sz w:val="22"/>
                <w:szCs w:val="22"/>
              </w:rPr>
            </w:rPrChange>
          </w:rPr>
          <w:delText>3</w:delText>
        </w:r>
      </w:del>
      <w:ins w:id="6766" w:author="Jeannie's Laptop" w:date="2019-07-22T17:04:00Z">
        <w:r w:rsidR="00677946" w:rsidRPr="00063AAB">
          <w:rPr>
            <w:rFonts w:ascii="Times New Roman" w:hAnsi="Times New Roman" w:cs="Times New Roman"/>
            <w:bCs/>
            <w:sz w:val="22"/>
            <w:szCs w:val="22"/>
            <w:rPrChange w:id="6767"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768" w:author="Agate Publishing" w:date="2019-08-26T15:39:00Z">
            <w:rPr>
              <w:rFonts w:ascii="Times New Roman" w:hAnsi="Times New Roman" w:cs="Times New Roman"/>
              <w:bCs/>
              <w:sz w:val="22"/>
              <w:szCs w:val="22"/>
            </w:rPr>
          </w:rPrChange>
        </w:rPr>
        <w:t xml:space="preserve">) 23,000 units </w:t>
      </w:r>
    </w:p>
    <w:p w14:paraId="2B53905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76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770" w:author="Agate Publishing" w:date="2019-08-26T15:39:00Z">
            <w:rPr>
              <w:rFonts w:ascii="Times New Roman" w:hAnsi="Times New Roman" w:cs="Times New Roman"/>
              <w:bCs/>
              <w:sz w:val="22"/>
              <w:szCs w:val="22"/>
            </w:rPr>
          </w:rPrChange>
        </w:rPr>
        <w:t>(</w:t>
      </w:r>
      <w:del w:id="6771" w:author="Jeannie's Laptop" w:date="2019-07-22T17:04:00Z">
        <w:r w:rsidRPr="00063AAB" w:rsidDel="00677946">
          <w:rPr>
            <w:rFonts w:ascii="Times New Roman" w:hAnsi="Times New Roman" w:cs="Times New Roman"/>
            <w:bCs/>
            <w:sz w:val="22"/>
            <w:szCs w:val="22"/>
            <w:rPrChange w:id="6772" w:author="Agate Publishing" w:date="2019-08-26T15:39:00Z">
              <w:rPr>
                <w:rFonts w:ascii="Times New Roman" w:hAnsi="Times New Roman" w:cs="Times New Roman"/>
                <w:bCs/>
                <w:sz w:val="22"/>
                <w:szCs w:val="22"/>
              </w:rPr>
            </w:rPrChange>
          </w:rPr>
          <w:delText>4</w:delText>
        </w:r>
      </w:del>
      <w:ins w:id="6773" w:author="Jeannie's Laptop" w:date="2019-07-22T17:04:00Z">
        <w:r w:rsidR="00677946" w:rsidRPr="00063AAB">
          <w:rPr>
            <w:rFonts w:ascii="Times New Roman" w:hAnsi="Times New Roman" w:cs="Times New Roman"/>
            <w:bCs/>
            <w:sz w:val="22"/>
            <w:szCs w:val="22"/>
            <w:rPrChange w:id="6774"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6775" w:author="Agate Publishing" w:date="2019-08-26T15:39:00Z">
            <w:rPr>
              <w:rFonts w:ascii="Times New Roman" w:hAnsi="Times New Roman" w:cs="Times New Roman"/>
              <w:bCs/>
              <w:sz w:val="22"/>
              <w:szCs w:val="22"/>
            </w:rPr>
          </w:rPrChange>
        </w:rPr>
        <w:t>) $383,325</w:t>
      </w:r>
    </w:p>
    <w:p w14:paraId="3FD408EE" w14:textId="77777777" w:rsidR="00302399" w:rsidRPr="00063AAB" w:rsidRDefault="00302399" w:rsidP="002217A9">
      <w:pPr>
        <w:pStyle w:val="BodyText"/>
        <w:kinsoku w:val="0"/>
        <w:overflowPunct w:val="0"/>
        <w:ind w:left="0"/>
        <w:rPr>
          <w:ins w:id="6776" w:author="Jeannie's Laptop" w:date="2019-07-22T17:04:00Z"/>
          <w:rFonts w:ascii="Times New Roman" w:hAnsi="Times New Roman" w:cs="Times New Roman"/>
          <w:bCs/>
          <w:sz w:val="22"/>
          <w:szCs w:val="22"/>
          <w:rPrChange w:id="6777" w:author="Agate Publishing" w:date="2019-08-26T15:39:00Z">
            <w:rPr>
              <w:ins w:id="6778" w:author="Jeannie's Laptop" w:date="2019-07-22T17:04:00Z"/>
              <w:rFonts w:ascii="Times New Roman" w:hAnsi="Times New Roman" w:cs="Times New Roman"/>
              <w:bCs/>
              <w:sz w:val="22"/>
              <w:szCs w:val="22"/>
            </w:rPr>
          </w:rPrChange>
        </w:rPr>
      </w:pPr>
    </w:p>
    <w:p w14:paraId="44677152" w14:textId="77777777" w:rsidR="00677946" w:rsidRPr="00063AAB" w:rsidRDefault="00677946" w:rsidP="002217A9">
      <w:pPr>
        <w:pStyle w:val="BodyText"/>
        <w:kinsoku w:val="0"/>
        <w:overflowPunct w:val="0"/>
        <w:ind w:left="0"/>
        <w:rPr>
          <w:rFonts w:ascii="Times New Roman" w:hAnsi="Times New Roman" w:cs="Times New Roman"/>
          <w:bCs/>
          <w:sz w:val="22"/>
          <w:szCs w:val="22"/>
          <w:rPrChange w:id="6779" w:author="Agate Publishing" w:date="2019-08-26T15:39:00Z">
            <w:rPr>
              <w:rFonts w:ascii="Times New Roman" w:hAnsi="Times New Roman" w:cs="Times New Roman"/>
              <w:bCs/>
              <w:sz w:val="22"/>
              <w:szCs w:val="22"/>
            </w:rPr>
          </w:rPrChange>
        </w:rPr>
      </w:pPr>
      <w:ins w:id="6780" w:author="Jeannie's Laptop" w:date="2019-07-22T17:04:00Z">
        <w:r w:rsidRPr="00063AAB">
          <w:rPr>
            <w:rFonts w:ascii="Times New Roman" w:hAnsi="Times New Roman" w:cs="Times New Roman"/>
            <w:bCs/>
            <w:sz w:val="22"/>
            <w:szCs w:val="22"/>
            <w:rPrChange w:id="6781" w:author="Agate Publishing" w:date="2019-08-26T15:39:00Z">
              <w:rPr>
                <w:rFonts w:ascii="Times New Roman" w:hAnsi="Times New Roman" w:cs="Times New Roman"/>
                <w:bCs/>
                <w:sz w:val="22"/>
                <w:szCs w:val="22"/>
              </w:rPr>
            </w:rPrChange>
          </w:rPr>
          <w:t>Feedback:</w:t>
        </w:r>
      </w:ins>
    </w:p>
    <w:p w14:paraId="4F732EFB" w14:textId="3A159F8A" w:rsidR="00302399" w:rsidRPr="00063AAB" w:rsidRDefault="00302399" w:rsidP="002217A9">
      <w:pPr>
        <w:pStyle w:val="BodyText"/>
        <w:kinsoku w:val="0"/>
        <w:overflowPunct w:val="0"/>
        <w:ind w:left="0"/>
        <w:rPr>
          <w:rFonts w:ascii="Times New Roman" w:hAnsi="Times New Roman" w:cs="Times New Roman"/>
          <w:bCs/>
          <w:sz w:val="22"/>
          <w:szCs w:val="22"/>
          <w:rPrChange w:id="678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783" w:author="Agate Publishing" w:date="2019-08-26T15:39:00Z">
            <w:rPr>
              <w:rFonts w:ascii="Times New Roman" w:hAnsi="Times New Roman" w:cs="Times New Roman"/>
              <w:bCs/>
              <w:sz w:val="22"/>
              <w:szCs w:val="22"/>
            </w:rPr>
          </w:rPrChange>
        </w:rPr>
        <w:t>(</w:t>
      </w:r>
      <w:del w:id="6784" w:author="Jeannie's Laptop" w:date="2019-07-22T17:04:00Z">
        <w:r w:rsidRPr="00063AAB" w:rsidDel="00677946">
          <w:rPr>
            <w:rFonts w:ascii="Times New Roman" w:hAnsi="Times New Roman" w:cs="Times New Roman"/>
            <w:bCs/>
            <w:sz w:val="22"/>
            <w:szCs w:val="22"/>
            <w:rPrChange w:id="6785" w:author="Agate Publishing" w:date="2019-08-26T15:39:00Z">
              <w:rPr>
                <w:rFonts w:ascii="Times New Roman" w:hAnsi="Times New Roman" w:cs="Times New Roman"/>
                <w:bCs/>
                <w:sz w:val="22"/>
                <w:szCs w:val="22"/>
              </w:rPr>
            </w:rPrChange>
          </w:rPr>
          <w:delText>1</w:delText>
        </w:r>
      </w:del>
      <w:ins w:id="6786" w:author="Jeannie's Laptop" w:date="2019-07-22T17:04:00Z">
        <w:r w:rsidR="00677946" w:rsidRPr="00063AAB">
          <w:rPr>
            <w:rFonts w:ascii="Times New Roman" w:hAnsi="Times New Roman" w:cs="Times New Roman"/>
            <w:bCs/>
            <w:sz w:val="22"/>
            <w:szCs w:val="22"/>
            <w:rPrChange w:id="6787"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788" w:author="Agate Publishing" w:date="2019-08-26T15:39:00Z">
            <w:rPr>
              <w:rFonts w:ascii="Times New Roman" w:hAnsi="Times New Roman" w:cs="Times New Roman"/>
              <w:bCs/>
              <w:sz w:val="22"/>
              <w:szCs w:val="22"/>
            </w:rPr>
          </w:rPrChange>
        </w:rPr>
        <w:t xml:space="preserve">) $25 </w:t>
      </w:r>
      <w:ins w:id="6789" w:author="Agate Publishing" w:date="2019-08-26T15:26:00Z">
        <w:r w:rsidR="006B5398" w:rsidRPr="00063AAB">
          <w:rPr>
            <w:rFonts w:ascii="Times New Roman" w:hAnsi="Times New Roman" w:cs="Times New Roman"/>
            <w:bCs/>
            <w:sz w:val="22"/>
            <w:szCs w:val="22"/>
            <w:rPrChange w:id="6790" w:author="Agate Publishing" w:date="2019-08-26T15:39:00Z">
              <w:rPr>
                <w:rFonts w:ascii="Times New Roman" w:hAnsi="Times New Roman" w:cs="Times New Roman"/>
                <w:bCs/>
                <w:sz w:val="22"/>
                <w:szCs w:val="22"/>
              </w:rPr>
            </w:rPrChange>
          </w:rPr>
          <w:t>−</w:t>
        </w:r>
      </w:ins>
      <w:del w:id="6791" w:author="Agate Publishing" w:date="2019-08-26T15:26:00Z">
        <w:r w:rsidRPr="00063AAB" w:rsidDel="006B5398">
          <w:rPr>
            <w:rFonts w:ascii="Times New Roman" w:hAnsi="Times New Roman" w:cs="Times New Roman"/>
            <w:bCs/>
            <w:sz w:val="22"/>
            <w:szCs w:val="22"/>
            <w:rPrChange w:id="6792" w:author="Agate Publishing" w:date="2019-08-26T15:39:00Z">
              <w:rPr>
                <w:rFonts w:ascii="Times New Roman" w:hAnsi="Times New Roman" w:cs="Times New Roman"/>
                <w:bCs/>
                <w:sz w:val="22"/>
                <w:szCs w:val="22"/>
              </w:rPr>
            </w:rPrChange>
          </w:rPr>
          <w:delText>–</w:delText>
        </w:r>
      </w:del>
      <w:r w:rsidRPr="00063AAB">
        <w:rPr>
          <w:rFonts w:ascii="Times New Roman" w:hAnsi="Times New Roman" w:cs="Times New Roman"/>
          <w:bCs/>
          <w:sz w:val="22"/>
          <w:szCs w:val="22"/>
          <w:rPrChange w:id="6793" w:author="Agate Publishing" w:date="2019-08-26T15:39:00Z">
            <w:rPr>
              <w:rFonts w:ascii="Times New Roman" w:hAnsi="Times New Roman" w:cs="Times New Roman"/>
              <w:bCs/>
              <w:sz w:val="22"/>
              <w:szCs w:val="22"/>
            </w:rPr>
          </w:rPrChange>
        </w:rPr>
        <w:t xml:space="preserve"> $10 = $15; $15 ÷ $25 or 60%</w:t>
      </w:r>
    </w:p>
    <w:p w14:paraId="10DE250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79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795" w:author="Agate Publishing" w:date="2019-08-26T15:39:00Z">
            <w:rPr>
              <w:rFonts w:ascii="Times New Roman" w:hAnsi="Times New Roman" w:cs="Times New Roman"/>
              <w:bCs/>
              <w:sz w:val="22"/>
              <w:szCs w:val="22"/>
            </w:rPr>
          </w:rPrChange>
        </w:rPr>
        <w:t>(</w:t>
      </w:r>
      <w:del w:id="6796" w:author="Jeannie's Laptop" w:date="2019-07-22T17:04:00Z">
        <w:r w:rsidRPr="00063AAB" w:rsidDel="00677946">
          <w:rPr>
            <w:rFonts w:ascii="Times New Roman" w:hAnsi="Times New Roman" w:cs="Times New Roman"/>
            <w:bCs/>
            <w:sz w:val="22"/>
            <w:szCs w:val="22"/>
            <w:rPrChange w:id="6797" w:author="Agate Publishing" w:date="2019-08-26T15:39:00Z">
              <w:rPr>
                <w:rFonts w:ascii="Times New Roman" w:hAnsi="Times New Roman" w:cs="Times New Roman"/>
                <w:bCs/>
                <w:sz w:val="22"/>
                <w:szCs w:val="22"/>
              </w:rPr>
            </w:rPrChange>
          </w:rPr>
          <w:delText>2</w:delText>
        </w:r>
      </w:del>
      <w:ins w:id="6798" w:author="Jeannie's Laptop" w:date="2019-07-22T17:04:00Z">
        <w:r w:rsidR="00677946" w:rsidRPr="00063AAB">
          <w:rPr>
            <w:rFonts w:ascii="Times New Roman" w:hAnsi="Times New Roman" w:cs="Times New Roman"/>
            <w:bCs/>
            <w:sz w:val="22"/>
            <w:szCs w:val="22"/>
            <w:rPrChange w:id="6799"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800" w:author="Agate Publishing" w:date="2019-08-26T15:39:00Z">
            <w:rPr>
              <w:rFonts w:ascii="Times New Roman" w:hAnsi="Times New Roman" w:cs="Times New Roman"/>
              <w:bCs/>
              <w:sz w:val="22"/>
              <w:szCs w:val="22"/>
            </w:rPr>
          </w:rPrChange>
        </w:rPr>
        <w:t>) Break-even = $145,000 ÷ $15 = 9,667 units</w:t>
      </w:r>
    </w:p>
    <w:p w14:paraId="353E7EB1"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0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02" w:author="Agate Publishing" w:date="2019-08-26T15:39:00Z">
            <w:rPr>
              <w:rFonts w:ascii="Times New Roman" w:hAnsi="Times New Roman" w:cs="Times New Roman"/>
              <w:bCs/>
              <w:sz w:val="22"/>
              <w:szCs w:val="22"/>
            </w:rPr>
          </w:rPrChange>
        </w:rPr>
        <w:t>(</w:t>
      </w:r>
      <w:del w:id="6803" w:author="Jeannie's Laptop" w:date="2019-07-22T17:04:00Z">
        <w:r w:rsidRPr="00063AAB" w:rsidDel="00677946">
          <w:rPr>
            <w:rFonts w:ascii="Times New Roman" w:hAnsi="Times New Roman" w:cs="Times New Roman"/>
            <w:bCs/>
            <w:sz w:val="22"/>
            <w:szCs w:val="22"/>
            <w:rPrChange w:id="6804" w:author="Agate Publishing" w:date="2019-08-26T15:39:00Z">
              <w:rPr>
                <w:rFonts w:ascii="Times New Roman" w:hAnsi="Times New Roman" w:cs="Times New Roman"/>
                <w:bCs/>
                <w:sz w:val="22"/>
                <w:szCs w:val="22"/>
              </w:rPr>
            </w:rPrChange>
          </w:rPr>
          <w:delText>3</w:delText>
        </w:r>
      </w:del>
      <w:ins w:id="6805" w:author="Jeannie's Laptop" w:date="2019-07-22T17:04:00Z">
        <w:r w:rsidR="00677946" w:rsidRPr="00063AAB">
          <w:rPr>
            <w:rFonts w:ascii="Times New Roman" w:hAnsi="Times New Roman" w:cs="Times New Roman"/>
            <w:bCs/>
            <w:sz w:val="22"/>
            <w:szCs w:val="22"/>
            <w:rPrChange w:id="6806"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807" w:author="Agate Publishing" w:date="2019-08-26T15:39:00Z">
            <w:rPr>
              <w:rFonts w:ascii="Times New Roman" w:hAnsi="Times New Roman" w:cs="Times New Roman"/>
              <w:bCs/>
              <w:sz w:val="22"/>
              <w:szCs w:val="22"/>
            </w:rPr>
          </w:rPrChange>
        </w:rPr>
        <w:t xml:space="preserve">) To earn a profit of $200,000: ($200,000 + $145,000) ÷ $15 = 23,000 units </w:t>
      </w:r>
    </w:p>
    <w:p w14:paraId="398F124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0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09" w:author="Agate Publishing" w:date="2019-08-26T15:39:00Z">
            <w:rPr>
              <w:rFonts w:ascii="Times New Roman" w:hAnsi="Times New Roman" w:cs="Times New Roman"/>
              <w:bCs/>
              <w:sz w:val="22"/>
              <w:szCs w:val="22"/>
            </w:rPr>
          </w:rPrChange>
        </w:rPr>
        <w:t>(</w:t>
      </w:r>
      <w:del w:id="6810" w:author="Jeannie's Laptop" w:date="2019-07-22T17:04:00Z">
        <w:r w:rsidRPr="00063AAB" w:rsidDel="00677946">
          <w:rPr>
            <w:rFonts w:ascii="Times New Roman" w:hAnsi="Times New Roman" w:cs="Times New Roman"/>
            <w:bCs/>
            <w:sz w:val="22"/>
            <w:szCs w:val="22"/>
            <w:rPrChange w:id="6811" w:author="Agate Publishing" w:date="2019-08-26T15:39:00Z">
              <w:rPr>
                <w:rFonts w:ascii="Times New Roman" w:hAnsi="Times New Roman" w:cs="Times New Roman"/>
                <w:bCs/>
                <w:sz w:val="22"/>
                <w:szCs w:val="22"/>
              </w:rPr>
            </w:rPrChange>
          </w:rPr>
          <w:delText>4</w:delText>
        </w:r>
      </w:del>
      <w:ins w:id="6812" w:author="Jeannie's Laptop" w:date="2019-07-22T17:04:00Z">
        <w:r w:rsidR="00677946" w:rsidRPr="00063AAB">
          <w:rPr>
            <w:rFonts w:ascii="Times New Roman" w:hAnsi="Times New Roman" w:cs="Times New Roman"/>
            <w:bCs/>
            <w:sz w:val="22"/>
            <w:szCs w:val="22"/>
            <w:rPrChange w:id="6813"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6814" w:author="Agate Publishing" w:date="2019-08-26T15:39:00Z">
            <w:rPr>
              <w:rFonts w:ascii="Times New Roman" w:hAnsi="Times New Roman" w:cs="Times New Roman"/>
              <w:bCs/>
              <w:sz w:val="22"/>
              <w:szCs w:val="22"/>
            </w:rPr>
          </w:rPrChange>
        </w:rPr>
        <w:t>) 25,000 × $25 = $625,000</w:t>
      </w:r>
    </w:p>
    <w:p w14:paraId="40BD4706" w14:textId="1EE19102" w:rsidR="00302399" w:rsidRPr="00063AAB" w:rsidRDefault="00302399" w:rsidP="002217A9">
      <w:pPr>
        <w:pStyle w:val="BodyText"/>
        <w:kinsoku w:val="0"/>
        <w:overflowPunct w:val="0"/>
        <w:ind w:left="0"/>
        <w:rPr>
          <w:rFonts w:ascii="Times New Roman" w:hAnsi="Times New Roman" w:cs="Times New Roman"/>
          <w:bCs/>
          <w:sz w:val="22"/>
          <w:szCs w:val="22"/>
          <w:rPrChange w:id="681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16" w:author="Agate Publishing" w:date="2019-08-26T15:39:00Z">
            <w:rPr>
              <w:rFonts w:ascii="Times New Roman" w:hAnsi="Times New Roman" w:cs="Times New Roman"/>
              <w:bCs/>
              <w:sz w:val="22"/>
              <w:szCs w:val="22"/>
            </w:rPr>
          </w:rPrChange>
        </w:rPr>
        <w:t xml:space="preserve">$625,000 </w:t>
      </w:r>
      <w:ins w:id="6817" w:author="Agate Publishing" w:date="2019-08-26T15:26:00Z">
        <w:r w:rsidR="006B5398" w:rsidRPr="00063AAB">
          <w:rPr>
            <w:rFonts w:ascii="Times New Roman" w:hAnsi="Times New Roman" w:cs="Times New Roman"/>
            <w:bCs/>
            <w:sz w:val="22"/>
            <w:szCs w:val="22"/>
            <w:rPrChange w:id="6818" w:author="Agate Publishing" w:date="2019-08-26T15:39:00Z">
              <w:rPr>
                <w:rFonts w:ascii="Times New Roman" w:hAnsi="Times New Roman" w:cs="Times New Roman"/>
                <w:bCs/>
                <w:sz w:val="22"/>
                <w:szCs w:val="22"/>
              </w:rPr>
            </w:rPrChange>
          </w:rPr>
          <w:t>−</w:t>
        </w:r>
      </w:ins>
      <w:del w:id="6819" w:author="Agate Publishing" w:date="2019-08-26T15:26:00Z">
        <w:r w:rsidRPr="00063AAB" w:rsidDel="006B5398">
          <w:rPr>
            <w:rFonts w:ascii="Times New Roman" w:hAnsi="Times New Roman" w:cs="Times New Roman"/>
            <w:bCs/>
            <w:sz w:val="22"/>
            <w:szCs w:val="22"/>
            <w:rPrChange w:id="6820" w:author="Agate Publishing" w:date="2019-08-26T15:39:00Z">
              <w:rPr>
                <w:rFonts w:ascii="Times New Roman" w:hAnsi="Times New Roman" w:cs="Times New Roman"/>
                <w:bCs/>
                <w:sz w:val="22"/>
                <w:szCs w:val="22"/>
              </w:rPr>
            </w:rPrChange>
          </w:rPr>
          <w:delText>–</w:delText>
        </w:r>
      </w:del>
      <w:r w:rsidRPr="00063AAB">
        <w:rPr>
          <w:rFonts w:ascii="Times New Roman" w:hAnsi="Times New Roman" w:cs="Times New Roman"/>
          <w:bCs/>
          <w:sz w:val="22"/>
          <w:szCs w:val="22"/>
          <w:rPrChange w:id="6821" w:author="Agate Publishing" w:date="2019-08-26T15:39:00Z">
            <w:rPr>
              <w:rFonts w:ascii="Times New Roman" w:hAnsi="Times New Roman" w:cs="Times New Roman"/>
              <w:bCs/>
              <w:sz w:val="22"/>
              <w:szCs w:val="22"/>
            </w:rPr>
          </w:rPrChange>
        </w:rPr>
        <w:t xml:space="preserve"> ($25 × 9,667) = $383,325</w:t>
      </w:r>
    </w:p>
    <w:p w14:paraId="385A761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22" w:author="Agate Publishing" w:date="2019-08-26T15:39:00Z">
            <w:rPr>
              <w:rFonts w:ascii="Times New Roman" w:hAnsi="Times New Roman" w:cs="Times New Roman"/>
              <w:bCs/>
              <w:sz w:val="22"/>
              <w:szCs w:val="22"/>
            </w:rPr>
          </w:rPrChange>
        </w:rPr>
      </w:pPr>
    </w:p>
    <w:p w14:paraId="0172149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2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24" w:author="Agate Publishing" w:date="2019-08-26T15:39:00Z">
            <w:rPr>
              <w:rFonts w:ascii="Times New Roman" w:hAnsi="Times New Roman" w:cs="Times New Roman"/>
              <w:bCs/>
              <w:sz w:val="22"/>
              <w:szCs w:val="22"/>
            </w:rPr>
          </w:rPrChange>
        </w:rPr>
        <w:t xml:space="preserve">AACSB: Analytical Thinking </w:t>
      </w:r>
    </w:p>
    <w:p w14:paraId="108BFD4F"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2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26" w:author="Agate Publishing" w:date="2019-08-26T15:39:00Z">
            <w:rPr>
              <w:rFonts w:ascii="Times New Roman" w:hAnsi="Times New Roman" w:cs="Times New Roman"/>
              <w:bCs/>
              <w:sz w:val="22"/>
              <w:szCs w:val="22"/>
            </w:rPr>
          </w:rPrChange>
        </w:rPr>
        <w:t xml:space="preserve">AICPA: BB Critical Thinking </w:t>
      </w:r>
    </w:p>
    <w:p w14:paraId="6581722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2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28" w:author="Agate Publishing" w:date="2019-08-26T15:39:00Z">
            <w:rPr>
              <w:rFonts w:ascii="Times New Roman" w:hAnsi="Times New Roman" w:cs="Times New Roman"/>
              <w:bCs/>
              <w:sz w:val="22"/>
              <w:szCs w:val="22"/>
            </w:rPr>
          </w:rPrChange>
        </w:rPr>
        <w:t>AICPA: FN Measurement</w:t>
      </w:r>
    </w:p>
    <w:p w14:paraId="3204245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2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30" w:author="Agate Publishing" w:date="2019-08-26T15:39:00Z">
            <w:rPr>
              <w:rFonts w:ascii="Times New Roman" w:hAnsi="Times New Roman" w:cs="Times New Roman"/>
              <w:bCs/>
              <w:sz w:val="22"/>
              <w:szCs w:val="22"/>
            </w:rPr>
          </w:rPrChange>
        </w:rPr>
        <w:t xml:space="preserve">Blooms: Apply </w:t>
      </w:r>
    </w:p>
    <w:p w14:paraId="63F2A5D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3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32" w:author="Agate Publishing" w:date="2019-08-26T15:39:00Z">
            <w:rPr>
              <w:rFonts w:ascii="Times New Roman" w:hAnsi="Times New Roman" w:cs="Times New Roman"/>
              <w:bCs/>
              <w:sz w:val="22"/>
              <w:szCs w:val="22"/>
            </w:rPr>
          </w:rPrChange>
        </w:rPr>
        <w:t>Difficulty: 2 Medium</w:t>
      </w:r>
    </w:p>
    <w:p w14:paraId="6ED14EE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3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34" w:author="Agate Publishing" w:date="2019-08-26T15:39:00Z">
            <w:rPr>
              <w:rFonts w:ascii="Times New Roman" w:hAnsi="Times New Roman" w:cs="Times New Roman"/>
              <w:bCs/>
              <w:sz w:val="22"/>
              <w:szCs w:val="22"/>
            </w:rPr>
          </w:rPrChange>
        </w:rPr>
        <w:t>Learning Objective: 20-06 Use the contribution margin ratio to estimate the change in operating income caused by a change in sales volume.</w:t>
      </w:r>
    </w:p>
    <w:p w14:paraId="6ECD8C7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3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36" w:author="Agate Publishing" w:date="2019-08-26T15:39:00Z">
            <w:rPr>
              <w:rFonts w:ascii="Times New Roman" w:hAnsi="Times New Roman" w:cs="Times New Roman"/>
              <w:bCs/>
              <w:sz w:val="22"/>
              <w:szCs w:val="22"/>
            </w:rPr>
          </w:rPrChange>
        </w:rPr>
        <w:t>Topic: What Change in Operating Income Do We Anticipate?</w:t>
      </w:r>
    </w:p>
    <w:p w14:paraId="5E91F403" w14:textId="77777777" w:rsidR="00302399" w:rsidRPr="00063AAB" w:rsidRDefault="00302399" w:rsidP="002217A9">
      <w:pPr>
        <w:pStyle w:val="BodyText"/>
        <w:kinsoku w:val="0"/>
        <w:overflowPunct w:val="0"/>
        <w:ind w:left="0"/>
        <w:rPr>
          <w:ins w:id="6837" w:author="Jeannie's Laptop" w:date="2019-07-22T17:05:00Z"/>
          <w:rFonts w:ascii="Times New Roman" w:hAnsi="Times New Roman" w:cs="Times New Roman"/>
          <w:bCs/>
          <w:sz w:val="22"/>
          <w:szCs w:val="22"/>
          <w:rPrChange w:id="6838" w:author="Agate Publishing" w:date="2019-08-26T15:39:00Z">
            <w:rPr>
              <w:ins w:id="6839" w:author="Jeannie's Laptop" w:date="2019-07-22T17:05:00Z"/>
              <w:rFonts w:ascii="Times New Roman" w:hAnsi="Times New Roman" w:cs="Times New Roman"/>
              <w:bCs/>
              <w:sz w:val="22"/>
              <w:szCs w:val="22"/>
            </w:rPr>
          </w:rPrChange>
        </w:rPr>
      </w:pPr>
    </w:p>
    <w:p w14:paraId="204B0802" w14:textId="77777777" w:rsidR="00677946" w:rsidRPr="00063AAB" w:rsidRDefault="00677946" w:rsidP="002217A9">
      <w:pPr>
        <w:pStyle w:val="BodyText"/>
        <w:kinsoku w:val="0"/>
        <w:overflowPunct w:val="0"/>
        <w:ind w:left="0"/>
        <w:rPr>
          <w:rFonts w:ascii="Times New Roman" w:hAnsi="Times New Roman" w:cs="Times New Roman"/>
          <w:bCs/>
          <w:sz w:val="22"/>
          <w:szCs w:val="22"/>
          <w:rPrChange w:id="6840" w:author="Agate Publishing" w:date="2019-08-26T15:39:00Z">
            <w:rPr>
              <w:rFonts w:ascii="Times New Roman" w:hAnsi="Times New Roman" w:cs="Times New Roman"/>
              <w:bCs/>
              <w:sz w:val="22"/>
              <w:szCs w:val="22"/>
            </w:rPr>
          </w:rPrChange>
        </w:rPr>
      </w:pPr>
    </w:p>
    <w:p w14:paraId="797F044C" w14:textId="77777777" w:rsidR="00302399" w:rsidRPr="00063AAB" w:rsidDel="00677946" w:rsidRDefault="00302399" w:rsidP="002217A9">
      <w:pPr>
        <w:pStyle w:val="BodyText"/>
        <w:kinsoku w:val="0"/>
        <w:overflowPunct w:val="0"/>
        <w:ind w:left="0"/>
        <w:rPr>
          <w:del w:id="6841" w:author="Jeannie's Laptop" w:date="2019-07-22T17:05:00Z"/>
          <w:rFonts w:ascii="Times New Roman" w:hAnsi="Times New Roman" w:cs="Times New Roman"/>
          <w:bCs/>
          <w:sz w:val="22"/>
          <w:szCs w:val="22"/>
          <w:rPrChange w:id="6842" w:author="Agate Publishing" w:date="2019-08-26T15:39:00Z">
            <w:rPr>
              <w:del w:id="6843" w:author="Jeannie's Laptop" w:date="2019-07-22T17:05:00Z"/>
              <w:rFonts w:ascii="Times New Roman" w:hAnsi="Times New Roman" w:cs="Times New Roman"/>
              <w:bCs/>
              <w:sz w:val="22"/>
              <w:szCs w:val="22"/>
            </w:rPr>
          </w:rPrChange>
        </w:rPr>
      </w:pPr>
      <w:r w:rsidRPr="00063AAB">
        <w:rPr>
          <w:rFonts w:ascii="Times New Roman" w:hAnsi="Times New Roman" w:cs="Times New Roman"/>
          <w:bCs/>
          <w:sz w:val="22"/>
          <w:szCs w:val="22"/>
          <w:rPrChange w:id="6844" w:author="Agate Publishing" w:date="2019-08-26T15:39:00Z">
            <w:rPr>
              <w:rFonts w:ascii="Times New Roman" w:hAnsi="Times New Roman" w:cs="Times New Roman"/>
              <w:bCs/>
              <w:sz w:val="22"/>
              <w:szCs w:val="22"/>
            </w:rPr>
          </w:rPrChange>
        </w:rPr>
        <w:t xml:space="preserve">118. </w:t>
      </w:r>
      <w:del w:id="6845" w:author="Jeannie's Laptop" w:date="2019-07-22T17:05:00Z">
        <w:r w:rsidRPr="00063AAB" w:rsidDel="00677946">
          <w:rPr>
            <w:rFonts w:ascii="Times New Roman" w:hAnsi="Times New Roman" w:cs="Times New Roman"/>
            <w:bCs/>
            <w:sz w:val="22"/>
            <w:szCs w:val="22"/>
            <w:rPrChange w:id="6846" w:author="Agate Publishing" w:date="2019-08-26T15:39:00Z">
              <w:rPr>
                <w:rFonts w:ascii="Times New Roman" w:hAnsi="Times New Roman" w:cs="Times New Roman"/>
                <w:bCs/>
                <w:sz w:val="22"/>
                <w:szCs w:val="22"/>
              </w:rPr>
            </w:rPrChange>
          </w:rPr>
          <w:delText>Cost-volume-profit analysis</w:delText>
        </w:r>
      </w:del>
    </w:p>
    <w:p w14:paraId="18D4D411" w14:textId="77777777" w:rsidR="00302399" w:rsidRPr="00063AAB" w:rsidDel="00677946" w:rsidRDefault="00302399" w:rsidP="002217A9">
      <w:pPr>
        <w:pStyle w:val="BodyText"/>
        <w:kinsoku w:val="0"/>
        <w:overflowPunct w:val="0"/>
        <w:ind w:left="0"/>
        <w:rPr>
          <w:del w:id="6847" w:author="Jeannie's Laptop" w:date="2019-07-22T17:05:00Z"/>
          <w:rFonts w:ascii="Times New Roman" w:hAnsi="Times New Roman" w:cs="Times New Roman"/>
          <w:bCs/>
          <w:sz w:val="22"/>
          <w:szCs w:val="22"/>
          <w:rPrChange w:id="6848" w:author="Agate Publishing" w:date="2019-08-26T15:39:00Z">
            <w:rPr>
              <w:del w:id="6849" w:author="Jeannie's Laptop" w:date="2019-07-22T17:05:00Z"/>
              <w:rFonts w:ascii="Times New Roman" w:hAnsi="Times New Roman" w:cs="Times New Roman"/>
              <w:bCs/>
              <w:sz w:val="22"/>
              <w:szCs w:val="22"/>
            </w:rPr>
          </w:rPrChange>
        </w:rPr>
      </w:pPr>
    </w:p>
    <w:p w14:paraId="37D85EC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5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51" w:author="Agate Publishing" w:date="2019-08-26T15:39:00Z">
            <w:rPr>
              <w:rFonts w:ascii="Times New Roman" w:hAnsi="Times New Roman" w:cs="Times New Roman"/>
              <w:bCs/>
              <w:sz w:val="22"/>
              <w:szCs w:val="22"/>
            </w:rPr>
          </w:rPrChange>
        </w:rPr>
        <w:t>Diana Company, a sole proprietorship, sells only one product. The regular price is $160. Variable costs are 55% of this selling price, and fixed costs are $8,400 a month.</w:t>
      </w:r>
    </w:p>
    <w:p w14:paraId="02B8C08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52" w:author="Agate Publishing" w:date="2019-08-26T15:39:00Z">
            <w:rPr>
              <w:rFonts w:ascii="Times New Roman" w:hAnsi="Times New Roman" w:cs="Times New Roman"/>
              <w:bCs/>
              <w:sz w:val="22"/>
              <w:szCs w:val="22"/>
            </w:rPr>
          </w:rPrChange>
        </w:rPr>
      </w:pPr>
    </w:p>
    <w:p w14:paraId="04BEB26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5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54" w:author="Agate Publishing" w:date="2019-08-26T15:39:00Z">
            <w:rPr>
              <w:rFonts w:ascii="Times New Roman" w:hAnsi="Times New Roman" w:cs="Times New Roman"/>
              <w:bCs/>
              <w:sz w:val="22"/>
              <w:szCs w:val="22"/>
            </w:rPr>
          </w:rPrChange>
        </w:rPr>
        <w:t>Management decides to decrease the selling price from $160 to $145 per unit. Assume that the cost of the product and the fixed operating expenses are not changed by this pricing decision.</w:t>
      </w:r>
    </w:p>
    <w:p w14:paraId="22CF6F4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855" w:author="Agate Publishing" w:date="2019-08-26T15:39:00Z">
            <w:rPr>
              <w:rFonts w:ascii="Times New Roman" w:hAnsi="Times New Roman" w:cs="Times New Roman"/>
              <w:bCs/>
              <w:sz w:val="22"/>
              <w:szCs w:val="22"/>
            </w:rPr>
          </w:rPrChange>
        </w:rPr>
      </w:pPr>
    </w:p>
    <w:p w14:paraId="29D88977" w14:textId="77777777" w:rsidR="00844697" w:rsidRPr="00063AAB" w:rsidRDefault="00844697" w:rsidP="00844697">
      <w:pPr>
        <w:pStyle w:val="BodyText"/>
        <w:kinsoku w:val="0"/>
        <w:overflowPunct w:val="0"/>
        <w:ind w:left="0"/>
        <w:rPr>
          <w:ins w:id="6856" w:author="Jeannie's Laptop" w:date="2019-07-23T11:37:00Z"/>
          <w:rFonts w:ascii="Times New Roman" w:hAnsi="Times New Roman" w:cs="Times New Roman"/>
          <w:bCs/>
          <w:sz w:val="22"/>
          <w:szCs w:val="22"/>
          <w:rPrChange w:id="6857" w:author="Agate Publishing" w:date="2019-08-26T15:39:00Z">
            <w:rPr>
              <w:ins w:id="6858" w:author="Jeannie's Laptop" w:date="2019-07-23T11:37:00Z"/>
              <w:rFonts w:ascii="Times New Roman" w:hAnsi="Times New Roman" w:cs="Times New Roman"/>
              <w:bCs/>
              <w:sz w:val="22"/>
              <w:szCs w:val="22"/>
            </w:rPr>
          </w:rPrChange>
        </w:rPr>
      </w:pPr>
      <w:ins w:id="6859" w:author="Jeannie's Laptop" w:date="2019-07-23T11:37:00Z">
        <w:r w:rsidRPr="00063AAB">
          <w:rPr>
            <w:rFonts w:ascii="Times New Roman" w:hAnsi="Times New Roman" w:cs="Times New Roman"/>
            <w:bCs/>
            <w:sz w:val="22"/>
            <w:szCs w:val="22"/>
            <w:rPrChange w:id="6860" w:author="Agate Publishing" w:date="2019-08-26T15:39:00Z">
              <w:rPr>
                <w:rFonts w:ascii="Times New Roman" w:hAnsi="Times New Roman" w:cs="Times New Roman"/>
                <w:bCs/>
                <w:sz w:val="22"/>
                <w:szCs w:val="22"/>
              </w:rPr>
            </w:rPrChange>
          </w:rPr>
          <w:t>Instructions:</w:t>
        </w:r>
      </w:ins>
    </w:p>
    <w:p w14:paraId="731E715F" w14:textId="77777777" w:rsidR="00844697" w:rsidRPr="00063AAB" w:rsidRDefault="00844697" w:rsidP="00844697">
      <w:pPr>
        <w:pStyle w:val="BodyText"/>
        <w:kinsoku w:val="0"/>
        <w:overflowPunct w:val="0"/>
        <w:ind w:left="0"/>
        <w:rPr>
          <w:ins w:id="6861" w:author="Jeannie's Laptop" w:date="2019-07-23T11:37:00Z"/>
          <w:rFonts w:ascii="Times New Roman" w:hAnsi="Times New Roman" w:cs="Times New Roman"/>
          <w:bCs/>
          <w:sz w:val="22"/>
          <w:szCs w:val="22"/>
          <w:rPrChange w:id="6862" w:author="Agate Publishing" w:date="2019-08-26T15:39:00Z">
            <w:rPr>
              <w:ins w:id="6863" w:author="Jeannie's Laptop" w:date="2019-07-23T11:37:00Z"/>
              <w:rFonts w:ascii="Times New Roman" w:hAnsi="Times New Roman" w:cs="Times New Roman"/>
              <w:bCs/>
              <w:sz w:val="22"/>
              <w:szCs w:val="22"/>
            </w:rPr>
          </w:rPrChange>
        </w:rPr>
      </w:pPr>
      <w:ins w:id="6864" w:author="Jeannie's Laptop" w:date="2019-07-23T11:37:00Z">
        <w:r w:rsidRPr="00063AAB">
          <w:rPr>
            <w:rFonts w:ascii="Times New Roman" w:hAnsi="Times New Roman" w:cs="Times New Roman"/>
            <w:bCs/>
            <w:sz w:val="22"/>
            <w:szCs w:val="22"/>
            <w:rPrChange w:id="6865" w:author="Agate Publishing" w:date="2019-08-26T15:39:00Z">
              <w:rPr>
                <w:rFonts w:ascii="Times New Roman" w:hAnsi="Times New Roman" w:cs="Times New Roman"/>
                <w:bCs/>
                <w:sz w:val="22"/>
                <w:szCs w:val="22"/>
              </w:rPr>
            </w:rPrChange>
          </w:rPr>
          <w:t>Answer the following questions:</w:t>
        </w:r>
      </w:ins>
    </w:p>
    <w:p w14:paraId="0AEC5D9C" w14:textId="66EE3DFD" w:rsidR="00302399" w:rsidRPr="00063AAB" w:rsidRDefault="00302399" w:rsidP="00844697">
      <w:pPr>
        <w:pStyle w:val="BodyText"/>
        <w:tabs>
          <w:tab w:val="left" w:pos="564"/>
          <w:tab w:val="left" w:pos="6081"/>
        </w:tabs>
        <w:kinsoku w:val="0"/>
        <w:overflowPunct w:val="0"/>
        <w:ind w:left="0"/>
        <w:rPr>
          <w:rFonts w:ascii="Times New Roman" w:hAnsi="Times New Roman" w:cs="Times New Roman"/>
          <w:bCs/>
          <w:sz w:val="22"/>
          <w:szCs w:val="22"/>
          <w:rPrChange w:id="686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67" w:author="Agate Publishing" w:date="2019-08-26T15:39:00Z">
            <w:rPr>
              <w:rFonts w:ascii="Times New Roman" w:hAnsi="Times New Roman" w:cs="Times New Roman"/>
              <w:bCs/>
              <w:sz w:val="22"/>
              <w:szCs w:val="22"/>
            </w:rPr>
          </w:rPrChange>
        </w:rPr>
        <w:t>(</w:t>
      </w:r>
      <w:del w:id="6868" w:author="Jeannie's Laptop" w:date="2019-07-23T11:37:00Z">
        <w:r w:rsidRPr="00063AAB" w:rsidDel="00844697">
          <w:rPr>
            <w:rFonts w:ascii="Times New Roman" w:hAnsi="Times New Roman" w:cs="Times New Roman"/>
            <w:bCs/>
            <w:sz w:val="22"/>
            <w:szCs w:val="22"/>
            <w:rPrChange w:id="6869" w:author="Agate Publishing" w:date="2019-08-26T15:39:00Z">
              <w:rPr>
                <w:rFonts w:ascii="Times New Roman" w:hAnsi="Times New Roman" w:cs="Times New Roman"/>
                <w:bCs/>
                <w:sz w:val="22"/>
                <w:szCs w:val="22"/>
              </w:rPr>
            </w:rPrChange>
          </w:rPr>
          <w:delText>a</w:delText>
        </w:r>
      </w:del>
      <w:ins w:id="6870" w:author="Jeannie's Laptop" w:date="2019-07-23T11:37:00Z">
        <w:r w:rsidR="00844697" w:rsidRPr="00063AAB">
          <w:rPr>
            <w:rFonts w:ascii="Times New Roman" w:hAnsi="Times New Roman" w:cs="Times New Roman"/>
            <w:bCs/>
            <w:sz w:val="22"/>
            <w:szCs w:val="22"/>
            <w:rPrChange w:id="6871"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872" w:author="Agate Publishing" w:date="2019-08-26T15:39:00Z">
            <w:rPr>
              <w:rFonts w:ascii="Times New Roman" w:hAnsi="Times New Roman" w:cs="Times New Roman"/>
              <w:bCs/>
              <w:sz w:val="22"/>
              <w:szCs w:val="22"/>
            </w:rPr>
          </w:rPrChange>
        </w:rPr>
        <w:t>) At the original selling price of $160 a unit, what is the contribution margin ratio?</w:t>
      </w:r>
      <w:del w:id="6873" w:author="Jeannie's Laptop" w:date="2019-07-23T11:37:00Z">
        <w:r w:rsidRPr="00063AAB" w:rsidDel="00844697">
          <w:rPr>
            <w:rFonts w:ascii="Times New Roman" w:hAnsi="Times New Roman" w:cs="Times New Roman"/>
            <w:bCs/>
            <w:sz w:val="22"/>
            <w:szCs w:val="22"/>
            <w:rPrChange w:id="6874" w:author="Agate Publishing" w:date="2019-08-26T15:39:00Z">
              <w:rPr>
                <w:rFonts w:ascii="Times New Roman" w:hAnsi="Times New Roman" w:cs="Times New Roman"/>
                <w:bCs/>
                <w:sz w:val="22"/>
                <w:szCs w:val="22"/>
              </w:rPr>
            </w:rPrChange>
          </w:rPr>
          <w:delText xml:space="preserve"> _______________%</w:delText>
        </w:r>
      </w:del>
    </w:p>
    <w:p w14:paraId="28CFF311" w14:textId="38CC3B88"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687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76" w:author="Agate Publishing" w:date="2019-08-26T15:39:00Z">
            <w:rPr>
              <w:rFonts w:ascii="Times New Roman" w:hAnsi="Times New Roman" w:cs="Times New Roman"/>
              <w:bCs/>
              <w:sz w:val="22"/>
              <w:szCs w:val="22"/>
            </w:rPr>
          </w:rPrChange>
        </w:rPr>
        <w:t>(</w:t>
      </w:r>
      <w:del w:id="6877" w:author="Jeannie's Laptop" w:date="2019-07-23T11:37:00Z">
        <w:r w:rsidRPr="00063AAB" w:rsidDel="00844697">
          <w:rPr>
            <w:rFonts w:ascii="Times New Roman" w:hAnsi="Times New Roman" w:cs="Times New Roman"/>
            <w:bCs/>
            <w:sz w:val="22"/>
            <w:szCs w:val="22"/>
            <w:rPrChange w:id="6878" w:author="Agate Publishing" w:date="2019-08-26T15:39:00Z">
              <w:rPr>
                <w:rFonts w:ascii="Times New Roman" w:hAnsi="Times New Roman" w:cs="Times New Roman"/>
                <w:bCs/>
                <w:sz w:val="22"/>
                <w:szCs w:val="22"/>
              </w:rPr>
            </w:rPrChange>
          </w:rPr>
          <w:delText>b</w:delText>
        </w:r>
      </w:del>
      <w:ins w:id="6879" w:author="Jeannie's Laptop" w:date="2019-07-23T11:37:00Z">
        <w:r w:rsidR="00844697" w:rsidRPr="00063AAB">
          <w:rPr>
            <w:rFonts w:ascii="Times New Roman" w:hAnsi="Times New Roman" w:cs="Times New Roman"/>
            <w:bCs/>
            <w:sz w:val="22"/>
            <w:szCs w:val="22"/>
            <w:rPrChange w:id="6880"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881" w:author="Agate Publishing" w:date="2019-08-26T15:39:00Z">
            <w:rPr>
              <w:rFonts w:ascii="Times New Roman" w:hAnsi="Times New Roman" w:cs="Times New Roman"/>
              <w:bCs/>
              <w:sz w:val="22"/>
              <w:szCs w:val="22"/>
            </w:rPr>
          </w:rPrChange>
        </w:rPr>
        <w:t xml:space="preserve">) At the original selling price of $160 a unit, what dollar volume of sales per month is required for Diana Company to break-even? (Round your answer to the nearest whole dollar.) </w:t>
      </w:r>
      <w:del w:id="6882" w:author="Jeannie's Laptop" w:date="2019-07-23T11:37:00Z">
        <w:r w:rsidRPr="00063AAB" w:rsidDel="00844697">
          <w:rPr>
            <w:rFonts w:ascii="Times New Roman" w:hAnsi="Times New Roman" w:cs="Times New Roman"/>
            <w:bCs/>
            <w:sz w:val="22"/>
            <w:szCs w:val="22"/>
            <w:rPrChange w:id="6883" w:author="Agate Publishing" w:date="2019-08-26T15:39:00Z">
              <w:rPr>
                <w:rFonts w:ascii="Times New Roman" w:hAnsi="Times New Roman" w:cs="Times New Roman"/>
                <w:bCs/>
                <w:sz w:val="22"/>
                <w:szCs w:val="22"/>
              </w:rPr>
            </w:rPrChange>
          </w:rPr>
          <w:delText>$_______________</w:delText>
        </w:r>
        <w:r w:rsidRPr="00063AAB" w:rsidDel="00844697">
          <w:rPr>
            <w:rFonts w:ascii="Times New Roman" w:hAnsi="Times New Roman" w:cs="Times New Roman"/>
            <w:bCs/>
            <w:sz w:val="22"/>
            <w:szCs w:val="22"/>
            <w:u w:val="single"/>
            <w:rPrChange w:id="6884" w:author="Agate Publishing" w:date="2019-08-26T15:39:00Z">
              <w:rPr>
                <w:rFonts w:ascii="Times New Roman" w:hAnsi="Times New Roman" w:cs="Times New Roman"/>
                <w:bCs/>
                <w:sz w:val="22"/>
                <w:szCs w:val="22"/>
                <w:u w:val="single"/>
              </w:rPr>
            </w:rPrChange>
          </w:rPr>
          <w:delText xml:space="preserve"> </w:delText>
        </w:r>
      </w:del>
    </w:p>
    <w:p w14:paraId="4CAC96A6" w14:textId="08EAAA15" w:rsidR="00302399" w:rsidRPr="00063AAB" w:rsidRDefault="00302399" w:rsidP="002217A9">
      <w:pPr>
        <w:pStyle w:val="BodyText"/>
        <w:tabs>
          <w:tab w:val="left" w:pos="558"/>
          <w:tab w:val="left" w:pos="3169"/>
        </w:tabs>
        <w:kinsoku w:val="0"/>
        <w:overflowPunct w:val="0"/>
        <w:ind w:left="0"/>
        <w:rPr>
          <w:rFonts w:ascii="Times New Roman" w:hAnsi="Times New Roman" w:cs="Times New Roman"/>
          <w:bCs/>
          <w:sz w:val="22"/>
          <w:szCs w:val="22"/>
          <w:rPrChange w:id="688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86" w:author="Agate Publishing" w:date="2019-08-26T15:39:00Z">
            <w:rPr>
              <w:rFonts w:ascii="Times New Roman" w:hAnsi="Times New Roman" w:cs="Times New Roman"/>
              <w:bCs/>
              <w:sz w:val="22"/>
              <w:szCs w:val="22"/>
            </w:rPr>
          </w:rPrChange>
        </w:rPr>
        <w:t>(</w:t>
      </w:r>
      <w:del w:id="6887" w:author="Jeannie's Laptop" w:date="2019-07-23T11:37:00Z">
        <w:r w:rsidRPr="00063AAB" w:rsidDel="00844697">
          <w:rPr>
            <w:rFonts w:ascii="Times New Roman" w:hAnsi="Times New Roman" w:cs="Times New Roman"/>
            <w:bCs/>
            <w:sz w:val="22"/>
            <w:szCs w:val="22"/>
            <w:rPrChange w:id="6888" w:author="Agate Publishing" w:date="2019-08-26T15:39:00Z">
              <w:rPr>
                <w:rFonts w:ascii="Times New Roman" w:hAnsi="Times New Roman" w:cs="Times New Roman"/>
                <w:bCs/>
                <w:sz w:val="22"/>
                <w:szCs w:val="22"/>
              </w:rPr>
            </w:rPrChange>
          </w:rPr>
          <w:delText>c</w:delText>
        </w:r>
      </w:del>
      <w:ins w:id="6889" w:author="Jeannie's Laptop" w:date="2019-07-23T11:37:00Z">
        <w:r w:rsidR="00844697" w:rsidRPr="00063AAB">
          <w:rPr>
            <w:rFonts w:ascii="Times New Roman" w:hAnsi="Times New Roman" w:cs="Times New Roman"/>
            <w:bCs/>
            <w:sz w:val="22"/>
            <w:szCs w:val="22"/>
            <w:rPrChange w:id="6890"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891" w:author="Agate Publishing" w:date="2019-08-26T15:39:00Z">
            <w:rPr>
              <w:rFonts w:ascii="Times New Roman" w:hAnsi="Times New Roman" w:cs="Times New Roman"/>
              <w:bCs/>
              <w:sz w:val="22"/>
              <w:szCs w:val="22"/>
            </w:rPr>
          </w:rPrChange>
        </w:rPr>
        <w:t>) At the original selling price of $160 a unit, what dollar volume of sales per month is required for Diana Company to earn a monthly operating income of $6,500? (Round your answer to the nearest whole dollar.)</w:t>
      </w:r>
      <w:del w:id="6892" w:author="Jeannie's Laptop" w:date="2019-07-23T11:37:00Z">
        <w:r w:rsidRPr="00063AAB" w:rsidDel="00844697">
          <w:rPr>
            <w:rFonts w:ascii="Times New Roman" w:hAnsi="Times New Roman" w:cs="Times New Roman"/>
            <w:bCs/>
            <w:sz w:val="22"/>
            <w:szCs w:val="22"/>
            <w:rPrChange w:id="6893" w:author="Agate Publishing" w:date="2019-08-26T15:39:00Z">
              <w:rPr>
                <w:rFonts w:ascii="Times New Roman" w:hAnsi="Times New Roman" w:cs="Times New Roman"/>
                <w:bCs/>
                <w:sz w:val="22"/>
                <w:szCs w:val="22"/>
              </w:rPr>
            </w:rPrChange>
          </w:rPr>
          <w:delText>$ _______________</w:delText>
        </w:r>
      </w:del>
    </w:p>
    <w:p w14:paraId="141C3ABB" w14:textId="34E6F0D7" w:rsidR="00302399" w:rsidRPr="00063AAB" w:rsidRDefault="00302399" w:rsidP="002217A9">
      <w:pPr>
        <w:pStyle w:val="BodyText"/>
        <w:tabs>
          <w:tab w:val="left" w:pos="564"/>
          <w:tab w:val="left" w:pos="6140"/>
        </w:tabs>
        <w:kinsoku w:val="0"/>
        <w:overflowPunct w:val="0"/>
        <w:ind w:left="0"/>
        <w:rPr>
          <w:rFonts w:ascii="Times New Roman" w:hAnsi="Times New Roman" w:cs="Times New Roman"/>
          <w:bCs/>
          <w:sz w:val="22"/>
          <w:szCs w:val="22"/>
          <w:rPrChange w:id="689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6895" w:author="Agate Publishing" w:date="2019-08-26T15:39:00Z">
            <w:rPr>
              <w:rFonts w:ascii="Times New Roman" w:hAnsi="Times New Roman" w:cs="Times New Roman"/>
              <w:bCs/>
              <w:sz w:val="22"/>
              <w:szCs w:val="22"/>
            </w:rPr>
          </w:rPrChange>
        </w:rPr>
        <w:t>(</w:t>
      </w:r>
      <w:del w:id="6896" w:author="Jeannie's Laptop" w:date="2019-07-23T11:37:00Z">
        <w:r w:rsidRPr="00063AAB" w:rsidDel="00844697">
          <w:rPr>
            <w:rFonts w:ascii="Times New Roman" w:hAnsi="Times New Roman" w:cs="Times New Roman"/>
            <w:bCs/>
            <w:sz w:val="22"/>
            <w:szCs w:val="22"/>
            <w:rPrChange w:id="6897" w:author="Agate Publishing" w:date="2019-08-26T15:39:00Z">
              <w:rPr>
                <w:rFonts w:ascii="Times New Roman" w:hAnsi="Times New Roman" w:cs="Times New Roman"/>
                <w:bCs/>
                <w:sz w:val="22"/>
                <w:szCs w:val="22"/>
              </w:rPr>
            </w:rPrChange>
          </w:rPr>
          <w:delText>d</w:delText>
        </w:r>
      </w:del>
      <w:ins w:id="6898" w:author="Jeannie's Laptop" w:date="2019-07-23T11:37:00Z">
        <w:r w:rsidR="00844697" w:rsidRPr="00063AAB">
          <w:rPr>
            <w:rFonts w:ascii="Times New Roman" w:hAnsi="Times New Roman" w:cs="Times New Roman"/>
            <w:bCs/>
            <w:sz w:val="22"/>
            <w:szCs w:val="22"/>
            <w:rPrChange w:id="6899"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6900" w:author="Agate Publishing" w:date="2019-08-26T15:39:00Z">
            <w:rPr>
              <w:rFonts w:ascii="Times New Roman" w:hAnsi="Times New Roman" w:cs="Times New Roman"/>
              <w:bCs/>
              <w:sz w:val="22"/>
              <w:szCs w:val="22"/>
            </w:rPr>
          </w:rPrChange>
        </w:rPr>
        <w:t xml:space="preserve">) At the reduced selling price of $145 a unit, what is the contribution margin ratio? </w:t>
      </w:r>
      <w:del w:id="6901" w:author="Jeannie's Laptop" w:date="2019-07-23T11:37:00Z">
        <w:r w:rsidRPr="00063AAB" w:rsidDel="00844697">
          <w:rPr>
            <w:rFonts w:ascii="Times New Roman" w:hAnsi="Times New Roman" w:cs="Times New Roman"/>
            <w:bCs/>
            <w:sz w:val="22"/>
            <w:szCs w:val="22"/>
            <w:rPrChange w:id="6902" w:author="Agate Publishing" w:date="2019-08-26T15:39:00Z">
              <w:rPr>
                <w:rFonts w:ascii="Times New Roman" w:hAnsi="Times New Roman" w:cs="Times New Roman"/>
                <w:bCs/>
                <w:sz w:val="22"/>
                <w:szCs w:val="22"/>
              </w:rPr>
            </w:rPrChange>
          </w:rPr>
          <w:delText>_______________%</w:delText>
        </w:r>
      </w:del>
    </w:p>
    <w:p w14:paraId="1A05E09E" w14:textId="671F8CEB" w:rsidR="00302399" w:rsidRPr="00917F34" w:rsidRDefault="00302399" w:rsidP="002217A9">
      <w:pPr>
        <w:pStyle w:val="BodyText"/>
        <w:tabs>
          <w:tab w:val="left" w:pos="564"/>
          <w:tab w:val="left" w:pos="4040"/>
        </w:tabs>
        <w:kinsoku w:val="0"/>
        <w:overflowPunct w:val="0"/>
        <w:ind w:left="0"/>
        <w:rPr>
          <w:rFonts w:ascii="Times New Roman" w:hAnsi="Times New Roman" w:cs="Times New Roman"/>
          <w:bCs/>
          <w:sz w:val="22"/>
          <w:szCs w:val="22"/>
        </w:rPr>
      </w:pPr>
      <w:r w:rsidRPr="00063AAB">
        <w:rPr>
          <w:rFonts w:ascii="Times New Roman" w:hAnsi="Times New Roman" w:cs="Times New Roman"/>
          <w:bCs/>
          <w:sz w:val="22"/>
          <w:szCs w:val="22"/>
          <w:rPrChange w:id="6903" w:author="Agate Publishing" w:date="2019-08-26T15:39:00Z">
            <w:rPr>
              <w:rFonts w:ascii="Times New Roman" w:hAnsi="Times New Roman" w:cs="Times New Roman"/>
              <w:bCs/>
              <w:sz w:val="22"/>
              <w:szCs w:val="22"/>
            </w:rPr>
          </w:rPrChange>
        </w:rPr>
        <w:t>(</w:t>
      </w:r>
      <w:del w:id="6904" w:author="Jeannie's Laptop" w:date="2019-07-23T11:37:00Z">
        <w:r w:rsidRPr="00063AAB" w:rsidDel="00844697">
          <w:rPr>
            <w:rFonts w:ascii="Times New Roman" w:hAnsi="Times New Roman" w:cs="Times New Roman"/>
            <w:bCs/>
            <w:sz w:val="22"/>
            <w:szCs w:val="22"/>
            <w:rPrChange w:id="6905" w:author="Agate Publishing" w:date="2019-08-26T15:39:00Z">
              <w:rPr>
                <w:rFonts w:ascii="Times New Roman" w:hAnsi="Times New Roman" w:cs="Times New Roman"/>
                <w:bCs/>
                <w:sz w:val="22"/>
                <w:szCs w:val="22"/>
              </w:rPr>
            </w:rPrChange>
          </w:rPr>
          <w:delText>e</w:delText>
        </w:r>
      </w:del>
      <w:ins w:id="6906" w:author="Jeannie's Laptop" w:date="2019-07-23T11:37:00Z">
        <w:r w:rsidR="00844697" w:rsidRPr="00063AAB">
          <w:rPr>
            <w:rFonts w:ascii="Times New Roman" w:hAnsi="Times New Roman" w:cs="Times New Roman"/>
            <w:bCs/>
            <w:sz w:val="22"/>
            <w:szCs w:val="22"/>
            <w:rPrChange w:id="6907" w:author="Agate Publishing" w:date="2019-08-26T15:39:00Z">
              <w:rPr>
                <w:rFonts w:ascii="Times New Roman" w:hAnsi="Times New Roman" w:cs="Times New Roman"/>
                <w:bCs/>
                <w:sz w:val="22"/>
                <w:szCs w:val="22"/>
              </w:rPr>
            </w:rPrChange>
          </w:rPr>
          <w:t>E</w:t>
        </w:r>
      </w:ins>
      <w:r w:rsidRPr="00063AAB">
        <w:rPr>
          <w:rFonts w:ascii="Times New Roman" w:hAnsi="Times New Roman" w:cs="Times New Roman"/>
          <w:bCs/>
          <w:sz w:val="22"/>
          <w:szCs w:val="22"/>
          <w:rPrChange w:id="6908" w:author="Agate Publishing" w:date="2019-08-26T15:39:00Z">
            <w:rPr>
              <w:rFonts w:ascii="Times New Roman" w:hAnsi="Times New Roman" w:cs="Times New Roman"/>
              <w:bCs/>
              <w:sz w:val="22"/>
              <w:szCs w:val="22"/>
            </w:rPr>
          </w:rPrChange>
        </w:rPr>
        <w:t>) At the reduced selling price of $145 a unit, what dollar volume of sales per month is required to break-even? (Round your intermediate percentage to one decimal place and final answer to the nearest whole dollar.)</w:t>
      </w:r>
      <w:del w:id="6909" w:author="Jeannie's Laptop" w:date="2019-07-23T11:37:00Z">
        <w:r w:rsidRPr="00063AAB" w:rsidDel="00844697">
          <w:rPr>
            <w:rFonts w:ascii="Times New Roman" w:hAnsi="Times New Roman" w:cs="Times New Roman"/>
            <w:bCs/>
            <w:sz w:val="22"/>
            <w:szCs w:val="22"/>
            <w:rPrChange w:id="6910" w:author="Agate Publishing" w:date="2019-08-26T15:39:00Z">
              <w:rPr>
                <w:rFonts w:ascii="Times New Roman" w:hAnsi="Times New Roman" w:cs="Times New Roman"/>
                <w:b/>
                <w:bCs/>
                <w:sz w:val="22"/>
                <w:szCs w:val="22"/>
              </w:rPr>
            </w:rPrChange>
          </w:rPr>
          <w:delText xml:space="preserve"> </w:delText>
        </w:r>
        <w:r w:rsidRPr="00063AAB" w:rsidDel="00844697">
          <w:rPr>
            <w:rFonts w:ascii="Times New Roman" w:hAnsi="Times New Roman" w:cs="Times New Roman"/>
            <w:bCs/>
            <w:sz w:val="22"/>
            <w:szCs w:val="22"/>
          </w:rPr>
          <w:delText>$_______________</w:delText>
        </w:r>
      </w:del>
    </w:p>
    <w:p w14:paraId="6E86C83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911" w:author="Agate Publishing" w:date="2019-08-26T15:39:00Z">
            <w:rPr>
              <w:rFonts w:ascii="Times New Roman" w:hAnsi="Times New Roman" w:cs="Times New Roman"/>
              <w:bCs/>
              <w:sz w:val="22"/>
              <w:szCs w:val="22"/>
            </w:rPr>
          </w:rPrChange>
        </w:rPr>
      </w:pPr>
    </w:p>
    <w:p w14:paraId="43BBD65F"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6912" w:author="Agate Publishing" w:date="2019-08-26T15:39:00Z">
            <w:rPr>
              <w:rFonts w:ascii="Times New Roman" w:hAnsi="Times New Roman" w:cs="Times New Roman"/>
              <w:bCs/>
              <w:sz w:val="22"/>
              <w:szCs w:val="22"/>
            </w:rPr>
          </w:rPrChange>
        </w:rPr>
      </w:pPr>
      <w:del w:id="6913" w:author="Jeannie's Laptop" w:date="2019-07-22T16:56:00Z">
        <w:r w:rsidRPr="00063AAB" w:rsidDel="00677946">
          <w:rPr>
            <w:rFonts w:ascii="Times New Roman" w:hAnsi="Times New Roman" w:cs="Times New Roman"/>
            <w:bCs/>
            <w:sz w:val="22"/>
            <w:szCs w:val="22"/>
            <w:rPrChange w:id="6914" w:author="Agate Publishing" w:date="2019-08-26T15:39:00Z">
              <w:rPr>
                <w:rFonts w:ascii="Times New Roman" w:hAnsi="Times New Roman" w:cs="Times New Roman"/>
                <w:bCs/>
                <w:sz w:val="22"/>
                <w:szCs w:val="22"/>
              </w:rPr>
            </w:rPrChange>
          </w:rPr>
          <w:delText>Explanation</w:delText>
        </w:r>
      </w:del>
      <w:ins w:id="6915" w:author="Jeannie's Laptop" w:date="2019-07-22T16:56:00Z">
        <w:r w:rsidR="00677946" w:rsidRPr="00063AAB">
          <w:rPr>
            <w:rFonts w:ascii="Times New Roman" w:hAnsi="Times New Roman" w:cs="Times New Roman"/>
            <w:bCs/>
            <w:sz w:val="22"/>
            <w:szCs w:val="22"/>
            <w:rPrChange w:id="6916" w:author="Agate Publishing" w:date="2019-08-26T15:39:00Z">
              <w:rPr>
                <w:rFonts w:ascii="Times New Roman" w:hAnsi="Times New Roman" w:cs="Times New Roman"/>
                <w:bCs/>
                <w:sz w:val="22"/>
                <w:szCs w:val="22"/>
              </w:rPr>
            </w:rPrChange>
          </w:rPr>
          <w:t>Answer:</w:t>
        </w:r>
      </w:ins>
    </w:p>
    <w:p w14:paraId="181BE609"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917" w:author="Agate Publishing" w:date="2019-08-26T15:39:00Z">
            <w:rPr>
              <w:rFonts w:ascii="Times New Roman" w:hAnsi="Times New Roman" w:cs="Times New Roman"/>
              <w:bCs/>
              <w:sz w:val="22"/>
              <w:szCs w:val="22"/>
            </w:rPr>
          </w:rPrChange>
        </w:rPr>
      </w:pPr>
      <w:del w:id="6918" w:author="Jeannie's Laptop" w:date="2019-07-22T16:56:00Z">
        <w:r w:rsidRPr="00063AAB" w:rsidDel="00677946">
          <w:rPr>
            <w:rFonts w:ascii="Times New Roman" w:hAnsi="Times New Roman" w:cs="Times New Roman"/>
            <w:bCs/>
            <w:sz w:val="22"/>
            <w:szCs w:val="22"/>
            <w:rPrChange w:id="6919" w:author="Agate Publishing" w:date="2019-08-26T15:39:00Z">
              <w:rPr>
                <w:rFonts w:ascii="Times New Roman" w:hAnsi="Times New Roman" w:cs="Times New Roman"/>
                <w:bCs/>
                <w:sz w:val="22"/>
                <w:szCs w:val="22"/>
              </w:rPr>
            </w:rPrChange>
          </w:rPr>
          <w:delText>a.</w:delText>
        </w:r>
      </w:del>
      <w:ins w:id="6920" w:author="Jeannie's Laptop" w:date="2019-07-22T16:56:00Z">
        <w:r w:rsidR="00677946" w:rsidRPr="00063AAB">
          <w:rPr>
            <w:rFonts w:ascii="Times New Roman" w:hAnsi="Times New Roman" w:cs="Times New Roman"/>
            <w:bCs/>
            <w:sz w:val="22"/>
            <w:szCs w:val="22"/>
            <w:rPrChange w:id="6921"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922" w:author="Agate Publishing" w:date="2019-08-26T15:39:00Z">
            <w:rPr>
              <w:rFonts w:ascii="Times New Roman" w:hAnsi="Times New Roman" w:cs="Times New Roman"/>
              <w:bCs/>
              <w:sz w:val="22"/>
              <w:szCs w:val="22"/>
            </w:rPr>
          </w:rPrChange>
        </w:rPr>
        <w:t xml:space="preserve"> 45%</w:t>
      </w:r>
    </w:p>
    <w:p w14:paraId="0154B3D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923" w:author="Agate Publishing" w:date="2019-08-26T15:39:00Z">
            <w:rPr>
              <w:rFonts w:ascii="Times New Roman" w:hAnsi="Times New Roman" w:cs="Times New Roman"/>
              <w:bCs/>
              <w:sz w:val="22"/>
              <w:szCs w:val="22"/>
            </w:rPr>
          </w:rPrChange>
        </w:rPr>
      </w:pPr>
      <w:del w:id="6924" w:author="Jeannie's Laptop" w:date="2019-07-22T16:57:00Z">
        <w:r w:rsidRPr="00063AAB" w:rsidDel="00677946">
          <w:rPr>
            <w:rFonts w:ascii="Times New Roman" w:hAnsi="Times New Roman" w:cs="Times New Roman"/>
            <w:bCs/>
            <w:sz w:val="22"/>
            <w:szCs w:val="22"/>
            <w:rPrChange w:id="6925" w:author="Agate Publishing" w:date="2019-08-26T15:39:00Z">
              <w:rPr>
                <w:rFonts w:ascii="Times New Roman" w:hAnsi="Times New Roman" w:cs="Times New Roman"/>
                <w:bCs/>
                <w:sz w:val="22"/>
                <w:szCs w:val="22"/>
              </w:rPr>
            </w:rPrChange>
          </w:rPr>
          <w:lastRenderedPageBreak/>
          <w:delText>b.</w:delText>
        </w:r>
      </w:del>
      <w:ins w:id="6926" w:author="Jeannie's Laptop" w:date="2019-07-22T16:57:00Z">
        <w:r w:rsidR="00677946" w:rsidRPr="00063AAB">
          <w:rPr>
            <w:rFonts w:ascii="Times New Roman" w:hAnsi="Times New Roman" w:cs="Times New Roman"/>
            <w:bCs/>
            <w:sz w:val="22"/>
            <w:szCs w:val="22"/>
            <w:rPrChange w:id="6927"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928" w:author="Agate Publishing" w:date="2019-08-26T15:39:00Z">
            <w:rPr>
              <w:rFonts w:ascii="Times New Roman" w:hAnsi="Times New Roman" w:cs="Times New Roman"/>
              <w:bCs/>
              <w:sz w:val="22"/>
              <w:szCs w:val="22"/>
            </w:rPr>
          </w:rPrChange>
        </w:rPr>
        <w:t xml:space="preserve"> $18,667 </w:t>
      </w:r>
    </w:p>
    <w:p w14:paraId="298457BC"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929" w:author="Agate Publishing" w:date="2019-08-26T15:39:00Z">
            <w:rPr>
              <w:rFonts w:ascii="Times New Roman" w:hAnsi="Times New Roman" w:cs="Times New Roman"/>
              <w:bCs/>
              <w:sz w:val="22"/>
              <w:szCs w:val="22"/>
            </w:rPr>
          </w:rPrChange>
        </w:rPr>
      </w:pPr>
      <w:del w:id="6930" w:author="Jeannie's Laptop" w:date="2019-07-22T16:58:00Z">
        <w:r w:rsidRPr="00063AAB" w:rsidDel="00677946">
          <w:rPr>
            <w:rFonts w:ascii="Times New Roman" w:hAnsi="Times New Roman" w:cs="Times New Roman"/>
            <w:bCs/>
            <w:sz w:val="22"/>
            <w:szCs w:val="22"/>
            <w:rPrChange w:id="6931" w:author="Agate Publishing" w:date="2019-08-26T15:39:00Z">
              <w:rPr>
                <w:rFonts w:ascii="Times New Roman" w:hAnsi="Times New Roman" w:cs="Times New Roman"/>
                <w:bCs/>
                <w:sz w:val="22"/>
                <w:szCs w:val="22"/>
              </w:rPr>
            </w:rPrChange>
          </w:rPr>
          <w:delText>c.</w:delText>
        </w:r>
      </w:del>
      <w:ins w:id="6932" w:author="Jeannie's Laptop" w:date="2019-07-22T16:58:00Z">
        <w:r w:rsidR="00677946" w:rsidRPr="00063AAB">
          <w:rPr>
            <w:rFonts w:ascii="Times New Roman" w:hAnsi="Times New Roman" w:cs="Times New Roman"/>
            <w:bCs/>
            <w:sz w:val="22"/>
            <w:szCs w:val="22"/>
            <w:rPrChange w:id="6933"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934" w:author="Agate Publishing" w:date="2019-08-26T15:39:00Z">
            <w:rPr>
              <w:rFonts w:ascii="Times New Roman" w:hAnsi="Times New Roman" w:cs="Times New Roman"/>
              <w:bCs/>
              <w:sz w:val="22"/>
              <w:szCs w:val="22"/>
            </w:rPr>
          </w:rPrChange>
        </w:rPr>
        <w:t xml:space="preserve"> $33,111 </w:t>
      </w:r>
    </w:p>
    <w:p w14:paraId="5526A13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6935" w:author="Agate Publishing" w:date="2019-08-26T15:39:00Z">
            <w:rPr>
              <w:rFonts w:ascii="Times New Roman" w:hAnsi="Times New Roman" w:cs="Times New Roman"/>
              <w:bCs/>
              <w:sz w:val="22"/>
              <w:szCs w:val="22"/>
            </w:rPr>
          </w:rPrChange>
        </w:rPr>
      </w:pPr>
      <w:del w:id="6936" w:author="Jeannie's Laptop" w:date="2019-07-22T17:01:00Z">
        <w:r w:rsidRPr="00063AAB" w:rsidDel="00677946">
          <w:rPr>
            <w:rFonts w:ascii="Times New Roman" w:hAnsi="Times New Roman" w:cs="Times New Roman"/>
            <w:bCs/>
            <w:sz w:val="22"/>
            <w:szCs w:val="22"/>
            <w:rPrChange w:id="6937" w:author="Agate Publishing" w:date="2019-08-26T15:39:00Z">
              <w:rPr>
                <w:rFonts w:ascii="Times New Roman" w:hAnsi="Times New Roman" w:cs="Times New Roman"/>
                <w:bCs/>
                <w:sz w:val="22"/>
                <w:szCs w:val="22"/>
              </w:rPr>
            </w:rPrChange>
          </w:rPr>
          <w:delText>d.</w:delText>
        </w:r>
      </w:del>
      <w:ins w:id="6938" w:author="Jeannie's Laptop" w:date="2019-07-22T17:01:00Z">
        <w:r w:rsidR="00677946" w:rsidRPr="00063AAB">
          <w:rPr>
            <w:rFonts w:ascii="Times New Roman" w:hAnsi="Times New Roman" w:cs="Times New Roman"/>
            <w:bCs/>
            <w:sz w:val="22"/>
            <w:szCs w:val="22"/>
            <w:rPrChange w:id="6939"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6940" w:author="Agate Publishing" w:date="2019-08-26T15:39:00Z">
            <w:rPr>
              <w:rFonts w:ascii="Times New Roman" w:hAnsi="Times New Roman" w:cs="Times New Roman"/>
              <w:bCs/>
              <w:sz w:val="22"/>
              <w:szCs w:val="22"/>
            </w:rPr>
          </w:rPrChange>
        </w:rPr>
        <w:t xml:space="preserve"> 39.3% </w:t>
      </w:r>
    </w:p>
    <w:p w14:paraId="460378C2" w14:textId="41131E6C" w:rsidR="00302399" w:rsidRPr="00063AAB" w:rsidRDefault="00302399" w:rsidP="002217A9">
      <w:pPr>
        <w:pStyle w:val="BodyText"/>
        <w:kinsoku w:val="0"/>
        <w:overflowPunct w:val="0"/>
        <w:ind w:left="0"/>
        <w:rPr>
          <w:rFonts w:ascii="Times New Roman" w:hAnsi="Times New Roman" w:cs="Times New Roman"/>
          <w:bCs/>
          <w:sz w:val="22"/>
          <w:szCs w:val="22"/>
          <w:rPrChange w:id="6941" w:author="Agate Publishing" w:date="2019-08-26T15:39:00Z">
            <w:rPr>
              <w:rFonts w:ascii="Times New Roman" w:hAnsi="Times New Roman" w:cs="Times New Roman"/>
              <w:bCs/>
              <w:sz w:val="22"/>
              <w:szCs w:val="22"/>
            </w:rPr>
          </w:rPrChange>
        </w:rPr>
      </w:pPr>
      <w:del w:id="6942" w:author="Jeannie's Laptop" w:date="2019-07-23T11:37:00Z">
        <w:r w:rsidRPr="00063AAB" w:rsidDel="00844697">
          <w:rPr>
            <w:rFonts w:ascii="Times New Roman" w:hAnsi="Times New Roman" w:cs="Times New Roman"/>
            <w:bCs/>
            <w:sz w:val="22"/>
            <w:szCs w:val="22"/>
            <w:rPrChange w:id="6943" w:author="Agate Publishing" w:date="2019-08-26T15:39:00Z">
              <w:rPr>
                <w:rFonts w:ascii="Times New Roman" w:hAnsi="Times New Roman" w:cs="Times New Roman"/>
                <w:bCs/>
                <w:sz w:val="22"/>
                <w:szCs w:val="22"/>
              </w:rPr>
            </w:rPrChange>
          </w:rPr>
          <w:delText>e.</w:delText>
        </w:r>
      </w:del>
      <w:ins w:id="6944" w:author="Jeannie's Laptop" w:date="2019-07-23T11:37:00Z">
        <w:r w:rsidR="00844697" w:rsidRPr="00063AAB">
          <w:rPr>
            <w:rFonts w:ascii="Times New Roman" w:hAnsi="Times New Roman" w:cs="Times New Roman"/>
            <w:bCs/>
            <w:sz w:val="22"/>
            <w:szCs w:val="22"/>
            <w:rPrChange w:id="6945" w:author="Agate Publishing" w:date="2019-08-26T15:39:00Z">
              <w:rPr>
                <w:rFonts w:ascii="Times New Roman" w:hAnsi="Times New Roman" w:cs="Times New Roman"/>
                <w:bCs/>
                <w:sz w:val="22"/>
                <w:szCs w:val="22"/>
              </w:rPr>
            </w:rPrChange>
          </w:rPr>
          <w:t>(E)</w:t>
        </w:r>
      </w:ins>
      <w:r w:rsidRPr="00063AAB">
        <w:rPr>
          <w:rFonts w:ascii="Times New Roman" w:hAnsi="Times New Roman" w:cs="Times New Roman"/>
          <w:bCs/>
          <w:sz w:val="22"/>
          <w:szCs w:val="22"/>
          <w:rPrChange w:id="6946" w:author="Agate Publishing" w:date="2019-08-26T15:39:00Z">
            <w:rPr>
              <w:rFonts w:ascii="Times New Roman" w:hAnsi="Times New Roman" w:cs="Times New Roman"/>
              <w:bCs/>
              <w:sz w:val="22"/>
              <w:szCs w:val="22"/>
            </w:rPr>
          </w:rPrChange>
        </w:rPr>
        <w:t xml:space="preserve"> $21,374</w:t>
      </w:r>
    </w:p>
    <w:p w14:paraId="0E3C8E6F" w14:textId="30828C44" w:rsidR="00302399" w:rsidRPr="00063AAB" w:rsidRDefault="00302399" w:rsidP="002217A9">
      <w:pPr>
        <w:pStyle w:val="BodyText"/>
        <w:kinsoku w:val="0"/>
        <w:overflowPunct w:val="0"/>
        <w:ind w:left="0"/>
        <w:rPr>
          <w:ins w:id="6947" w:author="Jeannie's Laptop" w:date="2019-07-23T11:38:00Z"/>
          <w:rFonts w:ascii="Times New Roman" w:hAnsi="Times New Roman" w:cs="Times New Roman"/>
          <w:bCs/>
          <w:sz w:val="22"/>
          <w:szCs w:val="22"/>
          <w:rPrChange w:id="6948" w:author="Agate Publishing" w:date="2019-08-26T15:39:00Z">
            <w:rPr>
              <w:ins w:id="6949" w:author="Jeannie's Laptop" w:date="2019-07-23T11:38:00Z"/>
              <w:rFonts w:ascii="Times New Roman" w:hAnsi="Times New Roman" w:cs="Times New Roman"/>
              <w:bCs/>
              <w:sz w:val="22"/>
              <w:szCs w:val="22"/>
            </w:rPr>
          </w:rPrChange>
        </w:rPr>
      </w:pPr>
    </w:p>
    <w:p w14:paraId="1B4BD7DC" w14:textId="4FA36A06" w:rsidR="00844697" w:rsidRPr="00063AAB" w:rsidRDefault="00844697" w:rsidP="002217A9">
      <w:pPr>
        <w:pStyle w:val="BodyText"/>
        <w:kinsoku w:val="0"/>
        <w:overflowPunct w:val="0"/>
        <w:ind w:left="0"/>
        <w:rPr>
          <w:rFonts w:ascii="Times New Roman" w:hAnsi="Times New Roman" w:cs="Times New Roman"/>
          <w:bCs/>
          <w:sz w:val="22"/>
          <w:szCs w:val="22"/>
          <w:rPrChange w:id="6950" w:author="Agate Publishing" w:date="2019-08-26T15:39:00Z">
            <w:rPr>
              <w:rFonts w:ascii="Times New Roman" w:hAnsi="Times New Roman" w:cs="Times New Roman"/>
              <w:bCs/>
              <w:sz w:val="22"/>
              <w:szCs w:val="22"/>
            </w:rPr>
          </w:rPrChange>
        </w:rPr>
      </w:pPr>
      <w:ins w:id="6951" w:author="Jeannie's Laptop" w:date="2019-07-23T11:38:00Z">
        <w:r w:rsidRPr="00063AAB">
          <w:rPr>
            <w:rFonts w:ascii="Times New Roman" w:hAnsi="Times New Roman" w:cs="Times New Roman"/>
            <w:bCs/>
            <w:sz w:val="22"/>
            <w:szCs w:val="22"/>
            <w:rPrChange w:id="6952" w:author="Agate Publishing" w:date="2019-08-26T15:39:00Z">
              <w:rPr>
                <w:rFonts w:ascii="Times New Roman" w:hAnsi="Times New Roman" w:cs="Times New Roman"/>
                <w:bCs/>
                <w:sz w:val="22"/>
                <w:szCs w:val="22"/>
              </w:rPr>
            </w:rPrChange>
          </w:rPr>
          <w:t>Feedback:</w:t>
        </w:r>
      </w:ins>
    </w:p>
    <w:p w14:paraId="4430F7A4" w14:textId="1089DA65" w:rsidR="00302399" w:rsidRPr="00917F34" w:rsidRDefault="00302399" w:rsidP="002217A9">
      <w:pPr>
        <w:pStyle w:val="BodyText"/>
        <w:kinsoku w:val="0"/>
        <w:overflowPunct w:val="0"/>
        <w:ind w:left="0"/>
        <w:rPr>
          <w:rFonts w:ascii="Times New Roman" w:hAnsi="Times New Roman" w:cs="Times New Roman"/>
          <w:bCs/>
          <w:sz w:val="22"/>
          <w:szCs w:val="22"/>
        </w:rPr>
      </w:pPr>
      <w:r w:rsidRPr="00063AAB">
        <w:rPr>
          <w:rFonts w:ascii="Times New Roman" w:hAnsi="Times New Roman" w:cs="Times New Roman"/>
          <w:bCs/>
          <w:sz w:val="22"/>
          <w:szCs w:val="22"/>
          <w:rPrChange w:id="6953" w:author="Agate Publishing" w:date="2019-08-26T15:39:00Z">
            <w:rPr>
              <w:rFonts w:ascii="Times New Roman" w:hAnsi="Times New Roman" w:cs="Times New Roman"/>
              <w:bCs/>
              <w:sz w:val="22"/>
              <w:szCs w:val="22"/>
            </w:rPr>
          </w:rPrChange>
        </w:rPr>
        <w:t>(</w:t>
      </w:r>
      <w:del w:id="6954" w:author="Jeannie's Laptop" w:date="2019-07-23T11:38:00Z">
        <w:r w:rsidRPr="00063AAB" w:rsidDel="00844697">
          <w:rPr>
            <w:rFonts w:ascii="Times New Roman" w:hAnsi="Times New Roman" w:cs="Times New Roman"/>
            <w:bCs/>
            <w:sz w:val="22"/>
            <w:szCs w:val="22"/>
            <w:rPrChange w:id="6955" w:author="Agate Publishing" w:date="2019-08-26T15:39:00Z">
              <w:rPr>
                <w:rFonts w:ascii="Times New Roman" w:hAnsi="Times New Roman" w:cs="Times New Roman"/>
                <w:bCs/>
                <w:sz w:val="22"/>
                <w:szCs w:val="22"/>
              </w:rPr>
            </w:rPrChange>
          </w:rPr>
          <w:delText>a</w:delText>
        </w:r>
      </w:del>
      <w:ins w:id="6956" w:author="Jeannie's Laptop" w:date="2019-07-23T11:38:00Z">
        <w:r w:rsidR="00844697" w:rsidRPr="00063AAB">
          <w:rPr>
            <w:rFonts w:ascii="Times New Roman" w:hAnsi="Times New Roman" w:cs="Times New Roman"/>
            <w:bCs/>
            <w:sz w:val="22"/>
            <w:szCs w:val="22"/>
            <w:rPrChange w:id="6957"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6958" w:author="Agate Publishing" w:date="2019-08-26T15:39:00Z">
            <w:rPr>
              <w:rFonts w:ascii="Times New Roman" w:hAnsi="Times New Roman" w:cs="Times New Roman"/>
              <w:bCs/>
              <w:sz w:val="22"/>
              <w:szCs w:val="22"/>
            </w:rPr>
          </w:rPrChange>
        </w:rPr>
        <w:t>) Sales price (100%) minus variable costs (55%) = 45%</w:t>
      </w:r>
      <w:r w:rsidRPr="00063AAB">
        <w:rPr>
          <w:rFonts w:ascii="Times New Roman" w:hAnsi="Times New Roman" w:cs="Times New Roman"/>
          <w:bCs/>
          <w:sz w:val="22"/>
          <w:szCs w:val="22"/>
        </w:rPr>
        <w:t xml:space="preserve"> </w:t>
      </w:r>
    </w:p>
    <w:p w14:paraId="599D69C5" w14:textId="5A87E703" w:rsidR="005F5284" w:rsidRPr="00063AAB" w:rsidRDefault="00302399" w:rsidP="005F5284">
      <w:pPr>
        <w:pStyle w:val="BodyText"/>
        <w:kinsoku w:val="0"/>
        <w:overflowPunct w:val="0"/>
        <w:ind w:left="0"/>
        <w:rPr>
          <w:ins w:id="6959" w:author="Jeannie's Laptop" w:date="2019-07-23T11:42:00Z"/>
          <w:rFonts w:ascii="Times New Roman" w:hAnsi="Times New Roman" w:cs="Times New Roman"/>
          <w:bCs/>
          <w:sz w:val="22"/>
          <w:szCs w:val="22"/>
          <w:rPrChange w:id="6960" w:author="Agate Publishing" w:date="2019-08-26T15:39:00Z">
            <w:rPr>
              <w:ins w:id="6961" w:author="Jeannie's Laptop" w:date="2019-07-23T11:42:00Z"/>
              <w:rFonts w:ascii="Times New Roman" w:hAnsi="Times New Roman" w:cs="Times New Roman"/>
              <w:bCs/>
              <w:sz w:val="22"/>
              <w:szCs w:val="22"/>
            </w:rPr>
          </w:rPrChange>
        </w:rPr>
      </w:pPr>
      <w:r w:rsidRPr="00063AAB">
        <w:rPr>
          <w:rFonts w:ascii="Times New Roman" w:hAnsi="Times New Roman" w:cs="Times New Roman"/>
          <w:bCs/>
          <w:sz w:val="22"/>
          <w:szCs w:val="22"/>
          <w:rPrChange w:id="6962" w:author="Agate Publishing" w:date="2019-08-26T15:39:00Z">
            <w:rPr>
              <w:rFonts w:ascii="Times New Roman" w:hAnsi="Times New Roman" w:cs="Times New Roman"/>
              <w:bCs/>
              <w:sz w:val="22"/>
              <w:szCs w:val="22"/>
            </w:rPr>
          </w:rPrChange>
        </w:rPr>
        <w:t>(</w:t>
      </w:r>
      <w:del w:id="6963" w:author="Jeannie's Laptop" w:date="2019-07-23T11:38:00Z">
        <w:r w:rsidRPr="00063AAB" w:rsidDel="00844697">
          <w:rPr>
            <w:rFonts w:ascii="Times New Roman" w:hAnsi="Times New Roman" w:cs="Times New Roman"/>
            <w:bCs/>
            <w:sz w:val="22"/>
            <w:szCs w:val="22"/>
            <w:rPrChange w:id="6964" w:author="Agate Publishing" w:date="2019-08-26T15:39:00Z">
              <w:rPr>
                <w:rFonts w:ascii="Times New Roman" w:hAnsi="Times New Roman" w:cs="Times New Roman"/>
                <w:bCs/>
                <w:sz w:val="22"/>
                <w:szCs w:val="22"/>
              </w:rPr>
            </w:rPrChange>
          </w:rPr>
          <w:delText>b</w:delText>
        </w:r>
      </w:del>
      <w:ins w:id="6965" w:author="Jeannie's Laptop" w:date="2019-07-23T11:38:00Z">
        <w:r w:rsidR="00844697" w:rsidRPr="00063AAB">
          <w:rPr>
            <w:rFonts w:ascii="Times New Roman" w:hAnsi="Times New Roman" w:cs="Times New Roman"/>
            <w:bCs/>
            <w:sz w:val="22"/>
            <w:szCs w:val="22"/>
            <w:rPrChange w:id="6966"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6967" w:author="Agate Publishing" w:date="2019-08-26T15:39:00Z">
            <w:rPr>
              <w:rFonts w:ascii="Times New Roman" w:hAnsi="Times New Roman" w:cs="Times New Roman"/>
              <w:bCs/>
              <w:sz w:val="22"/>
              <w:szCs w:val="22"/>
            </w:rPr>
          </w:rPrChange>
        </w:rPr>
        <w:t>)</w:t>
      </w:r>
      <w:ins w:id="6968" w:author="Jeannie's Laptop" w:date="2019-07-23T11:42:00Z">
        <w:r w:rsidR="005F5284" w:rsidRPr="00063AAB">
          <w:rPr>
            <w:rFonts w:ascii="Times New Roman" w:hAnsi="Times New Roman" w:cs="Times New Roman"/>
            <w:bCs/>
            <w:sz w:val="22"/>
            <w:szCs w:val="22"/>
            <w:rPrChange w:id="6969" w:author="Agate Publishing" w:date="2019-08-26T15:39:00Z">
              <w:rPr>
                <w:rFonts w:ascii="Times New Roman" w:hAnsi="Times New Roman" w:cs="Times New Roman"/>
                <w:bCs/>
                <w:sz w:val="22"/>
                <w:szCs w:val="22"/>
              </w:rPr>
            </w:rPrChange>
          </w:rPr>
          <w:t xml:space="preserve"> Sales Volume = (Fixed Costs + Operating Income) ÷ Contribution Margin Ratio = ($8,400 + $0) ÷ 0.45 = </w:t>
        </w:r>
      </w:ins>
      <w:ins w:id="6970" w:author="Teressa Farough" w:date="2019-08-20T12:27:00Z">
        <w:r w:rsidR="00162694" w:rsidRPr="00063AAB">
          <w:rPr>
            <w:rFonts w:ascii="Times New Roman" w:hAnsi="Times New Roman" w:cs="Times New Roman"/>
            <w:bCs/>
            <w:sz w:val="22"/>
            <w:szCs w:val="22"/>
            <w:rPrChange w:id="6971" w:author="Agate Publishing" w:date="2019-08-26T15:39:00Z">
              <w:rPr>
                <w:rFonts w:ascii="Times New Roman" w:hAnsi="Times New Roman" w:cs="Times New Roman"/>
                <w:bCs/>
                <w:sz w:val="22"/>
                <w:szCs w:val="22"/>
              </w:rPr>
            </w:rPrChange>
          </w:rPr>
          <w:t>$</w:t>
        </w:r>
      </w:ins>
      <w:ins w:id="6972" w:author="Jeannie's Laptop" w:date="2019-07-23T11:42:00Z">
        <w:r w:rsidR="005F5284" w:rsidRPr="00063AAB">
          <w:rPr>
            <w:rFonts w:ascii="Times New Roman" w:hAnsi="Times New Roman" w:cs="Times New Roman"/>
            <w:bCs/>
            <w:sz w:val="22"/>
            <w:szCs w:val="22"/>
            <w:rPrChange w:id="6973" w:author="Agate Publishing" w:date="2019-08-26T15:39:00Z">
              <w:rPr>
                <w:rFonts w:ascii="Times New Roman" w:hAnsi="Times New Roman" w:cs="Times New Roman"/>
                <w:bCs/>
                <w:sz w:val="22"/>
                <w:szCs w:val="22"/>
              </w:rPr>
            </w:rPrChange>
          </w:rPr>
          <w:t>18,667</w:t>
        </w:r>
      </w:ins>
      <w:ins w:id="6974" w:author="Jeannie's Laptop" w:date="2019-07-23T11:43:00Z">
        <w:r w:rsidR="005F5284" w:rsidRPr="00063AAB">
          <w:rPr>
            <w:rFonts w:ascii="Times New Roman" w:hAnsi="Times New Roman" w:cs="Times New Roman"/>
            <w:bCs/>
            <w:sz w:val="22"/>
            <w:szCs w:val="22"/>
            <w:rPrChange w:id="6975" w:author="Agate Publishing" w:date="2019-08-26T15:39:00Z">
              <w:rPr>
                <w:rFonts w:ascii="Times New Roman" w:hAnsi="Times New Roman" w:cs="Times New Roman"/>
                <w:bCs/>
                <w:sz w:val="22"/>
                <w:szCs w:val="22"/>
              </w:rPr>
            </w:rPrChange>
          </w:rPr>
          <w:t xml:space="preserve"> </w:t>
        </w:r>
        <w:del w:id="6976" w:author="Teressa Farough" w:date="2019-08-20T12:27:00Z">
          <w:r w:rsidR="005F5284" w:rsidRPr="00063AAB" w:rsidDel="00162694">
            <w:rPr>
              <w:rFonts w:ascii="Times New Roman" w:hAnsi="Times New Roman" w:cs="Times New Roman"/>
              <w:bCs/>
              <w:sz w:val="22"/>
              <w:szCs w:val="22"/>
              <w:rPrChange w:id="6977" w:author="Agate Publishing" w:date="2019-08-26T15:39:00Z">
                <w:rPr>
                  <w:rFonts w:ascii="Times New Roman" w:hAnsi="Times New Roman" w:cs="Times New Roman"/>
                  <w:bCs/>
                  <w:sz w:val="22"/>
                  <w:szCs w:val="22"/>
                </w:rPr>
              </w:rPrChange>
            </w:rPr>
            <w:delText>units</w:delText>
          </w:r>
        </w:del>
      </w:ins>
    </w:p>
    <w:p w14:paraId="259914B7" w14:textId="329E6AFA" w:rsidR="00302399" w:rsidRPr="00063AAB" w:rsidDel="005F5284" w:rsidRDefault="00302399" w:rsidP="002217A9">
      <w:pPr>
        <w:pStyle w:val="BodyText"/>
        <w:kinsoku w:val="0"/>
        <w:overflowPunct w:val="0"/>
        <w:ind w:left="0"/>
        <w:rPr>
          <w:del w:id="6978" w:author="Jeannie's Laptop" w:date="2019-07-23T11:42:00Z"/>
          <w:rFonts w:ascii="Times New Roman" w:hAnsi="Times New Roman" w:cs="Times New Roman"/>
          <w:bCs/>
          <w:sz w:val="22"/>
          <w:szCs w:val="22"/>
          <w:rPrChange w:id="6979" w:author="Agate Publishing" w:date="2019-08-26T15:39:00Z">
            <w:rPr>
              <w:del w:id="6980" w:author="Jeannie's Laptop" w:date="2019-07-23T11:42:00Z"/>
              <w:rFonts w:ascii="Times New Roman" w:hAnsi="Times New Roman" w:cs="Times New Roman"/>
              <w:bCs/>
              <w:sz w:val="22"/>
              <w:szCs w:val="22"/>
            </w:rPr>
          </w:rPrChange>
        </w:rPr>
      </w:pPr>
    </w:p>
    <w:p w14:paraId="7CBC648D" w14:textId="77777777" w:rsidR="00302399" w:rsidRPr="00063AAB" w:rsidDel="005F5284" w:rsidRDefault="00302399" w:rsidP="002217A9">
      <w:pPr>
        <w:pStyle w:val="BodyText"/>
        <w:kinsoku w:val="0"/>
        <w:overflowPunct w:val="0"/>
        <w:ind w:left="0"/>
        <w:rPr>
          <w:del w:id="6981" w:author="Jeannie's Laptop" w:date="2019-07-23T11:42:00Z"/>
          <w:rFonts w:ascii="Times New Roman" w:hAnsi="Times New Roman" w:cs="Times New Roman"/>
          <w:bCs/>
          <w:sz w:val="22"/>
          <w:szCs w:val="22"/>
          <w:rPrChange w:id="6982" w:author="Agate Publishing" w:date="2019-08-26T15:39:00Z">
            <w:rPr>
              <w:del w:id="6983" w:author="Jeannie's Laptop" w:date="2019-07-23T11:42:00Z"/>
              <w:rFonts w:ascii="Times New Roman" w:hAnsi="Times New Roman" w:cs="Times New Roman"/>
              <w:bCs/>
              <w:sz w:val="22"/>
              <w:szCs w:val="22"/>
            </w:rPr>
          </w:rPrChange>
        </w:rPr>
      </w:pPr>
    </w:p>
    <w:p w14:paraId="626A7EA4" w14:textId="6864CC1E" w:rsidR="00302399" w:rsidRPr="00063AAB" w:rsidDel="005F5284" w:rsidRDefault="00302399" w:rsidP="002217A9">
      <w:pPr>
        <w:pStyle w:val="BodyText"/>
        <w:kinsoku w:val="0"/>
        <w:overflowPunct w:val="0"/>
        <w:ind w:left="0"/>
        <w:rPr>
          <w:del w:id="6984" w:author="Jeannie's Laptop" w:date="2019-07-23T11:42:00Z"/>
          <w:rFonts w:ascii="Times New Roman" w:hAnsi="Times New Roman" w:cs="Times New Roman"/>
          <w:bCs/>
          <w:sz w:val="22"/>
          <w:szCs w:val="22"/>
        </w:rPr>
      </w:pPr>
      <w:del w:id="6985" w:author="Jeannie's Laptop" w:date="2019-07-23T11:42:00Z">
        <w:r w:rsidRPr="00063AAB" w:rsidDel="005F5284">
          <w:rPr>
            <w:rFonts w:ascii="Times New Roman" w:hAnsi="Times New Roman" w:cs="Times New Roman"/>
            <w:bCs/>
            <w:rPrChange w:id="6986" w:author="Agate Publishing" w:date="2019-08-26T15:39:00Z">
              <w:rPr>
                <w:noProof/>
              </w:rPr>
            </w:rPrChange>
          </w:rPr>
          <w:drawing>
            <wp:inline distT="0" distB="0" distL="0" distR="0" wp14:anchorId="4BF9F924" wp14:editId="4FD7A801">
              <wp:extent cx="2667635" cy="628015"/>
              <wp:effectExtent l="0" t="0" r="0" b="635"/>
              <wp:docPr id="7" name="Picture 7"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635" cy="628015"/>
                      </a:xfrm>
                      <a:prstGeom prst="rect">
                        <a:avLst/>
                      </a:prstGeom>
                      <a:noFill/>
                      <a:ln>
                        <a:noFill/>
                      </a:ln>
                    </pic:spPr>
                  </pic:pic>
                </a:graphicData>
              </a:graphic>
            </wp:inline>
          </w:drawing>
        </w:r>
      </w:del>
    </w:p>
    <w:p w14:paraId="2A893884" w14:textId="64F9E493" w:rsidR="00302399" w:rsidRPr="00063AAB" w:rsidDel="005F5284" w:rsidRDefault="00302399" w:rsidP="002217A9">
      <w:pPr>
        <w:pStyle w:val="BodyText"/>
        <w:kinsoku w:val="0"/>
        <w:overflowPunct w:val="0"/>
        <w:ind w:left="0"/>
        <w:rPr>
          <w:del w:id="6987" w:author="Jeannie's Laptop" w:date="2019-07-23T11:42:00Z"/>
          <w:rFonts w:ascii="Times New Roman" w:hAnsi="Times New Roman" w:cs="Times New Roman"/>
          <w:bCs/>
          <w:sz w:val="22"/>
          <w:szCs w:val="22"/>
        </w:rPr>
      </w:pPr>
      <w:del w:id="6988" w:author="Jeannie's Laptop" w:date="2019-07-23T11:42:00Z">
        <w:r w:rsidRPr="00063AAB" w:rsidDel="005F5284">
          <w:rPr>
            <w:rFonts w:ascii="Times New Roman" w:hAnsi="Times New Roman" w:cs="Times New Roman"/>
            <w:bCs/>
            <w:rPrChange w:id="6989" w:author="Agate Publishing" w:date="2019-08-26T15:39:00Z">
              <w:rPr>
                <w:noProof/>
              </w:rPr>
            </w:rPrChange>
          </w:rPr>
          <w:drawing>
            <wp:inline distT="0" distB="0" distL="0" distR="0" wp14:anchorId="1F55049C" wp14:editId="1B9E8AC6">
              <wp:extent cx="1542415" cy="401955"/>
              <wp:effectExtent l="0" t="0" r="635" b="0"/>
              <wp:docPr id="8" name="Picture 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2415" cy="401955"/>
                      </a:xfrm>
                      <a:prstGeom prst="rect">
                        <a:avLst/>
                      </a:prstGeom>
                      <a:noFill/>
                      <a:ln>
                        <a:noFill/>
                      </a:ln>
                    </pic:spPr>
                  </pic:pic>
                </a:graphicData>
              </a:graphic>
            </wp:inline>
          </w:drawing>
        </w:r>
      </w:del>
    </w:p>
    <w:p w14:paraId="6D49D8BF" w14:textId="45D7F3DA" w:rsidR="00302399" w:rsidRPr="00063AAB" w:rsidDel="005F5284" w:rsidRDefault="00302399" w:rsidP="002217A9">
      <w:pPr>
        <w:pStyle w:val="BodyText"/>
        <w:kinsoku w:val="0"/>
        <w:overflowPunct w:val="0"/>
        <w:ind w:left="0"/>
        <w:rPr>
          <w:del w:id="6990" w:author="Jeannie's Laptop" w:date="2019-07-23T11:43:00Z"/>
          <w:rFonts w:ascii="Times New Roman" w:hAnsi="Times New Roman" w:cs="Times New Roman"/>
          <w:bCs/>
          <w:sz w:val="22"/>
          <w:szCs w:val="22"/>
          <w:rPrChange w:id="6991" w:author="Agate Publishing" w:date="2019-08-26T15:39:00Z">
            <w:rPr>
              <w:del w:id="6992" w:author="Jeannie's Laptop" w:date="2019-07-23T11:43:00Z"/>
              <w:rFonts w:ascii="Times New Roman" w:hAnsi="Times New Roman" w:cs="Times New Roman"/>
              <w:bCs/>
              <w:sz w:val="22"/>
              <w:szCs w:val="22"/>
            </w:rPr>
          </w:rPrChange>
        </w:rPr>
      </w:pPr>
      <w:r w:rsidRPr="00917F34">
        <w:rPr>
          <w:rFonts w:ascii="Times New Roman" w:hAnsi="Times New Roman" w:cs="Times New Roman"/>
          <w:bCs/>
          <w:sz w:val="22"/>
          <w:szCs w:val="22"/>
        </w:rPr>
        <w:t>(</w:t>
      </w:r>
      <w:del w:id="6993" w:author="Jeannie's Laptop" w:date="2019-07-23T11:38:00Z">
        <w:r w:rsidRPr="00063AAB" w:rsidDel="00844697">
          <w:rPr>
            <w:rFonts w:ascii="Times New Roman" w:hAnsi="Times New Roman" w:cs="Times New Roman"/>
            <w:bCs/>
            <w:sz w:val="22"/>
            <w:szCs w:val="22"/>
            <w:rPrChange w:id="6994" w:author="Agate Publishing" w:date="2019-08-26T15:39:00Z">
              <w:rPr>
                <w:rFonts w:ascii="Times New Roman" w:hAnsi="Times New Roman" w:cs="Times New Roman"/>
                <w:bCs/>
                <w:sz w:val="22"/>
                <w:szCs w:val="22"/>
              </w:rPr>
            </w:rPrChange>
          </w:rPr>
          <w:delText>c</w:delText>
        </w:r>
      </w:del>
      <w:ins w:id="6995" w:author="Jeannie's Laptop" w:date="2019-07-23T11:38:00Z">
        <w:r w:rsidR="00844697" w:rsidRPr="00063AAB">
          <w:rPr>
            <w:rFonts w:ascii="Times New Roman" w:hAnsi="Times New Roman" w:cs="Times New Roman"/>
            <w:bCs/>
            <w:sz w:val="22"/>
            <w:szCs w:val="22"/>
            <w:rPrChange w:id="6996"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6997" w:author="Agate Publishing" w:date="2019-08-26T15:39:00Z">
            <w:rPr>
              <w:rFonts w:ascii="Times New Roman" w:hAnsi="Times New Roman" w:cs="Times New Roman"/>
              <w:bCs/>
              <w:sz w:val="22"/>
              <w:szCs w:val="22"/>
            </w:rPr>
          </w:rPrChange>
        </w:rPr>
        <w:t xml:space="preserve">) </w:t>
      </w:r>
      <w:ins w:id="6998" w:author="Jeannie's Laptop" w:date="2019-07-23T11:42:00Z">
        <w:r w:rsidR="005F5284" w:rsidRPr="00063AAB">
          <w:rPr>
            <w:rFonts w:ascii="Times New Roman" w:hAnsi="Times New Roman" w:cs="Times New Roman"/>
            <w:bCs/>
            <w:sz w:val="22"/>
            <w:szCs w:val="22"/>
            <w:rPrChange w:id="6999" w:author="Agate Publishing" w:date="2019-08-26T15:39:00Z">
              <w:rPr>
                <w:rFonts w:ascii="Times New Roman" w:hAnsi="Times New Roman" w:cs="Times New Roman"/>
                <w:bCs/>
                <w:sz w:val="22"/>
                <w:szCs w:val="22"/>
              </w:rPr>
            </w:rPrChange>
          </w:rPr>
          <w:t>Sales Volume = (Fixed Costs + Operating Income) ÷ Contribution Margin Ratio = ($8,400 + $6,500) ÷ 0.45 = $</w:t>
        </w:r>
      </w:ins>
      <w:ins w:id="7000" w:author="Jeannie's Laptop" w:date="2019-07-23T11:43:00Z">
        <w:r w:rsidR="005F5284" w:rsidRPr="00063AAB">
          <w:rPr>
            <w:rFonts w:ascii="Times New Roman" w:hAnsi="Times New Roman" w:cs="Times New Roman"/>
            <w:bCs/>
            <w:sz w:val="22"/>
            <w:szCs w:val="22"/>
            <w:rPrChange w:id="7001" w:author="Agate Publishing" w:date="2019-08-26T15:39:00Z">
              <w:rPr>
                <w:rFonts w:ascii="Times New Roman" w:hAnsi="Times New Roman" w:cs="Times New Roman"/>
                <w:bCs/>
                <w:sz w:val="22"/>
                <w:szCs w:val="22"/>
              </w:rPr>
            </w:rPrChange>
          </w:rPr>
          <w:t>33,111</w:t>
        </w:r>
      </w:ins>
    </w:p>
    <w:p w14:paraId="08B2C179" w14:textId="77777777" w:rsidR="005F5284" w:rsidRPr="00063AAB" w:rsidRDefault="005F5284" w:rsidP="002217A9">
      <w:pPr>
        <w:pStyle w:val="BodyText"/>
        <w:kinsoku w:val="0"/>
        <w:overflowPunct w:val="0"/>
        <w:ind w:left="0"/>
        <w:rPr>
          <w:ins w:id="7002" w:author="Jeannie's Laptop" w:date="2019-07-23T11:43:00Z"/>
          <w:rFonts w:ascii="Times New Roman" w:hAnsi="Times New Roman" w:cs="Times New Roman"/>
          <w:bCs/>
          <w:sz w:val="22"/>
          <w:szCs w:val="22"/>
          <w:rPrChange w:id="7003" w:author="Agate Publishing" w:date="2019-08-26T15:39:00Z">
            <w:rPr>
              <w:ins w:id="7004" w:author="Jeannie's Laptop" w:date="2019-07-23T11:43:00Z"/>
              <w:rFonts w:ascii="Times New Roman" w:hAnsi="Times New Roman" w:cs="Times New Roman"/>
              <w:bCs/>
              <w:sz w:val="22"/>
              <w:szCs w:val="22"/>
            </w:rPr>
          </w:rPrChange>
        </w:rPr>
      </w:pPr>
    </w:p>
    <w:p w14:paraId="450D0B73" w14:textId="44216B7D" w:rsidR="00302399" w:rsidRPr="00063AAB" w:rsidDel="005F5284" w:rsidRDefault="00302399" w:rsidP="002217A9">
      <w:pPr>
        <w:pStyle w:val="BodyText"/>
        <w:kinsoku w:val="0"/>
        <w:overflowPunct w:val="0"/>
        <w:ind w:left="0"/>
        <w:rPr>
          <w:del w:id="7005" w:author="Jeannie's Laptop" w:date="2019-07-23T11:43:00Z"/>
          <w:rFonts w:ascii="Times New Roman" w:hAnsi="Times New Roman" w:cs="Times New Roman"/>
          <w:bCs/>
          <w:sz w:val="22"/>
          <w:szCs w:val="22"/>
        </w:rPr>
      </w:pPr>
      <w:del w:id="7006" w:author="Jeannie's Laptop" w:date="2019-07-23T11:43:00Z">
        <w:r w:rsidRPr="00063AAB" w:rsidDel="005F5284">
          <w:rPr>
            <w:rFonts w:ascii="Times New Roman" w:hAnsi="Times New Roman" w:cs="Times New Roman"/>
            <w:bCs/>
            <w:rPrChange w:id="7007" w:author="Agate Publishing" w:date="2019-08-26T15:39:00Z">
              <w:rPr>
                <w:noProof/>
              </w:rPr>
            </w:rPrChange>
          </w:rPr>
          <w:drawing>
            <wp:inline distT="0" distB="0" distL="0" distR="0" wp14:anchorId="2C3E86F4" wp14:editId="75CBFAE1">
              <wp:extent cx="2768600" cy="572770"/>
              <wp:effectExtent l="0" t="0" r="0" b="0"/>
              <wp:docPr id="9" name="Picture 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8600" cy="572770"/>
                      </a:xfrm>
                      <a:prstGeom prst="rect">
                        <a:avLst/>
                      </a:prstGeom>
                      <a:noFill/>
                      <a:ln>
                        <a:noFill/>
                      </a:ln>
                    </pic:spPr>
                  </pic:pic>
                </a:graphicData>
              </a:graphic>
            </wp:inline>
          </w:drawing>
        </w:r>
      </w:del>
    </w:p>
    <w:p w14:paraId="207D228E" w14:textId="2CB07618" w:rsidR="00302399" w:rsidRPr="00063AAB" w:rsidDel="005F5284" w:rsidRDefault="00302399" w:rsidP="002217A9">
      <w:pPr>
        <w:pStyle w:val="BodyText"/>
        <w:kinsoku w:val="0"/>
        <w:overflowPunct w:val="0"/>
        <w:ind w:left="0"/>
        <w:rPr>
          <w:del w:id="7008" w:author="Jeannie's Laptop" w:date="2019-07-23T11:43:00Z"/>
          <w:rFonts w:ascii="Times New Roman" w:hAnsi="Times New Roman" w:cs="Times New Roman"/>
          <w:bCs/>
          <w:sz w:val="22"/>
          <w:szCs w:val="22"/>
        </w:rPr>
      </w:pPr>
      <w:del w:id="7009" w:author="Jeannie's Laptop" w:date="2019-07-23T11:43:00Z">
        <w:r w:rsidRPr="00063AAB" w:rsidDel="005F5284">
          <w:rPr>
            <w:rFonts w:ascii="Times New Roman" w:hAnsi="Times New Roman" w:cs="Times New Roman"/>
            <w:bCs/>
            <w:rPrChange w:id="7010" w:author="Agate Publishing" w:date="2019-08-26T15:39:00Z">
              <w:rPr>
                <w:noProof/>
              </w:rPr>
            </w:rPrChange>
          </w:rPr>
          <w:drawing>
            <wp:inline distT="0" distB="0" distL="0" distR="0" wp14:anchorId="2D648B71" wp14:editId="054631B7">
              <wp:extent cx="1858645" cy="427355"/>
              <wp:effectExtent l="0" t="0" r="8255" b="0"/>
              <wp:docPr id="10" name="Picture 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8645" cy="427355"/>
                      </a:xfrm>
                      <a:prstGeom prst="rect">
                        <a:avLst/>
                      </a:prstGeom>
                      <a:noFill/>
                      <a:ln>
                        <a:noFill/>
                      </a:ln>
                    </pic:spPr>
                  </pic:pic>
                </a:graphicData>
              </a:graphic>
            </wp:inline>
          </w:drawing>
        </w:r>
      </w:del>
    </w:p>
    <w:p w14:paraId="7BA36B03" w14:textId="2D90588A" w:rsidR="00302399" w:rsidRPr="00063AAB" w:rsidRDefault="00302399" w:rsidP="002217A9">
      <w:pPr>
        <w:pStyle w:val="BodyText"/>
        <w:kinsoku w:val="0"/>
        <w:overflowPunct w:val="0"/>
        <w:ind w:left="0"/>
        <w:rPr>
          <w:rFonts w:ascii="Times New Roman" w:hAnsi="Times New Roman" w:cs="Times New Roman"/>
          <w:bCs/>
          <w:sz w:val="22"/>
          <w:szCs w:val="22"/>
          <w:rPrChange w:id="7011" w:author="Agate Publishing" w:date="2019-08-26T15:39:00Z">
            <w:rPr>
              <w:rFonts w:ascii="Times New Roman" w:hAnsi="Times New Roman" w:cs="Times New Roman"/>
              <w:bCs/>
              <w:sz w:val="22"/>
              <w:szCs w:val="22"/>
            </w:rPr>
          </w:rPrChange>
        </w:rPr>
      </w:pPr>
      <w:r w:rsidRPr="00917F34">
        <w:rPr>
          <w:rFonts w:ascii="Times New Roman" w:hAnsi="Times New Roman" w:cs="Times New Roman"/>
          <w:bCs/>
          <w:sz w:val="22"/>
          <w:szCs w:val="22"/>
        </w:rPr>
        <w:t>(</w:t>
      </w:r>
      <w:del w:id="7012" w:author="Jeannie's Laptop" w:date="2019-07-23T11:38:00Z">
        <w:r w:rsidRPr="00063AAB" w:rsidDel="00844697">
          <w:rPr>
            <w:rFonts w:ascii="Times New Roman" w:hAnsi="Times New Roman" w:cs="Times New Roman"/>
            <w:bCs/>
            <w:sz w:val="22"/>
            <w:szCs w:val="22"/>
            <w:rPrChange w:id="7013" w:author="Agate Publishing" w:date="2019-08-26T15:39:00Z">
              <w:rPr>
                <w:rFonts w:ascii="Times New Roman" w:hAnsi="Times New Roman" w:cs="Times New Roman"/>
                <w:bCs/>
                <w:sz w:val="22"/>
                <w:szCs w:val="22"/>
              </w:rPr>
            </w:rPrChange>
          </w:rPr>
          <w:delText>d</w:delText>
        </w:r>
      </w:del>
      <w:ins w:id="7014" w:author="Jeannie's Laptop" w:date="2019-07-23T11:38:00Z">
        <w:r w:rsidR="00844697" w:rsidRPr="00063AAB">
          <w:rPr>
            <w:rFonts w:ascii="Times New Roman" w:hAnsi="Times New Roman" w:cs="Times New Roman"/>
            <w:bCs/>
            <w:sz w:val="22"/>
            <w:szCs w:val="22"/>
            <w:rPrChange w:id="7015" w:author="Agate Publishing" w:date="2019-08-26T15:39:00Z">
              <w:rPr>
                <w:rFonts w:ascii="Times New Roman" w:hAnsi="Times New Roman" w:cs="Times New Roman"/>
                <w:bCs/>
                <w:sz w:val="22"/>
                <w:szCs w:val="22"/>
              </w:rPr>
            </w:rPrChange>
          </w:rPr>
          <w:t>D</w:t>
        </w:r>
      </w:ins>
      <w:r w:rsidRPr="00063AAB">
        <w:rPr>
          <w:rFonts w:ascii="Times New Roman" w:hAnsi="Times New Roman" w:cs="Times New Roman"/>
          <w:bCs/>
          <w:sz w:val="22"/>
          <w:szCs w:val="22"/>
          <w:rPrChange w:id="7016" w:author="Agate Publishing" w:date="2019-08-26T15:39:00Z">
            <w:rPr>
              <w:rFonts w:ascii="Times New Roman" w:hAnsi="Times New Roman" w:cs="Times New Roman"/>
              <w:bCs/>
              <w:sz w:val="22"/>
              <w:szCs w:val="22"/>
            </w:rPr>
          </w:rPrChange>
        </w:rPr>
        <w:t xml:space="preserve">) Contribution margin ratio = </w:t>
      </w:r>
      <w:ins w:id="7017" w:author="Jeannie's Laptop" w:date="2019-07-23T11:43:00Z">
        <w:r w:rsidR="005F5284" w:rsidRPr="00063AAB">
          <w:rPr>
            <w:rFonts w:ascii="Times New Roman" w:hAnsi="Times New Roman" w:cs="Times New Roman"/>
            <w:bCs/>
            <w:sz w:val="22"/>
            <w:szCs w:val="22"/>
            <w:rPrChange w:id="7018" w:author="Agate Publishing" w:date="2019-08-26T15:39:00Z">
              <w:rPr>
                <w:rFonts w:ascii="Times New Roman" w:hAnsi="Times New Roman" w:cs="Times New Roman"/>
                <w:bCs/>
                <w:sz w:val="22"/>
                <w:szCs w:val="22"/>
              </w:rPr>
            </w:rPrChange>
          </w:rPr>
          <w:t>[</w:t>
        </w:r>
      </w:ins>
      <w:del w:id="7019" w:author="Jeannie's Laptop" w:date="2019-07-23T11:43:00Z">
        <w:r w:rsidRPr="00063AAB" w:rsidDel="005F5284">
          <w:rPr>
            <w:rFonts w:ascii="Times New Roman" w:hAnsi="Times New Roman" w:cs="Times New Roman"/>
            <w:bCs/>
            <w:sz w:val="22"/>
            <w:szCs w:val="22"/>
            <w:rPrChange w:id="7020" w:author="Agate Publishing" w:date="2019-08-26T15:39:00Z">
              <w:rPr>
                <w:rFonts w:ascii="Times New Roman" w:hAnsi="Times New Roman" w:cs="Times New Roman"/>
                <w:bCs/>
                <w:sz w:val="22"/>
                <w:szCs w:val="22"/>
              </w:rPr>
            </w:rPrChange>
          </w:rPr>
          <w:delText>(Unit sales price – Variable cost per unit)/Unit sales price</w:delText>
        </w:r>
      </w:del>
      <w:ins w:id="7021" w:author="Jeannie's Laptop" w:date="2019-07-23T11:43:00Z">
        <w:r w:rsidR="005F5284" w:rsidRPr="00063AAB">
          <w:rPr>
            <w:rFonts w:ascii="Times New Roman" w:hAnsi="Times New Roman" w:cs="Times New Roman"/>
            <w:bCs/>
            <w:sz w:val="22"/>
            <w:szCs w:val="22"/>
            <w:rPrChange w:id="7022" w:author="Agate Publishing" w:date="2019-08-26T15:39:00Z">
              <w:rPr>
                <w:rFonts w:ascii="Times New Roman" w:hAnsi="Times New Roman" w:cs="Times New Roman"/>
                <w:bCs/>
                <w:sz w:val="22"/>
                <w:szCs w:val="22"/>
              </w:rPr>
            </w:rPrChange>
          </w:rPr>
          <w:t xml:space="preserve">$145 </w:t>
        </w:r>
      </w:ins>
      <w:ins w:id="7023" w:author="Agate Publishing" w:date="2019-08-26T15:28:00Z">
        <w:r w:rsidR="00CD752E" w:rsidRPr="00063AAB">
          <w:rPr>
            <w:rFonts w:ascii="Times New Roman" w:hAnsi="Times New Roman" w:cs="Times New Roman"/>
            <w:bCs/>
            <w:sz w:val="22"/>
            <w:szCs w:val="22"/>
            <w:rPrChange w:id="7024" w:author="Agate Publishing" w:date="2019-08-26T15:39:00Z">
              <w:rPr>
                <w:rFonts w:ascii="Times New Roman" w:hAnsi="Times New Roman" w:cs="Times New Roman"/>
                <w:bCs/>
                <w:sz w:val="22"/>
                <w:szCs w:val="22"/>
              </w:rPr>
            </w:rPrChange>
          </w:rPr>
          <w:t>−</w:t>
        </w:r>
      </w:ins>
      <w:ins w:id="7025" w:author="Jeannie's Laptop" w:date="2019-07-23T11:43:00Z">
        <w:del w:id="7026" w:author="Agate Publishing" w:date="2019-08-26T15:28:00Z">
          <w:r w:rsidR="005F5284" w:rsidRPr="00063AAB" w:rsidDel="00CD752E">
            <w:rPr>
              <w:rFonts w:ascii="Times New Roman" w:hAnsi="Times New Roman" w:cs="Times New Roman"/>
              <w:bCs/>
              <w:sz w:val="22"/>
              <w:szCs w:val="22"/>
              <w:rPrChange w:id="7027" w:author="Agate Publishing" w:date="2019-08-26T15:39:00Z">
                <w:rPr>
                  <w:rFonts w:ascii="Times New Roman" w:hAnsi="Times New Roman" w:cs="Times New Roman"/>
                  <w:bCs/>
                  <w:sz w:val="22"/>
                  <w:szCs w:val="22"/>
                </w:rPr>
              </w:rPrChange>
            </w:rPr>
            <w:delText>–</w:delText>
          </w:r>
        </w:del>
        <w:r w:rsidR="005F5284" w:rsidRPr="00063AAB">
          <w:rPr>
            <w:rFonts w:ascii="Times New Roman" w:hAnsi="Times New Roman" w:cs="Times New Roman"/>
            <w:bCs/>
            <w:sz w:val="22"/>
            <w:szCs w:val="22"/>
            <w:rPrChange w:id="7028" w:author="Agate Publishing" w:date="2019-08-26T15:39:00Z">
              <w:rPr>
                <w:rFonts w:ascii="Times New Roman" w:hAnsi="Times New Roman" w:cs="Times New Roman"/>
                <w:bCs/>
                <w:sz w:val="22"/>
                <w:szCs w:val="22"/>
              </w:rPr>
            </w:rPrChange>
          </w:rPr>
          <w:t xml:space="preserve"> ($160 </w:t>
        </w:r>
      </w:ins>
      <w:ins w:id="7029" w:author="Agate Publishing" w:date="2019-08-26T15:37:00Z">
        <w:r w:rsidR="00063AAB" w:rsidRPr="00063AAB">
          <w:rPr>
            <w:rFonts w:ascii="Times New Roman" w:hAnsi="Times New Roman" w:cs="Times New Roman"/>
            <w:bCs/>
            <w:sz w:val="22"/>
            <w:szCs w:val="22"/>
            <w:rPrChange w:id="7030" w:author="Agate Publishing" w:date="2019-08-26T15:39:00Z">
              <w:rPr>
                <w:rFonts w:ascii="Times New Roman" w:hAnsi="Times New Roman" w:cs="Times New Roman"/>
                <w:bCs/>
                <w:sz w:val="22"/>
                <w:szCs w:val="22"/>
              </w:rPr>
            </w:rPrChange>
          </w:rPr>
          <w:t>×</w:t>
        </w:r>
      </w:ins>
      <w:ins w:id="7031" w:author="Jeannie's Laptop" w:date="2019-07-23T11:43:00Z">
        <w:del w:id="7032" w:author="Agate Publishing" w:date="2019-08-26T15:37:00Z">
          <w:r w:rsidR="005F5284" w:rsidRPr="00063AAB" w:rsidDel="00063AAB">
            <w:rPr>
              <w:rFonts w:ascii="Times New Roman" w:hAnsi="Times New Roman" w:cs="Times New Roman"/>
              <w:bCs/>
              <w:sz w:val="22"/>
              <w:szCs w:val="22"/>
              <w:rPrChange w:id="7033" w:author="Agate Publishing" w:date="2019-08-26T15:39:00Z">
                <w:rPr>
                  <w:rFonts w:ascii="Times New Roman" w:hAnsi="Times New Roman" w:cs="Times New Roman"/>
                  <w:bCs/>
                  <w:sz w:val="22"/>
                  <w:szCs w:val="22"/>
                </w:rPr>
              </w:rPrChange>
            </w:rPr>
            <w:delText>x</w:delText>
          </w:r>
        </w:del>
        <w:r w:rsidR="005F5284" w:rsidRPr="00063AAB">
          <w:rPr>
            <w:rFonts w:ascii="Times New Roman" w:hAnsi="Times New Roman" w:cs="Times New Roman"/>
            <w:bCs/>
            <w:sz w:val="22"/>
            <w:szCs w:val="22"/>
            <w:rPrChange w:id="7034" w:author="Agate Publishing" w:date="2019-08-26T15:39:00Z">
              <w:rPr>
                <w:rFonts w:ascii="Times New Roman" w:hAnsi="Times New Roman" w:cs="Times New Roman"/>
                <w:bCs/>
                <w:sz w:val="22"/>
                <w:szCs w:val="22"/>
              </w:rPr>
            </w:rPrChange>
          </w:rPr>
          <w:t xml:space="preserve"> 0.55)] </w:t>
        </w:r>
      </w:ins>
      <w:ins w:id="7035" w:author="Jeannie's Laptop" w:date="2019-07-23T11:44:00Z">
        <w:r w:rsidR="005F5284" w:rsidRPr="00063AAB">
          <w:rPr>
            <w:rFonts w:ascii="Times New Roman" w:hAnsi="Times New Roman" w:cs="Times New Roman"/>
            <w:bCs/>
            <w:sz w:val="22"/>
            <w:szCs w:val="22"/>
            <w:rPrChange w:id="7036" w:author="Agate Publishing" w:date="2019-08-26T15:39:00Z">
              <w:rPr>
                <w:rFonts w:ascii="Times New Roman" w:hAnsi="Times New Roman" w:cs="Times New Roman"/>
                <w:bCs/>
                <w:sz w:val="22"/>
                <w:szCs w:val="22"/>
              </w:rPr>
            </w:rPrChange>
          </w:rPr>
          <w:t>÷ $145 = 3</w:t>
        </w:r>
        <w:del w:id="7037" w:author="Teressa Farough" w:date="2019-08-20T12:28:00Z">
          <w:r w:rsidR="005F5284" w:rsidRPr="00063AAB" w:rsidDel="00162694">
            <w:rPr>
              <w:rFonts w:ascii="Times New Roman" w:hAnsi="Times New Roman" w:cs="Times New Roman"/>
              <w:bCs/>
              <w:sz w:val="22"/>
              <w:szCs w:val="22"/>
              <w:rPrChange w:id="7038" w:author="Agate Publishing" w:date="2019-08-26T15:39:00Z">
                <w:rPr>
                  <w:rFonts w:ascii="Times New Roman" w:hAnsi="Times New Roman" w:cs="Times New Roman"/>
                  <w:bCs/>
                  <w:sz w:val="22"/>
                  <w:szCs w:val="22"/>
                </w:rPr>
              </w:rPrChange>
            </w:rPr>
            <w:delText>0</w:delText>
          </w:r>
        </w:del>
      </w:ins>
      <w:ins w:id="7039" w:author="Teressa Farough" w:date="2019-08-20T12:28:00Z">
        <w:r w:rsidR="00162694" w:rsidRPr="00063AAB">
          <w:rPr>
            <w:rFonts w:ascii="Times New Roman" w:hAnsi="Times New Roman" w:cs="Times New Roman"/>
            <w:bCs/>
            <w:sz w:val="22"/>
            <w:szCs w:val="22"/>
            <w:rPrChange w:id="7040" w:author="Agate Publishing" w:date="2019-08-26T15:39:00Z">
              <w:rPr>
                <w:rFonts w:ascii="Times New Roman" w:hAnsi="Times New Roman" w:cs="Times New Roman"/>
                <w:bCs/>
                <w:sz w:val="22"/>
                <w:szCs w:val="22"/>
              </w:rPr>
            </w:rPrChange>
          </w:rPr>
          <w:t>9</w:t>
        </w:r>
      </w:ins>
      <w:ins w:id="7041" w:author="Jeannie's Laptop" w:date="2019-07-23T11:44:00Z">
        <w:r w:rsidR="005F5284" w:rsidRPr="00063AAB">
          <w:rPr>
            <w:rFonts w:ascii="Times New Roman" w:hAnsi="Times New Roman" w:cs="Times New Roman"/>
            <w:bCs/>
            <w:sz w:val="22"/>
            <w:szCs w:val="22"/>
            <w:rPrChange w:id="7042" w:author="Agate Publishing" w:date="2019-08-26T15:39:00Z">
              <w:rPr>
                <w:rFonts w:ascii="Times New Roman" w:hAnsi="Times New Roman" w:cs="Times New Roman"/>
                <w:bCs/>
                <w:sz w:val="22"/>
                <w:szCs w:val="22"/>
              </w:rPr>
            </w:rPrChange>
          </w:rPr>
          <w:t>.3%</w:t>
        </w:r>
      </w:ins>
    </w:p>
    <w:p w14:paraId="474D5297" w14:textId="77777777" w:rsidR="00302399" w:rsidRPr="00063AAB" w:rsidDel="005F5284" w:rsidRDefault="00302399" w:rsidP="002217A9">
      <w:pPr>
        <w:pStyle w:val="BodyText"/>
        <w:kinsoku w:val="0"/>
        <w:overflowPunct w:val="0"/>
        <w:ind w:left="0"/>
        <w:rPr>
          <w:del w:id="7043" w:author="Jeannie's Laptop" w:date="2019-07-23T11:44:00Z"/>
          <w:rFonts w:ascii="Times New Roman" w:hAnsi="Times New Roman" w:cs="Times New Roman"/>
          <w:bCs/>
          <w:sz w:val="22"/>
          <w:szCs w:val="22"/>
          <w:rPrChange w:id="7044" w:author="Agate Publishing" w:date="2019-08-26T15:39:00Z">
            <w:rPr>
              <w:del w:id="7045" w:author="Jeannie's Laptop" w:date="2019-07-23T11:44:00Z"/>
              <w:rFonts w:ascii="Times New Roman" w:hAnsi="Times New Roman" w:cs="Times New Roman"/>
              <w:bCs/>
              <w:sz w:val="22"/>
              <w:szCs w:val="22"/>
            </w:rPr>
          </w:rPrChange>
        </w:rPr>
      </w:pPr>
    </w:p>
    <w:p w14:paraId="7C665879" w14:textId="14556819" w:rsidR="00302399" w:rsidRPr="00063AAB" w:rsidDel="005F5284" w:rsidRDefault="00302399" w:rsidP="002217A9">
      <w:pPr>
        <w:pStyle w:val="BodyText"/>
        <w:kinsoku w:val="0"/>
        <w:overflowPunct w:val="0"/>
        <w:ind w:left="0"/>
        <w:rPr>
          <w:del w:id="7046" w:author="Jeannie's Laptop" w:date="2019-07-23T11:44:00Z"/>
          <w:rFonts w:ascii="Times New Roman" w:hAnsi="Times New Roman" w:cs="Times New Roman"/>
          <w:bCs/>
          <w:sz w:val="22"/>
          <w:szCs w:val="22"/>
        </w:rPr>
      </w:pPr>
      <w:del w:id="7047" w:author="Jeannie's Laptop" w:date="2019-07-23T11:44:00Z">
        <w:r w:rsidRPr="00063AAB" w:rsidDel="005F5284">
          <w:rPr>
            <w:rFonts w:ascii="Times New Roman" w:hAnsi="Times New Roman" w:cs="Times New Roman"/>
            <w:bCs/>
            <w:rPrChange w:id="7048" w:author="Agate Publishing" w:date="2019-08-26T15:39:00Z">
              <w:rPr>
                <w:noProof/>
              </w:rPr>
            </w:rPrChange>
          </w:rPr>
          <w:drawing>
            <wp:inline distT="0" distB="0" distL="0" distR="0" wp14:anchorId="70EDEDC7" wp14:editId="72C7E340">
              <wp:extent cx="2210435" cy="401955"/>
              <wp:effectExtent l="0" t="0" r="0" b="0"/>
              <wp:docPr id="11" name="Picture 1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0435" cy="401955"/>
                      </a:xfrm>
                      <a:prstGeom prst="rect">
                        <a:avLst/>
                      </a:prstGeom>
                      <a:noFill/>
                      <a:ln>
                        <a:noFill/>
                      </a:ln>
                    </pic:spPr>
                  </pic:pic>
                </a:graphicData>
              </a:graphic>
            </wp:inline>
          </w:drawing>
        </w:r>
      </w:del>
    </w:p>
    <w:p w14:paraId="0E758324" w14:textId="22D38C19" w:rsidR="005F5284" w:rsidRPr="00063AAB" w:rsidRDefault="00302399" w:rsidP="005F5284">
      <w:pPr>
        <w:pStyle w:val="BodyText"/>
        <w:kinsoku w:val="0"/>
        <w:overflowPunct w:val="0"/>
        <w:ind w:left="0"/>
        <w:rPr>
          <w:ins w:id="7049" w:author="Jeannie's Laptop" w:date="2019-07-23T11:41:00Z"/>
          <w:rFonts w:ascii="Times New Roman" w:hAnsi="Times New Roman" w:cs="Times New Roman"/>
          <w:bCs/>
          <w:sz w:val="22"/>
          <w:szCs w:val="22"/>
          <w:rPrChange w:id="7050" w:author="Agate Publishing" w:date="2019-08-26T15:39:00Z">
            <w:rPr>
              <w:ins w:id="7051" w:author="Jeannie's Laptop" w:date="2019-07-23T11:41:00Z"/>
              <w:rFonts w:ascii="Times New Roman" w:hAnsi="Times New Roman" w:cs="Times New Roman"/>
              <w:bCs/>
              <w:sz w:val="22"/>
              <w:szCs w:val="22"/>
            </w:rPr>
          </w:rPrChange>
        </w:rPr>
      </w:pPr>
      <w:r w:rsidRPr="00917F34">
        <w:rPr>
          <w:rFonts w:ascii="Times New Roman" w:hAnsi="Times New Roman" w:cs="Times New Roman"/>
          <w:bCs/>
          <w:sz w:val="22"/>
          <w:szCs w:val="22"/>
        </w:rPr>
        <w:t>(</w:t>
      </w:r>
      <w:del w:id="7052" w:author="Jeannie's Laptop" w:date="2019-07-23T11:38:00Z">
        <w:r w:rsidRPr="00063AAB" w:rsidDel="00844697">
          <w:rPr>
            <w:rFonts w:ascii="Times New Roman" w:hAnsi="Times New Roman" w:cs="Times New Roman"/>
            <w:bCs/>
            <w:sz w:val="22"/>
            <w:szCs w:val="22"/>
            <w:rPrChange w:id="7053" w:author="Agate Publishing" w:date="2019-08-26T15:39:00Z">
              <w:rPr>
                <w:rFonts w:ascii="Times New Roman" w:hAnsi="Times New Roman" w:cs="Times New Roman"/>
                <w:bCs/>
                <w:sz w:val="22"/>
                <w:szCs w:val="22"/>
              </w:rPr>
            </w:rPrChange>
          </w:rPr>
          <w:delText>e</w:delText>
        </w:r>
      </w:del>
      <w:ins w:id="7054" w:author="Jeannie's Laptop" w:date="2019-07-23T11:38:00Z">
        <w:r w:rsidR="00844697" w:rsidRPr="00063AAB">
          <w:rPr>
            <w:rFonts w:ascii="Times New Roman" w:hAnsi="Times New Roman" w:cs="Times New Roman"/>
            <w:bCs/>
            <w:sz w:val="22"/>
            <w:szCs w:val="22"/>
            <w:rPrChange w:id="7055" w:author="Agate Publishing" w:date="2019-08-26T15:39:00Z">
              <w:rPr>
                <w:rFonts w:ascii="Times New Roman" w:hAnsi="Times New Roman" w:cs="Times New Roman"/>
                <w:bCs/>
                <w:sz w:val="22"/>
                <w:szCs w:val="22"/>
              </w:rPr>
            </w:rPrChange>
          </w:rPr>
          <w:t>E</w:t>
        </w:r>
      </w:ins>
      <w:r w:rsidRPr="00063AAB">
        <w:rPr>
          <w:rFonts w:ascii="Times New Roman" w:hAnsi="Times New Roman" w:cs="Times New Roman"/>
          <w:bCs/>
          <w:sz w:val="22"/>
          <w:szCs w:val="22"/>
          <w:rPrChange w:id="7056" w:author="Agate Publishing" w:date="2019-08-26T15:39:00Z">
            <w:rPr>
              <w:rFonts w:ascii="Times New Roman" w:hAnsi="Times New Roman" w:cs="Times New Roman"/>
              <w:bCs/>
              <w:sz w:val="22"/>
              <w:szCs w:val="22"/>
            </w:rPr>
          </w:rPrChange>
        </w:rPr>
        <w:t xml:space="preserve">) </w:t>
      </w:r>
      <w:ins w:id="7057" w:author="Jeannie's Laptop" w:date="2019-07-23T11:41:00Z">
        <w:r w:rsidR="005F5284" w:rsidRPr="00063AAB">
          <w:rPr>
            <w:rFonts w:ascii="Times New Roman" w:hAnsi="Times New Roman" w:cs="Times New Roman"/>
            <w:bCs/>
            <w:sz w:val="22"/>
            <w:szCs w:val="22"/>
            <w:rPrChange w:id="7058" w:author="Agate Publishing" w:date="2019-08-26T15:39:00Z">
              <w:rPr>
                <w:rFonts w:ascii="Times New Roman" w:hAnsi="Times New Roman" w:cs="Times New Roman"/>
                <w:bCs/>
                <w:sz w:val="22"/>
                <w:szCs w:val="22"/>
              </w:rPr>
            </w:rPrChange>
          </w:rPr>
          <w:t>Sales Volume = (Fixed Costs + Operating Income) ÷ Contribution Margin Ratio = ($8,400 + $</w:t>
        </w:r>
      </w:ins>
      <w:ins w:id="7059" w:author="Jeannie's Laptop" w:date="2019-07-23T11:42:00Z">
        <w:r w:rsidR="005F5284" w:rsidRPr="00063AAB">
          <w:rPr>
            <w:rFonts w:ascii="Times New Roman" w:hAnsi="Times New Roman" w:cs="Times New Roman"/>
            <w:bCs/>
            <w:sz w:val="22"/>
            <w:szCs w:val="22"/>
            <w:rPrChange w:id="7060" w:author="Agate Publishing" w:date="2019-08-26T15:39:00Z">
              <w:rPr>
                <w:rFonts w:ascii="Times New Roman" w:hAnsi="Times New Roman" w:cs="Times New Roman"/>
                <w:bCs/>
                <w:sz w:val="22"/>
                <w:szCs w:val="22"/>
              </w:rPr>
            </w:rPrChange>
          </w:rPr>
          <w:t xml:space="preserve">0) </w:t>
        </w:r>
      </w:ins>
      <w:ins w:id="7061" w:author="Jeannie's Laptop" w:date="2019-07-23T11:41:00Z">
        <w:r w:rsidR="005F5284" w:rsidRPr="00063AAB">
          <w:rPr>
            <w:rFonts w:ascii="Times New Roman" w:hAnsi="Times New Roman" w:cs="Times New Roman"/>
            <w:bCs/>
            <w:sz w:val="22"/>
            <w:szCs w:val="22"/>
            <w:rPrChange w:id="7062" w:author="Agate Publishing" w:date="2019-08-26T15:39:00Z">
              <w:rPr>
                <w:rFonts w:ascii="Times New Roman" w:hAnsi="Times New Roman" w:cs="Times New Roman"/>
                <w:bCs/>
                <w:sz w:val="22"/>
                <w:szCs w:val="22"/>
              </w:rPr>
            </w:rPrChange>
          </w:rPr>
          <w:t xml:space="preserve">÷ 39.3% = </w:t>
        </w:r>
      </w:ins>
      <w:ins w:id="7063" w:author="Teressa Farough" w:date="2019-08-20T12:28:00Z">
        <w:r w:rsidR="00162694" w:rsidRPr="00063AAB">
          <w:rPr>
            <w:rFonts w:ascii="Times New Roman" w:hAnsi="Times New Roman" w:cs="Times New Roman"/>
            <w:bCs/>
            <w:sz w:val="22"/>
            <w:szCs w:val="22"/>
            <w:rPrChange w:id="7064" w:author="Agate Publishing" w:date="2019-08-26T15:39:00Z">
              <w:rPr>
                <w:rFonts w:ascii="Times New Roman" w:hAnsi="Times New Roman" w:cs="Times New Roman"/>
                <w:bCs/>
                <w:sz w:val="22"/>
                <w:szCs w:val="22"/>
              </w:rPr>
            </w:rPrChange>
          </w:rPr>
          <w:t>$</w:t>
        </w:r>
      </w:ins>
      <w:ins w:id="7065" w:author="Jeannie's Laptop" w:date="2019-07-23T11:41:00Z">
        <w:r w:rsidR="005F5284" w:rsidRPr="00063AAB">
          <w:rPr>
            <w:rFonts w:ascii="Times New Roman" w:hAnsi="Times New Roman" w:cs="Times New Roman"/>
            <w:bCs/>
            <w:sz w:val="22"/>
            <w:szCs w:val="22"/>
            <w:rPrChange w:id="7066" w:author="Agate Publishing" w:date="2019-08-26T15:39:00Z">
              <w:rPr>
                <w:rFonts w:ascii="Times New Roman" w:hAnsi="Times New Roman" w:cs="Times New Roman"/>
                <w:bCs/>
                <w:sz w:val="22"/>
                <w:szCs w:val="22"/>
              </w:rPr>
            </w:rPrChange>
          </w:rPr>
          <w:t>21,374</w:t>
        </w:r>
      </w:ins>
    </w:p>
    <w:p w14:paraId="7D5D1031" w14:textId="4F5353BC" w:rsidR="00302399" w:rsidRPr="00063AAB" w:rsidRDefault="00302399" w:rsidP="002217A9">
      <w:pPr>
        <w:pStyle w:val="BodyText"/>
        <w:kinsoku w:val="0"/>
        <w:overflowPunct w:val="0"/>
        <w:ind w:left="0"/>
        <w:rPr>
          <w:rFonts w:ascii="Times New Roman" w:hAnsi="Times New Roman" w:cs="Times New Roman"/>
          <w:bCs/>
          <w:sz w:val="22"/>
          <w:szCs w:val="22"/>
          <w:rPrChange w:id="7067" w:author="Agate Publishing" w:date="2019-08-26T15:39:00Z">
            <w:rPr>
              <w:rFonts w:ascii="Times New Roman" w:hAnsi="Times New Roman" w:cs="Times New Roman"/>
              <w:bCs/>
              <w:sz w:val="22"/>
              <w:szCs w:val="22"/>
            </w:rPr>
          </w:rPrChange>
        </w:rPr>
      </w:pPr>
    </w:p>
    <w:p w14:paraId="764319EA" w14:textId="3B4A25B7" w:rsidR="00302399" w:rsidRPr="00063AAB" w:rsidDel="005F5284" w:rsidRDefault="00302399" w:rsidP="002217A9">
      <w:pPr>
        <w:pStyle w:val="BodyText"/>
        <w:kinsoku w:val="0"/>
        <w:overflowPunct w:val="0"/>
        <w:ind w:left="0"/>
        <w:rPr>
          <w:del w:id="7068" w:author="Jeannie's Laptop" w:date="2019-07-23T11:41:00Z"/>
          <w:rFonts w:ascii="Times New Roman" w:hAnsi="Times New Roman" w:cs="Times New Roman"/>
          <w:bCs/>
          <w:sz w:val="22"/>
          <w:szCs w:val="22"/>
        </w:rPr>
      </w:pPr>
      <w:del w:id="7069" w:author="Jeannie's Laptop" w:date="2019-07-23T11:41:00Z">
        <w:r w:rsidRPr="00063AAB" w:rsidDel="005F5284">
          <w:rPr>
            <w:rFonts w:ascii="Times New Roman" w:hAnsi="Times New Roman" w:cs="Times New Roman"/>
            <w:bCs/>
            <w:rPrChange w:id="7070" w:author="Agate Publishing" w:date="2019-08-26T15:39:00Z">
              <w:rPr>
                <w:noProof/>
              </w:rPr>
            </w:rPrChange>
          </w:rPr>
          <w:drawing>
            <wp:inline distT="0" distB="0" distL="0" distR="0" wp14:anchorId="7966071B" wp14:editId="5A2B968F">
              <wp:extent cx="2783205" cy="628015"/>
              <wp:effectExtent l="0" t="0" r="0" b="635"/>
              <wp:docPr id="12" name="Picture 1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3205" cy="628015"/>
                      </a:xfrm>
                      <a:prstGeom prst="rect">
                        <a:avLst/>
                      </a:prstGeom>
                      <a:noFill/>
                      <a:ln>
                        <a:noFill/>
                      </a:ln>
                    </pic:spPr>
                  </pic:pic>
                </a:graphicData>
              </a:graphic>
            </wp:inline>
          </w:drawing>
        </w:r>
      </w:del>
    </w:p>
    <w:p w14:paraId="0746186D" w14:textId="0F25F4CD" w:rsidR="00302399" w:rsidRPr="00063AAB" w:rsidDel="005F5284" w:rsidRDefault="00302399">
      <w:pPr>
        <w:pStyle w:val="BodyText"/>
        <w:kinsoku w:val="0"/>
        <w:overflowPunct w:val="0"/>
        <w:ind w:left="1440"/>
        <w:rPr>
          <w:del w:id="7071" w:author="Jeannie's Laptop" w:date="2019-07-23T11:41:00Z"/>
          <w:rFonts w:ascii="Times New Roman" w:hAnsi="Times New Roman" w:cs="Times New Roman"/>
          <w:bCs/>
          <w:sz w:val="22"/>
          <w:szCs w:val="22"/>
        </w:rPr>
        <w:pPrChange w:id="7072" w:author="Jeannie's Laptop" w:date="2019-07-23T11:38:00Z">
          <w:pPr>
            <w:pStyle w:val="BodyText"/>
            <w:kinsoku w:val="0"/>
            <w:overflowPunct w:val="0"/>
            <w:ind w:left="0"/>
          </w:pPr>
        </w:pPrChange>
      </w:pPr>
      <w:del w:id="7073" w:author="Jeannie's Laptop" w:date="2019-07-23T11:41:00Z">
        <w:r w:rsidRPr="00063AAB" w:rsidDel="005F5284">
          <w:rPr>
            <w:rFonts w:ascii="Times New Roman" w:hAnsi="Times New Roman" w:cs="Times New Roman"/>
            <w:bCs/>
            <w:rPrChange w:id="7074" w:author="Agate Publishing" w:date="2019-08-26T15:39:00Z">
              <w:rPr>
                <w:noProof/>
              </w:rPr>
            </w:rPrChange>
          </w:rPr>
          <w:drawing>
            <wp:inline distT="0" distB="0" distL="0" distR="0" wp14:anchorId="553BE09D" wp14:editId="7524B9C1">
              <wp:extent cx="1235710" cy="401955"/>
              <wp:effectExtent l="0" t="0" r="2540" b="0"/>
              <wp:docPr id="13" name="Picture 1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5710" cy="401955"/>
                      </a:xfrm>
                      <a:prstGeom prst="rect">
                        <a:avLst/>
                      </a:prstGeom>
                      <a:noFill/>
                      <a:ln>
                        <a:noFill/>
                      </a:ln>
                    </pic:spPr>
                  </pic:pic>
                </a:graphicData>
              </a:graphic>
            </wp:inline>
          </w:drawing>
        </w:r>
      </w:del>
    </w:p>
    <w:p w14:paraId="2723CF29" w14:textId="291CD53F" w:rsidR="00302399" w:rsidRPr="00063AAB" w:rsidRDefault="00302399" w:rsidP="002217A9">
      <w:pPr>
        <w:pStyle w:val="BodyText"/>
        <w:kinsoku w:val="0"/>
        <w:overflowPunct w:val="0"/>
        <w:ind w:left="0"/>
        <w:rPr>
          <w:rFonts w:ascii="Times New Roman" w:hAnsi="Times New Roman" w:cs="Times New Roman"/>
          <w:bCs/>
          <w:sz w:val="22"/>
          <w:szCs w:val="22"/>
          <w:rPrChange w:id="7075" w:author="Agate Publishing" w:date="2019-08-26T15:39:00Z">
            <w:rPr>
              <w:rFonts w:ascii="Times New Roman" w:hAnsi="Times New Roman" w:cs="Times New Roman"/>
              <w:bCs/>
              <w:sz w:val="22"/>
              <w:szCs w:val="22"/>
            </w:rPr>
          </w:rPrChange>
        </w:rPr>
      </w:pPr>
      <w:r w:rsidRPr="00917F34">
        <w:rPr>
          <w:rFonts w:ascii="Times New Roman" w:hAnsi="Times New Roman" w:cs="Times New Roman"/>
          <w:bCs/>
          <w:sz w:val="22"/>
          <w:szCs w:val="22"/>
        </w:rPr>
        <w:t xml:space="preserve">AACSB: Analytical Thinking </w:t>
      </w:r>
    </w:p>
    <w:p w14:paraId="23CF2F4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07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077" w:author="Agate Publishing" w:date="2019-08-26T15:39:00Z">
            <w:rPr>
              <w:rFonts w:ascii="Times New Roman" w:hAnsi="Times New Roman" w:cs="Times New Roman"/>
              <w:bCs/>
              <w:sz w:val="22"/>
              <w:szCs w:val="22"/>
            </w:rPr>
          </w:rPrChange>
        </w:rPr>
        <w:t xml:space="preserve">AICPA: BB Critical Thinking </w:t>
      </w:r>
    </w:p>
    <w:p w14:paraId="5E54EF3C"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07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079" w:author="Agate Publishing" w:date="2019-08-26T15:39:00Z">
            <w:rPr>
              <w:rFonts w:ascii="Times New Roman" w:hAnsi="Times New Roman" w:cs="Times New Roman"/>
              <w:bCs/>
              <w:sz w:val="22"/>
              <w:szCs w:val="22"/>
            </w:rPr>
          </w:rPrChange>
        </w:rPr>
        <w:t>AICPA: FN Measurement</w:t>
      </w:r>
    </w:p>
    <w:p w14:paraId="7B6ABF1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08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081" w:author="Agate Publishing" w:date="2019-08-26T15:39:00Z">
            <w:rPr>
              <w:rFonts w:ascii="Times New Roman" w:hAnsi="Times New Roman" w:cs="Times New Roman"/>
              <w:bCs/>
              <w:sz w:val="22"/>
              <w:szCs w:val="22"/>
            </w:rPr>
          </w:rPrChange>
        </w:rPr>
        <w:t xml:space="preserve">Blooms: Apply </w:t>
      </w:r>
    </w:p>
    <w:p w14:paraId="4931BD9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08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083" w:author="Agate Publishing" w:date="2019-08-26T15:39:00Z">
            <w:rPr>
              <w:rFonts w:ascii="Times New Roman" w:hAnsi="Times New Roman" w:cs="Times New Roman"/>
              <w:bCs/>
              <w:sz w:val="22"/>
              <w:szCs w:val="22"/>
            </w:rPr>
          </w:rPrChange>
        </w:rPr>
        <w:t>Difficulty: 2 Medium</w:t>
      </w:r>
    </w:p>
    <w:p w14:paraId="1442CA1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08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085" w:author="Agate Publishing" w:date="2019-08-26T15:39:00Z">
            <w:rPr>
              <w:rFonts w:ascii="Times New Roman" w:hAnsi="Times New Roman" w:cs="Times New Roman"/>
              <w:bCs/>
              <w:sz w:val="22"/>
              <w:szCs w:val="22"/>
            </w:rPr>
          </w:rPrChange>
        </w:rPr>
        <w:t>Learning Objective: 20-06 Use the contribution margin ratio to estimate the change in operating income caused by a change in sales volume.</w:t>
      </w:r>
    </w:p>
    <w:p w14:paraId="614F5002" w14:textId="77777777" w:rsidR="002217A9" w:rsidRPr="00063AAB" w:rsidRDefault="00302399" w:rsidP="002217A9">
      <w:pPr>
        <w:pStyle w:val="BodyText"/>
        <w:kinsoku w:val="0"/>
        <w:overflowPunct w:val="0"/>
        <w:ind w:left="0"/>
        <w:rPr>
          <w:rFonts w:ascii="Times New Roman" w:hAnsi="Times New Roman" w:cs="Times New Roman"/>
          <w:bCs/>
          <w:sz w:val="22"/>
          <w:szCs w:val="22"/>
          <w:rPrChange w:id="708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087" w:author="Agate Publishing" w:date="2019-08-26T15:39:00Z">
            <w:rPr>
              <w:rFonts w:ascii="Times New Roman" w:hAnsi="Times New Roman" w:cs="Times New Roman"/>
              <w:bCs/>
              <w:sz w:val="22"/>
              <w:szCs w:val="22"/>
            </w:rPr>
          </w:rPrChange>
        </w:rPr>
        <w:t>Topic: What Change in Operating Income Do We Anticipate?</w:t>
      </w:r>
    </w:p>
    <w:p w14:paraId="3ABD4866" w14:textId="77777777" w:rsidR="002217A9" w:rsidRPr="00063AAB" w:rsidRDefault="002217A9" w:rsidP="002217A9">
      <w:pPr>
        <w:pStyle w:val="BodyText"/>
        <w:kinsoku w:val="0"/>
        <w:overflowPunct w:val="0"/>
        <w:ind w:left="0"/>
        <w:rPr>
          <w:rFonts w:ascii="Times New Roman" w:hAnsi="Times New Roman" w:cs="Times New Roman"/>
          <w:bCs/>
          <w:sz w:val="22"/>
          <w:szCs w:val="22"/>
          <w:rPrChange w:id="7088" w:author="Agate Publishing" w:date="2019-08-26T15:39:00Z">
            <w:rPr>
              <w:rFonts w:ascii="Times New Roman" w:hAnsi="Times New Roman" w:cs="Times New Roman"/>
              <w:bCs/>
              <w:sz w:val="22"/>
              <w:szCs w:val="22"/>
            </w:rPr>
          </w:rPrChange>
        </w:rPr>
      </w:pPr>
    </w:p>
    <w:p w14:paraId="0A8F4B92" w14:textId="77777777" w:rsidR="002217A9" w:rsidRPr="00063AAB" w:rsidRDefault="002217A9" w:rsidP="002217A9">
      <w:pPr>
        <w:pStyle w:val="BodyText"/>
        <w:kinsoku w:val="0"/>
        <w:overflowPunct w:val="0"/>
        <w:ind w:left="0"/>
        <w:rPr>
          <w:rFonts w:ascii="Times New Roman" w:hAnsi="Times New Roman" w:cs="Times New Roman"/>
          <w:bCs/>
          <w:sz w:val="22"/>
          <w:szCs w:val="22"/>
          <w:rPrChange w:id="7089" w:author="Agate Publishing" w:date="2019-08-26T15:39:00Z">
            <w:rPr>
              <w:rFonts w:ascii="Times New Roman" w:hAnsi="Times New Roman" w:cs="Times New Roman"/>
              <w:bCs/>
              <w:sz w:val="22"/>
              <w:szCs w:val="22"/>
            </w:rPr>
          </w:rPrChange>
        </w:rPr>
      </w:pPr>
    </w:p>
    <w:p w14:paraId="3652E3B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09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091" w:author="Agate Publishing" w:date="2019-08-26T15:39:00Z">
            <w:rPr>
              <w:rFonts w:ascii="Times New Roman" w:hAnsi="Times New Roman" w:cs="Times New Roman"/>
              <w:bCs/>
              <w:sz w:val="22"/>
              <w:szCs w:val="22"/>
            </w:rPr>
          </w:rPrChange>
        </w:rPr>
        <w:t>119. Mitchum, Inc. produced different amounts of product X each month as follows:</w:t>
      </w:r>
    </w:p>
    <w:p w14:paraId="24F624B1"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092" w:author="Agate Publishing" w:date="2019-08-26T15:39:00Z">
            <w:rPr>
              <w:rFonts w:ascii="Times New Roman" w:hAnsi="Times New Roman" w:cs="Times New Roman"/>
              <w:bCs/>
              <w:sz w:val="22"/>
              <w:szCs w:val="22"/>
            </w:rPr>
          </w:rPrChange>
        </w:rPr>
      </w:pPr>
    </w:p>
    <w:tbl>
      <w:tblPr>
        <w:tblStyle w:val="GridTableLight"/>
        <w:tblW w:w="3312" w:type="dxa"/>
        <w:tblLook w:val="04A0" w:firstRow="1" w:lastRow="0" w:firstColumn="1" w:lastColumn="0" w:noHBand="0" w:noVBand="1"/>
        <w:tblPrChange w:id="7093" w:author="Jeannie's Laptop" w:date="2019-07-22T17:00:00Z">
          <w:tblPr>
            <w:tblW w:w="4995" w:type="dxa"/>
            <w:tblCellSpacing w:w="0" w:type="dxa"/>
            <w:tblInd w:w="1107" w:type="dxa"/>
            <w:tblCellMar>
              <w:left w:w="0" w:type="dxa"/>
              <w:right w:w="0" w:type="dxa"/>
            </w:tblCellMar>
            <w:tblLook w:val="04A0" w:firstRow="1" w:lastRow="0" w:firstColumn="1" w:lastColumn="0" w:noHBand="0" w:noVBand="1"/>
          </w:tblPr>
        </w:tblPrChange>
      </w:tblPr>
      <w:tblGrid>
        <w:gridCol w:w="1296"/>
        <w:gridCol w:w="1008"/>
        <w:gridCol w:w="1008"/>
        <w:tblGridChange w:id="7094">
          <w:tblGrid>
            <w:gridCol w:w="2413"/>
            <w:gridCol w:w="1376"/>
            <w:gridCol w:w="1206"/>
          </w:tblGrid>
        </w:tblGridChange>
      </w:tblGrid>
      <w:tr w:rsidR="00302399" w:rsidRPr="00063AAB" w14:paraId="595F29FF" w14:textId="77777777" w:rsidTr="00677946">
        <w:trPr>
          <w:trPrChange w:id="7095" w:author="Jeannie's Laptop" w:date="2019-07-22T17:00:00Z">
            <w:trPr>
              <w:tblCellSpacing w:w="0" w:type="dxa"/>
            </w:trPr>
          </w:trPrChange>
        </w:trPr>
        <w:tc>
          <w:tcPr>
            <w:tcW w:w="1296" w:type="dxa"/>
            <w:hideMark/>
            <w:tcPrChange w:id="7096" w:author="Jeannie's Laptop" w:date="2019-07-22T17:00:00Z">
              <w:tcPr>
                <w:tcW w:w="2413" w:type="dxa"/>
                <w:shd w:val="clear" w:color="auto" w:fill="auto"/>
                <w:hideMark/>
              </w:tcPr>
            </w:tcPrChange>
          </w:tcPr>
          <w:p w14:paraId="11EA6BE7" w14:textId="77777777" w:rsidR="00302399" w:rsidRPr="00063AAB" w:rsidRDefault="00302399" w:rsidP="002217A9">
            <w:pPr>
              <w:widowControl w:val="0"/>
              <w:autoSpaceDE w:val="0"/>
              <w:autoSpaceDN w:val="0"/>
              <w:adjustRightInd w:val="0"/>
              <w:ind w:left="361"/>
              <w:jc w:val="center"/>
              <w:rPr>
                <w:rFonts w:ascii="Times New Roman" w:eastAsia="Times New Roman" w:hAnsi="Times New Roman" w:cs="Times New Roman"/>
                <w:b/>
                <w:lang w:eastAsia="zh-TW"/>
                <w:rPrChange w:id="7097" w:author="Agate Publishing" w:date="2019-08-26T15:39:00Z">
                  <w:rPr>
                    <w:rFonts w:ascii="Times New Roman" w:eastAsia="Times New Roman" w:hAnsi="Times New Roman" w:cs="Times New Roman"/>
                    <w:sz w:val="12"/>
                    <w:szCs w:val="12"/>
                    <w:lang w:val="en-IN" w:eastAsia="zh-TW"/>
                  </w:rPr>
                </w:rPrChange>
              </w:rPr>
            </w:pPr>
          </w:p>
        </w:tc>
        <w:tc>
          <w:tcPr>
            <w:tcW w:w="1008" w:type="dxa"/>
            <w:hideMark/>
            <w:tcPrChange w:id="7098" w:author="Jeannie's Laptop" w:date="2019-07-22T17:00:00Z">
              <w:tcPr>
                <w:tcW w:w="1376" w:type="dxa"/>
                <w:shd w:val="clear" w:color="auto" w:fill="auto"/>
                <w:hideMark/>
              </w:tcPr>
            </w:tcPrChange>
          </w:tcPr>
          <w:p w14:paraId="693A28F9" w14:textId="77777777" w:rsidR="00302399" w:rsidRPr="00063AAB" w:rsidRDefault="00302399" w:rsidP="002217A9">
            <w:pPr>
              <w:spacing w:after="160" w:line="259" w:lineRule="auto"/>
              <w:jc w:val="center"/>
              <w:rPr>
                <w:rFonts w:ascii="Times New Roman" w:eastAsia="Times New Roman" w:hAnsi="Times New Roman" w:cs="Times New Roman"/>
                <w:b/>
                <w:lang w:eastAsia="zh-TW"/>
                <w:rPrChange w:id="7099"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7100" w:author="Agate Publishing" w:date="2019-08-26T15:39:00Z">
                  <w:rPr>
                    <w:rFonts w:ascii="Times New Roman" w:eastAsia="Times New Roman" w:hAnsi="Times New Roman" w:cs="Times New Roman"/>
                    <w:lang w:val="en-IN" w:eastAsia="zh-TW"/>
                  </w:rPr>
                </w:rPrChange>
              </w:rPr>
              <w:t>Units</w:t>
            </w:r>
          </w:p>
        </w:tc>
        <w:tc>
          <w:tcPr>
            <w:tcW w:w="1008" w:type="dxa"/>
            <w:hideMark/>
            <w:tcPrChange w:id="7101" w:author="Jeannie's Laptop" w:date="2019-07-22T17:00:00Z">
              <w:tcPr>
                <w:tcW w:w="1206" w:type="dxa"/>
                <w:shd w:val="clear" w:color="auto" w:fill="auto"/>
                <w:hideMark/>
              </w:tcPr>
            </w:tcPrChange>
          </w:tcPr>
          <w:p w14:paraId="7742D12A" w14:textId="77777777" w:rsidR="00302399" w:rsidRPr="00063AAB" w:rsidRDefault="00302399" w:rsidP="002217A9">
            <w:pPr>
              <w:spacing w:after="160" w:line="259" w:lineRule="auto"/>
              <w:jc w:val="center"/>
              <w:rPr>
                <w:rFonts w:ascii="Times New Roman" w:eastAsia="Times New Roman" w:hAnsi="Times New Roman" w:cs="Times New Roman"/>
                <w:b/>
                <w:lang w:eastAsia="zh-TW"/>
                <w:rPrChange w:id="7102" w:author="Agate Publishing" w:date="2019-08-26T15:39:00Z">
                  <w:rPr>
                    <w:rFonts w:ascii="Times New Roman" w:eastAsia="Times New Roman" w:hAnsi="Times New Roman" w:cs="Times New Roman"/>
                    <w:lang w:val="en-IN" w:eastAsia="zh-TW"/>
                  </w:rPr>
                </w:rPrChange>
              </w:rPr>
            </w:pPr>
            <w:r w:rsidRPr="00063AAB">
              <w:rPr>
                <w:rFonts w:ascii="Times New Roman" w:eastAsia="Times New Roman" w:hAnsi="Times New Roman" w:cs="Times New Roman"/>
                <w:b/>
                <w:lang w:eastAsia="zh-TW"/>
                <w:rPrChange w:id="7103" w:author="Agate Publishing" w:date="2019-08-26T15:39:00Z">
                  <w:rPr>
                    <w:rFonts w:ascii="Times New Roman" w:eastAsia="Times New Roman" w:hAnsi="Times New Roman" w:cs="Times New Roman"/>
                    <w:lang w:val="en-IN" w:eastAsia="zh-TW"/>
                  </w:rPr>
                </w:rPrChange>
              </w:rPr>
              <w:t>Costs</w:t>
            </w:r>
          </w:p>
        </w:tc>
      </w:tr>
      <w:tr w:rsidR="00302399" w:rsidRPr="00063AAB" w14:paraId="47DF2339" w14:textId="77777777" w:rsidTr="00677946">
        <w:trPr>
          <w:trPrChange w:id="7104" w:author="Jeannie's Laptop" w:date="2019-07-22T17:00:00Z">
            <w:trPr>
              <w:tblCellSpacing w:w="0" w:type="dxa"/>
            </w:trPr>
          </w:trPrChange>
        </w:trPr>
        <w:tc>
          <w:tcPr>
            <w:tcW w:w="1296" w:type="dxa"/>
            <w:hideMark/>
            <w:tcPrChange w:id="7105" w:author="Jeannie's Laptop" w:date="2019-07-22T17:00:00Z">
              <w:tcPr>
                <w:tcW w:w="2413" w:type="dxa"/>
                <w:shd w:val="clear" w:color="auto" w:fill="auto"/>
                <w:hideMark/>
              </w:tcPr>
            </w:tcPrChange>
          </w:tcPr>
          <w:p w14:paraId="32DB11A6" w14:textId="77777777" w:rsidR="00302399" w:rsidRPr="00063AAB" w:rsidRDefault="00302399" w:rsidP="002217A9">
            <w:pPr>
              <w:rPr>
                <w:rFonts w:ascii="Times New Roman" w:eastAsia="Times New Roman" w:hAnsi="Times New Roman" w:cs="Times New Roman"/>
                <w:bCs/>
                <w:lang w:eastAsia="zh-TW"/>
                <w:rPrChange w:id="710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7107" w:author="Agate Publishing" w:date="2019-08-26T15:39:00Z">
                  <w:rPr>
                    <w:rFonts w:ascii="Times New Roman" w:eastAsia="Times New Roman" w:hAnsi="Times New Roman" w:cs="Times New Roman"/>
                    <w:bCs/>
                    <w:lang w:val="en-IN" w:eastAsia="zh-TW"/>
                  </w:rPr>
                </w:rPrChange>
              </w:rPr>
              <w:t>April</w:t>
            </w:r>
          </w:p>
        </w:tc>
        <w:tc>
          <w:tcPr>
            <w:tcW w:w="1008" w:type="dxa"/>
            <w:hideMark/>
            <w:tcPrChange w:id="7108" w:author="Jeannie's Laptop" w:date="2019-07-22T17:00:00Z">
              <w:tcPr>
                <w:tcW w:w="1376" w:type="dxa"/>
                <w:shd w:val="clear" w:color="auto" w:fill="auto"/>
                <w:hideMark/>
              </w:tcPr>
            </w:tcPrChange>
          </w:tcPr>
          <w:p w14:paraId="1940EA5E" w14:textId="77777777" w:rsidR="00302399" w:rsidRPr="00063AAB" w:rsidRDefault="00302399">
            <w:pPr>
              <w:jc w:val="center"/>
              <w:rPr>
                <w:rFonts w:ascii="Times New Roman" w:eastAsia="Times New Roman" w:hAnsi="Times New Roman" w:cs="Times New Roman"/>
                <w:bCs/>
                <w:lang w:eastAsia="zh-TW"/>
                <w:rPrChange w:id="7109" w:author="Agate Publishing" w:date="2019-08-26T15:39:00Z">
                  <w:rPr>
                    <w:rFonts w:ascii="Times New Roman" w:eastAsia="Times New Roman" w:hAnsi="Times New Roman" w:cs="Times New Roman"/>
                    <w:bCs/>
                    <w:lang w:val="en-IN" w:eastAsia="zh-TW"/>
                  </w:rPr>
                </w:rPrChange>
              </w:rPr>
              <w:pPrChange w:id="7110" w:author="Jeannie's Laptop" w:date="2019-07-22T17:00:00Z">
                <w:pPr>
                  <w:spacing w:after="160" w:line="259" w:lineRule="auto"/>
                  <w:jc w:val="right"/>
                </w:pPr>
              </w:pPrChange>
            </w:pPr>
            <w:r w:rsidRPr="00063AAB">
              <w:rPr>
                <w:rFonts w:ascii="Times New Roman" w:eastAsia="Times New Roman" w:hAnsi="Times New Roman" w:cs="Times New Roman"/>
                <w:bCs/>
                <w:lang w:eastAsia="zh-TW"/>
                <w:rPrChange w:id="7111" w:author="Agate Publishing" w:date="2019-08-26T15:39:00Z">
                  <w:rPr>
                    <w:rFonts w:ascii="Times New Roman" w:eastAsia="Times New Roman" w:hAnsi="Times New Roman" w:cs="Times New Roman"/>
                    <w:bCs/>
                    <w:lang w:val="en-IN" w:eastAsia="zh-TW"/>
                  </w:rPr>
                </w:rPrChange>
              </w:rPr>
              <w:t>370</w:t>
            </w:r>
          </w:p>
        </w:tc>
        <w:tc>
          <w:tcPr>
            <w:tcW w:w="1008" w:type="dxa"/>
            <w:hideMark/>
            <w:tcPrChange w:id="7112" w:author="Jeannie's Laptop" w:date="2019-07-22T17:00:00Z">
              <w:tcPr>
                <w:tcW w:w="1206" w:type="dxa"/>
                <w:shd w:val="clear" w:color="auto" w:fill="auto"/>
                <w:hideMark/>
              </w:tcPr>
            </w:tcPrChange>
          </w:tcPr>
          <w:p w14:paraId="6A6BE28D" w14:textId="77777777" w:rsidR="00302399" w:rsidRPr="00063AAB" w:rsidRDefault="00302399" w:rsidP="002217A9">
            <w:pPr>
              <w:jc w:val="right"/>
              <w:rPr>
                <w:rFonts w:ascii="Times New Roman" w:eastAsia="Times New Roman" w:hAnsi="Times New Roman" w:cs="Times New Roman"/>
                <w:bCs/>
                <w:lang w:eastAsia="zh-TW"/>
                <w:rPrChange w:id="7113"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7114" w:author="Agate Publishing" w:date="2019-08-26T15:39:00Z">
                  <w:rPr>
                    <w:rFonts w:ascii="Times New Roman" w:eastAsia="Times New Roman" w:hAnsi="Times New Roman" w:cs="Times New Roman"/>
                    <w:bCs/>
                    <w:lang w:val="en-IN" w:eastAsia="zh-TW"/>
                  </w:rPr>
                </w:rPrChange>
              </w:rPr>
              <w:t>$21,300</w:t>
            </w:r>
          </w:p>
        </w:tc>
      </w:tr>
      <w:tr w:rsidR="00302399" w:rsidRPr="00063AAB" w14:paraId="1DACF181" w14:textId="77777777" w:rsidTr="00677946">
        <w:trPr>
          <w:trPrChange w:id="7115" w:author="Jeannie's Laptop" w:date="2019-07-22T17:00:00Z">
            <w:trPr>
              <w:tblCellSpacing w:w="0" w:type="dxa"/>
            </w:trPr>
          </w:trPrChange>
        </w:trPr>
        <w:tc>
          <w:tcPr>
            <w:tcW w:w="1296" w:type="dxa"/>
            <w:hideMark/>
            <w:tcPrChange w:id="7116" w:author="Jeannie's Laptop" w:date="2019-07-22T17:00:00Z">
              <w:tcPr>
                <w:tcW w:w="2413" w:type="dxa"/>
                <w:shd w:val="clear" w:color="auto" w:fill="auto"/>
                <w:hideMark/>
              </w:tcPr>
            </w:tcPrChange>
          </w:tcPr>
          <w:p w14:paraId="5657200A" w14:textId="77777777" w:rsidR="00302399" w:rsidRPr="00063AAB" w:rsidRDefault="00302399" w:rsidP="002217A9">
            <w:pPr>
              <w:rPr>
                <w:rFonts w:ascii="Times New Roman" w:eastAsia="Times New Roman" w:hAnsi="Times New Roman" w:cs="Times New Roman"/>
                <w:bCs/>
                <w:lang w:eastAsia="zh-TW"/>
                <w:rPrChange w:id="7117"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7118" w:author="Agate Publishing" w:date="2019-08-26T15:39:00Z">
                  <w:rPr>
                    <w:rFonts w:ascii="Times New Roman" w:eastAsia="Times New Roman" w:hAnsi="Times New Roman" w:cs="Times New Roman"/>
                    <w:bCs/>
                    <w:lang w:val="en-IN" w:eastAsia="zh-TW"/>
                  </w:rPr>
                </w:rPrChange>
              </w:rPr>
              <w:t>May</w:t>
            </w:r>
          </w:p>
        </w:tc>
        <w:tc>
          <w:tcPr>
            <w:tcW w:w="1008" w:type="dxa"/>
            <w:hideMark/>
            <w:tcPrChange w:id="7119" w:author="Jeannie's Laptop" w:date="2019-07-22T17:00:00Z">
              <w:tcPr>
                <w:tcW w:w="1376" w:type="dxa"/>
                <w:shd w:val="clear" w:color="auto" w:fill="auto"/>
                <w:hideMark/>
              </w:tcPr>
            </w:tcPrChange>
          </w:tcPr>
          <w:p w14:paraId="677513C5" w14:textId="77777777" w:rsidR="00302399" w:rsidRPr="00063AAB" w:rsidRDefault="00302399">
            <w:pPr>
              <w:jc w:val="center"/>
              <w:rPr>
                <w:rFonts w:ascii="Times New Roman" w:eastAsia="Times New Roman" w:hAnsi="Times New Roman" w:cs="Times New Roman"/>
                <w:bCs/>
                <w:lang w:eastAsia="zh-TW"/>
                <w:rPrChange w:id="7120" w:author="Agate Publishing" w:date="2019-08-26T15:39:00Z">
                  <w:rPr>
                    <w:rFonts w:ascii="Times New Roman" w:eastAsia="Times New Roman" w:hAnsi="Times New Roman" w:cs="Times New Roman"/>
                    <w:bCs/>
                    <w:lang w:val="en-IN" w:eastAsia="zh-TW"/>
                  </w:rPr>
                </w:rPrChange>
              </w:rPr>
              <w:pPrChange w:id="7121" w:author="Jeannie's Laptop" w:date="2019-07-22T17:00:00Z">
                <w:pPr>
                  <w:spacing w:after="160" w:line="259" w:lineRule="auto"/>
                  <w:jc w:val="right"/>
                </w:pPr>
              </w:pPrChange>
            </w:pPr>
            <w:r w:rsidRPr="00063AAB">
              <w:rPr>
                <w:rFonts w:ascii="Times New Roman" w:eastAsia="Times New Roman" w:hAnsi="Times New Roman" w:cs="Times New Roman"/>
                <w:bCs/>
                <w:lang w:eastAsia="zh-TW"/>
                <w:rPrChange w:id="7122" w:author="Agate Publishing" w:date="2019-08-26T15:39:00Z">
                  <w:rPr>
                    <w:rFonts w:ascii="Times New Roman" w:eastAsia="Times New Roman" w:hAnsi="Times New Roman" w:cs="Times New Roman"/>
                    <w:bCs/>
                    <w:lang w:val="en-IN" w:eastAsia="zh-TW"/>
                  </w:rPr>
                </w:rPrChange>
              </w:rPr>
              <w:t>420</w:t>
            </w:r>
          </w:p>
        </w:tc>
        <w:tc>
          <w:tcPr>
            <w:tcW w:w="1008" w:type="dxa"/>
            <w:hideMark/>
            <w:tcPrChange w:id="7123" w:author="Jeannie's Laptop" w:date="2019-07-22T17:00:00Z">
              <w:tcPr>
                <w:tcW w:w="1206" w:type="dxa"/>
                <w:shd w:val="clear" w:color="auto" w:fill="auto"/>
                <w:hideMark/>
              </w:tcPr>
            </w:tcPrChange>
          </w:tcPr>
          <w:p w14:paraId="11845B3D" w14:textId="77777777" w:rsidR="00302399" w:rsidRPr="00063AAB" w:rsidRDefault="00302399" w:rsidP="002217A9">
            <w:pPr>
              <w:jc w:val="right"/>
              <w:rPr>
                <w:rFonts w:ascii="Times New Roman" w:eastAsia="Times New Roman" w:hAnsi="Times New Roman" w:cs="Times New Roman"/>
                <w:bCs/>
                <w:lang w:eastAsia="zh-TW"/>
                <w:rPrChange w:id="7124"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7125" w:author="Agate Publishing" w:date="2019-08-26T15:39:00Z">
                  <w:rPr>
                    <w:rFonts w:ascii="Times New Roman" w:eastAsia="Times New Roman" w:hAnsi="Times New Roman" w:cs="Times New Roman"/>
                    <w:bCs/>
                    <w:lang w:val="en-IN" w:eastAsia="zh-TW"/>
                  </w:rPr>
                </w:rPrChange>
              </w:rPr>
              <w:t>$22,050</w:t>
            </w:r>
          </w:p>
        </w:tc>
      </w:tr>
      <w:tr w:rsidR="00302399" w:rsidRPr="00063AAB" w14:paraId="1A422B48" w14:textId="77777777" w:rsidTr="00677946">
        <w:trPr>
          <w:trPrChange w:id="7126" w:author="Jeannie's Laptop" w:date="2019-07-22T17:00:00Z">
            <w:trPr>
              <w:tblCellSpacing w:w="0" w:type="dxa"/>
            </w:trPr>
          </w:trPrChange>
        </w:trPr>
        <w:tc>
          <w:tcPr>
            <w:tcW w:w="1296" w:type="dxa"/>
            <w:hideMark/>
            <w:tcPrChange w:id="7127" w:author="Jeannie's Laptop" w:date="2019-07-22T17:00:00Z">
              <w:tcPr>
                <w:tcW w:w="2413" w:type="dxa"/>
                <w:shd w:val="clear" w:color="auto" w:fill="auto"/>
                <w:hideMark/>
              </w:tcPr>
            </w:tcPrChange>
          </w:tcPr>
          <w:p w14:paraId="0EB99A23" w14:textId="77777777" w:rsidR="00302399" w:rsidRPr="00063AAB" w:rsidRDefault="00302399" w:rsidP="002217A9">
            <w:pPr>
              <w:rPr>
                <w:rFonts w:ascii="Times New Roman" w:eastAsia="Times New Roman" w:hAnsi="Times New Roman" w:cs="Times New Roman"/>
                <w:bCs/>
                <w:lang w:eastAsia="zh-TW"/>
                <w:rPrChange w:id="7128"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7129" w:author="Agate Publishing" w:date="2019-08-26T15:39:00Z">
                  <w:rPr>
                    <w:rFonts w:ascii="Times New Roman" w:eastAsia="Times New Roman" w:hAnsi="Times New Roman" w:cs="Times New Roman"/>
                    <w:bCs/>
                    <w:lang w:val="en-IN" w:eastAsia="zh-TW"/>
                  </w:rPr>
                </w:rPrChange>
              </w:rPr>
              <w:t>June</w:t>
            </w:r>
          </w:p>
        </w:tc>
        <w:tc>
          <w:tcPr>
            <w:tcW w:w="1008" w:type="dxa"/>
            <w:hideMark/>
            <w:tcPrChange w:id="7130" w:author="Jeannie's Laptop" w:date="2019-07-22T17:00:00Z">
              <w:tcPr>
                <w:tcW w:w="1376" w:type="dxa"/>
                <w:shd w:val="clear" w:color="auto" w:fill="auto"/>
                <w:hideMark/>
              </w:tcPr>
            </w:tcPrChange>
          </w:tcPr>
          <w:p w14:paraId="015AF401" w14:textId="77777777" w:rsidR="00302399" w:rsidRPr="00063AAB" w:rsidRDefault="00302399">
            <w:pPr>
              <w:jc w:val="center"/>
              <w:rPr>
                <w:rFonts w:ascii="Times New Roman" w:eastAsia="Times New Roman" w:hAnsi="Times New Roman" w:cs="Times New Roman"/>
                <w:bCs/>
                <w:lang w:eastAsia="zh-TW"/>
                <w:rPrChange w:id="7131" w:author="Agate Publishing" w:date="2019-08-26T15:39:00Z">
                  <w:rPr>
                    <w:rFonts w:ascii="Times New Roman" w:eastAsia="Times New Roman" w:hAnsi="Times New Roman" w:cs="Times New Roman"/>
                    <w:bCs/>
                    <w:lang w:val="en-IN" w:eastAsia="zh-TW"/>
                  </w:rPr>
                </w:rPrChange>
              </w:rPr>
              <w:pPrChange w:id="7132" w:author="Jeannie's Laptop" w:date="2019-07-22T17:00:00Z">
                <w:pPr>
                  <w:spacing w:after="160" w:line="259" w:lineRule="auto"/>
                  <w:jc w:val="right"/>
                </w:pPr>
              </w:pPrChange>
            </w:pPr>
            <w:r w:rsidRPr="00063AAB">
              <w:rPr>
                <w:rFonts w:ascii="Times New Roman" w:eastAsia="Times New Roman" w:hAnsi="Times New Roman" w:cs="Times New Roman"/>
                <w:bCs/>
                <w:lang w:eastAsia="zh-TW"/>
                <w:rPrChange w:id="7133" w:author="Agate Publishing" w:date="2019-08-26T15:39:00Z">
                  <w:rPr>
                    <w:rFonts w:ascii="Times New Roman" w:eastAsia="Times New Roman" w:hAnsi="Times New Roman" w:cs="Times New Roman"/>
                    <w:bCs/>
                    <w:lang w:val="en-IN" w:eastAsia="zh-TW"/>
                  </w:rPr>
                </w:rPrChange>
              </w:rPr>
              <w:t>350</w:t>
            </w:r>
          </w:p>
        </w:tc>
        <w:tc>
          <w:tcPr>
            <w:tcW w:w="1008" w:type="dxa"/>
            <w:hideMark/>
            <w:tcPrChange w:id="7134" w:author="Jeannie's Laptop" w:date="2019-07-22T17:00:00Z">
              <w:tcPr>
                <w:tcW w:w="1206" w:type="dxa"/>
                <w:shd w:val="clear" w:color="auto" w:fill="auto"/>
                <w:hideMark/>
              </w:tcPr>
            </w:tcPrChange>
          </w:tcPr>
          <w:p w14:paraId="194F8230" w14:textId="77777777" w:rsidR="00302399" w:rsidRPr="00063AAB" w:rsidRDefault="00302399" w:rsidP="002217A9">
            <w:pPr>
              <w:jc w:val="right"/>
              <w:rPr>
                <w:rFonts w:ascii="Times New Roman" w:eastAsia="Times New Roman" w:hAnsi="Times New Roman" w:cs="Times New Roman"/>
                <w:bCs/>
                <w:lang w:eastAsia="zh-TW"/>
                <w:rPrChange w:id="7135"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7136" w:author="Agate Publishing" w:date="2019-08-26T15:39:00Z">
                  <w:rPr>
                    <w:rFonts w:ascii="Times New Roman" w:eastAsia="Times New Roman" w:hAnsi="Times New Roman" w:cs="Times New Roman"/>
                    <w:bCs/>
                    <w:lang w:val="en-IN" w:eastAsia="zh-TW"/>
                  </w:rPr>
                </w:rPrChange>
              </w:rPr>
              <w:t>$21,000</w:t>
            </w:r>
          </w:p>
        </w:tc>
      </w:tr>
      <w:tr w:rsidR="00302399" w:rsidRPr="00063AAB" w14:paraId="6CEE08C1" w14:textId="77777777" w:rsidTr="00677946">
        <w:trPr>
          <w:trPrChange w:id="7137" w:author="Jeannie's Laptop" w:date="2019-07-22T17:00:00Z">
            <w:trPr>
              <w:tblCellSpacing w:w="0" w:type="dxa"/>
            </w:trPr>
          </w:trPrChange>
        </w:trPr>
        <w:tc>
          <w:tcPr>
            <w:tcW w:w="1296" w:type="dxa"/>
            <w:hideMark/>
            <w:tcPrChange w:id="7138" w:author="Jeannie's Laptop" w:date="2019-07-22T17:00:00Z">
              <w:tcPr>
                <w:tcW w:w="2413" w:type="dxa"/>
                <w:shd w:val="clear" w:color="auto" w:fill="auto"/>
                <w:hideMark/>
              </w:tcPr>
            </w:tcPrChange>
          </w:tcPr>
          <w:p w14:paraId="77831ED7" w14:textId="77777777" w:rsidR="00302399" w:rsidRPr="00063AAB" w:rsidRDefault="00302399" w:rsidP="002217A9">
            <w:pPr>
              <w:rPr>
                <w:rFonts w:ascii="Times New Roman" w:eastAsia="Times New Roman" w:hAnsi="Times New Roman" w:cs="Times New Roman"/>
                <w:bCs/>
                <w:lang w:eastAsia="zh-TW"/>
                <w:rPrChange w:id="7139"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7140" w:author="Agate Publishing" w:date="2019-08-26T15:39:00Z">
                  <w:rPr>
                    <w:rFonts w:ascii="Times New Roman" w:eastAsia="Times New Roman" w:hAnsi="Times New Roman" w:cs="Times New Roman"/>
                    <w:bCs/>
                    <w:lang w:val="en-IN" w:eastAsia="zh-TW"/>
                  </w:rPr>
                </w:rPrChange>
              </w:rPr>
              <w:t>July</w:t>
            </w:r>
          </w:p>
        </w:tc>
        <w:tc>
          <w:tcPr>
            <w:tcW w:w="1008" w:type="dxa"/>
            <w:hideMark/>
            <w:tcPrChange w:id="7141" w:author="Jeannie's Laptop" w:date="2019-07-22T17:00:00Z">
              <w:tcPr>
                <w:tcW w:w="1376" w:type="dxa"/>
                <w:shd w:val="clear" w:color="auto" w:fill="auto"/>
                <w:hideMark/>
              </w:tcPr>
            </w:tcPrChange>
          </w:tcPr>
          <w:p w14:paraId="7C4310B4" w14:textId="77777777" w:rsidR="00302399" w:rsidRPr="00063AAB" w:rsidRDefault="00302399">
            <w:pPr>
              <w:jc w:val="center"/>
              <w:rPr>
                <w:rFonts w:ascii="Times New Roman" w:eastAsia="Times New Roman" w:hAnsi="Times New Roman" w:cs="Times New Roman"/>
                <w:bCs/>
                <w:lang w:eastAsia="zh-TW"/>
                <w:rPrChange w:id="7142" w:author="Agate Publishing" w:date="2019-08-26T15:39:00Z">
                  <w:rPr>
                    <w:rFonts w:ascii="Times New Roman" w:eastAsia="Times New Roman" w:hAnsi="Times New Roman" w:cs="Times New Roman"/>
                    <w:bCs/>
                    <w:lang w:val="en-IN" w:eastAsia="zh-TW"/>
                  </w:rPr>
                </w:rPrChange>
              </w:rPr>
              <w:pPrChange w:id="7143" w:author="Jeannie's Laptop" w:date="2019-07-22T17:00:00Z">
                <w:pPr>
                  <w:spacing w:after="160" w:line="259" w:lineRule="auto"/>
                  <w:jc w:val="right"/>
                </w:pPr>
              </w:pPrChange>
            </w:pPr>
            <w:r w:rsidRPr="00063AAB">
              <w:rPr>
                <w:rFonts w:ascii="Times New Roman" w:eastAsia="Times New Roman" w:hAnsi="Times New Roman" w:cs="Times New Roman"/>
                <w:bCs/>
                <w:lang w:eastAsia="zh-TW"/>
                <w:rPrChange w:id="7144" w:author="Agate Publishing" w:date="2019-08-26T15:39:00Z">
                  <w:rPr>
                    <w:rFonts w:ascii="Times New Roman" w:eastAsia="Times New Roman" w:hAnsi="Times New Roman" w:cs="Times New Roman"/>
                    <w:bCs/>
                    <w:lang w:val="en-IN" w:eastAsia="zh-TW"/>
                  </w:rPr>
                </w:rPrChange>
              </w:rPr>
              <w:t>550</w:t>
            </w:r>
          </w:p>
        </w:tc>
        <w:tc>
          <w:tcPr>
            <w:tcW w:w="1008" w:type="dxa"/>
            <w:hideMark/>
            <w:tcPrChange w:id="7145" w:author="Jeannie's Laptop" w:date="2019-07-22T17:00:00Z">
              <w:tcPr>
                <w:tcW w:w="1206" w:type="dxa"/>
                <w:shd w:val="clear" w:color="auto" w:fill="auto"/>
                <w:hideMark/>
              </w:tcPr>
            </w:tcPrChange>
          </w:tcPr>
          <w:p w14:paraId="33E4D5E2" w14:textId="77777777" w:rsidR="00302399" w:rsidRPr="00063AAB" w:rsidRDefault="00302399" w:rsidP="002217A9">
            <w:pPr>
              <w:jc w:val="right"/>
              <w:rPr>
                <w:rFonts w:ascii="Times New Roman" w:eastAsia="Times New Roman" w:hAnsi="Times New Roman" w:cs="Times New Roman"/>
                <w:bCs/>
                <w:lang w:eastAsia="zh-TW"/>
                <w:rPrChange w:id="7146"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7147" w:author="Agate Publishing" w:date="2019-08-26T15:39:00Z">
                  <w:rPr>
                    <w:rFonts w:ascii="Times New Roman" w:eastAsia="Times New Roman" w:hAnsi="Times New Roman" w:cs="Times New Roman"/>
                    <w:bCs/>
                    <w:lang w:val="en-IN" w:eastAsia="zh-TW"/>
                  </w:rPr>
                </w:rPrChange>
              </w:rPr>
              <w:t>$24,000</w:t>
            </w:r>
          </w:p>
        </w:tc>
      </w:tr>
      <w:tr w:rsidR="00302399" w:rsidRPr="00063AAB" w14:paraId="4E36D588" w14:textId="77777777" w:rsidTr="00677946">
        <w:trPr>
          <w:trPrChange w:id="7148" w:author="Jeannie's Laptop" w:date="2019-07-22T17:00:00Z">
            <w:trPr>
              <w:tblCellSpacing w:w="0" w:type="dxa"/>
            </w:trPr>
          </w:trPrChange>
        </w:trPr>
        <w:tc>
          <w:tcPr>
            <w:tcW w:w="1296" w:type="dxa"/>
            <w:hideMark/>
            <w:tcPrChange w:id="7149" w:author="Jeannie's Laptop" w:date="2019-07-22T17:00:00Z">
              <w:tcPr>
                <w:tcW w:w="2413" w:type="dxa"/>
                <w:shd w:val="clear" w:color="auto" w:fill="auto"/>
                <w:hideMark/>
              </w:tcPr>
            </w:tcPrChange>
          </w:tcPr>
          <w:p w14:paraId="02D2C329" w14:textId="77777777" w:rsidR="00302399" w:rsidRPr="00063AAB" w:rsidRDefault="00302399" w:rsidP="002217A9">
            <w:pPr>
              <w:rPr>
                <w:rFonts w:ascii="Times New Roman" w:eastAsia="Times New Roman" w:hAnsi="Times New Roman" w:cs="Times New Roman"/>
                <w:bCs/>
                <w:lang w:eastAsia="zh-TW"/>
                <w:rPrChange w:id="7150"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7151" w:author="Agate Publishing" w:date="2019-08-26T15:39:00Z">
                  <w:rPr>
                    <w:rFonts w:ascii="Times New Roman" w:eastAsia="Times New Roman" w:hAnsi="Times New Roman" w:cs="Times New Roman"/>
                    <w:bCs/>
                    <w:lang w:val="en-IN" w:eastAsia="zh-TW"/>
                  </w:rPr>
                </w:rPrChange>
              </w:rPr>
              <w:t>August</w:t>
            </w:r>
          </w:p>
        </w:tc>
        <w:tc>
          <w:tcPr>
            <w:tcW w:w="1008" w:type="dxa"/>
            <w:hideMark/>
            <w:tcPrChange w:id="7152" w:author="Jeannie's Laptop" w:date="2019-07-22T17:00:00Z">
              <w:tcPr>
                <w:tcW w:w="1376" w:type="dxa"/>
                <w:shd w:val="clear" w:color="auto" w:fill="auto"/>
                <w:hideMark/>
              </w:tcPr>
            </w:tcPrChange>
          </w:tcPr>
          <w:p w14:paraId="6A95B6DC" w14:textId="77777777" w:rsidR="00302399" w:rsidRPr="00063AAB" w:rsidRDefault="00302399">
            <w:pPr>
              <w:jc w:val="center"/>
              <w:rPr>
                <w:rFonts w:ascii="Times New Roman" w:eastAsia="Times New Roman" w:hAnsi="Times New Roman" w:cs="Times New Roman"/>
                <w:bCs/>
                <w:lang w:eastAsia="zh-TW"/>
                <w:rPrChange w:id="7153" w:author="Agate Publishing" w:date="2019-08-26T15:39:00Z">
                  <w:rPr>
                    <w:rFonts w:ascii="Times New Roman" w:eastAsia="Times New Roman" w:hAnsi="Times New Roman" w:cs="Times New Roman"/>
                    <w:bCs/>
                    <w:lang w:val="en-IN" w:eastAsia="zh-TW"/>
                  </w:rPr>
                </w:rPrChange>
              </w:rPr>
              <w:pPrChange w:id="7154" w:author="Jeannie's Laptop" w:date="2019-07-22T17:00:00Z">
                <w:pPr>
                  <w:spacing w:after="160" w:line="259" w:lineRule="auto"/>
                  <w:jc w:val="right"/>
                </w:pPr>
              </w:pPrChange>
            </w:pPr>
            <w:r w:rsidRPr="00063AAB">
              <w:rPr>
                <w:rFonts w:ascii="Times New Roman" w:eastAsia="Times New Roman" w:hAnsi="Times New Roman" w:cs="Times New Roman"/>
                <w:bCs/>
                <w:lang w:eastAsia="zh-TW"/>
                <w:rPrChange w:id="7155" w:author="Agate Publishing" w:date="2019-08-26T15:39:00Z">
                  <w:rPr>
                    <w:rFonts w:ascii="Times New Roman" w:eastAsia="Times New Roman" w:hAnsi="Times New Roman" w:cs="Times New Roman"/>
                    <w:bCs/>
                    <w:lang w:val="en-IN" w:eastAsia="zh-TW"/>
                  </w:rPr>
                </w:rPrChange>
              </w:rPr>
              <w:t>450</w:t>
            </w:r>
          </w:p>
        </w:tc>
        <w:tc>
          <w:tcPr>
            <w:tcW w:w="1008" w:type="dxa"/>
            <w:hideMark/>
            <w:tcPrChange w:id="7156" w:author="Jeannie's Laptop" w:date="2019-07-22T17:00:00Z">
              <w:tcPr>
                <w:tcW w:w="1206" w:type="dxa"/>
                <w:shd w:val="clear" w:color="auto" w:fill="auto"/>
                <w:hideMark/>
              </w:tcPr>
            </w:tcPrChange>
          </w:tcPr>
          <w:p w14:paraId="0C951442" w14:textId="77777777" w:rsidR="00302399" w:rsidRPr="00063AAB" w:rsidRDefault="00302399" w:rsidP="002217A9">
            <w:pPr>
              <w:jc w:val="right"/>
              <w:rPr>
                <w:rFonts w:ascii="Times New Roman" w:eastAsia="Times New Roman" w:hAnsi="Times New Roman" w:cs="Times New Roman"/>
                <w:bCs/>
                <w:lang w:eastAsia="zh-TW"/>
                <w:rPrChange w:id="7157" w:author="Agate Publishing" w:date="2019-08-26T15:39:00Z">
                  <w:rPr>
                    <w:rFonts w:ascii="Times New Roman" w:eastAsia="Times New Roman" w:hAnsi="Times New Roman" w:cs="Times New Roman"/>
                    <w:bCs/>
                    <w:lang w:val="en-IN" w:eastAsia="zh-TW"/>
                  </w:rPr>
                </w:rPrChange>
              </w:rPr>
            </w:pPr>
            <w:r w:rsidRPr="00063AAB">
              <w:rPr>
                <w:rFonts w:ascii="Times New Roman" w:eastAsia="Times New Roman" w:hAnsi="Times New Roman" w:cs="Times New Roman"/>
                <w:bCs/>
                <w:lang w:eastAsia="zh-TW"/>
                <w:rPrChange w:id="7158" w:author="Agate Publishing" w:date="2019-08-26T15:39:00Z">
                  <w:rPr>
                    <w:rFonts w:ascii="Times New Roman" w:eastAsia="Times New Roman" w:hAnsi="Times New Roman" w:cs="Times New Roman"/>
                    <w:bCs/>
                    <w:lang w:val="en-IN" w:eastAsia="zh-TW"/>
                  </w:rPr>
                </w:rPrChange>
              </w:rPr>
              <w:t>$22,500</w:t>
            </w:r>
          </w:p>
        </w:tc>
      </w:tr>
    </w:tbl>
    <w:p w14:paraId="28AAAD0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159" w:author="Agate Publishing" w:date="2019-08-26T15:39:00Z">
            <w:rPr>
              <w:rFonts w:ascii="Times New Roman" w:hAnsi="Times New Roman" w:cs="Times New Roman"/>
              <w:bCs/>
              <w:sz w:val="22"/>
              <w:szCs w:val="22"/>
            </w:rPr>
          </w:rPrChange>
        </w:rPr>
      </w:pPr>
    </w:p>
    <w:p w14:paraId="36BCD19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16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161" w:author="Agate Publishing" w:date="2019-08-26T15:39:00Z">
            <w:rPr>
              <w:rFonts w:ascii="Times New Roman" w:hAnsi="Times New Roman" w:cs="Times New Roman"/>
              <w:bCs/>
              <w:sz w:val="22"/>
              <w:szCs w:val="22"/>
            </w:rPr>
          </w:rPrChange>
        </w:rPr>
        <w:t>Using the high-low method, determine:</w:t>
      </w:r>
    </w:p>
    <w:p w14:paraId="04C164DA" w14:textId="7EFDD5C3"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716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163" w:author="Agate Publishing" w:date="2019-08-26T15:39:00Z">
            <w:rPr>
              <w:rFonts w:ascii="Times New Roman" w:hAnsi="Times New Roman" w:cs="Times New Roman"/>
              <w:bCs/>
              <w:sz w:val="22"/>
              <w:szCs w:val="22"/>
            </w:rPr>
          </w:rPrChange>
        </w:rPr>
        <w:t>(</w:t>
      </w:r>
      <w:del w:id="7164" w:author="Teressa Farough" w:date="2019-08-20T12:30:00Z">
        <w:r w:rsidRPr="00063AAB" w:rsidDel="00162694">
          <w:rPr>
            <w:rFonts w:ascii="Times New Roman" w:hAnsi="Times New Roman" w:cs="Times New Roman"/>
            <w:bCs/>
            <w:sz w:val="22"/>
            <w:szCs w:val="22"/>
            <w:rPrChange w:id="7165" w:author="Agate Publishing" w:date="2019-08-26T15:39:00Z">
              <w:rPr>
                <w:rFonts w:ascii="Times New Roman" w:hAnsi="Times New Roman" w:cs="Times New Roman"/>
                <w:bCs/>
                <w:sz w:val="22"/>
                <w:szCs w:val="22"/>
              </w:rPr>
            </w:rPrChange>
          </w:rPr>
          <w:delText>1</w:delText>
        </w:r>
      </w:del>
      <w:ins w:id="7166" w:author="Teressa Farough" w:date="2019-08-20T12:30:00Z">
        <w:r w:rsidR="00162694" w:rsidRPr="00063AAB">
          <w:rPr>
            <w:rFonts w:ascii="Times New Roman" w:hAnsi="Times New Roman" w:cs="Times New Roman"/>
            <w:bCs/>
            <w:sz w:val="22"/>
            <w:szCs w:val="22"/>
            <w:rPrChange w:id="7167"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7168" w:author="Agate Publishing" w:date="2019-08-26T15:39:00Z">
            <w:rPr>
              <w:rFonts w:ascii="Times New Roman" w:hAnsi="Times New Roman" w:cs="Times New Roman"/>
              <w:bCs/>
              <w:sz w:val="22"/>
              <w:szCs w:val="22"/>
            </w:rPr>
          </w:rPrChange>
        </w:rPr>
        <w:t>) The variable expense per unit</w:t>
      </w:r>
    </w:p>
    <w:p w14:paraId="0A46AE41" w14:textId="5D3999FA"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716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170" w:author="Agate Publishing" w:date="2019-08-26T15:39:00Z">
            <w:rPr>
              <w:rFonts w:ascii="Times New Roman" w:hAnsi="Times New Roman" w:cs="Times New Roman"/>
              <w:bCs/>
              <w:sz w:val="22"/>
              <w:szCs w:val="22"/>
            </w:rPr>
          </w:rPrChange>
        </w:rPr>
        <w:t>(</w:t>
      </w:r>
      <w:del w:id="7171" w:author="Teressa Farough" w:date="2019-08-20T12:30:00Z">
        <w:r w:rsidRPr="00063AAB" w:rsidDel="00162694">
          <w:rPr>
            <w:rFonts w:ascii="Times New Roman" w:hAnsi="Times New Roman" w:cs="Times New Roman"/>
            <w:bCs/>
            <w:sz w:val="22"/>
            <w:szCs w:val="22"/>
            <w:rPrChange w:id="7172" w:author="Agate Publishing" w:date="2019-08-26T15:39:00Z">
              <w:rPr>
                <w:rFonts w:ascii="Times New Roman" w:hAnsi="Times New Roman" w:cs="Times New Roman"/>
                <w:bCs/>
                <w:sz w:val="22"/>
                <w:szCs w:val="22"/>
              </w:rPr>
            </w:rPrChange>
          </w:rPr>
          <w:delText>2</w:delText>
        </w:r>
      </w:del>
      <w:ins w:id="7173" w:author="Teressa Farough" w:date="2019-08-20T12:30:00Z">
        <w:r w:rsidR="00162694" w:rsidRPr="00063AAB">
          <w:rPr>
            <w:rFonts w:ascii="Times New Roman" w:hAnsi="Times New Roman" w:cs="Times New Roman"/>
            <w:bCs/>
            <w:sz w:val="22"/>
            <w:szCs w:val="22"/>
            <w:rPrChange w:id="7174"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7175" w:author="Agate Publishing" w:date="2019-08-26T15:39:00Z">
            <w:rPr>
              <w:rFonts w:ascii="Times New Roman" w:hAnsi="Times New Roman" w:cs="Times New Roman"/>
              <w:bCs/>
              <w:sz w:val="22"/>
              <w:szCs w:val="22"/>
            </w:rPr>
          </w:rPrChange>
        </w:rPr>
        <w:t>) The fixed expense</w:t>
      </w:r>
    </w:p>
    <w:p w14:paraId="5497A9C9" w14:textId="4C8B4749"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717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177" w:author="Agate Publishing" w:date="2019-08-26T15:39:00Z">
            <w:rPr>
              <w:rFonts w:ascii="Times New Roman" w:hAnsi="Times New Roman" w:cs="Times New Roman"/>
              <w:bCs/>
              <w:sz w:val="22"/>
              <w:szCs w:val="22"/>
            </w:rPr>
          </w:rPrChange>
        </w:rPr>
        <w:t>(</w:t>
      </w:r>
      <w:del w:id="7178" w:author="Teressa Farough" w:date="2019-08-20T12:30:00Z">
        <w:r w:rsidRPr="00063AAB" w:rsidDel="00162694">
          <w:rPr>
            <w:rFonts w:ascii="Times New Roman" w:hAnsi="Times New Roman" w:cs="Times New Roman"/>
            <w:bCs/>
            <w:sz w:val="22"/>
            <w:szCs w:val="22"/>
            <w:rPrChange w:id="7179" w:author="Agate Publishing" w:date="2019-08-26T15:39:00Z">
              <w:rPr>
                <w:rFonts w:ascii="Times New Roman" w:hAnsi="Times New Roman" w:cs="Times New Roman"/>
                <w:bCs/>
                <w:sz w:val="22"/>
                <w:szCs w:val="22"/>
              </w:rPr>
            </w:rPrChange>
          </w:rPr>
          <w:delText>3</w:delText>
        </w:r>
      </w:del>
      <w:ins w:id="7180" w:author="Teressa Farough" w:date="2019-08-20T12:30:00Z">
        <w:r w:rsidR="00162694" w:rsidRPr="00063AAB">
          <w:rPr>
            <w:rFonts w:ascii="Times New Roman" w:hAnsi="Times New Roman" w:cs="Times New Roman"/>
            <w:bCs/>
            <w:sz w:val="22"/>
            <w:szCs w:val="22"/>
            <w:rPrChange w:id="7181" w:author="Agate Publishing" w:date="2019-08-26T15:39:00Z">
              <w:rPr>
                <w:rFonts w:ascii="Times New Roman" w:hAnsi="Times New Roman" w:cs="Times New Roman"/>
                <w:bCs/>
                <w:sz w:val="22"/>
                <w:szCs w:val="22"/>
              </w:rPr>
            </w:rPrChange>
          </w:rPr>
          <w:t>C</w:t>
        </w:r>
      </w:ins>
      <w:r w:rsidRPr="00063AAB">
        <w:rPr>
          <w:rFonts w:ascii="Times New Roman" w:hAnsi="Times New Roman" w:cs="Times New Roman"/>
          <w:bCs/>
          <w:sz w:val="22"/>
          <w:szCs w:val="22"/>
          <w:rPrChange w:id="7182" w:author="Agate Publishing" w:date="2019-08-26T15:39:00Z">
            <w:rPr>
              <w:rFonts w:ascii="Times New Roman" w:hAnsi="Times New Roman" w:cs="Times New Roman"/>
              <w:bCs/>
              <w:sz w:val="22"/>
              <w:szCs w:val="22"/>
            </w:rPr>
          </w:rPrChange>
        </w:rPr>
        <w:t>) If Mitchum produced 410 units what would total expenses be?</w:t>
      </w:r>
    </w:p>
    <w:p w14:paraId="59596A5F"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183" w:author="Agate Publishing" w:date="2019-08-26T15:39:00Z">
            <w:rPr>
              <w:rFonts w:ascii="Times New Roman" w:hAnsi="Times New Roman" w:cs="Times New Roman"/>
              <w:bCs/>
              <w:sz w:val="22"/>
              <w:szCs w:val="22"/>
            </w:rPr>
          </w:rPrChange>
        </w:rPr>
      </w:pPr>
    </w:p>
    <w:p w14:paraId="56529CFF" w14:textId="77777777" w:rsidR="00DD0F5F" w:rsidRPr="00063AAB" w:rsidRDefault="00DD0F5F" w:rsidP="002217A9">
      <w:pPr>
        <w:pStyle w:val="BodyText"/>
        <w:kinsoku w:val="0"/>
        <w:overflowPunct w:val="0"/>
        <w:ind w:left="0"/>
        <w:rPr>
          <w:rFonts w:ascii="Times New Roman" w:hAnsi="Times New Roman" w:cs="Times New Roman"/>
          <w:bCs/>
          <w:sz w:val="22"/>
          <w:szCs w:val="22"/>
          <w:rPrChange w:id="7184" w:author="Agate Publishing" w:date="2019-08-26T15:39:00Z">
            <w:rPr>
              <w:rFonts w:ascii="Times New Roman" w:hAnsi="Times New Roman" w:cs="Times New Roman"/>
              <w:bCs/>
              <w:sz w:val="22"/>
              <w:szCs w:val="22"/>
            </w:rPr>
          </w:rPrChange>
        </w:rPr>
      </w:pPr>
      <w:del w:id="7185" w:author="Jeannie's Laptop" w:date="2019-07-22T16:56:00Z">
        <w:r w:rsidRPr="00063AAB" w:rsidDel="00677946">
          <w:rPr>
            <w:rFonts w:ascii="Times New Roman" w:hAnsi="Times New Roman" w:cs="Times New Roman"/>
            <w:bCs/>
            <w:sz w:val="22"/>
            <w:szCs w:val="22"/>
            <w:rPrChange w:id="7186" w:author="Agate Publishing" w:date="2019-08-26T15:39:00Z">
              <w:rPr>
                <w:rFonts w:ascii="Times New Roman" w:hAnsi="Times New Roman" w:cs="Times New Roman"/>
                <w:bCs/>
                <w:sz w:val="22"/>
                <w:szCs w:val="22"/>
              </w:rPr>
            </w:rPrChange>
          </w:rPr>
          <w:delText>Explanation</w:delText>
        </w:r>
      </w:del>
      <w:ins w:id="7187" w:author="Jeannie's Laptop" w:date="2019-07-22T16:56:00Z">
        <w:r w:rsidR="00677946" w:rsidRPr="00063AAB">
          <w:rPr>
            <w:rFonts w:ascii="Times New Roman" w:hAnsi="Times New Roman" w:cs="Times New Roman"/>
            <w:bCs/>
            <w:sz w:val="22"/>
            <w:szCs w:val="22"/>
            <w:rPrChange w:id="7188" w:author="Agate Publishing" w:date="2019-08-26T15:39:00Z">
              <w:rPr>
                <w:rFonts w:ascii="Times New Roman" w:hAnsi="Times New Roman" w:cs="Times New Roman"/>
                <w:bCs/>
                <w:sz w:val="22"/>
                <w:szCs w:val="22"/>
              </w:rPr>
            </w:rPrChange>
          </w:rPr>
          <w:t>Answer:</w:t>
        </w:r>
      </w:ins>
    </w:p>
    <w:p w14:paraId="3A5DBE5A" w14:textId="77777777" w:rsidR="00677946" w:rsidRPr="00063AAB" w:rsidRDefault="00677946" w:rsidP="00677946">
      <w:pPr>
        <w:pStyle w:val="BodyText"/>
        <w:kinsoku w:val="0"/>
        <w:overflowPunct w:val="0"/>
        <w:ind w:left="0"/>
        <w:rPr>
          <w:ins w:id="7189" w:author="Jeannie's Laptop" w:date="2019-07-22T16:59:00Z"/>
          <w:rFonts w:ascii="Times New Roman" w:hAnsi="Times New Roman" w:cs="Times New Roman"/>
          <w:bCs/>
          <w:sz w:val="22"/>
          <w:szCs w:val="22"/>
          <w:rPrChange w:id="7190" w:author="Agate Publishing" w:date="2019-08-26T15:39:00Z">
            <w:rPr>
              <w:ins w:id="7191" w:author="Jeannie's Laptop" w:date="2019-07-22T16:59:00Z"/>
              <w:rFonts w:ascii="Times New Roman" w:hAnsi="Times New Roman" w:cs="Times New Roman"/>
              <w:bCs/>
              <w:sz w:val="22"/>
              <w:szCs w:val="22"/>
            </w:rPr>
          </w:rPrChange>
        </w:rPr>
      </w:pPr>
      <w:ins w:id="7192" w:author="Jeannie's Laptop" w:date="2019-07-22T16:59:00Z">
        <w:r w:rsidRPr="00063AAB">
          <w:rPr>
            <w:rFonts w:ascii="Times New Roman" w:hAnsi="Times New Roman" w:cs="Times New Roman"/>
            <w:bCs/>
            <w:sz w:val="22"/>
            <w:szCs w:val="22"/>
            <w:rPrChange w:id="7193" w:author="Agate Publishing" w:date="2019-08-26T15:39:00Z">
              <w:rPr>
                <w:rFonts w:ascii="Times New Roman" w:hAnsi="Times New Roman" w:cs="Times New Roman"/>
                <w:bCs/>
                <w:sz w:val="22"/>
                <w:szCs w:val="22"/>
              </w:rPr>
            </w:rPrChange>
          </w:rPr>
          <w:t xml:space="preserve">(A) $15 </w:t>
        </w:r>
      </w:ins>
    </w:p>
    <w:p w14:paraId="395C42C2" w14:textId="77777777" w:rsidR="00677946" w:rsidRPr="00063AAB" w:rsidRDefault="00677946" w:rsidP="00677946">
      <w:pPr>
        <w:pStyle w:val="BodyText"/>
        <w:kinsoku w:val="0"/>
        <w:overflowPunct w:val="0"/>
        <w:ind w:left="0"/>
        <w:rPr>
          <w:ins w:id="7194" w:author="Jeannie's Laptop" w:date="2019-07-22T16:59:00Z"/>
          <w:rFonts w:ascii="Times New Roman" w:hAnsi="Times New Roman" w:cs="Times New Roman"/>
          <w:bCs/>
          <w:sz w:val="22"/>
          <w:szCs w:val="22"/>
          <w:rPrChange w:id="7195" w:author="Agate Publishing" w:date="2019-08-26T15:39:00Z">
            <w:rPr>
              <w:ins w:id="7196" w:author="Jeannie's Laptop" w:date="2019-07-22T16:59:00Z"/>
              <w:rFonts w:ascii="Times New Roman" w:hAnsi="Times New Roman" w:cs="Times New Roman"/>
              <w:bCs/>
              <w:sz w:val="22"/>
              <w:szCs w:val="22"/>
            </w:rPr>
          </w:rPrChange>
        </w:rPr>
      </w:pPr>
      <w:ins w:id="7197" w:author="Jeannie's Laptop" w:date="2019-07-22T16:59:00Z">
        <w:r w:rsidRPr="00063AAB">
          <w:rPr>
            <w:rFonts w:ascii="Times New Roman" w:hAnsi="Times New Roman" w:cs="Times New Roman"/>
            <w:bCs/>
            <w:sz w:val="22"/>
            <w:szCs w:val="22"/>
            <w:rPrChange w:id="7198" w:author="Agate Publishing" w:date="2019-08-26T15:39:00Z">
              <w:rPr>
                <w:rFonts w:ascii="Times New Roman" w:hAnsi="Times New Roman" w:cs="Times New Roman"/>
                <w:bCs/>
                <w:sz w:val="22"/>
                <w:szCs w:val="22"/>
              </w:rPr>
            </w:rPrChange>
          </w:rPr>
          <w:t>(B) $15,750</w:t>
        </w:r>
      </w:ins>
    </w:p>
    <w:p w14:paraId="2379F1EE" w14:textId="77777777" w:rsidR="00677946" w:rsidRPr="00063AAB" w:rsidRDefault="00677946" w:rsidP="00677946">
      <w:pPr>
        <w:pStyle w:val="BodyText"/>
        <w:kinsoku w:val="0"/>
        <w:overflowPunct w:val="0"/>
        <w:ind w:left="0"/>
        <w:rPr>
          <w:ins w:id="7199" w:author="Jeannie's Laptop" w:date="2019-07-22T16:59:00Z"/>
          <w:rFonts w:ascii="Times New Roman" w:hAnsi="Times New Roman" w:cs="Times New Roman"/>
          <w:bCs/>
          <w:sz w:val="22"/>
          <w:szCs w:val="22"/>
          <w:rPrChange w:id="7200" w:author="Agate Publishing" w:date="2019-08-26T15:39:00Z">
            <w:rPr>
              <w:ins w:id="7201" w:author="Jeannie's Laptop" w:date="2019-07-22T16:59:00Z"/>
              <w:rFonts w:ascii="Times New Roman" w:hAnsi="Times New Roman" w:cs="Times New Roman"/>
              <w:bCs/>
              <w:sz w:val="22"/>
              <w:szCs w:val="22"/>
            </w:rPr>
          </w:rPrChange>
        </w:rPr>
      </w:pPr>
      <w:ins w:id="7202" w:author="Jeannie's Laptop" w:date="2019-07-22T16:59:00Z">
        <w:r w:rsidRPr="00063AAB">
          <w:rPr>
            <w:rFonts w:ascii="Times New Roman" w:hAnsi="Times New Roman" w:cs="Times New Roman"/>
            <w:bCs/>
            <w:sz w:val="22"/>
            <w:szCs w:val="22"/>
            <w:rPrChange w:id="7203" w:author="Agate Publishing" w:date="2019-08-26T15:39:00Z">
              <w:rPr>
                <w:rFonts w:ascii="Times New Roman" w:hAnsi="Times New Roman" w:cs="Times New Roman"/>
                <w:bCs/>
                <w:sz w:val="22"/>
                <w:szCs w:val="22"/>
              </w:rPr>
            </w:rPrChange>
          </w:rPr>
          <w:t>(C) $21,900</w:t>
        </w:r>
      </w:ins>
    </w:p>
    <w:p w14:paraId="18430F0E" w14:textId="77777777" w:rsidR="00DD0F5F" w:rsidRPr="00063AAB" w:rsidDel="00677946" w:rsidRDefault="00DD0F5F" w:rsidP="002217A9">
      <w:pPr>
        <w:pStyle w:val="BodyText"/>
        <w:kinsoku w:val="0"/>
        <w:overflowPunct w:val="0"/>
        <w:ind w:left="0"/>
        <w:rPr>
          <w:del w:id="7204" w:author="Jeannie's Laptop" w:date="2019-07-22T17:01:00Z"/>
          <w:rFonts w:ascii="Times New Roman" w:hAnsi="Times New Roman" w:cs="Times New Roman"/>
          <w:bCs/>
          <w:sz w:val="22"/>
          <w:szCs w:val="22"/>
          <w:rPrChange w:id="7205" w:author="Agate Publishing" w:date="2019-08-26T15:39:00Z">
            <w:rPr>
              <w:del w:id="7206" w:author="Jeannie's Laptop" w:date="2019-07-22T17:01:00Z"/>
              <w:rFonts w:ascii="Times New Roman" w:hAnsi="Times New Roman" w:cs="Times New Roman"/>
              <w:bCs/>
              <w:sz w:val="22"/>
              <w:szCs w:val="22"/>
            </w:rPr>
          </w:rPrChange>
        </w:rPr>
      </w:pPr>
    </w:p>
    <w:tbl>
      <w:tblPr>
        <w:tblStyle w:val="GridTableLight"/>
        <w:tblW w:w="0" w:type="auto"/>
        <w:tblLayout w:type="fixed"/>
        <w:tblLook w:val="0000" w:firstRow="0" w:lastRow="0" w:firstColumn="0" w:lastColumn="0" w:noHBand="0" w:noVBand="0"/>
        <w:tblPrChange w:id="7207" w:author="Jeannie's Laptop" w:date="2019-07-22T16:58:00Z">
          <w:tblPr>
            <w:tblW w:w="0" w:type="auto"/>
            <w:tblInd w:w="307" w:type="dxa"/>
            <w:tblLayout w:type="fixed"/>
            <w:tblCellMar>
              <w:left w:w="0" w:type="dxa"/>
              <w:right w:w="0" w:type="dxa"/>
            </w:tblCellMar>
            <w:tblLook w:val="0000" w:firstRow="0" w:lastRow="0" w:firstColumn="0" w:lastColumn="0" w:noHBand="0" w:noVBand="0"/>
          </w:tblPr>
        </w:tblPrChange>
      </w:tblPr>
      <w:tblGrid>
        <w:gridCol w:w="1471"/>
        <w:gridCol w:w="875"/>
        <w:gridCol w:w="1497"/>
        <w:gridCol w:w="1775"/>
        <w:tblGridChange w:id="7208">
          <w:tblGrid>
            <w:gridCol w:w="1471"/>
            <w:gridCol w:w="875"/>
            <w:gridCol w:w="1497"/>
            <w:gridCol w:w="1775"/>
          </w:tblGrid>
        </w:tblGridChange>
      </w:tblGrid>
      <w:tr w:rsidR="00302399" w:rsidRPr="00063AAB" w:rsidDel="00677946" w14:paraId="30865406" w14:textId="77777777" w:rsidTr="00677946">
        <w:trPr>
          <w:trHeight w:hRule="exact" w:val="423"/>
          <w:del w:id="7209" w:author="Jeannie's Laptop" w:date="2019-07-22T17:01:00Z"/>
          <w:trPrChange w:id="7210" w:author="Jeannie's Laptop" w:date="2019-07-22T16:58:00Z">
            <w:trPr>
              <w:trHeight w:hRule="exact" w:val="423"/>
            </w:trPr>
          </w:trPrChange>
        </w:trPr>
        <w:tc>
          <w:tcPr>
            <w:tcW w:w="1471" w:type="dxa"/>
            <w:tcPrChange w:id="7211" w:author="Jeannie's Laptop" w:date="2019-07-22T16:58:00Z">
              <w:tcPr>
                <w:tcW w:w="1471" w:type="dxa"/>
                <w:tcBorders>
                  <w:top w:val="nil"/>
                  <w:left w:val="nil"/>
                  <w:bottom w:val="nil"/>
                  <w:right w:val="nil"/>
                </w:tcBorders>
              </w:tcPr>
            </w:tcPrChange>
          </w:tcPr>
          <w:p w14:paraId="5FA54C86" w14:textId="77777777" w:rsidR="00302399" w:rsidRPr="00063AAB" w:rsidDel="00677946" w:rsidRDefault="00302399" w:rsidP="002217A9">
            <w:pPr>
              <w:pStyle w:val="TableParagraph"/>
              <w:kinsoku w:val="0"/>
              <w:overflowPunct w:val="0"/>
              <w:rPr>
                <w:del w:id="7212" w:author="Jeannie's Laptop" w:date="2019-07-22T17:01:00Z"/>
                <w:bCs/>
                <w:sz w:val="22"/>
                <w:szCs w:val="22"/>
                <w:rPrChange w:id="7213" w:author="Agate Publishing" w:date="2019-08-26T15:39:00Z">
                  <w:rPr>
                    <w:del w:id="7214" w:author="Jeannie's Laptop" w:date="2019-07-22T17:01:00Z"/>
                    <w:bCs/>
                    <w:sz w:val="22"/>
                    <w:szCs w:val="22"/>
                  </w:rPr>
                </w:rPrChange>
              </w:rPr>
            </w:pPr>
            <w:del w:id="7215" w:author="Jeannie's Laptop" w:date="2019-07-22T17:00:00Z">
              <w:r w:rsidRPr="00063AAB" w:rsidDel="00677946">
                <w:rPr>
                  <w:bCs/>
                  <w:sz w:val="22"/>
                  <w:szCs w:val="22"/>
                  <w:rPrChange w:id="7216" w:author="Agate Publishing" w:date="2019-08-26T15:39:00Z">
                    <w:rPr>
                      <w:bCs/>
                      <w:sz w:val="22"/>
                      <w:szCs w:val="22"/>
                    </w:rPr>
                  </w:rPrChange>
                </w:rPr>
                <w:delText>(</w:delText>
              </w:r>
            </w:del>
            <w:del w:id="7217" w:author="Jeannie's Laptop" w:date="2019-07-22T16:58:00Z">
              <w:r w:rsidRPr="00063AAB" w:rsidDel="00677946">
                <w:rPr>
                  <w:bCs/>
                  <w:sz w:val="22"/>
                  <w:szCs w:val="22"/>
                  <w:rPrChange w:id="7218" w:author="Agate Publishing" w:date="2019-08-26T15:39:00Z">
                    <w:rPr>
                      <w:bCs/>
                      <w:sz w:val="22"/>
                      <w:szCs w:val="22"/>
                    </w:rPr>
                  </w:rPrChange>
                </w:rPr>
                <w:delText>1</w:delText>
              </w:r>
            </w:del>
            <w:del w:id="7219" w:author="Jeannie's Laptop" w:date="2019-07-22T17:00:00Z">
              <w:r w:rsidRPr="00063AAB" w:rsidDel="00677946">
                <w:rPr>
                  <w:bCs/>
                  <w:sz w:val="22"/>
                  <w:szCs w:val="22"/>
                  <w:rPrChange w:id="7220" w:author="Agate Publishing" w:date="2019-08-26T15:39:00Z">
                    <w:rPr>
                      <w:bCs/>
                      <w:sz w:val="22"/>
                      <w:szCs w:val="22"/>
                    </w:rPr>
                  </w:rPrChange>
                </w:rPr>
                <w:delText>) $15</w:delText>
              </w:r>
            </w:del>
          </w:p>
        </w:tc>
        <w:tc>
          <w:tcPr>
            <w:tcW w:w="4147" w:type="dxa"/>
            <w:gridSpan w:val="3"/>
            <w:vMerge w:val="restart"/>
            <w:tcPrChange w:id="7221" w:author="Jeannie's Laptop" w:date="2019-07-22T16:58:00Z">
              <w:tcPr>
                <w:tcW w:w="4147" w:type="dxa"/>
                <w:gridSpan w:val="3"/>
                <w:vMerge w:val="restart"/>
                <w:tcBorders>
                  <w:top w:val="nil"/>
                  <w:left w:val="nil"/>
                  <w:bottom w:val="nil"/>
                  <w:right w:val="nil"/>
                </w:tcBorders>
              </w:tcPr>
            </w:tcPrChange>
          </w:tcPr>
          <w:p w14:paraId="6375929C" w14:textId="77777777" w:rsidR="00302399" w:rsidRPr="00063AAB" w:rsidDel="00677946" w:rsidRDefault="00302399" w:rsidP="002217A9">
            <w:pPr>
              <w:rPr>
                <w:del w:id="7222" w:author="Jeannie's Laptop" w:date="2019-07-22T17:01:00Z"/>
                <w:rFonts w:ascii="Times New Roman" w:hAnsi="Times New Roman" w:cs="Times New Roman"/>
                <w:bCs/>
                <w:rPrChange w:id="7223" w:author="Agate Publishing" w:date="2019-08-26T15:39:00Z">
                  <w:rPr>
                    <w:del w:id="7224" w:author="Jeannie's Laptop" w:date="2019-07-22T17:01:00Z"/>
                    <w:rFonts w:ascii="Times New Roman" w:hAnsi="Times New Roman" w:cs="Times New Roman"/>
                    <w:bCs/>
                  </w:rPr>
                </w:rPrChange>
              </w:rPr>
            </w:pPr>
          </w:p>
        </w:tc>
      </w:tr>
      <w:tr w:rsidR="00302399" w:rsidRPr="00063AAB" w:rsidDel="00677946" w14:paraId="7500C421" w14:textId="77777777" w:rsidTr="00677946">
        <w:trPr>
          <w:trHeight w:hRule="exact" w:val="264"/>
          <w:del w:id="7225" w:author="Jeannie's Laptop" w:date="2019-07-22T17:01:00Z"/>
          <w:trPrChange w:id="7226" w:author="Jeannie's Laptop" w:date="2019-07-22T16:58:00Z">
            <w:trPr>
              <w:trHeight w:hRule="exact" w:val="264"/>
            </w:trPr>
          </w:trPrChange>
        </w:trPr>
        <w:tc>
          <w:tcPr>
            <w:tcW w:w="1471" w:type="dxa"/>
            <w:tcPrChange w:id="7227" w:author="Jeannie's Laptop" w:date="2019-07-22T16:58:00Z">
              <w:tcPr>
                <w:tcW w:w="1471" w:type="dxa"/>
                <w:tcBorders>
                  <w:top w:val="nil"/>
                  <w:left w:val="nil"/>
                  <w:bottom w:val="nil"/>
                  <w:right w:val="nil"/>
                </w:tcBorders>
              </w:tcPr>
            </w:tcPrChange>
          </w:tcPr>
          <w:p w14:paraId="2C522C7E" w14:textId="77777777" w:rsidR="00302399" w:rsidRPr="00063AAB" w:rsidDel="00677946" w:rsidRDefault="00302399" w:rsidP="002217A9">
            <w:pPr>
              <w:pStyle w:val="TableParagraph"/>
              <w:kinsoku w:val="0"/>
              <w:overflowPunct w:val="0"/>
              <w:rPr>
                <w:del w:id="7228" w:author="Jeannie's Laptop" w:date="2019-07-22T17:01:00Z"/>
                <w:bCs/>
                <w:sz w:val="22"/>
                <w:szCs w:val="22"/>
                <w:rPrChange w:id="7229" w:author="Agate Publishing" w:date="2019-08-26T15:39:00Z">
                  <w:rPr>
                    <w:del w:id="7230" w:author="Jeannie's Laptop" w:date="2019-07-22T17:01:00Z"/>
                    <w:bCs/>
                    <w:sz w:val="22"/>
                    <w:szCs w:val="22"/>
                  </w:rPr>
                </w:rPrChange>
              </w:rPr>
            </w:pPr>
            <w:del w:id="7231" w:author="Jeannie's Laptop" w:date="2019-07-22T17:00:00Z">
              <w:r w:rsidRPr="00063AAB" w:rsidDel="00677946">
                <w:rPr>
                  <w:bCs/>
                  <w:sz w:val="22"/>
                  <w:szCs w:val="22"/>
                  <w:rPrChange w:id="7232" w:author="Agate Publishing" w:date="2019-08-26T15:39:00Z">
                    <w:rPr>
                      <w:bCs/>
                      <w:sz w:val="22"/>
                      <w:szCs w:val="22"/>
                    </w:rPr>
                  </w:rPrChange>
                </w:rPr>
                <w:delText>(</w:delText>
              </w:r>
            </w:del>
            <w:del w:id="7233" w:author="Jeannie's Laptop" w:date="2019-07-22T16:58:00Z">
              <w:r w:rsidRPr="00063AAB" w:rsidDel="00677946">
                <w:rPr>
                  <w:bCs/>
                  <w:sz w:val="22"/>
                  <w:szCs w:val="22"/>
                  <w:rPrChange w:id="7234" w:author="Agate Publishing" w:date="2019-08-26T15:39:00Z">
                    <w:rPr>
                      <w:bCs/>
                      <w:sz w:val="22"/>
                      <w:szCs w:val="22"/>
                    </w:rPr>
                  </w:rPrChange>
                </w:rPr>
                <w:delText>2</w:delText>
              </w:r>
            </w:del>
            <w:del w:id="7235" w:author="Jeannie's Laptop" w:date="2019-07-22T17:00:00Z">
              <w:r w:rsidRPr="00063AAB" w:rsidDel="00677946">
                <w:rPr>
                  <w:bCs/>
                  <w:sz w:val="22"/>
                  <w:szCs w:val="22"/>
                  <w:rPrChange w:id="7236" w:author="Agate Publishing" w:date="2019-08-26T15:39:00Z">
                    <w:rPr>
                      <w:bCs/>
                      <w:sz w:val="22"/>
                      <w:szCs w:val="22"/>
                    </w:rPr>
                  </w:rPrChange>
                </w:rPr>
                <w:delText>) $15,750</w:delText>
              </w:r>
            </w:del>
          </w:p>
        </w:tc>
        <w:tc>
          <w:tcPr>
            <w:tcW w:w="4147" w:type="dxa"/>
            <w:gridSpan w:val="3"/>
            <w:vMerge/>
            <w:tcPrChange w:id="7237" w:author="Jeannie's Laptop" w:date="2019-07-22T16:58:00Z">
              <w:tcPr>
                <w:tcW w:w="4147" w:type="dxa"/>
                <w:gridSpan w:val="3"/>
                <w:vMerge/>
                <w:tcBorders>
                  <w:top w:val="nil"/>
                  <w:left w:val="nil"/>
                  <w:bottom w:val="nil"/>
                  <w:right w:val="nil"/>
                </w:tcBorders>
              </w:tcPr>
            </w:tcPrChange>
          </w:tcPr>
          <w:p w14:paraId="6781AE18" w14:textId="77777777" w:rsidR="00302399" w:rsidRPr="00063AAB" w:rsidDel="00677946" w:rsidRDefault="00302399" w:rsidP="002217A9">
            <w:pPr>
              <w:pStyle w:val="TableParagraph"/>
              <w:kinsoku w:val="0"/>
              <w:overflowPunct w:val="0"/>
              <w:rPr>
                <w:del w:id="7238" w:author="Jeannie's Laptop" w:date="2019-07-22T17:01:00Z"/>
                <w:bCs/>
                <w:sz w:val="22"/>
                <w:szCs w:val="22"/>
                <w:rPrChange w:id="7239" w:author="Agate Publishing" w:date="2019-08-26T15:39:00Z">
                  <w:rPr>
                    <w:del w:id="7240" w:author="Jeannie's Laptop" w:date="2019-07-22T17:01:00Z"/>
                    <w:bCs/>
                    <w:sz w:val="22"/>
                    <w:szCs w:val="22"/>
                  </w:rPr>
                </w:rPrChange>
              </w:rPr>
            </w:pPr>
          </w:p>
        </w:tc>
      </w:tr>
      <w:tr w:rsidR="00302399" w:rsidRPr="00063AAB" w:rsidDel="00677946" w14:paraId="027648C2" w14:textId="77777777" w:rsidTr="00677946">
        <w:trPr>
          <w:trHeight w:hRule="exact" w:val="377"/>
          <w:del w:id="7241" w:author="Jeannie's Laptop" w:date="2019-07-22T17:01:00Z"/>
          <w:trPrChange w:id="7242" w:author="Jeannie's Laptop" w:date="2019-07-22T16:58:00Z">
            <w:trPr>
              <w:trHeight w:hRule="exact" w:val="377"/>
            </w:trPr>
          </w:trPrChange>
        </w:trPr>
        <w:tc>
          <w:tcPr>
            <w:tcW w:w="1471" w:type="dxa"/>
            <w:tcPrChange w:id="7243" w:author="Jeannie's Laptop" w:date="2019-07-22T16:58:00Z">
              <w:tcPr>
                <w:tcW w:w="1471" w:type="dxa"/>
                <w:tcBorders>
                  <w:top w:val="nil"/>
                  <w:left w:val="nil"/>
                  <w:bottom w:val="nil"/>
                  <w:right w:val="nil"/>
                </w:tcBorders>
              </w:tcPr>
            </w:tcPrChange>
          </w:tcPr>
          <w:p w14:paraId="39711808" w14:textId="77777777" w:rsidR="00302399" w:rsidRPr="00063AAB" w:rsidDel="00677946" w:rsidRDefault="00302399" w:rsidP="002217A9">
            <w:pPr>
              <w:pStyle w:val="TableParagraph"/>
              <w:kinsoku w:val="0"/>
              <w:overflowPunct w:val="0"/>
              <w:rPr>
                <w:del w:id="7244" w:author="Jeannie's Laptop" w:date="2019-07-22T17:01:00Z"/>
                <w:bCs/>
                <w:sz w:val="22"/>
                <w:szCs w:val="22"/>
                <w:rPrChange w:id="7245" w:author="Agate Publishing" w:date="2019-08-26T15:39:00Z">
                  <w:rPr>
                    <w:del w:id="7246" w:author="Jeannie's Laptop" w:date="2019-07-22T17:01:00Z"/>
                    <w:bCs/>
                    <w:sz w:val="22"/>
                    <w:szCs w:val="22"/>
                  </w:rPr>
                </w:rPrChange>
              </w:rPr>
            </w:pPr>
            <w:del w:id="7247" w:author="Jeannie's Laptop" w:date="2019-07-22T17:00:00Z">
              <w:r w:rsidRPr="00063AAB" w:rsidDel="00677946">
                <w:rPr>
                  <w:bCs/>
                  <w:sz w:val="22"/>
                  <w:szCs w:val="22"/>
                  <w:rPrChange w:id="7248" w:author="Agate Publishing" w:date="2019-08-26T15:39:00Z">
                    <w:rPr>
                      <w:bCs/>
                      <w:sz w:val="22"/>
                      <w:szCs w:val="22"/>
                    </w:rPr>
                  </w:rPrChange>
                </w:rPr>
                <w:delText>(</w:delText>
              </w:r>
            </w:del>
            <w:del w:id="7249" w:author="Jeannie's Laptop" w:date="2019-07-22T16:58:00Z">
              <w:r w:rsidRPr="00063AAB" w:rsidDel="00677946">
                <w:rPr>
                  <w:bCs/>
                  <w:sz w:val="22"/>
                  <w:szCs w:val="22"/>
                  <w:rPrChange w:id="7250" w:author="Agate Publishing" w:date="2019-08-26T15:39:00Z">
                    <w:rPr>
                      <w:bCs/>
                      <w:sz w:val="22"/>
                      <w:szCs w:val="22"/>
                    </w:rPr>
                  </w:rPrChange>
                </w:rPr>
                <w:delText>3</w:delText>
              </w:r>
            </w:del>
            <w:del w:id="7251" w:author="Jeannie's Laptop" w:date="2019-07-22T17:00:00Z">
              <w:r w:rsidRPr="00063AAB" w:rsidDel="00677946">
                <w:rPr>
                  <w:bCs/>
                  <w:sz w:val="22"/>
                  <w:szCs w:val="22"/>
                  <w:rPrChange w:id="7252" w:author="Agate Publishing" w:date="2019-08-26T15:39:00Z">
                    <w:rPr>
                      <w:bCs/>
                      <w:sz w:val="22"/>
                      <w:szCs w:val="22"/>
                    </w:rPr>
                  </w:rPrChange>
                </w:rPr>
                <w:delText>) $21,900</w:delText>
              </w:r>
            </w:del>
          </w:p>
        </w:tc>
        <w:tc>
          <w:tcPr>
            <w:tcW w:w="4147" w:type="dxa"/>
            <w:gridSpan w:val="3"/>
            <w:vMerge/>
            <w:tcPrChange w:id="7253" w:author="Jeannie's Laptop" w:date="2019-07-22T16:58:00Z">
              <w:tcPr>
                <w:tcW w:w="4147" w:type="dxa"/>
                <w:gridSpan w:val="3"/>
                <w:vMerge/>
                <w:tcBorders>
                  <w:top w:val="nil"/>
                  <w:left w:val="nil"/>
                  <w:bottom w:val="nil"/>
                  <w:right w:val="nil"/>
                </w:tcBorders>
              </w:tcPr>
            </w:tcPrChange>
          </w:tcPr>
          <w:p w14:paraId="42B3B011" w14:textId="77777777" w:rsidR="00302399" w:rsidRPr="00063AAB" w:rsidDel="00677946" w:rsidRDefault="00302399" w:rsidP="002217A9">
            <w:pPr>
              <w:pStyle w:val="TableParagraph"/>
              <w:kinsoku w:val="0"/>
              <w:overflowPunct w:val="0"/>
              <w:rPr>
                <w:del w:id="7254" w:author="Jeannie's Laptop" w:date="2019-07-22T17:01:00Z"/>
                <w:bCs/>
                <w:sz w:val="22"/>
                <w:szCs w:val="22"/>
                <w:rPrChange w:id="7255" w:author="Agate Publishing" w:date="2019-08-26T15:39:00Z">
                  <w:rPr>
                    <w:del w:id="7256" w:author="Jeannie's Laptop" w:date="2019-07-22T17:01:00Z"/>
                    <w:bCs/>
                    <w:sz w:val="22"/>
                    <w:szCs w:val="22"/>
                  </w:rPr>
                </w:rPrChange>
              </w:rPr>
            </w:pPr>
          </w:p>
        </w:tc>
      </w:tr>
      <w:tr w:rsidR="00302399" w:rsidRPr="00063AAB" w:rsidDel="00677946" w14:paraId="2338ACCB" w14:textId="77777777" w:rsidTr="00677946">
        <w:trPr>
          <w:trHeight w:hRule="exact" w:val="491"/>
          <w:del w:id="7257" w:author="Jeannie's Laptop" w:date="2019-07-22T17:01:00Z"/>
          <w:trPrChange w:id="7258" w:author="Jeannie's Laptop" w:date="2019-07-22T16:58:00Z">
            <w:trPr>
              <w:trHeight w:hRule="exact" w:val="491"/>
            </w:trPr>
          </w:trPrChange>
        </w:trPr>
        <w:tc>
          <w:tcPr>
            <w:tcW w:w="1471" w:type="dxa"/>
            <w:tcPrChange w:id="7259" w:author="Jeannie's Laptop" w:date="2019-07-22T16:58:00Z">
              <w:tcPr>
                <w:tcW w:w="1471" w:type="dxa"/>
                <w:tcBorders>
                  <w:top w:val="nil"/>
                  <w:left w:val="nil"/>
                  <w:bottom w:val="nil"/>
                  <w:right w:val="nil"/>
                </w:tcBorders>
              </w:tcPr>
            </w:tcPrChange>
          </w:tcPr>
          <w:p w14:paraId="0ED1E005" w14:textId="77777777" w:rsidR="00302399" w:rsidRPr="00063AAB" w:rsidDel="00677946" w:rsidRDefault="00302399" w:rsidP="002217A9">
            <w:pPr>
              <w:pStyle w:val="TableParagraph"/>
              <w:kinsoku w:val="0"/>
              <w:overflowPunct w:val="0"/>
              <w:rPr>
                <w:del w:id="7260" w:author="Jeannie's Laptop" w:date="2019-07-22T17:01:00Z"/>
                <w:bCs/>
                <w:sz w:val="22"/>
                <w:szCs w:val="22"/>
                <w:rPrChange w:id="7261" w:author="Agate Publishing" w:date="2019-08-26T15:39:00Z">
                  <w:rPr>
                    <w:del w:id="7262" w:author="Jeannie's Laptop" w:date="2019-07-22T17:01:00Z"/>
                    <w:bCs/>
                    <w:sz w:val="22"/>
                    <w:szCs w:val="22"/>
                  </w:rPr>
                </w:rPrChange>
              </w:rPr>
            </w:pPr>
            <w:del w:id="7263" w:author="Jeannie's Laptop" w:date="2019-07-22T17:00:00Z">
              <w:r w:rsidRPr="00063AAB" w:rsidDel="00677946">
                <w:rPr>
                  <w:bCs/>
                  <w:sz w:val="22"/>
                  <w:szCs w:val="22"/>
                  <w:rPrChange w:id="7264" w:author="Agate Publishing" w:date="2019-08-26T15:39:00Z">
                    <w:rPr>
                      <w:bCs/>
                      <w:sz w:val="22"/>
                      <w:szCs w:val="22"/>
                    </w:rPr>
                  </w:rPrChange>
                </w:rPr>
                <w:delText>(1)</w:delText>
              </w:r>
            </w:del>
          </w:p>
        </w:tc>
        <w:tc>
          <w:tcPr>
            <w:tcW w:w="4147" w:type="dxa"/>
            <w:gridSpan w:val="3"/>
            <w:vMerge/>
            <w:tcPrChange w:id="7265" w:author="Jeannie's Laptop" w:date="2019-07-22T16:58:00Z">
              <w:tcPr>
                <w:tcW w:w="4147" w:type="dxa"/>
                <w:gridSpan w:val="3"/>
                <w:vMerge/>
                <w:tcBorders>
                  <w:top w:val="nil"/>
                  <w:left w:val="nil"/>
                  <w:bottom w:val="nil"/>
                  <w:right w:val="nil"/>
                </w:tcBorders>
              </w:tcPr>
            </w:tcPrChange>
          </w:tcPr>
          <w:p w14:paraId="248BD35F" w14:textId="77777777" w:rsidR="00302399" w:rsidRPr="00063AAB" w:rsidDel="00677946" w:rsidRDefault="00302399" w:rsidP="002217A9">
            <w:pPr>
              <w:pStyle w:val="TableParagraph"/>
              <w:kinsoku w:val="0"/>
              <w:overflowPunct w:val="0"/>
              <w:rPr>
                <w:del w:id="7266" w:author="Jeannie's Laptop" w:date="2019-07-22T17:01:00Z"/>
                <w:bCs/>
                <w:sz w:val="22"/>
                <w:szCs w:val="22"/>
                <w:rPrChange w:id="7267" w:author="Agate Publishing" w:date="2019-08-26T15:39:00Z">
                  <w:rPr>
                    <w:del w:id="7268" w:author="Jeannie's Laptop" w:date="2019-07-22T17:01:00Z"/>
                    <w:bCs/>
                    <w:sz w:val="22"/>
                    <w:szCs w:val="22"/>
                  </w:rPr>
                </w:rPrChange>
              </w:rPr>
            </w:pPr>
          </w:p>
        </w:tc>
      </w:tr>
      <w:tr w:rsidR="00302399" w:rsidRPr="00063AAB" w:rsidDel="00677946" w14:paraId="0A7E33C9" w14:textId="77777777" w:rsidTr="00677946">
        <w:trPr>
          <w:trHeight w:hRule="exact" w:val="641"/>
          <w:del w:id="7269" w:author="Jeannie's Laptop" w:date="2019-07-22T17:01:00Z"/>
          <w:trPrChange w:id="7270" w:author="Jeannie's Laptop" w:date="2019-07-22T16:58:00Z">
            <w:trPr>
              <w:trHeight w:hRule="exact" w:val="641"/>
            </w:trPr>
          </w:trPrChange>
        </w:trPr>
        <w:tc>
          <w:tcPr>
            <w:tcW w:w="1471" w:type="dxa"/>
            <w:tcPrChange w:id="7271" w:author="Jeannie's Laptop" w:date="2019-07-22T16:58:00Z">
              <w:tcPr>
                <w:tcW w:w="1471" w:type="dxa"/>
                <w:tcBorders>
                  <w:top w:val="nil"/>
                  <w:left w:val="nil"/>
                  <w:bottom w:val="nil"/>
                  <w:right w:val="nil"/>
                </w:tcBorders>
              </w:tcPr>
            </w:tcPrChange>
          </w:tcPr>
          <w:p w14:paraId="5049B3F3" w14:textId="77777777" w:rsidR="00302399" w:rsidRPr="00063AAB" w:rsidDel="00677946" w:rsidRDefault="00302399" w:rsidP="002217A9">
            <w:pPr>
              <w:pStyle w:val="TableParagraph"/>
              <w:kinsoku w:val="0"/>
              <w:overflowPunct w:val="0"/>
              <w:rPr>
                <w:del w:id="7272" w:author="Jeannie's Laptop" w:date="2019-07-22T17:01:00Z"/>
                <w:bCs/>
                <w:sz w:val="22"/>
                <w:szCs w:val="22"/>
                <w:rPrChange w:id="7273" w:author="Agate Publishing" w:date="2019-08-26T15:39:00Z">
                  <w:rPr>
                    <w:del w:id="7274" w:author="Jeannie's Laptop" w:date="2019-07-22T17:01:00Z"/>
                    <w:bCs/>
                    <w:sz w:val="22"/>
                    <w:szCs w:val="22"/>
                  </w:rPr>
                </w:rPrChange>
              </w:rPr>
            </w:pPr>
            <w:del w:id="7275" w:author="Jeannie's Laptop" w:date="2019-07-22T17:01:00Z">
              <w:r w:rsidRPr="00063AAB" w:rsidDel="00677946">
                <w:rPr>
                  <w:bCs/>
                  <w:sz w:val="22"/>
                  <w:szCs w:val="22"/>
                  <w:rPrChange w:id="7276" w:author="Agate Publishing" w:date="2019-08-26T15:39:00Z">
                    <w:rPr>
                      <w:bCs/>
                      <w:sz w:val="22"/>
                      <w:szCs w:val="22"/>
                    </w:rPr>
                  </w:rPrChange>
                </w:rPr>
                <w:delText>Highest Lowest</w:delText>
              </w:r>
            </w:del>
          </w:p>
        </w:tc>
        <w:tc>
          <w:tcPr>
            <w:tcW w:w="875" w:type="dxa"/>
            <w:tcPrChange w:id="7277" w:author="Jeannie's Laptop" w:date="2019-07-22T16:58:00Z">
              <w:tcPr>
                <w:tcW w:w="875" w:type="dxa"/>
                <w:tcBorders>
                  <w:top w:val="nil"/>
                  <w:left w:val="nil"/>
                  <w:bottom w:val="nil"/>
                  <w:right w:val="nil"/>
                </w:tcBorders>
              </w:tcPr>
            </w:tcPrChange>
          </w:tcPr>
          <w:p w14:paraId="368940B4" w14:textId="77777777" w:rsidR="00302399" w:rsidRPr="00063AAB" w:rsidDel="00677946" w:rsidRDefault="00302399" w:rsidP="002217A9">
            <w:pPr>
              <w:pStyle w:val="TableParagraph"/>
              <w:kinsoku w:val="0"/>
              <w:overflowPunct w:val="0"/>
              <w:rPr>
                <w:del w:id="7278" w:author="Jeannie's Laptop" w:date="2019-07-22T17:01:00Z"/>
                <w:bCs/>
                <w:sz w:val="22"/>
                <w:szCs w:val="22"/>
                <w:rPrChange w:id="7279" w:author="Agate Publishing" w:date="2019-08-26T15:39:00Z">
                  <w:rPr>
                    <w:del w:id="7280" w:author="Jeannie's Laptop" w:date="2019-07-22T17:01:00Z"/>
                    <w:bCs/>
                    <w:sz w:val="22"/>
                    <w:szCs w:val="22"/>
                  </w:rPr>
                </w:rPrChange>
              </w:rPr>
            </w:pPr>
            <w:del w:id="7281" w:author="Jeannie's Laptop" w:date="2019-07-22T17:01:00Z">
              <w:r w:rsidRPr="00063AAB" w:rsidDel="00677946">
                <w:rPr>
                  <w:bCs/>
                  <w:sz w:val="22"/>
                  <w:szCs w:val="22"/>
                  <w:rPrChange w:id="7282" w:author="Agate Publishing" w:date="2019-08-26T15:39:00Z">
                    <w:rPr>
                      <w:bCs/>
                      <w:sz w:val="22"/>
                      <w:szCs w:val="22"/>
                    </w:rPr>
                  </w:rPrChange>
                </w:rPr>
                <w:delText>July June</w:delText>
              </w:r>
            </w:del>
          </w:p>
        </w:tc>
        <w:tc>
          <w:tcPr>
            <w:tcW w:w="1497" w:type="dxa"/>
            <w:tcPrChange w:id="7283" w:author="Jeannie's Laptop" w:date="2019-07-22T16:58:00Z">
              <w:tcPr>
                <w:tcW w:w="1497" w:type="dxa"/>
                <w:tcBorders>
                  <w:top w:val="nil"/>
                  <w:left w:val="nil"/>
                  <w:bottom w:val="nil"/>
                  <w:right w:val="nil"/>
                </w:tcBorders>
              </w:tcPr>
            </w:tcPrChange>
          </w:tcPr>
          <w:p w14:paraId="4A84018C" w14:textId="77777777" w:rsidR="00302399" w:rsidRPr="00063AAB" w:rsidDel="00677946" w:rsidRDefault="00302399" w:rsidP="002217A9">
            <w:pPr>
              <w:pStyle w:val="TableParagraph"/>
              <w:kinsoku w:val="0"/>
              <w:overflowPunct w:val="0"/>
              <w:rPr>
                <w:del w:id="7284" w:author="Jeannie's Laptop" w:date="2019-07-22T17:01:00Z"/>
                <w:bCs/>
                <w:sz w:val="22"/>
                <w:szCs w:val="22"/>
                <w:rPrChange w:id="7285" w:author="Agate Publishing" w:date="2019-08-26T15:39:00Z">
                  <w:rPr>
                    <w:del w:id="7286" w:author="Jeannie's Laptop" w:date="2019-07-22T17:01:00Z"/>
                    <w:bCs/>
                    <w:sz w:val="22"/>
                    <w:szCs w:val="22"/>
                  </w:rPr>
                </w:rPrChange>
              </w:rPr>
            </w:pPr>
            <w:del w:id="7287" w:author="Jeannie's Laptop" w:date="2019-07-22T17:01:00Z">
              <w:r w:rsidRPr="00063AAB" w:rsidDel="00677946">
                <w:rPr>
                  <w:bCs/>
                  <w:sz w:val="22"/>
                  <w:szCs w:val="22"/>
                  <w:rPrChange w:id="7288" w:author="Agate Publishing" w:date="2019-08-26T15:39:00Z">
                    <w:rPr>
                      <w:bCs/>
                      <w:sz w:val="22"/>
                      <w:szCs w:val="22"/>
                    </w:rPr>
                  </w:rPrChange>
                </w:rPr>
                <w:delText>550 units</w:delText>
              </w:r>
            </w:del>
          </w:p>
          <w:p w14:paraId="453C2EA0" w14:textId="77777777" w:rsidR="00302399" w:rsidRPr="00063AAB" w:rsidDel="00677946" w:rsidRDefault="00302399" w:rsidP="002217A9">
            <w:pPr>
              <w:pStyle w:val="TableParagraph"/>
              <w:kinsoku w:val="0"/>
              <w:overflowPunct w:val="0"/>
              <w:rPr>
                <w:del w:id="7289" w:author="Jeannie's Laptop" w:date="2019-07-22T17:01:00Z"/>
                <w:bCs/>
                <w:sz w:val="22"/>
                <w:szCs w:val="22"/>
                <w:rPrChange w:id="7290" w:author="Agate Publishing" w:date="2019-08-26T15:39:00Z">
                  <w:rPr>
                    <w:del w:id="7291" w:author="Jeannie's Laptop" w:date="2019-07-22T17:01:00Z"/>
                    <w:bCs/>
                    <w:sz w:val="22"/>
                    <w:szCs w:val="22"/>
                  </w:rPr>
                </w:rPrChange>
              </w:rPr>
            </w:pPr>
            <w:del w:id="7292" w:author="Jeannie's Laptop" w:date="2019-07-22T17:01:00Z">
              <w:r w:rsidRPr="00063AAB" w:rsidDel="00677946">
                <w:rPr>
                  <w:bCs/>
                  <w:sz w:val="22"/>
                  <w:szCs w:val="22"/>
                  <w:u w:val="single"/>
                  <w:rPrChange w:id="7293" w:author="Agate Publishing" w:date="2019-08-26T15:39:00Z">
                    <w:rPr>
                      <w:bCs/>
                      <w:sz w:val="22"/>
                      <w:szCs w:val="22"/>
                      <w:u w:val="single"/>
                    </w:rPr>
                  </w:rPrChange>
                </w:rPr>
                <w:delText>350</w:delText>
              </w:r>
            </w:del>
          </w:p>
        </w:tc>
        <w:tc>
          <w:tcPr>
            <w:tcW w:w="1774" w:type="dxa"/>
            <w:tcPrChange w:id="7294" w:author="Jeannie's Laptop" w:date="2019-07-22T16:58:00Z">
              <w:tcPr>
                <w:tcW w:w="1774" w:type="dxa"/>
                <w:tcBorders>
                  <w:top w:val="nil"/>
                  <w:left w:val="nil"/>
                  <w:bottom w:val="nil"/>
                  <w:right w:val="nil"/>
                </w:tcBorders>
              </w:tcPr>
            </w:tcPrChange>
          </w:tcPr>
          <w:p w14:paraId="30D59701" w14:textId="77777777" w:rsidR="00302399" w:rsidRPr="00063AAB" w:rsidDel="00677946" w:rsidRDefault="00302399" w:rsidP="002217A9">
            <w:pPr>
              <w:pStyle w:val="TableParagraph"/>
              <w:kinsoku w:val="0"/>
              <w:overflowPunct w:val="0"/>
              <w:rPr>
                <w:del w:id="7295" w:author="Jeannie's Laptop" w:date="2019-07-22T17:01:00Z"/>
                <w:bCs/>
                <w:sz w:val="22"/>
                <w:szCs w:val="22"/>
                <w:rPrChange w:id="7296" w:author="Agate Publishing" w:date="2019-08-26T15:39:00Z">
                  <w:rPr>
                    <w:del w:id="7297" w:author="Jeannie's Laptop" w:date="2019-07-22T17:01:00Z"/>
                    <w:bCs/>
                    <w:sz w:val="22"/>
                    <w:szCs w:val="22"/>
                  </w:rPr>
                </w:rPrChange>
              </w:rPr>
            </w:pPr>
            <w:del w:id="7298" w:author="Jeannie's Laptop" w:date="2019-07-22T17:01:00Z">
              <w:r w:rsidRPr="00063AAB" w:rsidDel="00677946">
                <w:rPr>
                  <w:bCs/>
                  <w:sz w:val="22"/>
                  <w:szCs w:val="22"/>
                  <w:rPrChange w:id="7299" w:author="Agate Publishing" w:date="2019-08-26T15:39:00Z">
                    <w:rPr>
                      <w:bCs/>
                      <w:sz w:val="22"/>
                      <w:szCs w:val="22"/>
                    </w:rPr>
                  </w:rPrChange>
                </w:rPr>
                <w:delText>$24,000 cost</w:delText>
              </w:r>
            </w:del>
          </w:p>
          <w:p w14:paraId="0D0EC3E7" w14:textId="77777777" w:rsidR="00302399" w:rsidRPr="00063AAB" w:rsidDel="00677946" w:rsidRDefault="00302399" w:rsidP="002217A9">
            <w:pPr>
              <w:pStyle w:val="TableParagraph"/>
              <w:kinsoku w:val="0"/>
              <w:overflowPunct w:val="0"/>
              <w:rPr>
                <w:del w:id="7300" w:author="Jeannie's Laptop" w:date="2019-07-22T17:01:00Z"/>
                <w:bCs/>
                <w:sz w:val="22"/>
                <w:szCs w:val="22"/>
                <w:rPrChange w:id="7301" w:author="Agate Publishing" w:date="2019-08-26T15:39:00Z">
                  <w:rPr>
                    <w:del w:id="7302" w:author="Jeannie's Laptop" w:date="2019-07-22T17:01:00Z"/>
                    <w:bCs/>
                    <w:sz w:val="22"/>
                    <w:szCs w:val="22"/>
                  </w:rPr>
                </w:rPrChange>
              </w:rPr>
            </w:pPr>
            <w:del w:id="7303" w:author="Jeannie's Laptop" w:date="2019-07-22T17:01:00Z">
              <w:r w:rsidRPr="00063AAB" w:rsidDel="00677946">
                <w:rPr>
                  <w:bCs/>
                  <w:sz w:val="22"/>
                  <w:szCs w:val="22"/>
                  <w:u w:val="single"/>
                  <w:rPrChange w:id="7304" w:author="Agate Publishing" w:date="2019-08-26T15:39:00Z">
                    <w:rPr>
                      <w:bCs/>
                      <w:sz w:val="22"/>
                      <w:szCs w:val="22"/>
                      <w:u w:val="single"/>
                    </w:rPr>
                  </w:rPrChange>
                </w:rPr>
                <w:delText>$21,000</w:delText>
              </w:r>
            </w:del>
          </w:p>
        </w:tc>
      </w:tr>
      <w:tr w:rsidR="00302399" w:rsidRPr="00063AAB" w:rsidDel="00677946" w14:paraId="502F4049" w14:textId="77777777" w:rsidTr="00677946">
        <w:trPr>
          <w:trHeight w:hRule="exact" w:val="423"/>
          <w:del w:id="7305" w:author="Jeannie's Laptop" w:date="2019-07-22T17:01:00Z"/>
          <w:trPrChange w:id="7306" w:author="Jeannie's Laptop" w:date="2019-07-22T16:58:00Z">
            <w:trPr>
              <w:trHeight w:hRule="exact" w:val="423"/>
            </w:trPr>
          </w:trPrChange>
        </w:trPr>
        <w:tc>
          <w:tcPr>
            <w:tcW w:w="1471" w:type="dxa"/>
            <w:tcPrChange w:id="7307" w:author="Jeannie's Laptop" w:date="2019-07-22T16:58:00Z">
              <w:tcPr>
                <w:tcW w:w="1471" w:type="dxa"/>
                <w:tcBorders>
                  <w:top w:val="nil"/>
                  <w:left w:val="nil"/>
                  <w:bottom w:val="nil"/>
                  <w:right w:val="nil"/>
                </w:tcBorders>
              </w:tcPr>
            </w:tcPrChange>
          </w:tcPr>
          <w:p w14:paraId="269568B5" w14:textId="77777777" w:rsidR="00302399" w:rsidRPr="00063AAB" w:rsidDel="00677946" w:rsidRDefault="00302399" w:rsidP="002217A9">
            <w:pPr>
              <w:pStyle w:val="TableParagraph"/>
              <w:kinsoku w:val="0"/>
              <w:overflowPunct w:val="0"/>
              <w:rPr>
                <w:del w:id="7308" w:author="Jeannie's Laptop" w:date="2019-07-22T17:01:00Z"/>
                <w:bCs/>
                <w:sz w:val="22"/>
                <w:szCs w:val="22"/>
                <w:rPrChange w:id="7309" w:author="Agate Publishing" w:date="2019-08-26T15:39:00Z">
                  <w:rPr>
                    <w:del w:id="7310" w:author="Jeannie's Laptop" w:date="2019-07-22T17:01:00Z"/>
                    <w:bCs/>
                    <w:sz w:val="22"/>
                    <w:szCs w:val="22"/>
                  </w:rPr>
                </w:rPrChange>
              </w:rPr>
            </w:pPr>
            <w:del w:id="7311" w:author="Jeannie's Laptop" w:date="2019-07-22T17:01:00Z">
              <w:r w:rsidRPr="00063AAB" w:rsidDel="00677946">
                <w:rPr>
                  <w:bCs/>
                  <w:sz w:val="22"/>
                  <w:szCs w:val="22"/>
                  <w:rPrChange w:id="7312" w:author="Agate Publishing" w:date="2019-08-26T15:39:00Z">
                    <w:rPr>
                      <w:bCs/>
                      <w:sz w:val="22"/>
                      <w:szCs w:val="22"/>
                    </w:rPr>
                  </w:rPrChange>
                </w:rPr>
                <w:delText>Changes</w:delText>
              </w:r>
            </w:del>
          </w:p>
        </w:tc>
        <w:tc>
          <w:tcPr>
            <w:tcW w:w="875" w:type="dxa"/>
            <w:tcPrChange w:id="7313" w:author="Jeannie's Laptop" w:date="2019-07-22T16:58:00Z">
              <w:tcPr>
                <w:tcW w:w="875" w:type="dxa"/>
                <w:tcBorders>
                  <w:top w:val="nil"/>
                  <w:left w:val="nil"/>
                  <w:bottom w:val="nil"/>
                  <w:right w:val="nil"/>
                </w:tcBorders>
              </w:tcPr>
            </w:tcPrChange>
          </w:tcPr>
          <w:p w14:paraId="4CDEB48E" w14:textId="77777777" w:rsidR="00302399" w:rsidRPr="00063AAB" w:rsidDel="00677946" w:rsidRDefault="00302399" w:rsidP="002217A9">
            <w:pPr>
              <w:rPr>
                <w:del w:id="7314" w:author="Jeannie's Laptop" w:date="2019-07-22T17:01:00Z"/>
                <w:rFonts w:ascii="Times New Roman" w:hAnsi="Times New Roman" w:cs="Times New Roman"/>
                <w:bCs/>
                <w:rPrChange w:id="7315" w:author="Agate Publishing" w:date="2019-08-26T15:39:00Z">
                  <w:rPr>
                    <w:del w:id="7316" w:author="Jeannie's Laptop" w:date="2019-07-22T17:01:00Z"/>
                    <w:rFonts w:ascii="Times New Roman" w:hAnsi="Times New Roman" w:cs="Times New Roman"/>
                    <w:bCs/>
                  </w:rPr>
                </w:rPrChange>
              </w:rPr>
            </w:pPr>
          </w:p>
        </w:tc>
        <w:tc>
          <w:tcPr>
            <w:tcW w:w="1497" w:type="dxa"/>
            <w:tcPrChange w:id="7317" w:author="Jeannie's Laptop" w:date="2019-07-22T16:58:00Z">
              <w:tcPr>
                <w:tcW w:w="1497" w:type="dxa"/>
                <w:tcBorders>
                  <w:top w:val="nil"/>
                  <w:left w:val="nil"/>
                  <w:bottom w:val="nil"/>
                  <w:right w:val="nil"/>
                </w:tcBorders>
              </w:tcPr>
            </w:tcPrChange>
          </w:tcPr>
          <w:p w14:paraId="16C18C65" w14:textId="77777777" w:rsidR="00302399" w:rsidRPr="00063AAB" w:rsidDel="00677946" w:rsidRDefault="00302399" w:rsidP="002217A9">
            <w:pPr>
              <w:pStyle w:val="TableParagraph"/>
              <w:kinsoku w:val="0"/>
              <w:overflowPunct w:val="0"/>
              <w:rPr>
                <w:del w:id="7318" w:author="Jeannie's Laptop" w:date="2019-07-22T17:01:00Z"/>
                <w:bCs/>
                <w:sz w:val="22"/>
                <w:szCs w:val="22"/>
                <w:rPrChange w:id="7319" w:author="Agate Publishing" w:date="2019-08-26T15:39:00Z">
                  <w:rPr>
                    <w:del w:id="7320" w:author="Jeannie's Laptop" w:date="2019-07-22T17:01:00Z"/>
                    <w:bCs/>
                    <w:sz w:val="22"/>
                    <w:szCs w:val="22"/>
                  </w:rPr>
                </w:rPrChange>
              </w:rPr>
            </w:pPr>
            <w:del w:id="7321" w:author="Jeannie's Laptop" w:date="2019-07-22T17:01:00Z">
              <w:r w:rsidRPr="00063AAB" w:rsidDel="00677946">
                <w:rPr>
                  <w:bCs/>
                  <w:sz w:val="22"/>
                  <w:szCs w:val="22"/>
                  <w:rPrChange w:id="7322" w:author="Agate Publishing" w:date="2019-08-26T15:39:00Z">
                    <w:rPr>
                      <w:bCs/>
                      <w:sz w:val="22"/>
                      <w:szCs w:val="22"/>
                    </w:rPr>
                  </w:rPrChange>
                </w:rPr>
                <w:delText>200</w:delText>
              </w:r>
            </w:del>
          </w:p>
        </w:tc>
        <w:tc>
          <w:tcPr>
            <w:tcW w:w="1774" w:type="dxa"/>
            <w:tcPrChange w:id="7323" w:author="Jeannie's Laptop" w:date="2019-07-22T16:58:00Z">
              <w:tcPr>
                <w:tcW w:w="1774" w:type="dxa"/>
                <w:tcBorders>
                  <w:top w:val="nil"/>
                  <w:left w:val="nil"/>
                  <w:bottom w:val="nil"/>
                  <w:right w:val="nil"/>
                </w:tcBorders>
              </w:tcPr>
            </w:tcPrChange>
          </w:tcPr>
          <w:p w14:paraId="1A33CC3F" w14:textId="77777777" w:rsidR="00302399" w:rsidRPr="00063AAB" w:rsidDel="00677946" w:rsidRDefault="00302399" w:rsidP="002217A9">
            <w:pPr>
              <w:pStyle w:val="TableParagraph"/>
              <w:kinsoku w:val="0"/>
              <w:overflowPunct w:val="0"/>
              <w:rPr>
                <w:del w:id="7324" w:author="Jeannie's Laptop" w:date="2019-07-22T17:01:00Z"/>
                <w:bCs/>
                <w:sz w:val="22"/>
                <w:szCs w:val="22"/>
                <w:rPrChange w:id="7325" w:author="Agate Publishing" w:date="2019-08-26T15:39:00Z">
                  <w:rPr>
                    <w:del w:id="7326" w:author="Jeannie's Laptop" w:date="2019-07-22T17:01:00Z"/>
                    <w:bCs/>
                    <w:sz w:val="22"/>
                    <w:szCs w:val="22"/>
                  </w:rPr>
                </w:rPrChange>
              </w:rPr>
            </w:pPr>
            <w:del w:id="7327" w:author="Jeannie's Laptop" w:date="2019-07-22T17:01:00Z">
              <w:r w:rsidRPr="00063AAB" w:rsidDel="00677946">
                <w:rPr>
                  <w:bCs/>
                  <w:sz w:val="22"/>
                  <w:szCs w:val="22"/>
                  <w:rPrChange w:id="7328" w:author="Agate Publishing" w:date="2019-08-26T15:39:00Z">
                    <w:rPr>
                      <w:bCs/>
                      <w:sz w:val="22"/>
                      <w:szCs w:val="22"/>
                    </w:rPr>
                  </w:rPrChange>
                </w:rPr>
                <w:delText>$3,000</w:delText>
              </w:r>
            </w:del>
          </w:p>
        </w:tc>
      </w:tr>
    </w:tbl>
    <w:p w14:paraId="3FC22196"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329" w:author="Agate Publishing" w:date="2019-08-26T15:39:00Z">
            <w:rPr>
              <w:rFonts w:ascii="Times New Roman" w:hAnsi="Times New Roman" w:cs="Times New Roman"/>
              <w:bCs/>
              <w:sz w:val="22"/>
              <w:szCs w:val="22"/>
            </w:rPr>
          </w:rPrChange>
        </w:rPr>
      </w:pPr>
    </w:p>
    <w:p w14:paraId="158F5501" w14:textId="77777777" w:rsidR="00677946" w:rsidRPr="00063AAB" w:rsidRDefault="00677946" w:rsidP="002217A9">
      <w:pPr>
        <w:pStyle w:val="BodyText"/>
        <w:kinsoku w:val="0"/>
        <w:overflowPunct w:val="0"/>
        <w:ind w:left="0"/>
        <w:rPr>
          <w:ins w:id="7330" w:author="Jeannie's Laptop" w:date="2019-07-22T16:58:00Z"/>
          <w:rFonts w:ascii="Times New Roman" w:hAnsi="Times New Roman" w:cs="Times New Roman"/>
          <w:bCs/>
          <w:sz w:val="22"/>
          <w:szCs w:val="22"/>
          <w:rPrChange w:id="7331" w:author="Agate Publishing" w:date="2019-08-26T15:39:00Z">
            <w:rPr>
              <w:ins w:id="7332" w:author="Jeannie's Laptop" w:date="2019-07-22T16:58:00Z"/>
              <w:rFonts w:ascii="Times New Roman" w:hAnsi="Times New Roman" w:cs="Times New Roman"/>
              <w:bCs/>
              <w:sz w:val="22"/>
              <w:szCs w:val="22"/>
            </w:rPr>
          </w:rPrChange>
        </w:rPr>
      </w:pPr>
      <w:ins w:id="7333" w:author="Jeannie's Laptop" w:date="2019-07-22T16:58:00Z">
        <w:r w:rsidRPr="00063AAB">
          <w:rPr>
            <w:rFonts w:ascii="Times New Roman" w:hAnsi="Times New Roman" w:cs="Times New Roman"/>
            <w:bCs/>
            <w:sz w:val="22"/>
            <w:szCs w:val="22"/>
            <w:rPrChange w:id="7334" w:author="Agate Publishing" w:date="2019-08-26T15:39:00Z">
              <w:rPr>
                <w:rFonts w:ascii="Times New Roman" w:hAnsi="Times New Roman" w:cs="Times New Roman"/>
                <w:bCs/>
                <w:sz w:val="22"/>
                <w:szCs w:val="22"/>
              </w:rPr>
            </w:rPrChange>
          </w:rPr>
          <w:t>Feedback:</w:t>
        </w:r>
      </w:ins>
    </w:p>
    <w:p w14:paraId="36BCD537" w14:textId="77777777" w:rsidR="00677946" w:rsidRPr="00063AAB" w:rsidRDefault="00677946" w:rsidP="002217A9">
      <w:pPr>
        <w:pStyle w:val="BodyText"/>
        <w:kinsoku w:val="0"/>
        <w:overflowPunct w:val="0"/>
        <w:ind w:left="0"/>
        <w:rPr>
          <w:ins w:id="7335" w:author="Jeannie's Laptop" w:date="2019-07-22T17:00:00Z"/>
          <w:rFonts w:ascii="Times New Roman" w:hAnsi="Times New Roman" w:cs="Times New Roman"/>
          <w:bCs/>
          <w:sz w:val="22"/>
          <w:szCs w:val="22"/>
          <w:rPrChange w:id="7336" w:author="Agate Publishing" w:date="2019-08-26T15:39:00Z">
            <w:rPr>
              <w:ins w:id="7337" w:author="Jeannie's Laptop" w:date="2019-07-22T17:00:00Z"/>
              <w:rFonts w:ascii="Times New Roman" w:hAnsi="Times New Roman" w:cs="Times New Roman"/>
              <w:bCs/>
              <w:sz w:val="22"/>
              <w:szCs w:val="22"/>
            </w:rPr>
          </w:rPrChange>
        </w:rPr>
      </w:pPr>
      <w:ins w:id="7338" w:author="Jeannie's Laptop" w:date="2019-07-22T16:58:00Z">
        <w:r w:rsidRPr="00063AAB">
          <w:rPr>
            <w:rFonts w:ascii="Times New Roman" w:hAnsi="Times New Roman" w:cs="Times New Roman"/>
            <w:bCs/>
            <w:sz w:val="22"/>
            <w:szCs w:val="22"/>
            <w:rPrChange w:id="7339" w:author="Agate Publishing" w:date="2019-08-26T15:39:00Z">
              <w:rPr>
                <w:rFonts w:ascii="Times New Roman" w:hAnsi="Times New Roman" w:cs="Times New Roman"/>
                <w:bCs/>
                <w:sz w:val="22"/>
                <w:szCs w:val="22"/>
              </w:rPr>
            </w:rPrChange>
          </w:rPr>
          <w:t xml:space="preserve">(A) </w:t>
        </w:r>
      </w:ins>
    </w:p>
    <w:tbl>
      <w:tblPr>
        <w:tblStyle w:val="GridTableLight"/>
        <w:tblW w:w="0" w:type="auto"/>
        <w:tblLayout w:type="fixed"/>
        <w:tblLook w:val="0000" w:firstRow="0" w:lastRow="0" w:firstColumn="0" w:lastColumn="0" w:noHBand="0" w:noVBand="0"/>
        <w:tblPrChange w:id="7340" w:author="Jeannie's Laptop" w:date="2019-07-22T17:01:00Z">
          <w:tblPr>
            <w:tblStyle w:val="GridTableLight"/>
            <w:tblW w:w="0" w:type="auto"/>
            <w:tblLayout w:type="fixed"/>
            <w:tblLook w:val="0000" w:firstRow="0" w:lastRow="0" w:firstColumn="0" w:lastColumn="0" w:noHBand="0" w:noVBand="0"/>
          </w:tblPr>
        </w:tblPrChange>
      </w:tblPr>
      <w:tblGrid>
        <w:gridCol w:w="1728"/>
        <w:gridCol w:w="875"/>
        <w:gridCol w:w="1497"/>
        <w:gridCol w:w="1774"/>
        <w:tblGridChange w:id="7341">
          <w:tblGrid>
            <w:gridCol w:w="1471"/>
            <w:gridCol w:w="875"/>
            <w:gridCol w:w="1497"/>
            <w:gridCol w:w="1774"/>
          </w:tblGrid>
        </w:tblGridChange>
      </w:tblGrid>
      <w:tr w:rsidR="00677946" w:rsidRPr="00063AAB" w14:paraId="136808DE" w14:textId="77777777" w:rsidTr="00677946">
        <w:trPr>
          <w:trHeight w:hRule="exact" w:val="641"/>
          <w:ins w:id="7342" w:author="Jeannie's Laptop" w:date="2019-07-22T17:00:00Z"/>
          <w:trPrChange w:id="7343" w:author="Jeannie's Laptop" w:date="2019-07-22T17:01:00Z">
            <w:trPr>
              <w:trHeight w:hRule="exact" w:val="641"/>
            </w:trPr>
          </w:trPrChange>
        </w:trPr>
        <w:tc>
          <w:tcPr>
            <w:tcW w:w="1728" w:type="dxa"/>
            <w:tcPrChange w:id="7344" w:author="Jeannie's Laptop" w:date="2019-07-22T17:01:00Z">
              <w:tcPr>
                <w:tcW w:w="1471" w:type="dxa"/>
              </w:tcPr>
            </w:tcPrChange>
          </w:tcPr>
          <w:p w14:paraId="054C6E42" w14:textId="77777777" w:rsidR="00677946" w:rsidRPr="00063AAB" w:rsidRDefault="00677946" w:rsidP="00844697">
            <w:pPr>
              <w:pStyle w:val="TableParagraph"/>
              <w:kinsoku w:val="0"/>
              <w:overflowPunct w:val="0"/>
              <w:rPr>
                <w:ins w:id="7345" w:author="Jeannie's Laptop" w:date="2019-07-22T17:00:00Z"/>
                <w:bCs/>
                <w:sz w:val="22"/>
                <w:szCs w:val="22"/>
                <w:rPrChange w:id="7346" w:author="Agate Publishing" w:date="2019-08-26T15:39:00Z">
                  <w:rPr>
                    <w:ins w:id="7347" w:author="Jeannie's Laptop" w:date="2019-07-22T17:00:00Z"/>
                    <w:bCs/>
                    <w:sz w:val="22"/>
                    <w:szCs w:val="22"/>
                  </w:rPr>
                </w:rPrChange>
              </w:rPr>
            </w:pPr>
            <w:ins w:id="7348" w:author="Jeannie's Laptop" w:date="2019-07-22T17:00:00Z">
              <w:r w:rsidRPr="00063AAB">
                <w:rPr>
                  <w:bCs/>
                  <w:sz w:val="22"/>
                  <w:szCs w:val="22"/>
                  <w:rPrChange w:id="7349" w:author="Agate Publishing" w:date="2019-08-26T15:39:00Z">
                    <w:rPr>
                      <w:bCs/>
                      <w:sz w:val="22"/>
                      <w:szCs w:val="22"/>
                    </w:rPr>
                  </w:rPrChange>
                </w:rPr>
                <w:t xml:space="preserve">Highest </w:t>
              </w:r>
            </w:ins>
            <w:ins w:id="7350" w:author="Jeannie's Laptop" w:date="2019-07-22T17:01:00Z">
              <w:r w:rsidRPr="00063AAB">
                <w:rPr>
                  <w:bCs/>
                  <w:sz w:val="22"/>
                  <w:szCs w:val="22"/>
                  <w:rPrChange w:id="7351" w:author="Agate Publishing" w:date="2019-08-26T15:39:00Z">
                    <w:rPr>
                      <w:bCs/>
                      <w:sz w:val="22"/>
                      <w:szCs w:val="22"/>
                    </w:rPr>
                  </w:rPrChange>
                </w:rPr>
                <w:t xml:space="preserve">Activity </w:t>
              </w:r>
            </w:ins>
            <w:ins w:id="7352" w:author="Jeannie's Laptop" w:date="2019-07-22T17:00:00Z">
              <w:r w:rsidRPr="00063AAB">
                <w:rPr>
                  <w:bCs/>
                  <w:sz w:val="22"/>
                  <w:szCs w:val="22"/>
                  <w:rPrChange w:id="7353" w:author="Agate Publishing" w:date="2019-08-26T15:39:00Z">
                    <w:rPr>
                      <w:bCs/>
                      <w:sz w:val="22"/>
                      <w:szCs w:val="22"/>
                    </w:rPr>
                  </w:rPrChange>
                </w:rPr>
                <w:t>Lowest</w:t>
              </w:r>
            </w:ins>
            <w:ins w:id="7354" w:author="Jeannie's Laptop" w:date="2019-07-22T17:01:00Z">
              <w:r w:rsidRPr="00063AAB">
                <w:rPr>
                  <w:bCs/>
                  <w:sz w:val="22"/>
                  <w:szCs w:val="22"/>
                  <w:rPrChange w:id="7355" w:author="Agate Publishing" w:date="2019-08-26T15:39:00Z">
                    <w:rPr>
                      <w:bCs/>
                      <w:sz w:val="22"/>
                      <w:szCs w:val="22"/>
                    </w:rPr>
                  </w:rPrChange>
                </w:rPr>
                <w:t xml:space="preserve"> Activity</w:t>
              </w:r>
            </w:ins>
          </w:p>
        </w:tc>
        <w:tc>
          <w:tcPr>
            <w:tcW w:w="875" w:type="dxa"/>
            <w:tcPrChange w:id="7356" w:author="Jeannie's Laptop" w:date="2019-07-22T17:01:00Z">
              <w:tcPr>
                <w:tcW w:w="875" w:type="dxa"/>
              </w:tcPr>
            </w:tcPrChange>
          </w:tcPr>
          <w:p w14:paraId="602E9432" w14:textId="77777777" w:rsidR="00677946" w:rsidRPr="00063AAB" w:rsidRDefault="00677946" w:rsidP="00844697">
            <w:pPr>
              <w:pStyle w:val="TableParagraph"/>
              <w:kinsoku w:val="0"/>
              <w:overflowPunct w:val="0"/>
              <w:rPr>
                <w:ins w:id="7357" w:author="Jeannie's Laptop" w:date="2019-07-22T17:00:00Z"/>
                <w:bCs/>
                <w:sz w:val="22"/>
                <w:szCs w:val="22"/>
                <w:rPrChange w:id="7358" w:author="Agate Publishing" w:date="2019-08-26T15:39:00Z">
                  <w:rPr>
                    <w:ins w:id="7359" w:author="Jeannie's Laptop" w:date="2019-07-22T17:00:00Z"/>
                    <w:bCs/>
                    <w:sz w:val="22"/>
                    <w:szCs w:val="22"/>
                  </w:rPr>
                </w:rPrChange>
              </w:rPr>
            </w:pPr>
            <w:ins w:id="7360" w:author="Jeannie's Laptop" w:date="2019-07-22T17:00:00Z">
              <w:r w:rsidRPr="00063AAB">
                <w:rPr>
                  <w:bCs/>
                  <w:sz w:val="22"/>
                  <w:szCs w:val="22"/>
                  <w:rPrChange w:id="7361" w:author="Agate Publishing" w:date="2019-08-26T15:39:00Z">
                    <w:rPr>
                      <w:bCs/>
                      <w:sz w:val="22"/>
                      <w:szCs w:val="22"/>
                    </w:rPr>
                  </w:rPrChange>
                </w:rPr>
                <w:t>July June</w:t>
              </w:r>
            </w:ins>
          </w:p>
        </w:tc>
        <w:tc>
          <w:tcPr>
            <w:tcW w:w="1497" w:type="dxa"/>
            <w:tcPrChange w:id="7362" w:author="Jeannie's Laptop" w:date="2019-07-22T17:01:00Z">
              <w:tcPr>
                <w:tcW w:w="1497" w:type="dxa"/>
              </w:tcPr>
            </w:tcPrChange>
          </w:tcPr>
          <w:p w14:paraId="75F8212C" w14:textId="77777777" w:rsidR="00677946" w:rsidRPr="00063AAB" w:rsidRDefault="00677946" w:rsidP="00844697">
            <w:pPr>
              <w:pStyle w:val="TableParagraph"/>
              <w:kinsoku w:val="0"/>
              <w:overflowPunct w:val="0"/>
              <w:rPr>
                <w:ins w:id="7363" w:author="Jeannie's Laptop" w:date="2019-07-22T17:00:00Z"/>
                <w:bCs/>
                <w:sz w:val="22"/>
                <w:szCs w:val="22"/>
                <w:rPrChange w:id="7364" w:author="Agate Publishing" w:date="2019-08-26T15:39:00Z">
                  <w:rPr>
                    <w:ins w:id="7365" w:author="Jeannie's Laptop" w:date="2019-07-22T17:00:00Z"/>
                    <w:bCs/>
                    <w:sz w:val="22"/>
                    <w:szCs w:val="22"/>
                  </w:rPr>
                </w:rPrChange>
              </w:rPr>
            </w:pPr>
            <w:ins w:id="7366" w:author="Jeannie's Laptop" w:date="2019-07-22T17:00:00Z">
              <w:r w:rsidRPr="00063AAB">
                <w:rPr>
                  <w:bCs/>
                  <w:sz w:val="22"/>
                  <w:szCs w:val="22"/>
                  <w:rPrChange w:id="7367" w:author="Agate Publishing" w:date="2019-08-26T15:39:00Z">
                    <w:rPr>
                      <w:bCs/>
                      <w:sz w:val="22"/>
                      <w:szCs w:val="22"/>
                    </w:rPr>
                  </w:rPrChange>
                </w:rPr>
                <w:t>550 units</w:t>
              </w:r>
            </w:ins>
          </w:p>
          <w:p w14:paraId="4B1D7B1C" w14:textId="77777777" w:rsidR="00677946" w:rsidRPr="00063AAB" w:rsidRDefault="00677946" w:rsidP="00844697">
            <w:pPr>
              <w:pStyle w:val="TableParagraph"/>
              <w:kinsoku w:val="0"/>
              <w:overflowPunct w:val="0"/>
              <w:rPr>
                <w:ins w:id="7368" w:author="Jeannie's Laptop" w:date="2019-07-22T17:00:00Z"/>
                <w:bCs/>
                <w:sz w:val="22"/>
                <w:szCs w:val="22"/>
                <w:rPrChange w:id="7369" w:author="Agate Publishing" w:date="2019-08-26T15:39:00Z">
                  <w:rPr>
                    <w:ins w:id="7370" w:author="Jeannie's Laptop" w:date="2019-07-22T17:00:00Z"/>
                    <w:bCs/>
                    <w:sz w:val="22"/>
                    <w:szCs w:val="22"/>
                  </w:rPr>
                </w:rPrChange>
              </w:rPr>
            </w:pPr>
            <w:ins w:id="7371" w:author="Jeannie's Laptop" w:date="2019-07-22T17:00:00Z">
              <w:r w:rsidRPr="00063AAB">
                <w:rPr>
                  <w:bCs/>
                  <w:sz w:val="22"/>
                  <w:szCs w:val="22"/>
                  <w:u w:val="single"/>
                  <w:rPrChange w:id="7372" w:author="Agate Publishing" w:date="2019-08-26T15:39:00Z">
                    <w:rPr>
                      <w:bCs/>
                      <w:sz w:val="22"/>
                      <w:szCs w:val="22"/>
                      <w:u w:val="single"/>
                    </w:rPr>
                  </w:rPrChange>
                </w:rPr>
                <w:t>350</w:t>
              </w:r>
            </w:ins>
          </w:p>
        </w:tc>
        <w:tc>
          <w:tcPr>
            <w:tcW w:w="1774" w:type="dxa"/>
            <w:tcPrChange w:id="7373" w:author="Jeannie's Laptop" w:date="2019-07-22T17:01:00Z">
              <w:tcPr>
                <w:tcW w:w="1774" w:type="dxa"/>
              </w:tcPr>
            </w:tcPrChange>
          </w:tcPr>
          <w:p w14:paraId="4508D131" w14:textId="77777777" w:rsidR="00677946" w:rsidRPr="00063AAB" w:rsidRDefault="00677946" w:rsidP="00844697">
            <w:pPr>
              <w:pStyle w:val="TableParagraph"/>
              <w:kinsoku w:val="0"/>
              <w:overflowPunct w:val="0"/>
              <w:rPr>
                <w:ins w:id="7374" w:author="Jeannie's Laptop" w:date="2019-07-22T17:00:00Z"/>
                <w:bCs/>
                <w:sz w:val="22"/>
                <w:szCs w:val="22"/>
                <w:rPrChange w:id="7375" w:author="Agate Publishing" w:date="2019-08-26T15:39:00Z">
                  <w:rPr>
                    <w:ins w:id="7376" w:author="Jeannie's Laptop" w:date="2019-07-22T17:00:00Z"/>
                    <w:bCs/>
                    <w:sz w:val="22"/>
                    <w:szCs w:val="22"/>
                  </w:rPr>
                </w:rPrChange>
              </w:rPr>
            </w:pPr>
            <w:ins w:id="7377" w:author="Jeannie's Laptop" w:date="2019-07-22T17:00:00Z">
              <w:r w:rsidRPr="00063AAB">
                <w:rPr>
                  <w:bCs/>
                  <w:sz w:val="22"/>
                  <w:szCs w:val="22"/>
                  <w:rPrChange w:id="7378" w:author="Agate Publishing" w:date="2019-08-26T15:39:00Z">
                    <w:rPr>
                      <w:bCs/>
                      <w:sz w:val="22"/>
                      <w:szCs w:val="22"/>
                    </w:rPr>
                  </w:rPrChange>
                </w:rPr>
                <w:t>$24,000 cost</w:t>
              </w:r>
            </w:ins>
          </w:p>
          <w:p w14:paraId="7E4E0D7A" w14:textId="77777777" w:rsidR="00677946" w:rsidRPr="00063AAB" w:rsidRDefault="00677946" w:rsidP="00844697">
            <w:pPr>
              <w:pStyle w:val="TableParagraph"/>
              <w:kinsoku w:val="0"/>
              <w:overflowPunct w:val="0"/>
              <w:rPr>
                <w:ins w:id="7379" w:author="Jeannie's Laptop" w:date="2019-07-22T17:00:00Z"/>
                <w:bCs/>
                <w:sz w:val="22"/>
                <w:szCs w:val="22"/>
                <w:rPrChange w:id="7380" w:author="Agate Publishing" w:date="2019-08-26T15:39:00Z">
                  <w:rPr>
                    <w:ins w:id="7381" w:author="Jeannie's Laptop" w:date="2019-07-22T17:00:00Z"/>
                    <w:bCs/>
                    <w:sz w:val="22"/>
                    <w:szCs w:val="22"/>
                  </w:rPr>
                </w:rPrChange>
              </w:rPr>
            </w:pPr>
            <w:ins w:id="7382" w:author="Jeannie's Laptop" w:date="2019-07-22T17:00:00Z">
              <w:r w:rsidRPr="00063AAB">
                <w:rPr>
                  <w:bCs/>
                  <w:sz w:val="22"/>
                  <w:szCs w:val="22"/>
                  <w:u w:val="single"/>
                  <w:rPrChange w:id="7383" w:author="Agate Publishing" w:date="2019-08-26T15:39:00Z">
                    <w:rPr>
                      <w:bCs/>
                      <w:sz w:val="22"/>
                      <w:szCs w:val="22"/>
                      <w:u w:val="single"/>
                    </w:rPr>
                  </w:rPrChange>
                </w:rPr>
                <w:t>$21,000</w:t>
              </w:r>
            </w:ins>
          </w:p>
        </w:tc>
      </w:tr>
      <w:tr w:rsidR="00677946" w:rsidRPr="00063AAB" w14:paraId="029E3A43" w14:textId="77777777" w:rsidTr="00677946">
        <w:trPr>
          <w:trHeight w:hRule="exact" w:val="423"/>
          <w:ins w:id="7384" w:author="Jeannie's Laptop" w:date="2019-07-22T17:00:00Z"/>
          <w:trPrChange w:id="7385" w:author="Jeannie's Laptop" w:date="2019-07-22T17:01:00Z">
            <w:trPr>
              <w:trHeight w:hRule="exact" w:val="423"/>
            </w:trPr>
          </w:trPrChange>
        </w:trPr>
        <w:tc>
          <w:tcPr>
            <w:tcW w:w="1728" w:type="dxa"/>
            <w:tcPrChange w:id="7386" w:author="Jeannie's Laptop" w:date="2019-07-22T17:01:00Z">
              <w:tcPr>
                <w:tcW w:w="1471" w:type="dxa"/>
              </w:tcPr>
            </w:tcPrChange>
          </w:tcPr>
          <w:p w14:paraId="1928F6C1" w14:textId="77777777" w:rsidR="00677946" w:rsidRPr="00063AAB" w:rsidRDefault="00677946" w:rsidP="00844697">
            <w:pPr>
              <w:pStyle w:val="TableParagraph"/>
              <w:kinsoku w:val="0"/>
              <w:overflowPunct w:val="0"/>
              <w:rPr>
                <w:ins w:id="7387" w:author="Jeannie's Laptop" w:date="2019-07-22T17:00:00Z"/>
                <w:bCs/>
                <w:sz w:val="22"/>
                <w:szCs w:val="22"/>
                <w:rPrChange w:id="7388" w:author="Agate Publishing" w:date="2019-08-26T15:39:00Z">
                  <w:rPr>
                    <w:ins w:id="7389" w:author="Jeannie's Laptop" w:date="2019-07-22T17:00:00Z"/>
                    <w:bCs/>
                    <w:sz w:val="22"/>
                    <w:szCs w:val="22"/>
                  </w:rPr>
                </w:rPrChange>
              </w:rPr>
            </w:pPr>
            <w:ins w:id="7390" w:author="Jeannie's Laptop" w:date="2019-07-22T17:00:00Z">
              <w:r w:rsidRPr="00063AAB">
                <w:rPr>
                  <w:bCs/>
                  <w:sz w:val="22"/>
                  <w:szCs w:val="22"/>
                  <w:rPrChange w:id="7391" w:author="Agate Publishing" w:date="2019-08-26T15:39:00Z">
                    <w:rPr>
                      <w:bCs/>
                      <w:sz w:val="22"/>
                      <w:szCs w:val="22"/>
                    </w:rPr>
                  </w:rPrChange>
                </w:rPr>
                <w:lastRenderedPageBreak/>
                <w:t>Changes</w:t>
              </w:r>
            </w:ins>
          </w:p>
        </w:tc>
        <w:tc>
          <w:tcPr>
            <w:tcW w:w="875" w:type="dxa"/>
            <w:tcPrChange w:id="7392" w:author="Jeannie's Laptop" w:date="2019-07-22T17:01:00Z">
              <w:tcPr>
                <w:tcW w:w="875" w:type="dxa"/>
              </w:tcPr>
            </w:tcPrChange>
          </w:tcPr>
          <w:p w14:paraId="538F163D" w14:textId="77777777" w:rsidR="00677946" w:rsidRPr="00063AAB" w:rsidRDefault="00677946" w:rsidP="00844697">
            <w:pPr>
              <w:rPr>
                <w:ins w:id="7393" w:author="Jeannie's Laptop" w:date="2019-07-22T17:00:00Z"/>
                <w:rFonts w:ascii="Times New Roman" w:hAnsi="Times New Roman" w:cs="Times New Roman"/>
                <w:bCs/>
                <w:rPrChange w:id="7394" w:author="Agate Publishing" w:date="2019-08-26T15:39:00Z">
                  <w:rPr>
                    <w:ins w:id="7395" w:author="Jeannie's Laptop" w:date="2019-07-22T17:00:00Z"/>
                    <w:rFonts w:ascii="Times New Roman" w:hAnsi="Times New Roman" w:cs="Times New Roman"/>
                    <w:bCs/>
                  </w:rPr>
                </w:rPrChange>
              </w:rPr>
            </w:pPr>
          </w:p>
        </w:tc>
        <w:tc>
          <w:tcPr>
            <w:tcW w:w="1497" w:type="dxa"/>
            <w:tcPrChange w:id="7396" w:author="Jeannie's Laptop" w:date="2019-07-22T17:01:00Z">
              <w:tcPr>
                <w:tcW w:w="1497" w:type="dxa"/>
              </w:tcPr>
            </w:tcPrChange>
          </w:tcPr>
          <w:p w14:paraId="335510FB" w14:textId="77777777" w:rsidR="00677946" w:rsidRPr="00063AAB" w:rsidRDefault="00677946" w:rsidP="00844697">
            <w:pPr>
              <w:pStyle w:val="TableParagraph"/>
              <w:kinsoku w:val="0"/>
              <w:overflowPunct w:val="0"/>
              <w:rPr>
                <w:ins w:id="7397" w:author="Jeannie's Laptop" w:date="2019-07-22T17:00:00Z"/>
                <w:bCs/>
                <w:sz w:val="22"/>
                <w:szCs w:val="22"/>
                <w:rPrChange w:id="7398" w:author="Agate Publishing" w:date="2019-08-26T15:39:00Z">
                  <w:rPr>
                    <w:ins w:id="7399" w:author="Jeannie's Laptop" w:date="2019-07-22T17:00:00Z"/>
                    <w:bCs/>
                    <w:sz w:val="22"/>
                    <w:szCs w:val="22"/>
                  </w:rPr>
                </w:rPrChange>
              </w:rPr>
            </w:pPr>
            <w:ins w:id="7400" w:author="Jeannie's Laptop" w:date="2019-07-22T17:00:00Z">
              <w:r w:rsidRPr="00063AAB">
                <w:rPr>
                  <w:bCs/>
                  <w:sz w:val="22"/>
                  <w:szCs w:val="22"/>
                  <w:rPrChange w:id="7401" w:author="Agate Publishing" w:date="2019-08-26T15:39:00Z">
                    <w:rPr>
                      <w:bCs/>
                      <w:sz w:val="22"/>
                      <w:szCs w:val="22"/>
                    </w:rPr>
                  </w:rPrChange>
                </w:rPr>
                <w:t>200</w:t>
              </w:r>
            </w:ins>
          </w:p>
        </w:tc>
        <w:tc>
          <w:tcPr>
            <w:tcW w:w="1774" w:type="dxa"/>
            <w:tcPrChange w:id="7402" w:author="Jeannie's Laptop" w:date="2019-07-22T17:01:00Z">
              <w:tcPr>
                <w:tcW w:w="1774" w:type="dxa"/>
              </w:tcPr>
            </w:tcPrChange>
          </w:tcPr>
          <w:p w14:paraId="61793975" w14:textId="77777777" w:rsidR="00677946" w:rsidRPr="00063AAB" w:rsidRDefault="00677946" w:rsidP="00844697">
            <w:pPr>
              <w:pStyle w:val="TableParagraph"/>
              <w:kinsoku w:val="0"/>
              <w:overflowPunct w:val="0"/>
              <w:rPr>
                <w:ins w:id="7403" w:author="Jeannie's Laptop" w:date="2019-07-22T17:00:00Z"/>
                <w:bCs/>
                <w:sz w:val="22"/>
                <w:szCs w:val="22"/>
                <w:rPrChange w:id="7404" w:author="Agate Publishing" w:date="2019-08-26T15:39:00Z">
                  <w:rPr>
                    <w:ins w:id="7405" w:author="Jeannie's Laptop" w:date="2019-07-22T17:00:00Z"/>
                    <w:bCs/>
                    <w:sz w:val="22"/>
                    <w:szCs w:val="22"/>
                  </w:rPr>
                </w:rPrChange>
              </w:rPr>
            </w:pPr>
            <w:ins w:id="7406" w:author="Jeannie's Laptop" w:date="2019-07-22T17:00:00Z">
              <w:r w:rsidRPr="00063AAB">
                <w:rPr>
                  <w:bCs/>
                  <w:sz w:val="22"/>
                  <w:szCs w:val="22"/>
                  <w:rPrChange w:id="7407" w:author="Agate Publishing" w:date="2019-08-26T15:39:00Z">
                    <w:rPr>
                      <w:bCs/>
                      <w:sz w:val="22"/>
                      <w:szCs w:val="22"/>
                    </w:rPr>
                  </w:rPrChange>
                </w:rPr>
                <w:t>$3,000</w:t>
              </w:r>
            </w:ins>
          </w:p>
        </w:tc>
      </w:tr>
    </w:tbl>
    <w:p w14:paraId="0B2DE061" w14:textId="77777777" w:rsidR="00302399" w:rsidRPr="00063AAB" w:rsidDel="00677946" w:rsidRDefault="00677946" w:rsidP="002217A9">
      <w:pPr>
        <w:pStyle w:val="BodyText"/>
        <w:kinsoku w:val="0"/>
        <w:overflowPunct w:val="0"/>
        <w:ind w:left="0"/>
        <w:rPr>
          <w:del w:id="7408" w:author="Jeannie's Laptop" w:date="2019-07-22T16:59:00Z"/>
          <w:rFonts w:ascii="Times New Roman" w:hAnsi="Times New Roman" w:cs="Times New Roman"/>
          <w:bCs/>
          <w:sz w:val="22"/>
          <w:szCs w:val="22"/>
          <w:rPrChange w:id="7409" w:author="Agate Publishing" w:date="2019-08-26T15:39:00Z">
            <w:rPr>
              <w:del w:id="7410" w:author="Jeannie's Laptop" w:date="2019-07-22T16:59:00Z"/>
              <w:rFonts w:ascii="Times New Roman" w:hAnsi="Times New Roman" w:cs="Times New Roman"/>
              <w:bCs/>
              <w:sz w:val="22"/>
              <w:szCs w:val="22"/>
            </w:rPr>
          </w:rPrChange>
        </w:rPr>
      </w:pPr>
      <w:ins w:id="7411" w:author="Jeannie's Laptop" w:date="2019-07-22T16:59:00Z">
        <w:r w:rsidRPr="00063AAB">
          <w:rPr>
            <w:rFonts w:ascii="Times New Roman" w:hAnsi="Times New Roman" w:cs="Times New Roman"/>
            <w:bCs/>
            <w:sz w:val="22"/>
            <w:szCs w:val="22"/>
            <w:rPrChange w:id="7412" w:author="Agate Publishing" w:date="2019-08-26T15:39:00Z">
              <w:rPr>
                <w:rFonts w:ascii="Times New Roman" w:hAnsi="Times New Roman" w:cs="Times New Roman"/>
                <w:bCs/>
                <w:sz w:val="22"/>
                <w:szCs w:val="22"/>
              </w:rPr>
            </w:rPrChange>
          </w:rPr>
          <w:t xml:space="preserve">Variable cost per unit = </w:t>
        </w:r>
      </w:ins>
      <w:r w:rsidR="00302399" w:rsidRPr="00063AAB">
        <w:rPr>
          <w:rFonts w:ascii="Times New Roman" w:hAnsi="Times New Roman" w:cs="Times New Roman"/>
          <w:bCs/>
          <w:sz w:val="22"/>
          <w:szCs w:val="22"/>
          <w:rPrChange w:id="7413" w:author="Agate Publishing" w:date="2019-08-26T15:39:00Z">
            <w:rPr>
              <w:rFonts w:ascii="Times New Roman" w:hAnsi="Times New Roman" w:cs="Times New Roman"/>
              <w:bCs/>
              <w:sz w:val="22"/>
              <w:szCs w:val="22"/>
            </w:rPr>
          </w:rPrChange>
        </w:rPr>
        <w:t xml:space="preserve">$3,000 ÷ 200 = $15 </w:t>
      </w:r>
      <w:del w:id="7414" w:author="Jeannie's Laptop" w:date="2019-07-22T16:59:00Z">
        <w:r w:rsidR="00302399" w:rsidRPr="00063AAB" w:rsidDel="00677946">
          <w:rPr>
            <w:rFonts w:ascii="Times New Roman" w:hAnsi="Times New Roman" w:cs="Times New Roman"/>
            <w:bCs/>
            <w:sz w:val="22"/>
            <w:szCs w:val="22"/>
            <w:rPrChange w:id="7415" w:author="Agate Publishing" w:date="2019-08-26T15:39:00Z">
              <w:rPr>
                <w:rFonts w:ascii="Times New Roman" w:hAnsi="Times New Roman" w:cs="Times New Roman"/>
                <w:bCs/>
                <w:sz w:val="22"/>
                <w:szCs w:val="22"/>
              </w:rPr>
            </w:rPrChange>
          </w:rPr>
          <w:delText>Variable cost per unit</w:delText>
        </w:r>
      </w:del>
    </w:p>
    <w:p w14:paraId="7A059A0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416" w:author="Agate Publishing" w:date="2019-08-26T15:39:00Z">
            <w:rPr>
              <w:rFonts w:ascii="Times New Roman" w:hAnsi="Times New Roman" w:cs="Times New Roman"/>
              <w:bCs/>
              <w:sz w:val="22"/>
              <w:szCs w:val="22"/>
            </w:rPr>
          </w:rPrChange>
        </w:rPr>
      </w:pPr>
    </w:p>
    <w:p w14:paraId="43F285CD" w14:textId="67F4C1D7" w:rsidR="00302399" w:rsidRPr="00063AAB" w:rsidDel="00677946" w:rsidRDefault="00302399" w:rsidP="002217A9">
      <w:pPr>
        <w:pStyle w:val="BodyText"/>
        <w:kinsoku w:val="0"/>
        <w:overflowPunct w:val="0"/>
        <w:ind w:left="0"/>
        <w:rPr>
          <w:del w:id="7417" w:author="Jeannie's Laptop" w:date="2019-07-22T16:59:00Z"/>
          <w:rFonts w:ascii="Times New Roman" w:hAnsi="Times New Roman" w:cs="Times New Roman"/>
          <w:bCs/>
          <w:sz w:val="22"/>
          <w:szCs w:val="22"/>
          <w:rPrChange w:id="7418" w:author="Agate Publishing" w:date="2019-08-26T15:39:00Z">
            <w:rPr>
              <w:del w:id="7419" w:author="Jeannie's Laptop" w:date="2019-07-22T16:59:00Z"/>
              <w:rFonts w:ascii="Times New Roman" w:hAnsi="Times New Roman" w:cs="Times New Roman"/>
              <w:bCs/>
              <w:sz w:val="22"/>
              <w:szCs w:val="22"/>
            </w:rPr>
          </w:rPrChange>
        </w:rPr>
      </w:pPr>
      <w:r w:rsidRPr="00063AAB">
        <w:rPr>
          <w:rFonts w:ascii="Times New Roman" w:hAnsi="Times New Roman" w:cs="Times New Roman"/>
          <w:bCs/>
          <w:sz w:val="22"/>
          <w:szCs w:val="22"/>
          <w:rPrChange w:id="7420" w:author="Agate Publishing" w:date="2019-08-26T15:39:00Z">
            <w:rPr>
              <w:rFonts w:ascii="Times New Roman" w:hAnsi="Times New Roman" w:cs="Times New Roman"/>
              <w:bCs/>
              <w:sz w:val="22"/>
              <w:szCs w:val="22"/>
            </w:rPr>
          </w:rPrChange>
        </w:rPr>
        <w:t>(</w:t>
      </w:r>
      <w:ins w:id="7421" w:author="Jeannie's Laptop" w:date="2019-07-22T16:59:00Z">
        <w:r w:rsidR="00677946" w:rsidRPr="00063AAB">
          <w:rPr>
            <w:rFonts w:ascii="Times New Roman" w:hAnsi="Times New Roman" w:cs="Times New Roman"/>
            <w:bCs/>
            <w:sz w:val="22"/>
            <w:szCs w:val="22"/>
            <w:rPrChange w:id="7422" w:author="Agate Publishing" w:date="2019-08-26T15:39:00Z">
              <w:rPr>
                <w:rFonts w:ascii="Times New Roman" w:hAnsi="Times New Roman" w:cs="Times New Roman"/>
                <w:bCs/>
                <w:sz w:val="22"/>
                <w:szCs w:val="22"/>
              </w:rPr>
            </w:rPrChange>
          </w:rPr>
          <w:t>B</w:t>
        </w:r>
      </w:ins>
      <w:del w:id="7423" w:author="Jeannie's Laptop" w:date="2019-07-22T16:59:00Z">
        <w:r w:rsidRPr="00063AAB" w:rsidDel="00677946">
          <w:rPr>
            <w:rFonts w:ascii="Times New Roman" w:hAnsi="Times New Roman" w:cs="Times New Roman"/>
            <w:bCs/>
            <w:sz w:val="22"/>
            <w:szCs w:val="22"/>
            <w:rPrChange w:id="7424" w:author="Agate Publishing" w:date="2019-08-26T15:39:00Z">
              <w:rPr>
                <w:rFonts w:ascii="Times New Roman" w:hAnsi="Times New Roman" w:cs="Times New Roman"/>
                <w:bCs/>
                <w:sz w:val="22"/>
                <w:szCs w:val="22"/>
              </w:rPr>
            </w:rPrChange>
          </w:rPr>
          <w:delText>2</w:delText>
        </w:r>
      </w:del>
      <w:r w:rsidRPr="00063AAB">
        <w:rPr>
          <w:rFonts w:ascii="Times New Roman" w:hAnsi="Times New Roman" w:cs="Times New Roman"/>
          <w:bCs/>
          <w:sz w:val="22"/>
          <w:szCs w:val="22"/>
          <w:rPrChange w:id="7425" w:author="Agate Publishing" w:date="2019-08-26T15:39:00Z">
            <w:rPr>
              <w:rFonts w:ascii="Times New Roman" w:hAnsi="Times New Roman" w:cs="Times New Roman"/>
              <w:bCs/>
              <w:sz w:val="22"/>
              <w:szCs w:val="22"/>
            </w:rPr>
          </w:rPrChange>
        </w:rPr>
        <w:t xml:space="preserve">) Fixed cost </w:t>
      </w:r>
      <w:del w:id="7426" w:author="Agate Publishing" w:date="2019-08-26T15:37:00Z">
        <w:r w:rsidRPr="00063AAB" w:rsidDel="00063AAB">
          <w:rPr>
            <w:rFonts w:ascii="Times New Roman" w:hAnsi="Times New Roman" w:cs="Times New Roman"/>
            <w:bCs/>
            <w:sz w:val="22"/>
            <w:szCs w:val="22"/>
            <w:rPrChange w:id="7427" w:author="Agate Publishing" w:date="2019-08-26T15:39:00Z">
              <w:rPr>
                <w:rFonts w:ascii="Times New Roman" w:hAnsi="Times New Roman" w:cs="Times New Roman"/>
                <w:bCs/>
                <w:sz w:val="22"/>
                <w:szCs w:val="22"/>
              </w:rPr>
            </w:rPrChange>
          </w:rPr>
          <w:delText xml:space="preserve">=  </w:delText>
        </w:r>
      </w:del>
      <w:ins w:id="7428" w:author="Agate Publishing" w:date="2019-08-26T15:37:00Z">
        <w:r w:rsidR="00063AAB" w:rsidRPr="00063AAB">
          <w:rPr>
            <w:rFonts w:ascii="Times New Roman" w:hAnsi="Times New Roman" w:cs="Times New Roman"/>
            <w:bCs/>
            <w:sz w:val="22"/>
            <w:szCs w:val="22"/>
            <w:rPrChange w:id="7429" w:author="Agate Publishing" w:date="2019-08-26T15:39:00Z">
              <w:rPr>
                <w:rFonts w:ascii="Times New Roman" w:hAnsi="Times New Roman" w:cs="Times New Roman"/>
                <w:bCs/>
                <w:sz w:val="22"/>
                <w:szCs w:val="22"/>
              </w:rPr>
            </w:rPrChange>
          </w:rPr>
          <w:t xml:space="preserve">= </w:t>
        </w:r>
      </w:ins>
      <w:del w:id="7430" w:author="Jeannie's Laptop" w:date="2019-07-22T16:59:00Z">
        <w:r w:rsidRPr="00063AAB" w:rsidDel="00677946">
          <w:rPr>
            <w:rFonts w:ascii="Times New Roman" w:hAnsi="Times New Roman" w:cs="Times New Roman"/>
            <w:bCs/>
            <w:sz w:val="22"/>
            <w:szCs w:val="22"/>
            <w:rPrChange w:id="7431" w:author="Agate Publishing" w:date="2019-08-26T15:39:00Z">
              <w:rPr>
                <w:rFonts w:ascii="Times New Roman" w:hAnsi="Times New Roman" w:cs="Times New Roman"/>
                <w:bCs/>
                <w:sz w:val="22"/>
                <w:szCs w:val="22"/>
              </w:rPr>
            </w:rPrChange>
          </w:rPr>
          <w:delText xml:space="preserve"> </w:delText>
        </w:r>
      </w:del>
      <w:r w:rsidRPr="00063AAB">
        <w:rPr>
          <w:rFonts w:ascii="Times New Roman" w:hAnsi="Times New Roman" w:cs="Times New Roman"/>
          <w:bCs/>
          <w:sz w:val="22"/>
          <w:szCs w:val="22"/>
          <w:rPrChange w:id="7432" w:author="Agate Publishing" w:date="2019-08-26T15:39:00Z">
            <w:rPr>
              <w:rFonts w:ascii="Times New Roman" w:hAnsi="Times New Roman" w:cs="Times New Roman"/>
              <w:bCs/>
              <w:sz w:val="22"/>
              <w:szCs w:val="22"/>
            </w:rPr>
          </w:rPrChange>
        </w:rPr>
        <w:t xml:space="preserve">$24,000 </w:t>
      </w:r>
      <w:ins w:id="7433" w:author="Agate Publishing" w:date="2019-08-26T15:30:00Z">
        <w:r w:rsidR="00492E26" w:rsidRPr="00063AAB">
          <w:rPr>
            <w:rFonts w:ascii="Times New Roman" w:hAnsi="Times New Roman" w:cs="Times New Roman"/>
            <w:bCs/>
            <w:sz w:val="22"/>
            <w:szCs w:val="22"/>
            <w:rPrChange w:id="7434" w:author="Agate Publishing" w:date="2019-08-26T15:39:00Z">
              <w:rPr>
                <w:rFonts w:ascii="Times New Roman" w:hAnsi="Times New Roman" w:cs="Times New Roman"/>
                <w:bCs/>
                <w:sz w:val="22"/>
                <w:szCs w:val="22"/>
              </w:rPr>
            </w:rPrChange>
          </w:rPr>
          <w:t>−</w:t>
        </w:r>
      </w:ins>
      <w:del w:id="7435" w:author="Agate Publishing" w:date="2019-08-26T15:30:00Z">
        <w:r w:rsidRPr="00063AAB" w:rsidDel="00492E26">
          <w:rPr>
            <w:rFonts w:ascii="Times New Roman" w:hAnsi="Times New Roman" w:cs="Times New Roman"/>
            <w:bCs/>
            <w:sz w:val="22"/>
            <w:szCs w:val="22"/>
            <w:rPrChange w:id="7436" w:author="Agate Publishing" w:date="2019-08-26T15:39:00Z">
              <w:rPr>
                <w:rFonts w:ascii="Times New Roman" w:hAnsi="Times New Roman" w:cs="Times New Roman"/>
                <w:bCs/>
                <w:sz w:val="22"/>
                <w:szCs w:val="22"/>
              </w:rPr>
            </w:rPrChange>
          </w:rPr>
          <w:delText>–</w:delText>
        </w:r>
      </w:del>
      <w:r w:rsidRPr="00063AAB">
        <w:rPr>
          <w:rFonts w:ascii="Times New Roman" w:hAnsi="Times New Roman" w:cs="Times New Roman"/>
          <w:bCs/>
          <w:sz w:val="22"/>
          <w:szCs w:val="22"/>
          <w:rPrChange w:id="7437" w:author="Agate Publishing" w:date="2019-08-26T15:39:00Z">
            <w:rPr>
              <w:rFonts w:ascii="Times New Roman" w:hAnsi="Times New Roman" w:cs="Times New Roman"/>
              <w:bCs/>
              <w:sz w:val="22"/>
              <w:szCs w:val="22"/>
            </w:rPr>
          </w:rPrChange>
        </w:rPr>
        <w:t xml:space="preserve"> (550 × $15)</w:t>
      </w:r>
      <w:ins w:id="7438" w:author="Jeannie's Laptop" w:date="2019-07-22T16:59:00Z">
        <w:r w:rsidR="00677946" w:rsidRPr="00063AAB">
          <w:rPr>
            <w:rFonts w:ascii="Times New Roman" w:hAnsi="Times New Roman" w:cs="Times New Roman"/>
            <w:bCs/>
            <w:sz w:val="22"/>
            <w:szCs w:val="22"/>
            <w:rPrChange w:id="7439" w:author="Agate Publishing" w:date="2019-08-26T15:39:00Z">
              <w:rPr>
                <w:rFonts w:ascii="Times New Roman" w:hAnsi="Times New Roman" w:cs="Times New Roman"/>
                <w:bCs/>
                <w:sz w:val="22"/>
                <w:szCs w:val="22"/>
              </w:rPr>
            </w:rPrChange>
          </w:rPr>
          <w:t xml:space="preserve"> = </w:t>
        </w:r>
      </w:ins>
    </w:p>
    <w:p w14:paraId="4A03EBDA" w14:textId="35B3FE7B" w:rsidR="00302399" w:rsidRPr="00063AAB" w:rsidRDefault="00302399" w:rsidP="002217A9">
      <w:pPr>
        <w:pStyle w:val="BodyText"/>
        <w:kinsoku w:val="0"/>
        <w:overflowPunct w:val="0"/>
        <w:ind w:left="0"/>
        <w:rPr>
          <w:rFonts w:ascii="Times New Roman" w:hAnsi="Times New Roman" w:cs="Times New Roman"/>
          <w:bCs/>
          <w:sz w:val="22"/>
          <w:szCs w:val="22"/>
          <w:rPrChange w:id="744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441" w:author="Agate Publishing" w:date="2019-08-26T15:39:00Z">
            <w:rPr>
              <w:rFonts w:ascii="Times New Roman" w:hAnsi="Times New Roman" w:cs="Times New Roman"/>
              <w:bCs/>
              <w:sz w:val="22"/>
              <w:szCs w:val="22"/>
            </w:rPr>
          </w:rPrChange>
        </w:rPr>
        <w:t xml:space="preserve">$24,000 </w:t>
      </w:r>
      <w:ins w:id="7442" w:author="Agate Publishing" w:date="2019-08-26T15:30:00Z">
        <w:r w:rsidR="00492E26" w:rsidRPr="00063AAB">
          <w:rPr>
            <w:rFonts w:ascii="Times New Roman" w:hAnsi="Times New Roman" w:cs="Times New Roman"/>
            <w:bCs/>
            <w:sz w:val="22"/>
            <w:szCs w:val="22"/>
            <w:rPrChange w:id="7443" w:author="Agate Publishing" w:date="2019-08-26T15:39:00Z">
              <w:rPr>
                <w:rFonts w:ascii="Times New Roman" w:hAnsi="Times New Roman" w:cs="Times New Roman"/>
                <w:bCs/>
                <w:sz w:val="22"/>
                <w:szCs w:val="22"/>
              </w:rPr>
            </w:rPrChange>
          </w:rPr>
          <w:t>−</w:t>
        </w:r>
      </w:ins>
      <w:del w:id="7444" w:author="Agate Publishing" w:date="2019-08-26T15:30:00Z">
        <w:r w:rsidRPr="00063AAB" w:rsidDel="00492E26">
          <w:rPr>
            <w:rFonts w:ascii="Times New Roman" w:hAnsi="Times New Roman" w:cs="Times New Roman"/>
            <w:bCs/>
            <w:sz w:val="22"/>
            <w:szCs w:val="22"/>
            <w:rPrChange w:id="7445" w:author="Agate Publishing" w:date="2019-08-26T15:39:00Z">
              <w:rPr>
                <w:rFonts w:ascii="Times New Roman" w:hAnsi="Times New Roman" w:cs="Times New Roman"/>
                <w:bCs/>
                <w:sz w:val="22"/>
                <w:szCs w:val="22"/>
              </w:rPr>
            </w:rPrChange>
          </w:rPr>
          <w:delText>–</w:delText>
        </w:r>
      </w:del>
      <w:r w:rsidRPr="00063AAB">
        <w:rPr>
          <w:rFonts w:ascii="Times New Roman" w:hAnsi="Times New Roman" w:cs="Times New Roman"/>
          <w:bCs/>
          <w:sz w:val="22"/>
          <w:szCs w:val="22"/>
          <w:rPrChange w:id="7446" w:author="Agate Publishing" w:date="2019-08-26T15:39:00Z">
            <w:rPr>
              <w:rFonts w:ascii="Times New Roman" w:hAnsi="Times New Roman" w:cs="Times New Roman"/>
              <w:bCs/>
              <w:sz w:val="22"/>
              <w:szCs w:val="22"/>
            </w:rPr>
          </w:rPrChange>
        </w:rPr>
        <w:t xml:space="preserve"> $8,250 = $15,750</w:t>
      </w:r>
    </w:p>
    <w:p w14:paraId="137BF6FF" w14:textId="77777777" w:rsidR="00302399" w:rsidRPr="00063AAB" w:rsidDel="00677946" w:rsidRDefault="00677946" w:rsidP="002217A9">
      <w:pPr>
        <w:pStyle w:val="BodyText"/>
        <w:kinsoku w:val="0"/>
        <w:overflowPunct w:val="0"/>
        <w:ind w:left="0"/>
        <w:rPr>
          <w:del w:id="7447" w:author="Jeannie's Laptop" w:date="2019-07-22T16:59:00Z"/>
          <w:rFonts w:ascii="Times New Roman" w:hAnsi="Times New Roman" w:cs="Times New Roman"/>
          <w:bCs/>
          <w:sz w:val="22"/>
          <w:szCs w:val="22"/>
          <w:rPrChange w:id="7448" w:author="Agate Publishing" w:date="2019-08-26T15:39:00Z">
            <w:rPr>
              <w:del w:id="7449" w:author="Jeannie's Laptop" w:date="2019-07-22T16:59:00Z"/>
              <w:rFonts w:ascii="Times New Roman" w:hAnsi="Times New Roman" w:cs="Times New Roman"/>
              <w:bCs/>
              <w:sz w:val="22"/>
              <w:szCs w:val="22"/>
            </w:rPr>
          </w:rPrChange>
        </w:rPr>
      </w:pPr>
      <w:ins w:id="7450" w:author="Jeannie's Laptop" w:date="2019-07-22T16:59:00Z">
        <w:r w:rsidRPr="00063AAB">
          <w:rPr>
            <w:rFonts w:ascii="Times New Roman" w:hAnsi="Times New Roman" w:cs="Times New Roman"/>
            <w:bCs/>
            <w:sz w:val="22"/>
            <w:szCs w:val="22"/>
            <w:rPrChange w:id="7451" w:author="Agate Publishing" w:date="2019-08-26T15:39:00Z">
              <w:rPr>
                <w:rFonts w:ascii="Times New Roman" w:hAnsi="Times New Roman" w:cs="Times New Roman"/>
                <w:bCs/>
                <w:sz w:val="22"/>
                <w:szCs w:val="22"/>
              </w:rPr>
            </w:rPrChange>
          </w:rPr>
          <w:t xml:space="preserve">(C) </w:t>
        </w:r>
      </w:ins>
    </w:p>
    <w:p w14:paraId="15BF3E3A"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452" w:author="Agate Publishing" w:date="2019-08-26T15:39:00Z">
            <w:rPr>
              <w:rFonts w:ascii="Times New Roman" w:hAnsi="Times New Roman" w:cs="Times New Roman"/>
              <w:bCs/>
              <w:sz w:val="22"/>
              <w:szCs w:val="22"/>
            </w:rPr>
          </w:rPrChange>
        </w:rPr>
      </w:pPr>
      <w:del w:id="7453" w:author="Jeannie's Laptop" w:date="2019-07-22T16:59:00Z">
        <w:r w:rsidRPr="00063AAB" w:rsidDel="00677946">
          <w:rPr>
            <w:rFonts w:ascii="Times New Roman" w:hAnsi="Times New Roman" w:cs="Times New Roman"/>
            <w:bCs/>
            <w:sz w:val="22"/>
            <w:szCs w:val="22"/>
            <w:rPrChange w:id="7454" w:author="Agate Publishing" w:date="2019-08-26T15:39:00Z">
              <w:rPr>
                <w:rFonts w:ascii="Times New Roman" w:hAnsi="Times New Roman" w:cs="Times New Roman"/>
                <w:bCs/>
                <w:sz w:val="22"/>
                <w:szCs w:val="22"/>
              </w:rPr>
            </w:rPrChange>
          </w:rPr>
          <w:delText xml:space="preserve">(3) </w:delText>
        </w:r>
      </w:del>
      <w:r w:rsidRPr="00063AAB">
        <w:rPr>
          <w:rFonts w:ascii="Times New Roman" w:hAnsi="Times New Roman" w:cs="Times New Roman"/>
          <w:bCs/>
          <w:sz w:val="22"/>
          <w:szCs w:val="22"/>
          <w:rPrChange w:id="7455" w:author="Agate Publishing" w:date="2019-08-26T15:39:00Z">
            <w:rPr>
              <w:rFonts w:ascii="Times New Roman" w:hAnsi="Times New Roman" w:cs="Times New Roman"/>
              <w:bCs/>
              <w:sz w:val="22"/>
              <w:szCs w:val="22"/>
            </w:rPr>
          </w:rPrChange>
        </w:rPr>
        <w:t>$15,750 + (410 × $15) = $21,900</w:t>
      </w:r>
    </w:p>
    <w:p w14:paraId="64C2E34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456" w:author="Agate Publishing" w:date="2019-08-26T15:39:00Z">
            <w:rPr>
              <w:rFonts w:ascii="Times New Roman" w:hAnsi="Times New Roman" w:cs="Times New Roman"/>
              <w:bCs/>
              <w:sz w:val="22"/>
              <w:szCs w:val="22"/>
            </w:rPr>
          </w:rPrChange>
        </w:rPr>
      </w:pPr>
    </w:p>
    <w:p w14:paraId="2395FB1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45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458" w:author="Agate Publishing" w:date="2019-08-26T15:39:00Z">
            <w:rPr>
              <w:rFonts w:ascii="Times New Roman" w:hAnsi="Times New Roman" w:cs="Times New Roman"/>
              <w:bCs/>
              <w:sz w:val="22"/>
              <w:szCs w:val="22"/>
            </w:rPr>
          </w:rPrChange>
        </w:rPr>
        <w:t xml:space="preserve">AACSB: Analytical Thinking </w:t>
      </w:r>
    </w:p>
    <w:p w14:paraId="4BCDF167"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45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460" w:author="Agate Publishing" w:date="2019-08-26T15:39:00Z">
            <w:rPr>
              <w:rFonts w:ascii="Times New Roman" w:hAnsi="Times New Roman" w:cs="Times New Roman"/>
              <w:bCs/>
              <w:sz w:val="22"/>
              <w:szCs w:val="22"/>
            </w:rPr>
          </w:rPrChange>
        </w:rPr>
        <w:t xml:space="preserve">AICPA: BB Critical Thinking </w:t>
      </w:r>
    </w:p>
    <w:p w14:paraId="36B2CCA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46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462" w:author="Agate Publishing" w:date="2019-08-26T15:39:00Z">
            <w:rPr>
              <w:rFonts w:ascii="Times New Roman" w:hAnsi="Times New Roman" w:cs="Times New Roman"/>
              <w:bCs/>
              <w:sz w:val="22"/>
              <w:szCs w:val="22"/>
            </w:rPr>
          </w:rPrChange>
        </w:rPr>
        <w:t>AICPA: FN Measurement</w:t>
      </w:r>
    </w:p>
    <w:p w14:paraId="04628435"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46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464" w:author="Agate Publishing" w:date="2019-08-26T15:39:00Z">
            <w:rPr>
              <w:rFonts w:ascii="Times New Roman" w:hAnsi="Times New Roman" w:cs="Times New Roman"/>
              <w:bCs/>
              <w:sz w:val="22"/>
              <w:szCs w:val="22"/>
            </w:rPr>
          </w:rPrChange>
        </w:rPr>
        <w:t xml:space="preserve">Blooms: Apply </w:t>
      </w:r>
    </w:p>
    <w:p w14:paraId="52768EB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46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466" w:author="Agate Publishing" w:date="2019-08-26T15:39:00Z">
            <w:rPr>
              <w:rFonts w:ascii="Times New Roman" w:hAnsi="Times New Roman" w:cs="Times New Roman"/>
              <w:bCs/>
              <w:sz w:val="22"/>
              <w:szCs w:val="22"/>
            </w:rPr>
          </w:rPrChange>
        </w:rPr>
        <w:t>Difficulty: 3 Hard</w:t>
      </w:r>
    </w:p>
    <w:p w14:paraId="294CE0F0"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46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468" w:author="Agate Publishing" w:date="2019-08-26T15:39:00Z">
            <w:rPr>
              <w:rFonts w:ascii="Times New Roman" w:hAnsi="Times New Roman" w:cs="Times New Roman"/>
              <w:bCs/>
              <w:sz w:val="22"/>
              <w:szCs w:val="22"/>
            </w:rPr>
          </w:rPrChange>
        </w:rPr>
        <w:t xml:space="preserve">Learning Objective: 20-09 Determine semivariable cost elements. </w:t>
      </w:r>
    </w:p>
    <w:p w14:paraId="7A1DD8E3" w14:textId="77777777" w:rsidR="003F4844" w:rsidRPr="00063AAB" w:rsidRDefault="003F4844" w:rsidP="003F4844">
      <w:pPr>
        <w:pStyle w:val="BodyText"/>
        <w:kinsoku w:val="0"/>
        <w:overflowPunct w:val="0"/>
        <w:ind w:left="0"/>
        <w:rPr>
          <w:rFonts w:ascii="Times New Roman" w:hAnsi="Times New Roman" w:cs="Times New Roman"/>
          <w:bCs/>
          <w:sz w:val="22"/>
          <w:szCs w:val="22"/>
          <w:rPrChange w:id="746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470" w:author="Agate Publishing" w:date="2019-08-26T15:39:00Z">
            <w:rPr>
              <w:rFonts w:ascii="Times New Roman" w:hAnsi="Times New Roman" w:cs="Times New Roman"/>
              <w:bCs/>
              <w:sz w:val="22"/>
              <w:szCs w:val="22"/>
            </w:rPr>
          </w:rPrChange>
        </w:rPr>
        <w:t>Topic: Determining Semivariable Cost Elements: The High-Low Method</w:t>
      </w:r>
    </w:p>
    <w:p w14:paraId="05FF5416" w14:textId="325B77DD" w:rsidR="00302399" w:rsidRPr="00063AAB" w:rsidRDefault="00302399" w:rsidP="002217A9">
      <w:pPr>
        <w:pStyle w:val="BodyText"/>
        <w:kinsoku w:val="0"/>
        <w:overflowPunct w:val="0"/>
        <w:ind w:left="0"/>
        <w:rPr>
          <w:rFonts w:ascii="Times New Roman" w:hAnsi="Times New Roman" w:cs="Times New Roman"/>
          <w:bCs/>
          <w:sz w:val="22"/>
          <w:szCs w:val="22"/>
          <w:rPrChange w:id="7471" w:author="Agate Publishing" w:date="2019-08-26T15:39:00Z">
            <w:rPr>
              <w:rFonts w:ascii="Times New Roman" w:hAnsi="Times New Roman" w:cs="Times New Roman"/>
              <w:bCs/>
              <w:sz w:val="22"/>
              <w:szCs w:val="22"/>
            </w:rPr>
          </w:rPrChange>
        </w:rPr>
      </w:pPr>
    </w:p>
    <w:p w14:paraId="7A1229D4" w14:textId="77777777" w:rsidR="003F4844" w:rsidRPr="00063AAB" w:rsidRDefault="003F4844" w:rsidP="002217A9">
      <w:pPr>
        <w:pStyle w:val="BodyText"/>
        <w:kinsoku w:val="0"/>
        <w:overflowPunct w:val="0"/>
        <w:ind w:left="0"/>
        <w:rPr>
          <w:rFonts w:ascii="Times New Roman" w:hAnsi="Times New Roman" w:cs="Times New Roman"/>
          <w:bCs/>
          <w:sz w:val="22"/>
          <w:szCs w:val="22"/>
          <w:rPrChange w:id="7472" w:author="Agate Publishing" w:date="2019-08-26T15:39:00Z">
            <w:rPr>
              <w:rFonts w:ascii="Times New Roman" w:hAnsi="Times New Roman" w:cs="Times New Roman"/>
              <w:bCs/>
              <w:sz w:val="22"/>
              <w:szCs w:val="22"/>
            </w:rPr>
          </w:rPrChange>
        </w:rPr>
      </w:pPr>
    </w:p>
    <w:p w14:paraId="2F4980EC" w14:textId="598C2079" w:rsidR="00302399" w:rsidRPr="00063AAB" w:rsidDel="00917F34" w:rsidRDefault="00302399" w:rsidP="002217A9">
      <w:pPr>
        <w:pStyle w:val="BodyText"/>
        <w:kinsoku w:val="0"/>
        <w:overflowPunct w:val="0"/>
        <w:ind w:left="0"/>
        <w:rPr>
          <w:del w:id="7473" w:author="Agate Publishing" w:date="2019-08-26T16:58:00Z"/>
          <w:rFonts w:ascii="Times New Roman" w:hAnsi="Times New Roman" w:cs="Times New Roman"/>
          <w:bCs/>
          <w:sz w:val="22"/>
          <w:szCs w:val="22"/>
          <w:rPrChange w:id="7474" w:author="Agate Publishing" w:date="2019-08-26T15:39:00Z">
            <w:rPr>
              <w:del w:id="7475" w:author="Agate Publishing" w:date="2019-08-26T16:58:00Z"/>
              <w:rFonts w:ascii="Times New Roman" w:hAnsi="Times New Roman" w:cs="Times New Roman"/>
              <w:bCs/>
              <w:sz w:val="22"/>
              <w:szCs w:val="22"/>
            </w:rPr>
          </w:rPrChange>
        </w:rPr>
      </w:pPr>
      <w:r w:rsidRPr="00063AAB">
        <w:rPr>
          <w:rFonts w:ascii="Times New Roman" w:hAnsi="Times New Roman" w:cs="Times New Roman"/>
          <w:bCs/>
          <w:sz w:val="22"/>
          <w:szCs w:val="22"/>
          <w:rPrChange w:id="7476" w:author="Agate Publishing" w:date="2019-08-26T15:39:00Z">
            <w:rPr>
              <w:rFonts w:ascii="Times New Roman" w:hAnsi="Times New Roman" w:cs="Times New Roman"/>
              <w:bCs/>
              <w:sz w:val="22"/>
              <w:szCs w:val="22"/>
            </w:rPr>
          </w:rPrChange>
        </w:rPr>
        <w:t xml:space="preserve">120. </w:t>
      </w:r>
      <w:del w:id="7477" w:author="Agate Publishing" w:date="2019-08-26T16:58:00Z">
        <w:r w:rsidRPr="00063AAB" w:rsidDel="00917F34">
          <w:rPr>
            <w:rFonts w:ascii="Times New Roman" w:hAnsi="Times New Roman" w:cs="Times New Roman"/>
            <w:bCs/>
            <w:sz w:val="22"/>
            <w:szCs w:val="22"/>
            <w:rPrChange w:id="7478" w:author="Agate Publishing" w:date="2019-08-26T15:39:00Z">
              <w:rPr>
                <w:rFonts w:ascii="Times New Roman" w:hAnsi="Times New Roman" w:cs="Times New Roman"/>
                <w:bCs/>
                <w:sz w:val="22"/>
                <w:szCs w:val="22"/>
              </w:rPr>
            </w:rPrChange>
          </w:rPr>
          <w:delText>High-low method</w:delText>
        </w:r>
        <w:bookmarkStart w:id="7479" w:name="_GoBack"/>
        <w:bookmarkEnd w:id="7479"/>
      </w:del>
    </w:p>
    <w:p w14:paraId="31E3A8AA" w14:textId="77777777" w:rsidR="00302399" w:rsidRPr="00063AAB" w:rsidDel="00917F34" w:rsidRDefault="00302399" w:rsidP="002217A9">
      <w:pPr>
        <w:pStyle w:val="BodyText"/>
        <w:kinsoku w:val="0"/>
        <w:overflowPunct w:val="0"/>
        <w:ind w:left="0"/>
        <w:rPr>
          <w:del w:id="7480" w:author="Agate Publishing" w:date="2019-08-26T16:58:00Z"/>
          <w:rFonts w:ascii="Times New Roman" w:hAnsi="Times New Roman" w:cs="Times New Roman"/>
          <w:bCs/>
          <w:sz w:val="22"/>
          <w:szCs w:val="22"/>
          <w:rPrChange w:id="7481" w:author="Agate Publishing" w:date="2019-08-26T15:39:00Z">
            <w:rPr>
              <w:del w:id="7482" w:author="Agate Publishing" w:date="2019-08-26T16:58:00Z"/>
              <w:rFonts w:ascii="Times New Roman" w:hAnsi="Times New Roman" w:cs="Times New Roman"/>
              <w:bCs/>
              <w:sz w:val="22"/>
              <w:szCs w:val="22"/>
            </w:rPr>
          </w:rPrChange>
        </w:rPr>
      </w:pPr>
    </w:p>
    <w:p w14:paraId="05CA4DD0" w14:textId="100D7C76" w:rsidR="00302399" w:rsidRPr="00063AAB" w:rsidRDefault="00302399" w:rsidP="002217A9">
      <w:pPr>
        <w:pStyle w:val="BodyText"/>
        <w:kinsoku w:val="0"/>
        <w:overflowPunct w:val="0"/>
        <w:ind w:left="0"/>
        <w:rPr>
          <w:rFonts w:ascii="Times New Roman" w:hAnsi="Times New Roman" w:cs="Times New Roman"/>
          <w:bCs/>
          <w:sz w:val="22"/>
          <w:szCs w:val="22"/>
          <w:rPrChange w:id="748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484" w:author="Agate Publishing" w:date="2019-08-26T15:39:00Z">
            <w:rPr>
              <w:rFonts w:ascii="Times New Roman" w:hAnsi="Times New Roman" w:cs="Times New Roman"/>
              <w:bCs/>
              <w:sz w:val="22"/>
              <w:szCs w:val="22"/>
            </w:rPr>
          </w:rPrChange>
        </w:rPr>
        <w:t xml:space="preserve">The following information is available regarding the total manufacturing overhead costs of Paymore, Inc., for five months </w:t>
      </w:r>
      <w:ins w:id="7485" w:author="Jeannie's Laptop" w:date="2019-07-23T12:29:00Z">
        <w:r w:rsidR="00DB0220" w:rsidRPr="00063AAB">
          <w:rPr>
            <w:rFonts w:ascii="Times New Roman" w:hAnsi="Times New Roman" w:cs="Times New Roman"/>
            <w:bCs/>
            <w:sz w:val="22"/>
            <w:szCs w:val="22"/>
            <w:rPrChange w:id="7486" w:author="Agate Publishing" w:date="2019-08-26T15:39:00Z">
              <w:rPr>
                <w:rFonts w:ascii="Times New Roman" w:hAnsi="Times New Roman" w:cs="Times New Roman"/>
                <w:bCs/>
                <w:sz w:val="22"/>
                <w:szCs w:val="22"/>
              </w:rPr>
            </w:rPrChange>
          </w:rPr>
          <w:t>of the current year</w:t>
        </w:r>
        <w:del w:id="7487" w:author="Agate Publishing" w:date="2019-08-26T15:36:00Z">
          <w:r w:rsidR="00DB0220" w:rsidRPr="00063AAB" w:rsidDel="00063AAB">
            <w:rPr>
              <w:rFonts w:ascii="Times New Roman" w:hAnsi="Times New Roman" w:cs="Times New Roman"/>
              <w:bCs/>
              <w:sz w:val="22"/>
              <w:szCs w:val="22"/>
              <w:rPrChange w:id="7488" w:author="Agate Publishing" w:date="2019-08-26T15:39:00Z">
                <w:rPr>
                  <w:rFonts w:ascii="Times New Roman" w:hAnsi="Times New Roman" w:cs="Times New Roman"/>
                  <w:bCs/>
                  <w:sz w:val="22"/>
                  <w:szCs w:val="22"/>
                </w:rPr>
              </w:rPrChange>
            </w:rPr>
            <w:delText xml:space="preserve"> </w:delText>
          </w:r>
        </w:del>
      </w:ins>
      <w:del w:id="7489" w:author="Jeannie's Laptop" w:date="2019-07-23T12:29:00Z">
        <w:r w:rsidRPr="00063AAB" w:rsidDel="00DB0220">
          <w:rPr>
            <w:rFonts w:ascii="Times New Roman" w:hAnsi="Times New Roman" w:cs="Times New Roman"/>
            <w:bCs/>
            <w:sz w:val="22"/>
            <w:szCs w:val="22"/>
            <w:rPrChange w:id="7490" w:author="Agate Publishing" w:date="2019-08-26T15:39:00Z">
              <w:rPr>
                <w:rFonts w:ascii="Times New Roman" w:hAnsi="Times New Roman" w:cs="Times New Roman"/>
                <w:bCs/>
                <w:sz w:val="22"/>
                <w:szCs w:val="22"/>
              </w:rPr>
            </w:rPrChange>
          </w:rPr>
          <w:delText>in 2018</w:delText>
        </w:r>
      </w:del>
      <w:r w:rsidRPr="00063AAB">
        <w:rPr>
          <w:rFonts w:ascii="Times New Roman" w:hAnsi="Times New Roman" w:cs="Times New Roman"/>
          <w:bCs/>
          <w:sz w:val="22"/>
          <w:szCs w:val="22"/>
          <w:rPrChange w:id="7491" w:author="Agate Publishing" w:date="2019-08-26T15:39:00Z">
            <w:rPr>
              <w:rFonts w:ascii="Times New Roman" w:hAnsi="Times New Roman" w:cs="Times New Roman"/>
              <w:bCs/>
              <w:sz w:val="22"/>
              <w:szCs w:val="22"/>
            </w:rPr>
          </w:rPrChange>
        </w:rPr>
        <w:t>:</w:t>
      </w:r>
    </w:p>
    <w:p w14:paraId="3D17E60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492" w:author="Agate Publishing" w:date="2019-08-26T15:39:00Z">
            <w:rPr>
              <w:rFonts w:ascii="Times New Roman" w:hAnsi="Times New Roman" w:cs="Times New Roman"/>
              <w:bCs/>
              <w:sz w:val="22"/>
              <w:szCs w:val="22"/>
            </w:rPr>
          </w:rPrChange>
        </w:rPr>
      </w:pPr>
    </w:p>
    <w:tbl>
      <w:tblPr>
        <w:tblStyle w:val="GridTableLight"/>
        <w:tblW w:w="0" w:type="auto"/>
        <w:tblLayout w:type="fixed"/>
        <w:tblLook w:val="0000" w:firstRow="0" w:lastRow="0" w:firstColumn="0" w:lastColumn="0" w:noHBand="0" w:noVBand="0"/>
        <w:tblPrChange w:id="7493" w:author="Jeannie's Laptop" w:date="2019-07-23T11:31:00Z">
          <w:tblPr>
            <w:tblW w:w="0" w:type="auto"/>
            <w:tblInd w:w="367" w:type="dxa"/>
            <w:tblLayout w:type="fixed"/>
            <w:tblCellMar>
              <w:left w:w="0" w:type="dxa"/>
              <w:right w:w="0" w:type="dxa"/>
            </w:tblCellMar>
            <w:tblLook w:val="0000" w:firstRow="0" w:lastRow="0" w:firstColumn="0" w:lastColumn="0" w:noHBand="0" w:noVBand="0"/>
          </w:tblPr>
        </w:tblPrChange>
      </w:tblPr>
      <w:tblGrid>
        <w:gridCol w:w="1296"/>
        <w:gridCol w:w="1152"/>
        <w:gridCol w:w="1731"/>
        <w:tblGridChange w:id="7494">
          <w:tblGrid>
            <w:gridCol w:w="2681"/>
            <w:gridCol w:w="1651"/>
            <w:gridCol w:w="1731"/>
          </w:tblGrid>
        </w:tblGridChange>
      </w:tblGrid>
      <w:tr w:rsidR="00302399" w:rsidRPr="00063AAB" w14:paraId="667506DD" w14:textId="77777777" w:rsidTr="00844697">
        <w:trPr>
          <w:trHeight w:hRule="exact" w:val="253"/>
          <w:trPrChange w:id="7495" w:author="Jeannie's Laptop" w:date="2019-07-23T11:31:00Z">
            <w:trPr>
              <w:trHeight w:hRule="exact" w:val="253"/>
            </w:trPr>
          </w:trPrChange>
        </w:trPr>
        <w:tc>
          <w:tcPr>
            <w:tcW w:w="1296" w:type="dxa"/>
            <w:tcPrChange w:id="7496" w:author="Jeannie's Laptop" w:date="2019-07-23T11:31:00Z">
              <w:tcPr>
                <w:tcW w:w="2681" w:type="dxa"/>
                <w:shd w:val="clear" w:color="auto" w:fill="auto"/>
              </w:tcPr>
            </w:tcPrChange>
          </w:tcPr>
          <w:p w14:paraId="58E1511F" w14:textId="77777777" w:rsidR="00302399" w:rsidRPr="00063AAB" w:rsidRDefault="00302399">
            <w:pPr>
              <w:jc w:val="center"/>
              <w:rPr>
                <w:rFonts w:ascii="Times New Roman" w:hAnsi="Times New Roman" w:cs="Times New Roman"/>
                <w:b/>
                <w:rPrChange w:id="7497" w:author="Agate Publishing" w:date="2019-08-26T15:39:00Z">
                  <w:rPr>
                    <w:rFonts w:ascii="Times New Roman" w:hAnsi="Times New Roman" w:cs="Times New Roman"/>
                    <w:bCs/>
                    <w:sz w:val="12"/>
                    <w:szCs w:val="12"/>
                  </w:rPr>
                </w:rPrChange>
              </w:rPr>
              <w:pPrChange w:id="7498" w:author="Jeannie's Laptop" w:date="2019-07-23T11:31:00Z">
                <w:pPr>
                  <w:widowControl w:val="0"/>
                  <w:autoSpaceDE w:val="0"/>
                  <w:autoSpaceDN w:val="0"/>
                  <w:adjustRightInd w:val="0"/>
                  <w:ind w:left="361"/>
                </w:pPr>
              </w:pPrChange>
            </w:pPr>
          </w:p>
        </w:tc>
        <w:tc>
          <w:tcPr>
            <w:tcW w:w="1152" w:type="dxa"/>
            <w:tcPrChange w:id="7499" w:author="Jeannie's Laptop" w:date="2019-07-23T11:31:00Z">
              <w:tcPr>
                <w:tcW w:w="1651" w:type="dxa"/>
                <w:shd w:val="clear" w:color="auto" w:fill="auto"/>
              </w:tcPr>
            </w:tcPrChange>
          </w:tcPr>
          <w:p w14:paraId="56F1E847" w14:textId="77777777" w:rsidR="00302399" w:rsidRPr="00063AAB" w:rsidRDefault="00302399">
            <w:pPr>
              <w:pStyle w:val="TableParagraph"/>
              <w:kinsoku w:val="0"/>
              <w:overflowPunct w:val="0"/>
              <w:jc w:val="center"/>
              <w:rPr>
                <w:b/>
                <w:sz w:val="22"/>
                <w:szCs w:val="22"/>
                <w:rPrChange w:id="7500" w:author="Agate Publishing" w:date="2019-08-26T15:39:00Z">
                  <w:rPr>
                    <w:bCs/>
                    <w:sz w:val="22"/>
                    <w:szCs w:val="22"/>
                  </w:rPr>
                </w:rPrChange>
              </w:rPr>
              <w:pPrChange w:id="7501" w:author="Jeannie's Laptop" w:date="2019-07-23T11:31:00Z">
                <w:pPr>
                  <w:pStyle w:val="TableParagraph"/>
                  <w:kinsoku w:val="0"/>
                  <w:overflowPunct w:val="0"/>
                </w:pPr>
              </w:pPrChange>
            </w:pPr>
            <w:r w:rsidRPr="00063AAB">
              <w:rPr>
                <w:b/>
                <w:sz w:val="22"/>
                <w:szCs w:val="22"/>
                <w:rPrChange w:id="7502" w:author="Agate Publishing" w:date="2019-08-26T15:39:00Z">
                  <w:rPr>
                    <w:bCs/>
                    <w:sz w:val="22"/>
                    <w:szCs w:val="22"/>
                  </w:rPr>
                </w:rPrChange>
              </w:rPr>
              <w:t>Machine</w:t>
            </w:r>
          </w:p>
        </w:tc>
        <w:tc>
          <w:tcPr>
            <w:tcW w:w="1731" w:type="dxa"/>
            <w:tcPrChange w:id="7503" w:author="Jeannie's Laptop" w:date="2019-07-23T11:31:00Z">
              <w:tcPr>
                <w:tcW w:w="1731" w:type="dxa"/>
                <w:shd w:val="clear" w:color="auto" w:fill="auto"/>
              </w:tcPr>
            </w:tcPrChange>
          </w:tcPr>
          <w:p w14:paraId="1968D9B7" w14:textId="76AAB5AE" w:rsidR="00302399" w:rsidRPr="00063AAB" w:rsidRDefault="00302399" w:rsidP="00844697">
            <w:pPr>
              <w:pStyle w:val="TableParagraph"/>
              <w:kinsoku w:val="0"/>
              <w:overflowPunct w:val="0"/>
              <w:jc w:val="center"/>
              <w:rPr>
                <w:b/>
                <w:sz w:val="22"/>
                <w:szCs w:val="22"/>
                <w:rPrChange w:id="7504" w:author="Agate Publishing" w:date="2019-08-26T15:39:00Z">
                  <w:rPr>
                    <w:bCs/>
                    <w:sz w:val="22"/>
                    <w:szCs w:val="22"/>
                  </w:rPr>
                </w:rPrChange>
              </w:rPr>
            </w:pPr>
            <w:r w:rsidRPr="00063AAB">
              <w:rPr>
                <w:b/>
                <w:sz w:val="22"/>
                <w:szCs w:val="22"/>
                <w:rPrChange w:id="7505" w:author="Agate Publishing" w:date="2019-08-26T15:39:00Z">
                  <w:rPr>
                    <w:bCs/>
                    <w:sz w:val="22"/>
                    <w:szCs w:val="22"/>
                  </w:rPr>
                </w:rPrChange>
              </w:rPr>
              <w:t>M</w:t>
            </w:r>
            <w:del w:id="7506" w:author="Jeannie's Laptop" w:date="2019-07-23T11:31:00Z">
              <w:r w:rsidRPr="00063AAB" w:rsidDel="00844697">
                <w:rPr>
                  <w:b/>
                  <w:sz w:val="22"/>
                  <w:szCs w:val="22"/>
                  <w:rPrChange w:id="7507" w:author="Agate Publishing" w:date="2019-08-26T15:39:00Z">
                    <w:rPr>
                      <w:bCs/>
                      <w:sz w:val="22"/>
                      <w:szCs w:val="22"/>
                    </w:rPr>
                  </w:rPrChange>
                </w:rPr>
                <w:delText>fg</w:delText>
              </w:r>
            </w:del>
            <w:ins w:id="7508" w:author="Jeannie's Laptop" w:date="2019-07-23T11:31:00Z">
              <w:r w:rsidR="00844697" w:rsidRPr="00063AAB">
                <w:rPr>
                  <w:b/>
                  <w:sz w:val="22"/>
                  <w:szCs w:val="22"/>
                  <w:rPrChange w:id="7509" w:author="Agate Publishing" w:date="2019-08-26T15:39:00Z">
                    <w:rPr>
                      <w:bCs/>
                      <w:sz w:val="22"/>
                      <w:szCs w:val="22"/>
                    </w:rPr>
                  </w:rPrChange>
                </w:rPr>
                <w:t>anufacturing</w:t>
              </w:r>
            </w:ins>
          </w:p>
        </w:tc>
      </w:tr>
      <w:tr w:rsidR="00302399" w:rsidRPr="00063AAB" w14:paraId="15A7EEE9" w14:textId="77777777" w:rsidTr="00844697">
        <w:trPr>
          <w:trHeight w:hRule="exact" w:val="256"/>
          <w:trPrChange w:id="7510" w:author="Jeannie's Laptop" w:date="2019-07-23T11:31:00Z">
            <w:trPr>
              <w:trHeight w:hRule="exact" w:val="256"/>
            </w:trPr>
          </w:trPrChange>
        </w:trPr>
        <w:tc>
          <w:tcPr>
            <w:tcW w:w="1296" w:type="dxa"/>
            <w:tcPrChange w:id="7511" w:author="Jeannie's Laptop" w:date="2019-07-23T11:31:00Z">
              <w:tcPr>
                <w:tcW w:w="2681" w:type="dxa"/>
                <w:shd w:val="clear" w:color="auto" w:fill="auto"/>
              </w:tcPr>
            </w:tcPrChange>
          </w:tcPr>
          <w:p w14:paraId="32952DC5" w14:textId="77777777" w:rsidR="00302399" w:rsidRPr="00063AAB" w:rsidRDefault="00302399">
            <w:pPr>
              <w:jc w:val="center"/>
              <w:rPr>
                <w:rFonts w:ascii="Times New Roman" w:hAnsi="Times New Roman" w:cs="Times New Roman"/>
                <w:b/>
                <w:rPrChange w:id="7512" w:author="Agate Publishing" w:date="2019-08-26T15:39:00Z">
                  <w:rPr>
                    <w:rFonts w:ascii="Times New Roman" w:hAnsi="Times New Roman" w:cs="Times New Roman"/>
                    <w:bCs/>
                    <w:sz w:val="12"/>
                    <w:szCs w:val="12"/>
                  </w:rPr>
                </w:rPrChange>
              </w:rPr>
              <w:pPrChange w:id="7513" w:author="Jeannie's Laptop" w:date="2019-07-23T11:31:00Z">
                <w:pPr>
                  <w:widowControl w:val="0"/>
                  <w:autoSpaceDE w:val="0"/>
                  <w:autoSpaceDN w:val="0"/>
                  <w:adjustRightInd w:val="0"/>
                  <w:ind w:left="361"/>
                </w:pPr>
              </w:pPrChange>
            </w:pPr>
          </w:p>
        </w:tc>
        <w:tc>
          <w:tcPr>
            <w:tcW w:w="1152" w:type="dxa"/>
            <w:tcPrChange w:id="7514" w:author="Jeannie's Laptop" w:date="2019-07-23T11:31:00Z">
              <w:tcPr>
                <w:tcW w:w="1651" w:type="dxa"/>
                <w:shd w:val="clear" w:color="auto" w:fill="auto"/>
              </w:tcPr>
            </w:tcPrChange>
          </w:tcPr>
          <w:p w14:paraId="20099E1C" w14:textId="77777777" w:rsidR="00302399" w:rsidRPr="00063AAB" w:rsidRDefault="00302399" w:rsidP="00844697">
            <w:pPr>
              <w:pStyle w:val="TableParagraph"/>
              <w:kinsoku w:val="0"/>
              <w:overflowPunct w:val="0"/>
              <w:jc w:val="center"/>
              <w:rPr>
                <w:b/>
                <w:sz w:val="22"/>
                <w:szCs w:val="22"/>
                <w:rPrChange w:id="7515" w:author="Agate Publishing" w:date="2019-08-26T15:39:00Z">
                  <w:rPr>
                    <w:bCs/>
                    <w:sz w:val="22"/>
                    <w:szCs w:val="22"/>
                  </w:rPr>
                </w:rPrChange>
              </w:rPr>
            </w:pPr>
            <w:r w:rsidRPr="00063AAB">
              <w:rPr>
                <w:b/>
                <w:sz w:val="22"/>
                <w:szCs w:val="22"/>
                <w:rPrChange w:id="7516" w:author="Agate Publishing" w:date="2019-08-26T15:39:00Z">
                  <w:rPr>
                    <w:bCs/>
                    <w:sz w:val="22"/>
                    <w:szCs w:val="22"/>
                  </w:rPr>
                </w:rPrChange>
              </w:rPr>
              <w:t>Hours</w:t>
            </w:r>
          </w:p>
        </w:tc>
        <w:tc>
          <w:tcPr>
            <w:tcW w:w="1731" w:type="dxa"/>
            <w:tcPrChange w:id="7517" w:author="Jeannie's Laptop" w:date="2019-07-23T11:31:00Z">
              <w:tcPr>
                <w:tcW w:w="1731" w:type="dxa"/>
                <w:shd w:val="clear" w:color="auto" w:fill="auto"/>
              </w:tcPr>
            </w:tcPrChange>
          </w:tcPr>
          <w:p w14:paraId="2C034CD9" w14:textId="77777777" w:rsidR="00302399" w:rsidRPr="00063AAB" w:rsidRDefault="00302399">
            <w:pPr>
              <w:pStyle w:val="TableParagraph"/>
              <w:kinsoku w:val="0"/>
              <w:overflowPunct w:val="0"/>
              <w:jc w:val="center"/>
              <w:rPr>
                <w:b/>
                <w:sz w:val="22"/>
                <w:szCs w:val="22"/>
                <w:rPrChange w:id="7518" w:author="Agate Publishing" w:date="2019-08-26T15:39:00Z">
                  <w:rPr>
                    <w:bCs/>
                    <w:sz w:val="22"/>
                    <w:szCs w:val="22"/>
                  </w:rPr>
                </w:rPrChange>
              </w:rPr>
              <w:pPrChange w:id="7519" w:author="Jeannie's Laptop" w:date="2019-07-23T11:31:00Z">
                <w:pPr>
                  <w:pStyle w:val="TableParagraph"/>
                  <w:kinsoku w:val="0"/>
                  <w:overflowPunct w:val="0"/>
                </w:pPr>
              </w:pPrChange>
            </w:pPr>
            <w:r w:rsidRPr="00063AAB">
              <w:rPr>
                <w:b/>
                <w:sz w:val="22"/>
                <w:szCs w:val="22"/>
                <w:rPrChange w:id="7520" w:author="Agate Publishing" w:date="2019-08-26T15:39:00Z">
                  <w:rPr>
                    <w:bCs/>
                    <w:sz w:val="22"/>
                    <w:szCs w:val="22"/>
                  </w:rPr>
                </w:rPrChange>
              </w:rPr>
              <w:t>Overhead Costs</w:t>
            </w:r>
          </w:p>
        </w:tc>
      </w:tr>
      <w:tr w:rsidR="00302399" w:rsidRPr="00063AAB" w14:paraId="1F2F1431" w14:textId="77777777" w:rsidTr="00844697">
        <w:trPr>
          <w:trHeight w:hRule="exact" w:val="253"/>
          <w:trPrChange w:id="7521" w:author="Jeannie's Laptop" w:date="2019-07-23T11:31:00Z">
            <w:trPr>
              <w:trHeight w:hRule="exact" w:val="253"/>
            </w:trPr>
          </w:trPrChange>
        </w:trPr>
        <w:tc>
          <w:tcPr>
            <w:tcW w:w="1296" w:type="dxa"/>
            <w:tcPrChange w:id="7522" w:author="Jeannie's Laptop" w:date="2019-07-23T11:31:00Z">
              <w:tcPr>
                <w:tcW w:w="2681" w:type="dxa"/>
                <w:shd w:val="clear" w:color="auto" w:fill="auto"/>
              </w:tcPr>
            </w:tcPrChange>
          </w:tcPr>
          <w:p w14:paraId="66851E75" w14:textId="77777777" w:rsidR="00302399" w:rsidRPr="00917F34" w:rsidRDefault="00302399" w:rsidP="002217A9">
            <w:pPr>
              <w:pStyle w:val="TableParagraph"/>
              <w:kinsoku w:val="0"/>
              <w:overflowPunct w:val="0"/>
              <w:rPr>
                <w:bCs/>
                <w:sz w:val="22"/>
                <w:szCs w:val="22"/>
              </w:rPr>
            </w:pPr>
            <w:r w:rsidRPr="00063AAB">
              <w:rPr>
                <w:bCs/>
                <w:sz w:val="22"/>
                <w:szCs w:val="22"/>
              </w:rPr>
              <w:t>February</w:t>
            </w:r>
          </w:p>
        </w:tc>
        <w:tc>
          <w:tcPr>
            <w:tcW w:w="1152" w:type="dxa"/>
            <w:tcPrChange w:id="7523" w:author="Jeannie's Laptop" w:date="2019-07-23T11:31:00Z">
              <w:tcPr>
                <w:tcW w:w="1651" w:type="dxa"/>
                <w:shd w:val="clear" w:color="auto" w:fill="auto"/>
              </w:tcPr>
            </w:tcPrChange>
          </w:tcPr>
          <w:p w14:paraId="1BEE6917" w14:textId="77777777" w:rsidR="00302399" w:rsidRPr="00063AAB" w:rsidRDefault="00302399" w:rsidP="002217A9">
            <w:pPr>
              <w:pStyle w:val="TableParagraph"/>
              <w:kinsoku w:val="0"/>
              <w:overflowPunct w:val="0"/>
              <w:jc w:val="right"/>
              <w:rPr>
                <w:bCs/>
                <w:sz w:val="22"/>
                <w:szCs w:val="22"/>
                <w:rPrChange w:id="7524" w:author="Agate Publishing" w:date="2019-08-26T15:39:00Z">
                  <w:rPr>
                    <w:bCs/>
                    <w:sz w:val="22"/>
                    <w:szCs w:val="22"/>
                  </w:rPr>
                </w:rPrChange>
              </w:rPr>
            </w:pPr>
            <w:r w:rsidRPr="00063AAB">
              <w:rPr>
                <w:bCs/>
                <w:sz w:val="22"/>
                <w:szCs w:val="22"/>
                <w:rPrChange w:id="7525" w:author="Agate Publishing" w:date="2019-08-26T15:39:00Z">
                  <w:rPr>
                    <w:bCs/>
                    <w:sz w:val="22"/>
                    <w:szCs w:val="22"/>
                  </w:rPr>
                </w:rPrChange>
              </w:rPr>
              <w:t>6,900</w:t>
            </w:r>
          </w:p>
        </w:tc>
        <w:tc>
          <w:tcPr>
            <w:tcW w:w="1731" w:type="dxa"/>
            <w:tcPrChange w:id="7526" w:author="Jeannie's Laptop" w:date="2019-07-23T11:31:00Z">
              <w:tcPr>
                <w:tcW w:w="1731" w:type="dxa"/>
                <w:shd w:val="clear" w:color="auto" w:fill="auto"/>
              </w:tcPr>
            </w:tcPrChange>
          </w:tcPr>
          <w:p w14:paraId="24425121" w14:textId="77777777" w:rsidR="00302399" w:rsidRPr="00063AAB" w:rsidRDefault="00302399" w:rsidP="002217A9">
            <w:pPr>
              <w:pStyle w:val="TableParagraph"/>
              <w:kinsoku w:val="0"/>
              <w:overflowPunct w:val="0"/>
              <w:jc w:val="right"/>
              <w:rPr>
                <w:bCs/>
                <w:sz w:val="22"/>
                <w:szCs w:val="22"/>
                <w:rPrChange w:id="7527" w:author="Agate Publishing" w:date="2019-08-26T15:39:00Z">
                  <w:rPr>
                    <w:bCs/>
                    <w:sz w:val="22"/>
                    <w:szCs w:val="22"/>
                  </w:rPr>
                </w:rPrChange>
              </w:rPr>
            </w:pPr>
            <w:r w:rsidRPr="00063AAB">
              <w:rPr>
                <w:bCs/>
                <w:sz w:val="22"/>
                <w:szCs w:val="22"/>
                <w:rPrChange w:id="7528" w:author="Agate Publishing" w:date="2019-08-26T15:39:00Z">
                  <w:rPr>
                    <w:bCs/>
                    <w:sz w:val="22"/>
                    <w:szCs w:val="22"/>
                  </w:rPr>
                </w:rPrChange>
              </w:rPr>
              <w:t>$6,250</w:t>
            </w:r>
          </w:p>
        </w:tc>
      </w:tr>
      <w:tr w:rsidR="00302399" w:rsidRPr="00063AAB" w14:paraId="51039C56" w14:textId="77777777" w:rsidTr="00844697">
        <w:trPr>
          <w:trHeight w:hRule="exact" w:val="256"/>
          <w:trPrChange w:id="7529" w:author="Jeannie's Laptop" w:date="2019-07-23T11:31:00Z">
            <w:trPr>
              <w:trHeight w:hRule="exact" w:val="256"/>
            </w:trPr>
          </w:trPrChange>
        </w:trPr>
        <w:tc>
          <w:tcPr>
            <w:tcW w:w="1296" w:type="dxa"/>
            <w:tcPrChange w:id="7530" w:author="Jeannie's Laptop" w:date="2019-07-23T11:31:00Z">
              <w:tcPr>
                <w:tcW w:w="2681" w:type="dxa"/>
                <w:shd w:val="clear" w:color="auto" w:fill="auto"/>
              </w:tcPr>
            </w:tcPrChange>
          </w:tcPr>
          <w:p w14:paraId="6C264DED" w14:textId="77777777" w:rsidR="00302399" w:rsidRPr="00063AAB" w:rsidRDefault="00302399" w:rsidP="002217A9">
            <w:pPr>
              <w:pStyle w:val="TableParagraph"/>
              <w:kinsoku w:val="0"/>
              <w:overflowPunct w:val="0"/>
              <w:rPr>
                <w:bCs/>
                <w:sz w:val="22"/>
                <w:szCs w:val="22"/>
                <w:rPrChange w:id="7531" w:author="Agate Publishing" w:date="2019-08-26T15:39:00Z">
                  <w:rPr>
                    <w:bCs/>
                    <w:sz w:val="22"/>
                    <w:szCs w:val="22"/>
                  </w:rPr>
                </w:rPrChange>
              </w:rPr>
            </w:pPr>
            <w:r w:rsidRPr="00063AAB">
              <w:rPr>
                <w:bCs/>
                <w:sz w:val="22"/>
                <w:szCs w:val="22"/>
                <w:rPrChange w:id="7532" w:author="Agate Publishing" w:date="2019-08-26T15:39:00Z">
                  <w:rPr>
                    <w:bCs/>
                    <w:sz w:val="22"/>
                    <w:szCs w:val="22"/>
                  </w:rPr>
                </w:rPrChange>
              </w:rPr>
              <w:t>March</w:t>
            </w:r>
          </w:p>
        </w:tc>
        <w:tc>
          <w:tcPr>
            <w:tcW w:w="1152" w:type="dxa"/>
            <w:tcPrChange w:id="7533" w:author="Jeannie's Laptop" w:date="2019-07-23T11:31:00Z">
              <w:tcPr>
                <w:tcW w:w="1651" w:type="dxa"/>
                <w:shd w:val="clear" w:color="auto" w:fill="auto"/>
              </w:tcPr>
            </w:tcPrChange>
          </w:tcPr>
          <w:p w14:paraId="14886ACC" w14:textId="77777777" w:rsidR="00302399" w:rsidRPr="00063AAB" w:rsidRDefault="00302399" w:rsidP="002217A9">
            <w:pPr>
              <w:pStyle w:val="TableParagraph"/>
              <w:kinsoku w:val="0"/>
              <w:overflowPunct w:val="0"/>
              <w:jc w:val="right"/>
              <w:rPr>
                <w:bCs/>
                <w:sz w:val="22"/>
                <w:szCs w:val="22"/>
                <w:rPrChange w:id="7534" w:author="Agate Publishing" w:date="2019-08-26T15:39:00Z">
                  <w:rPr>
                    <w:bCs/>
                    <w:sz w:val="22"/>
                    <w:szCs w:val="22"/>
                  </w:rPr>
                </w:rPrChange>
              </w:rPr>
            </w:pPr>
            <w:r w:rsidRPr="00063AAB">
              <w:rPr>
                <w:bCs/>
                <w:sz w:val="22"/>
                <w:szCs w:val="22"/>
                <w:rPrChange w:id="7535" w:author="Agate Publishing" w:date="2019-08-26T15:39:00Z">
                  <w:rPr>
                    <w:bCs/>
                    <w:sz w:val="22"/>
                    <w:szCs w:val="22"/>
                  </w:rPr>
                </w:rPrChange>
              </w:rPr>
              <w:t>5,000</w:t>
            </w:r>
          </w:p>
        </w:tc>
        <w:tc>
          <w:tcPr>
            <w:tcW w:w="1731" w:type="dxa"/>
            <w:tcPrChange w:id="7536" w:author="Jeannie's Laptop" w:date="2019-07-23T11:31:00Z">
              <w:tcPr>
                <w:tcW w:w="1731" w:type="dxa"/>
                <w:shd w:val="clear" w:color="auto" w:fill="auto"/>
              </w:tcPr>
            </w:tcPrChange>
          </w:tcPr>
          <w:p w14:paraId="5075C496" w14:textId="77777777" w:rsidR="00302399" w:rsidRPr="00063AAB" w:rsidRDefault="00302399" w:rsidP="002217A9">
            <w:pPr>
              <w:pStyle w:val="TableParagraph"/>
              <w:kinsoku w:val="0"/>
              <w:overflowPunct w:val="0"/>
              <w:jc w:val="right"/>
              <w:rPr>
                <w:bCs/>
                <w:sz w:val="22"/>
                <w:szCs w:val="22"/>
                <w:rPrChange w:id="7537" w:author="Agate Publishing" w:date="2019-08-26T15:39:00Z">
                  <w:rPr>
                    <w:bCs/>
                    <w:sz w:val="22"/>
                    <w:szCs w:val="22"/>
                  </w:rPr>
                </w:rPrChange>
              </w:rPr>
            </w:pPr>
            <w:r w:rsidRPr="00063AAB">
              <w:rPr>
                <w:bCs/>
                <w:sz w:val="22"/>
                <w:szCs w:val="22"/>
                <w:rPrChange w:id="7538" w:author="Agate Publishing" w:date="2019-08-26T15:39:00Z">
                  <w:rPr>
                    <w:bCs/>
                    <w:sz w:val="22"/>
                    <w:szCs w:val="22"/>
                  </w:rPr>
                </w:rPrChange>
              </w:rPr>
              <w:t>$5,375</w:t>
            </w:r>
          </w:p>
        </w:tc>
      </w:tr>
      <w:tr w:rsidR="00302399" w:rsidRPr="00063AAB" w14:paraId="46F16EB0" w14:textId="77777777" w:rsidTr="00844697">
        <w:trPr>
          <w:trHeight w:hRule="exact" w:val="253"/>
          <w:trPrChange w:id="7539" w:author="Jeannie's Laptop" w:date="2019-07-23T11:31:00Z">
            <w:trPr>
              <w:trHeight w:hRule="exact" w:val="253"/>
            </w:trPr>
          </w:trPrChange>
        </w:trPr>
        <w:tc>
          <w:tcPr>
            <w:tcW w:w="1296" w:type="dxa"/>
            <w:tcPrChange w:id="7540" w:author="Jeannie's Laptop" w:date="2019-07-23T11:31:00Z">
              <w:tcPr>
                <w:tcW w:w="2681" w:type="dxa"/>
                <w:shd w:val="clear" w:color="auto" w:fill="auto"/>
              </w:tcPr>
            </w:tcPrChange>
          </w:tcPr>
          <w:p w14:paraId="12917406" w14:textId="77777777" w:rsidR="00302399" w:rsidRPr="00063AAB" w:rsidRDefault="00302399" w:rsidP="002217A9">
            <w:pPr>
              <w:pStyle w:val="TableParagraph"/>
              <w:kinsoku w:val="0"/>
              <w:overflowPunct w:val="0"/>
              <w:rPr>
                <w:bCs/>
                <w:sz w:val="22"/>
                <w:szCs w:val="22"/>
                <w:rPrChange w:id="7541" w:author="Agate Publishing" w:date="2019-08-26T15:39:00Z">
                  <w:rPr>
                    <w:bCs/>
                    <w:sz w:val="22"/>
                    <w:szCs w:val="22"/>
                  </w:rPr>
                </w:rPrChange>
              </w:rPr>
            </w:pPr>
            <w:r w:rsidRPr="00063AAB">
              <w:rPr>
                <w:bCs/>
                <w:sz w:val="22"/>
                <w:szCs w:val="22"/>
                <w:rPrChange w:id="7542" w:author="Agate Publishing" w:date="2019-08-26T15:39:00Z">
                  <w:rPr>
                    <w:bCs/>
                    <w:sz w:val="22"/>
                    <w:szCs w:val="22"/>
                  </w:rPr>
                </w:rPrChange>
              </w:rPr>
              <w:t>April</w:t>
            </w:r>
          </w:p>
        </w:tc>
        <w:tc>
          <w:tcPr>
            <w:tcW w:w="1152" w:type="dxa"/>
            <w:tcPrChange w:id="7543" w:author="Jeannie's Laptop" w:date="2019-07-23T11:31:00Z">
              <w:tcPr>
                <w:tcW w:w="1651" w:type="dxa"/>
                <w:shd w:val="clear" w:color="auto" w:fill="auto"/>
              </w:tcPr>
            </w:tcPrChange>
          </w:tcPr>
          <w:p w14:paraId="711CC96B" w14:textId="77777777" w:rsidR="00302399" w:rsidRPr="00063AAB" w:rsidRDefault="00302399" w:rsidP="002217A9">
            <w:pPr>
              <w:pStyle w:val="TableParagraph"/>
              <w:kinsoku w:val="0"/>
              <w:overflowPunct w:val="0"/>
              <w:jc w:val="right"/>
              <w:rPr>
                <w:bCs/>
                <w:sz w:val="22"/>
                <w:szCs w:val="22"/>
                <w:rPrChange w:id="7544" w:author="Agate Publishing" w:date="2019-08-26T15:39:00Z">
                  <w:rPr>
                    <w:bCs/>
                    <w:sz w:val="22"/>
                    <w:szCs w:val="22"/>
                  </w:rPr>
                </w:rPrChange>
              </w:rPr>
            </w:pPr>
            <w:r w:rsidRPr="00063AAB">
              <w:rPr>
                <w:bCs/>
                <w:sz w:val="22"/>
                <w:szCs w:val="22"/>
                <w:rPrChange w:id="7545" w:author="Agate Publishing" w:date="2019-08-26T15:39:00Z">
                  <w:rPr>
                    <w:bCs/>
                    <w:sz w:val="22"/>
                    <w:szCs w:val="22"/>
                  </w:rPr>
                </w:rPrChange>
              </w:rPr>
              <w:t>6,300</w:t>
            </w:r>
          </w:p>
        </w:tc>
        <w:tc>
          <w:tcPr>
            <w:tcW w:w="1731" w:type="dxa"/>
            <w:tcPrChange w:id="7546" w:author="Jeannie's Laptop" w:date="2019-07-23T11:31:00Z">
              <w:tcPr>
                <w:tcW w:w="1731" w:type="dxa"/>
                <w:shd w:val="clear" w:color="auto" w:fill="auto"/>
              </w:tcPr>
            </w:tcPrChange>
          </w:tcPr>
          <w:p w14:paraId="7867F365" w14:textId="77777777" w:rsidR="00302399" w:rsidRPr="00063AAB" w:rsidRDefault="00302399" w:rsidP="002217A9">
            <w:pPr>
              <w:pStyle w:val="TableParagraph"/>
              <w:kinsoku w:val="0"/>
              <w:overflowPunct w:val="0"/>
              <w:jc w:val="right"/>
              <w:rPr>
                <w:bCs/>
                <w:sz w:val="22"/>
                <w:szCs w:val="22"/>
                <w:rPrChange w:id="7547" w:author="Agate Publishing" w:date="2019-08-26T15:39:00Z">
                  <w:rPr>
                    <w:bCs/>
                    <w:sz w:val="22"/>
                    <w:szCs w:val="22"/>
                  </w:rPr>
                </w:rPrChange>
              </w:rPr>
            </w:pPr>
            <w:r w:rsidRPr="00063AAB">
              <w:rPr>
                <w:bCs/>
                <w:sz w:val="22"/>
                <w:szCs w:val="22"/>
                <w:rPrChange w:id="7548" w:author="Agate Publishing" w:date="2019-08-26T15:39:00Z">
                  <w:rPr>
                    <w:bCs/>
                    <w:sz w:val="22"/>
                    <w:szCs w:val="22"/>
                  </w:rPr>
                </w:rPrChange>
              </w:rPr>
              <w:t>$6,025</w:t>
            </w:r>
          </w:p>
        </w:tc>
      </w:tr>
      <w:tr w:rsidR="00302399" w:rsidRPr="00063AAB" w14:paraId="7FA90D78" w14:textId="77777777" w:rsidTr="00844697">
        <w:trPr>
          <w:trHeight w:hRule="exact" w:val="256"/>
          <w:trPrChange w:id="7549" w:author="Jeannie's Laptop" w:date="2019-07-23T11:31:00Z">
            <w:trPr>
              <w:trHeight w:hRule="exact" w:val="256"/>
            </w:trPr>
          </w:trPrChange>
        </w:trPr>
        <w:tc>
          <w:tcPr>
            <w:tcW w:w="1296" w:type="dxa"/>
            <w:tcPrChange w:id="7550" w:author="Jeannie's Laptop" w:date="2019-07-23T11:31:00Z">
              <w:tcPr>
                <w:tcW w:w="2681" w:type="dxa"/>
                <w:shd w:val="clear" w:color="auto" w:fill="auto"/>
              </w:tcPr>
            </w:tcPrChange>
          </w:tcPr>
          <w:p w14:paraId="37303FAA" w14:textId="77777777" w:rsidR="00302399" w:rsidRPr="00063AAB" w:rsidRDefault="00302399" w:rsidP="002217A9">
            <w:pPr>
              <w:pStyle w:val="TableParagraph"/>
              <w:kinsoku w:val="0"/>
              <w:overflowPunct w:val="0"/>
              <w:rPr>
                <w:bCs/>
                <w:sz w:val="22"/>
                <w:szCs w:val="22"/>
                <w:rPrChange w:id="7551" w:author="Agate Publishing" w:date="2019-08-26T15:39:00Z">
                  <w:rPr>
                    <w:bCs/>
                    <w:sz w:val="22"/>
                    <w:szCs w:val="22"/>
                  </w:rPr>
                </w:rPrChange>
              </w:rPr>
            </w:pPr>
            <w:r w:rsidRPr="00063AAB">
              <w:rPr>
                <w:bCs/>
                <w:sz w:val="22"/>
                <w:szCs w:val="22"/>
                <w:rPrChange w:id="7552" w:author="Agate Publishing" w:date="2019-08-26T15:39:00Z">
                  <w:rPr>
                    <w:bCs/>
                    <w:sz w:val="22"/>
                    <w:szCs w:val="22"/>
                  </w:rPr>
                </w:rPrChange>
              </w:rPr>
              <w:t>May</w:t>
            </w:r>
          </w:p>
        </w:tc>
        <w:tc>
          <w:tcPr>
            <w:tcW w:w="1152" w:type="dxa"/>
            <w:tcPrChange w:id="7553" w:author="Jeannie's Laptop" w:date="2019-07-23T11:31:00Z">
              <w:tcPr>
                <w:tcW w:w="1651" w:type="dxa"/>
                <w:shd w:val="clear" w:color="auto" w:fill="auto"/>
              </w:tcPr>
            </w:tcPrChange>
          </w:tcPr>
          <w:p w14:paraId="51071B8C" w14:textId="77777777" w:rsidR="00302399" w:rsidRPr="00063AAB" w:rsidRDefault="00302399" w:rsidP="002217A9">
            <w:pPr>
              <w:pStyle w:val="TableParagraph"/>
              <w:kinsoku w:val="0"/>
              <w:overflowPunct w:val="0"/>
              <w:jc w:val="right"/>
              <w:rPr>
                <w:bCs/>
                <w:sz w:val="22"/>
                <w:szCs w:val="22"/>
                <w:rPrChange w:id="7554" w:author="Agate Publishing" w:date="2019-08-26T15:39:00Z">
                  <w:rPr>
                    <w:bCs/>
                    <w:sz w:val="22"/>
                    <w:szCs w:val="22"/>
                  </w:rPr>
                </w:rPrChange>
              </w:rPr>
            </w:pPr>
            <w:r w:rsidRPr="00063AAB">
              <w:rPr>
                <w:bCs/>
                <w:sz w:val="22"/>
                <w:szCs w:val="22"/>
                <w:rPrChange w:id="7555" w:author="Agate Publishing" w:date="2019-08-26T15:39:00Z">
                  <w:rPr>
                    <w:bCs/>
                    <w:sz w:val="22"/>
                    <w:szCs w:val="22"/>
                  </w:rPr>
                </w:rPrChange>
              </w:rPr>
              <w:t>9,333</w:t>
            </w:r>
          </w:p>
        </w:tc>
        <w:tc>
          <w:tcPr>
            <w:tcW w:w="1731" w:type="dxa"/>
            <w:tcPrChange w:id="7556" w:author="Jeannie's Laptop" w:date="2019-07-23T11:31:00Z">
              <w:tcPr>
                <w:tcW w:w="1731" w:type="dxa"/>
                <w:shd w:val="clear" w:color="auto" w:fill="auto"/>
              </w:tcPr>
            </w:tcPrChange>
          </w:tcPr>
          <w:p w14:paraId="18B8ABF1" w14:textId="77777777" w:rsidR="00302399" w:rsidRPr="00063AAB" w:rsidRDefault="00302399" w:rsidP="002217A9">
            <w:pPr>
              <w:pStyle w:val="TableParagraph"/>
              <w:kinsoku w:val="0"/>
              <w:overflowPunct w:val="0"/>
              <w:jc w:val="right"/>
              <w:rPr>
                <w:bCs/>
                <w:sz w:val="22"/>
                <w:szCs w:val="22"/>
                <w:rPrChange w:id="7557" w:author="Agate Publishing" w:date="2019-08-26T15:39:00Z">
                  <w:rPr>
                    <w:bCs/>
                    <w:sz w:val="22"/>
                    <w:szCs w:val="22"/>
                  </w:rPr>
                </w:rPrChange>
              </w:rPr>
            </w:pPr>
            <w:r w:rsidRPr="00063AAB">
              <w:rPr>
                <w:bCs/>
                <w:sz w:val="22"/>
                <w:szCs w:val="22"/>
                <w:rPrChange w:id="7558" w:author="Agate Publishing" w:date="2019-08-26T15:39:00Z">
                  <w:rPr>
                    <w:bCs/>
                    <w:sz w:val="22"/>
                    <w:szCs w:val="22"/>
                  </w:rPr>
                </w:rPrChange>
              </w:rPr>
              <w:t>$7,975</w:t>
            </w:r>
          </w:p>
        </w:tc>
      </w:tr>
      <w:tr w:rsidR="00302399" w:rsidRPr="00063AAB" w14:paraId="19641F52" w14:textId="77777777" w:rsidTr="00844697">
        <w:trPr>
          <w:trHeight w:hRule="exact" w:val="253"/>
          <w:trPrChange w:id="7559" w:author="Jeannie's Laptop" w:date="2019-07-23T11:31:00Z">
            <w:trPr>
              <w:trHeight w:hRule="exact" w:val="253"/>
            </w:trPr>
          </w:trPrChange>
        </w:trPr>
        <w:tc>
          <w:tcPr>
            <w:tcW w:w="1296" w:type="dxa"/>
            <w:tcPrChange w:id="7560" w:author="Jeannie's Laptop" w:date="2019-07-23T11:31:00Z">
              <w:tcPr>
                <w:tcW w:w="2681" w:type="dxa"/>
                <w:shd w:val="clear" w:color="auto" w:fill="auto"/>
              </w:tcPr>
            </w:tcPrChange>
          </w:tcPr>
          <w:p w14:paraId="1376BB65" w14:textId="77777777" w:rsidR="00302399" w:rsidRPr="00063AAB" w:rsidRDefault="00302399" w:rsidP="002217A9">
            <w:pPr>
              <w:pStyle w:val="TableParagraph"/>
              <w:kinsoku w:val="0"/>
              <w:overflowPunct w:val="0"/>
              <w:rPr>
                <w:bCs/>
                <w:sz w:val="22"/>
                <w:szCs w:val="22"/>
                <w:rPrChange w:id="7561" w:author="Agate Publishing" w:date="2019-08-26T15:39:00Z">
                  <w:rPr>
                    <w:bCs/>
                    <w:sz w:val="22"/>
                    <w:szCs w:val="22"/>
                  </w:rPr>
                </w:rPrChange>
              </w:rPr>
            </w:pPr>
            <w:r w:rsidRPr="00063AAB">
              <w:rPr>
                <w:bCs/>
                <w:sz w:val="22"/>
                <w:szCs w:val="22"/>
                <w:rPrChange w:id="7562" w:author="Agate Publishing" w:date="2019-08-26T15:39:00Z">
                  <w:rPr>
                    <w:bCs/>
                    <w:sz w:val="22"/>
                    <w:szCs w:val="22"/>
                  </w:rPr>
                </w:rPrChange>
              </w:rPr>
              <w:t>June</w:t>
            </w:r>
          </w:p>
        </w:tc>
        <w:tc>
          <w:tcPr>
            <w:tcW w:w="1152" w:type="dxa"/>
            <w:tcPrChange w:id="7563" w:author="Jeannie's Laptop" w:date="2019-07-23T11:31:00Z">
              <w:tcPr>
                <w:tcW w:w="1651" w:type="dxa"/>
                <w:shd w:val="clear" w:color="auto" w:fill="auto"/>
              </w:tcPr>
            </w:tcPrChange>
          </w:tcPr>
          <w:p w14:paraId="4CFFBC7A" w14:textId="77777777" w:rsidR="00302399" w:rsidRPr="00063AAB" w:rsidRDefault="00302399" w:rsidP="002217A9">
            <w:pPr>
              <w:pStyle w:val="TableParagraph"/>
              <w:kinsoku w:val="0"/>
              <w:overflowPunct w:val="0"/>
              <w:jc w:val="right"/>
              <w:rPr>
                <w:bCs/>
                <w:sz w:val="22"/>
                <w:szCs w:val="22"/>
                <w:rPrChange w:id="7564" w:author="Agate Publishing" w:date="2019-08-26T15:39:00Z">
                  <w:rPr>
                    <w:bCs/>
                    <w:sz w:val="22"/>
                    <w:szCs w:val="22"/>
                  </w:rPr>
                </w:rPrChange>
              </w:rPr>
            </w:pPr>
            <w:r w:rsidRPr="00063AAB">
              <w:rPr>
                <w:bCs/>
                <w:sz w:val="22"/>
                <w:szCs w:val="22"/>
                <w:rPrChange w:id="7565" w:author="Agate Publishing" w:date="2019-08-26T15:39:00Z">
                  <w:rPr>
                    <w:bCs/>
                    <w:sz w:val="22"/>
                    <w:szCs w:val="22"/>
                  </w:rPr>
                </w:rPrChange>
              </w:rPr>
              <w:t>6,833</w:t>
            </w:r>
          </w:p>
        </w:tc>
        <w:tc>
          <w:tcPr>
            <w:tcW w:w="1731" w:type="dxa"/>
            <w:tcPrChange w:id="7566" w:author="Jeannie's Laptop" w:date="2019-07-23T11:31:00Z">
              <w:tcPr>
                <w:tcW w:w="1731" w:type="dxa"/>
                <w:shd w:val="clear" w:color="auto" w:fill="auto"/>
              </w:tcPr>
            </w:tcPrChange>
          </w:tcPr>
          <w:p w14:paraId="09EE634C" w14:textId="77777777" w:rsidR="00302399" w:rsidRPr="00063AAB" w:rsidRDefault="00302399" w:rsidP="002217A9">
            <w:pPr>
              <w:pStyle w:val="TableParagraph"/>
              <w:kinsoku w:val="0"/>
              <w:overflowPunct w:val="0"/>
              <w:jc w:val="right"/>
              <w:rPr>
                <w:bCs/>
                <w:sz w:val="22"/>
                <w:szCs w:val="22"/>
                <w:rPrChange w:id="7567" w:author="Agate Publishing" w:date="2019-08-26T15:39:00Z">
                  <w:rPr>
                    <w:bCs/>
                    <w:sz w:val="22"/>
                    <w:szCs w:val="22"/>
                  </w:rPr>
                </w:rPrChange>
              </w:rPr>
            </w:pPr>
            <w:r w:rsidRPr="00063AAB">
              <w:rPr>
                <w:bCs/>
                <w:sz w:val="22"/>
                <w:szCs w:val="22"/>
                <w:rPrChange w:id="7568" w:author="Agate Publishing" w:date="2019-08-26T15:39:00Z">
                  <w:rPr>
                    <w:bCs/>
                    <w:sz w:val="22"/>
                    <w:szCs w:val="22"/>
                  </w:rPr>
                </w:rPrChange>
              </w:rPr>
              <w:t>$6,050</w:t>
            </w:r>
          </w:p>
        </w:tc>
      </w:tr>
    </w:tbl>
    <w:p w14:paraId="311255EC"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7569" w:author="Agate Publishing" w:date="2019-08-26T15:39:00Z">
            <w:rPr>
              <w:rFonts w:ascii="Times New Roman" w:hAnsi="Times New Roman" w:cs="Times New Roman"/>
              <w:bCs/>
              <w:sz w:val="22"/>
              <w:szCs w:val="22"/>
            </w:rPr>
          </w:rPrChange>
        </w:rPr>
      </w:pPr>
    </w:p>
    <w:p w14:paraId="1FAF398B" w14:textId="77777777" w:rsidR="005F5284" w:rsidRPr="00063AAB" w:rsidRDefault="005F5284" w:rsidP="00302399">
      <w:pPr>
        <w:pStyle w:val="BodyText"/>
        <w:tabs>
          <w:tab w:val="left" w:pos="564"/>
        </w:tabs>
        <w:kinsoku w:val="0"/>
        <w:overflowPunct w:val="0"/>
        <w:ind w:left="0"/>
        <w:rPr>
          <w:ins w:id="7570" w:author="Jeannie's Laptop" w:date="2019-07-23T11:44:00Z"/>
          <w:rFonts w:ascii="Times New Roman" w:hAnsi="Times New Roman" w:cs="Times New Roman"/>
          <w:bCs/>
          <w:sz w:val="22"/>
          <w:szCs w:val="22"/>
          <w:rPrChange w:id="7571" w:author="Agate Publishing" w:date="2019-08-26T15:39:00Z">
            <w:rPr>
              <w:ins w:id="7572" w:author="Jeannie's Laptop" w:date="2019-07-23T11:44:00Z"/>
              <w:rFonts w:ascii="Times New Roman" w:hAnsi="Times New Roman" w:cs="Times New Roman"/>
              <w:bCs/>
              <w:sz w:val="22"/>
              <w:szCs w:val="22"/>
            </w:rPr>
          </w:rPrChange>
        </w:rPr>
      </w:pPr>
      <w:ins w:id="7573" w:author="Jeannie's Laptop" w:date="2019-07-23T11:44:00Z">
        <w:r w:rsidRPr="00063AAB">
          <w:rPr>
            <w:rFonts w:ascii="Times New Roman" w:hAnsi="Times New Roman" w:cs="Times New Roman"/>
            <w:bCs/>
            <w:sz w:val="22"/>
            <w:szCs w:val="22"/>
            <w:rPrChange w:id="7574" w:author="Agate Publishing" w:date="2019-08-26T15:39:00Z">
              <w:rPr>
                <w:rFonts w:ascii="Times New Roman" w:hAnsi="Times New Roman" w:cs="Times New Roman"/>
                <w:bCs/>
                <w:sz w:val="22"/>
                <w:szCs w:val="22"/>
              </w:rPr>
            </w:rPrChange>
          </w:rPr>
          <w:t>Instructions:</w:t>
        </w:r>
      </w:ins>
      <w:del w:id="7575" w:author="Jeannie's Laptop" w:date="2019-07-23T11:44:00Z">
        <w:r w:rsidR="00302399" w:rsidRPr="00063AAB" w:rsidDel="005F5284">
          <w:rPr>
            <w:rFonts w:ascii="Times New Roman" w:hAnsi="Times New Roman" w:cs="Times New Roman"/>
            <w:bCs/>
            <w:sz w:val="22"/>
            <w:szCs w:val="22"/>
            <w:rPrChange w:id="7576" w:author="Agate Publishing" w:date="2019-08-26T15:39:00Z">
              <w:rPr>
                <w:rFonts w:ascii="Times New Roman" w:hAnsi="Times New Roman" w:cs="Times New Roman"/>
                <w:bCs/>
                <w:sz w:val="22"/>
                <w:szCs w:val="22"/>
              </w:rPr>
            </w:rPrChange>
          </w:rPr>
          <w:delText xml:space="preserve">(a) </w:delText>
        </w:r>
      </w:del>
    </w:p>
    <w:p w14:paraId="2776FD00" w14:textId="30F26259" w:rsidR="00302399" w:rsidRPr="00917F34" w:rsidRDefault="005F5284" w:rsidP="00302399">
      <w:pPr>
        <w:pStyle w:val="BodyText"/>
        <w:tabs>
          <w:tab w:val="left" w:pos="564"/>
        </w:tabs>
        <w:kinsoku w:val="0"/>
        <w:overflowPunct w:val="0"/>
        <w:ind w:left="0"/>
        <w:rPr>
          <w:rFonts w:ascii="Times New Roman" w:hAnsi="Times New Roman" w:cs="Times New Roman"/>
          <w:bCs/>
          <w:sz w:val="22"/>
          <w:szCs w:val="22"/>
        </w:rPr>
      </w:pPr>
      <w:ins w:id="7577" w:author="Jeannie's Laptop" w:date="2019-07-23T11:44:00Z">
        <w:r w:rsidRPr="00063AAB">
          <w:rPr>
            <w:rFonts w:ascii="Times New Roman" w:hAnsi="Times New Roman" w:cs="Times New Roman"/>
            <w:bCs/>
            <w:sz w:val="22"/>
            <w:szCs w:val="22"/>
            <w:rPrChange w:id="7578" w:author="Agate Publishing" w:date="2019-08-26T15:39:00Z">
              <w:rPr>
                <w:rFonts w:ascii="Times New Roman" w:hAnsi="Times New Roman" w:cs="Times New Roman"/>
                <w:bCs/>
                <w:sz w:val="22"/>
                <w:szCs w:val="22"/>
              </w:rPr>
            </w:rPrChange>
          </w:rPr>
          <w:t xml:space="preserve">(A) </w:t>
        </w:r>
      </w:ins>
      <w:r w:rsidR="00302399" w:rsidRPr="00063AAB">
        <w:rPr>
          <w:rFonts w:ascii="Times New Roman" w:hAnsi="Times New Roman" w:cs="Times New Roman"/>
          <w:bCs/>
          <w:sz w:val="22"/>
          <w:szCs w:val="22"/>
          <w:rPrChange w:id="7579" w:author="Agate Publishing" w:date="2019-08-26T15:39:00Z">
            <w:rPr>
              <w:rFonts w:ascii="Times New Roman" w:hAnsi="Times New Roman" w:cs="Times New Roman"/>
              <w:bCs/>
              <w:sz w:val="22"/>
              <w:szCs w:val="22"/>
            </w:rPr>
          </w:rPrChange>
        </w:rPr>
        <w:t>Using the high-low method, compute the following (Round your answers to the nearest whole number</w:t>
      </w:r>
      <w:del w:id="7580" w:author="Agate Publishing" w:date="2019-08-26T15:36:00Z">
        <w:r w:rsidR="00302399" w:rsidRPr="00063AAB" w:rsidDel="00063AAB">
          <w:rPr>
            <w:rFonts w:ascii="Times New Roman" w:hAnsi="Times New Roman" w:cs="Times New Roman"/>
            <w:bCs/>
            <w:sz w:val="22"/>
            <w:szCs w:val="22"/>
            <w:rPrChange w:id="7581" w:author="Agate Publishing" w:date="2019-08-26T15:39:00Z">
              <w:rPr>
                <w:rFonts w:ascii="Times New Roman" w:hAnsi="Times New Roman" w:cs="Times New Roman"/>
                <w:b/>
                <w:bCs/>
                <w:sz w:val="22"/>
                <w:szCs w:val="22"/>
              </w:rPr>
            </w:rPrChange>
          </w:rPr>
          <w:delText>.</w:delText>
        </w:r>
      </w:del>
      <w:r w:rsidR="00302399" w:rsidRPr="00063AAB">
        <w:rPr>
          <w:rFonts w:ascii="Times New Roman" w:hAnsi="Times New Roman" w:cs="Times New Roman"/>
          <w:bCs/>
          <w:sz w:val="22"/>
          <w:szCs w:val="22"/>
          <w:rPrChange w:id="7582" w:author="Agate Publishing" w:date="2019-08-26T15:39:00Z">
            <w:rPr>
              <w:rFonts w:ascii="Times New Roman" w:hAnsi="Times New Roman" w:cs="Times New Roman"/>
              <w:b/>
              <w:bCs/>
              <w:sz w:val="22"/>
              <w:szCs w:val="22"/>
            </w:rPr>
          </w:rPrChange>
        </w:rPr>
        <w:t>)</w:t>
      </w:r>
      <w:r w:rsidR="00302399" w:rsidRPr="00063AAB">
        <w:rPr>
          <w:rFonts w:ascii="Times New Roman" w:hAnsi="Times New Roman" w:cs="Times New Roman"/>
          <w:bCs/>
          <w:sz w:val="22"/>
          <w:szCs w:val="22"/>
        </w:rPr>
        <w:t>:</w:t>
      </w:r>
    </w:p>
    <w:p w14:paraId="1AD4C0AB" w14:textId="00F56314" w:rsidR="00302399" w:rsidRPr="00917F34" w:rsidDel="005F5284" w:rsidRDefault="00302399" w:rsidP="00794B95">
      <w:pPr>
        <w:pStyle w:val="BodyText"/>
        <w:kinsoku w:val="0"/>
        <w:overflowPunct w:val="0"/>
        <w:ind w:left="0"/>
        <w:rPr>
          <w:del w:id="7583" w:author="Jeannie's Laptop" w:date="2019-07-23T11:44:00Z"/>
          <w:rFonts w:ascii="Times New Roman" w:hAnsi="Times New Roman" w:cs="Times New Roman"/>
          <w:bCs/>
          <w:sz w:val="22"/>
          <w:szCs w:val="22"/>
        </w:rPr>
      </w:pPr>
    </w:p>
    <w:p w14:paraId="6EF02786" w14:textId="5AE0F2AA" w:rsidR="00302399" w:rsidRPr="00063AAB" w:rsidDel="005F5284" w:rsidRDefault="00302399" w:rsidP="00794B95">
      <w:pPr>
        <w:pStyle w:val="BodyText"/>
        <w:tabs>
          <w:tab w:val="left" w:pos="564"/>
        </w:tabs>
        <w:kinsoku w:val="0"/>
        <w:overflowPunct w:val="0"/>
        <w:ind w:left="0"/>
        <w:rPr>
          <w:del w:id="7584" w:author="Jeannie's Laptop" w:date="2019-07-23T11:45:00Z"/>
          <w:rFonts w:ascii="Times New Roman" w:hAnsi="Times New Roman" w:cs="Times New Roman"/>
          <w:bCs/>
          <w:sz w:val="22"/>
          <w:szCs w:val="22"/>
          <w:rPrChange w:id="7585" w:author="Agate Publishing" w:date="2019-08-26T15:39:00Z">
            <w:rPr>
              <w:del w:id="7586" w:author="Jeannie's Laptop" w:date="2019-07-23T11:45:00Z"/>
              <w:rFonts w:ascii="Times New Roman" w:hAnsi="Times New Roman" w:cs="Times New Roman"/>
              <w:bCs/>
              <w:sz w:val="22"/>
              <w:szCs w:val="22"/>
            </w:rPr>
          </w:rPrChange>
        </w:rPr>
      </w:pPr>
      <w:r w:rsidRPr="00917F34">
        <w:rPr>
          <w:rFonts w:ascii="Times New Roman" w:hAnsi="Times New Roman" w:cs="Times New Roman"/>
          <w:bCs/>
          <w:sz w:val="22"/>
          <w:szCs w:val="22"/>
        </w:rPr>
        <w:t>(1) The variable element of overhead cost per machine-hour</w:t>
      </w:r>
      <w:del w:id="7587" w:author="Jeannie's Laptop" w:date="2019-07-23T11:45:00Z">
        <w:r w:rsidRPr="00917F34" w:rsidDel="005F5284">
          <w:rPr>
            <w:rFonts w:ascii="Times New Roman" w:hAnsi="Times New Roman" w:cs="Times New Roman"/>
            <w:bCs/>
            <w:sz w:val="22"/>
            <w:szCs w:val="22"/>
          </w:rPr>
          <w:delText>:</w:delText>
        </w:r>
      </w:del>
    </w:p>
    <w:p w14:paraId="02CA4552" w14:textId="77777777" w:rsidR="005F5284" w:rsidRPr="00063AAB" w:rsidRDefault="005F5284" w:rsidP="00794B95">
      <w:pPr>
        <w:pStyle w:val="BodyText"/>
        <w:tabs>
          <w:tab w:val="left" w:pos="564"/>
        </w:tabs>
        <w:kinsoku w:val="0"/>
        <w:overflowPunct w:val="0"/>
        <w:ind w:left="0"/>
        <w:rPr>
          <w:ins w:id="7588" w:author="Jeannie's Laptop" w:date="2019-07-23T11:45:00Z"/>
          <w:rFonts w:ascii="Times New Roman" w:hAnsi="Times New Roman" w:cs="Times New Roman"/>
          <w:bCs/>
          <w:sz w:val="22"/>
          <w:szCs w:val="22"/>
          <w:rPrChange w:id="7589" w:author="Agate Publishing" w:date="2019-08-26T15:39:00Z">
            <w:rPr>
              <w:ins w:id="7590" w:author="Jeannie's Laptop" w:date="2019-07-23T11:45:00Z"/>
              <w:rFonts w:ascii="Times New Roman" w:hAnsi="Times New Roman" w:cs="Times New Roman"/>
              <w:bCs/>
              <w:sz w:val="22"/>
              <w:szCs w:val="22"/>
            </w:rPr>
          </w:rPrChange>
        </w:rPr>
      </w:pPr>
    </w:p>
    <w:p w14:paraId="0E2943DB" w14:textId="7446E26E" w:rsidR="00302399" w:rsidRPr="00063AAB" w:rsidDel="005F5284" w:rsidRDefault="00302399" w:rsidP="00794B95">
      <w:pPr>
        <w:pStyle w:val="BodyText"/>
        <w:kinsoku w:val="0"/>
        <w:overflowPunct w:val="0"/>
        <w:ind w:left="0"/>
        <w:rPr>
          <w:del w:id="7591" w:author="Jeannie's Laptop" w:date="2019-07-23T11:44:00Z"/>
          <w:rFonts w:ascii="Times New Roman" w:hAnsi="Times New Roman" w:cs="Times New Roman"/>
          <w:bCs/>
          <w:sz w:val="22"/>
          <w:szCs w:val="22"/>
          <w:rPrChange w:id="7592" w:author="Agate Publishing" w:date="2019-08-26T15:39:00Z">
            <w:rPr>
              <w:del w:id="7593" w:author="Jeannie's Laptop" w:date="2019-07-23T11:44:00Z"/>
              <w:rFonts w:ascii="Times New Roman" w:hAnsi="Times New Roman" w:cs="Times New Roman"/>
              <w:bCs/>
              <w:sz w:val="22"/>
              <w:szCs w:val="22"/>
            </w:rPr>
          </w:rPrChange>
        </w:rPr>
      </w:pPr>
    </w:p>
    <w:p w14:paraId="601CEBEB" w14:textId="77777777" w:rsidR="00302399" w:rsidRPr="00063AAB" w:rsidRDefault="00302399" w:rsidP="00794B95">
      <w:pPr>
        <w:pStyle w:val="BodyText"/>
        <w:tabs>
          <w:tab w:val="left" w:pos="564"/>
        </w:tabs>
        <w:kinsoku w:val="0"/>
        <w:overflowPunct w:val="0"/>
        <w:ind w:left="0"/>
        <w:rPr>
          <w:rFonts w:ascii="Times New Roman" w:hAnsi="Times New Roman" w:cs="Times New Roman"/>
          <w:bCs/>
          <w:sz w:val="22"/>
          <w:szCs w:val="22"/>
          <w:rPrChange w:id="759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595" w:author="Agate Publishing" w:date="2019-08-26T15:39:00Z">
            <w:rPr>
              <w:rFonts w:ascii="Times New Roman" w:hAnsi="Times New Roman" w:cs="Times New Roman"/>
              <w:bCs/>
              <w:sz w:val="22"/>
              <w:szCs w:val="22"/>
            </w:rPr>
          </w:rPrChange>
        </w:rPr>
        <w:t>(2) The fixed element of monthly overhead cost</w:t>
      </w:r>
      <w:del w:id="7596" w:author="Jeannie's Laptop" w:date="2019-07-23T11:45:00Z">
        <w:r w:rsidRPr="00063AAB" w:rsidDel="005F5284">
          <w:rPr>
            <w:rFonts w:ascii="Times New Roman" w:hAnsi="Times New Roman" w:cs="Times New Roman"/>
            <w:bCs/>
            <w:sz w:val="22"/>
            <w:szCs w:val="22"/>
            <w:rPrChange w:id="7597" w:author="Agate Publishing" w:date="2019-08-26T15:39:00Z">
              <w:rPr>
                <w:rFonts w:ascii="Times New Roman" w:hAnsi="Times New Roman" w:cs="Times New Roman"/>
                <w:bCs/>
                <w:sz w:val="22"/>
                <w:szCs w:val="22"/>
              </w:rPr>
            </w:rPrChange>
          </w:rPr>
          <w:delText>:</w:delText>
        </w:r>
      </w:del>
    </w:p>
    <w:p w14:paraId="50937B86" w14:textId="1FEA38A9" w:rsidR="00302399" w:rsidRPr="00063AAB" w:rsidDel="005F5284" w:rsidRDefault="00302399" w:rsidP="00302399">
      <w:pPr>
        <w:pStyle w:val="BodyText"/>
        <w:kinsoku w:val="0"/>
        <w:overflowPunct w:val="0"/>
        <w:ind w:left="0"/>
        <w:rPr>
          <w:del w:id="7598" w:author="Jeannie's Laptop" w:date="2019-07-23T11:45:00Z"/>
          <w:rFonts w:ascii="Times New Roman" w:hAnsi="Times New Roman" w:cs="Times New Roman"/>
          <w:bCs/>
          <w:sz w:val="22"/>
          <w:szCs w:val="22"/>
          <w:rPrChange w:id="7599" w:author="Agate Publishing" w:date="2019-08-26T15:39:00Z">
            <w:rPr>
              <w:del w:id="7600" w:author="Jeannie's Laptop" w:date="2019-07-23T11:45:00Z"/>
              <w:rFonts w:ascii="Times New Roman" w:hAnsi="Times New Roman" w:cs="Times New Roman"/>
              <w:bCs/>
              <w:sz w:val="22"/>
              <w:szCs w:val="22"/>
            </w:rPr>
          </w:rPrChange>
        </w:rPr>
      </w:pPr>
    </w:p>
    <w:p w14:paraId="44F6A5C3" w14:textId="74D4BD27" w:rsidR="00302399" w:rsidRPr="00063AAB" w:rsidRDefault="00302399" w:rsidP="00302399">
      <w:pPr>
        <w:pStyle w:val="BodyText"/>
        <w:tabs>
          <w:tab w:val="left" w:pos="563"/>
        </w:tabs>
        <w:kinsoku w:val="0"/>
        <w:overflowPunct w:val="0"/>
        <w:ind w:left="0"/>
        <w:rPr>
          <w:rFonts w:ascii="Times New Roman" w:hAnsi="Times New Roman" w:cs="Times New Roman"/>
          <w:bCs/>
          <w:sz w:val="22"/>
          <w:szCs w:val="22"/>
          <w:rPrChange w:id="760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602" w:author="Agate Publishing" w:date="2019-08-26T15:39:00Z">
            <w:rPr>
              <w:rFonts w:ascii="Times New Roman" w:hAnsi="Times New Roman" w:cs="Times New Roman"/>
              <w:bCs/>
              <w:sz w:val="22"/>
              <w:szCs w:val="22"/>
            </w:rPr>
          </w:rPrChange>
        </w:rPr>
        <w:t>(</w:t>
      </w:r>
      <w:del w:id="7603" w:author="Jeannie's Laptop" w:date="2019-07-23T11:45:00Z">
        <w:r w:rsidRPr="00063AAB" w:rsidDel="005F5284">
          <w:rPr>
            <w:rFonts w:ascii="Times New Roman" w:hAnsi="Times New Roman" w:cs="Times New Roman"/>
            <w:bCs/>
            <w:sz w:val="22"/>
            <w:szCs w:val="22"/>
            <w:rPrChange w:id="7604" w:author="Agate Publishing" w:date="2019-08-26T15:39:00Z">
              <w:rPr>
                <w:rFonts w:ascii="Times New Roman" w:hAnsi="Times New Roman" w:cs="Times New Roman"/>
                <w:bCs/>
                <w:sz w:val="22"/>
                <w:szCs w:val="22"/>
              </w:rPr>
            </w:rPrChange>
          </w:rPr>
          <w:delText>b</w:delText>
        </w:r>
      </w:del>
      <w:ins w:id="7605" w:author="Jeannie's Laptop" w:date="2019-07-23T11:45:00Z">
        <w:r w:rsidR="005F5284" w:rsidRPr="00063AAB">
          <w:rPr>
            <w:rFonts w:ascii="Times New Roman" w:hAnsi="Times New Roman" w:cs="Times New Roman"/>
            <w:bCs/>
            <w:sz w:val="22"/>
            <w:szCs w:val="22"/>
            <w:rPrChange w:id="7606"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7607" w:author="Agate Publishing" w:date="2019-08-26T15:39:00Z">
            <w:rPr>
              <w:rFonts w:ascii="Times New Roman" w:hAnsi="Times New Roman" w:cs="Times New Roman"/>
              <w:bCs/>
              <w:sz w:val="22"/>
              <w:szCs w:val="22"/>
            </w:rPr>
          </w:rPrChange>
        </w:rPr>
        <w:t>) Use the cost relationship determined in part (</w:t>
      </w:r>
      <w:del w:id="7608" w:author="Jeannie's Laptop" w:date="2019-07-23T12:29:00Z">
        <w:r w:rsidRPr="00063AAB" w:rsidDel="00DB0220">
          <w:rPr>
            <w:rFonts w:ascii="Times New Roman" w:hAnsi="Times New Roman" w:cs="Times New Roman"/>
            <w:bCs/>
            <w:sz w:val="22"/>
            <w:szCs w:val="22"/>
            <w:rPrChange w:id="7609" w:author="Agate Publishing" w:date="2019-08-26T15:39:00Z">
              <w:rPr>
                <w:rFonts w:ascii="Times New Roman" w:hAnsi="Times New Roman" w:cs="Times New Roman"/>
                <w:bCs/>
                <w:sz w:val="22"/>
                <w:szCs w:val="22"/>
              </w:rPr>
            </w:rPrChange>
          </w:rPr>
          <w:delText>a</w:delText>
        </w:r>
      </w:del>
      <w:ins w:id="7610" w:author="Jeannie's Laptop" w:date="2019-07-23T12:29:00Z">
        <w:r w:rsidR="00DB0220" w:rsidRPr="00063AAB">
          <w:rPr>
            <w:rFonts w:ascii="Times New Roman" w:hAnsi="Times New Roman" w:cs="Times New Roman"/>
            <w:bCs/>
            <w:sz w:val="22"/>
            <w:szCs w:val="22"/>
            <w:rPrChange w:id="7611"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7612" w:author="Agate Publishing" w:date="2019-08-26T15:39:00Z">
            <w:rPr>
              <w:rFonts w:ascii="Times New Roman" w:hAnsi="Times New Roman" w:cs="Times New Roman"/>
              <w:bCs/>
              <w:sz w:val="22"/>
              <w:szCs w:val="22"/>
            </w:rPr>
          </w:rPrChange>
        </w:rPr>
        <w:t>) to estimate the total manufacturing overhead costs for July</w:t>
      </w:r>
      <w:del w:id="7613" w:author="Jeannie's Laptop" w:date="2019-07-23T12:29:00Z">
        <w:r w:rsidRPr="00063AAB" w:rsidDel="00DB0220">
          <w:rPr>
            <w:rFonts w:ascii="Times New Roman" w:hAnsi="Times New Roman" w:cs="Times New Roman"/>
            <w:bCs/>
            <w:sz w:val="22"/>
            <w:szCs w:val="22"/>
            <w:rPrChange w:id="7614" w:author="Agate Publishing" w:date="2019-08-26T15:39:00Z">
              <w:rPr>
                <w:rFonts w:ascii="Times New Roman" w:hAnsi="Times New Roman" w:cs="Times New Roman"/>
                <w:bCs/>
                <w:sz w:val="22"/>
                <w:szCs w:val="22"/>
              </w:rPr>
            </w:rPrChange>
          </w:rPr>
          <w:delText xml:space="preserve"> 2018</w:delText>
        </w:r>
      </w:del>
      <w:r w:rsidRPr="00063AAB">
        <w:rPr>
          <w:rFonts w:ascii="Times New Roman" w:hAnsi="Times New Roman" w:cs="Times New Roman"/>
          <w:bCs/>
          <w:sz w:val="22"/>
          <w:szCs w:val="22"/>
          <w:rPrChange w:id="7615" w:author="Agate Publishing" w:date="2019-08-26T15:39:00Z">
            <w:rPr>
              <w:rFonts w:ascii="Times New Roman" w:hAnsi="Times New Roman" w:cs="Times New Roman"/>
              <w:bCs/>
              <w:sz w:val="22"/>
              <w:szCs w:val="22"/>
            </w:rPr>
          </w:rPrChange>
        </w:rPr>
        <w:t>, given that 7,250 machine-hours are scheduled.</w:t>
      </w:r>
    </w:p>
    <w:p w14:paraId="4541FAC3" w14:textId="77777777" w:rsidR="00302399" w:rsidRPr="00063AAB" w:rsidRDefault="00302399" w:rsidP="00302399">
      <w:pPr>
        <w:pStyle w:val="BodyText"/>
        <w:tabs>
          <w:tab w:val="left" w:pos="563"/>
        </w:tabs>
        <w:kinsoku w:val="0"/>
        <w:overflowPunct w:val="0"/>
        <w:ind w:left="0"/>
        <w:rPr>
          <w:rFonts w:ascii="Times New Roman" w:hAnsi="Times New Roman" w:cs="Times New Roman"/>
          <w:bCs/>
          <w:sz w:val="22"/>
          <w:szCs w:val="22"/>
          <w:rPrChange w:id="7616" w:author="Agate Publishing" w:date="2019-08-26T15:39:00Z">
            <w:rPr>
              <w:rFonts w:ascii="Times New Roman" w:hAnsi="Times New Roman" w:cs="Times New Roman"/>
              <w:bCs/>
              <w:sz w:val="22"/>
              <w:szCs w:val="22"/>
            </w:rPr>
          </w:rPrChange>
        </w:rPr>
      </w:pPr>
    </w:p>
    <w:p w14:paraId="0F3DEB47" w14:textId="77777777" w:rsidR="00DD0F5F" w:rsidRPr="00063AAB" w:rsidRDefault="00DD0F5F" w:rsidP="00DD0F5F">
      <w:pPr>
        <w:pStyle w:val="BodyText"/>
        <w:kinsoku w:val="0"/>
        <w:overflowPunct w:val="0"/>
        <w:ind w:left="0"/>
        <w:rPr>
          <w:rFonts w:ascii="Times New Roman" w:hAnsi="Times New Roman" w:cs="Times New Roman"/>
          <w:bCs/>
          <w:sz w:val="22"/>
          <w:szCs w:val="22"/>
          <w:rPrChange w:id="7617" w:author="Agate Publishing" w:date="2019-08-26T15:39:00Z">
            <w:rPr>
              <w:rFonts w:ascii="Times New Roman" w:hAnsi="Times New Roman" w:cs="Times New Roman"/>
              <w:bCs/>
              <w:sz w:val="22"/>
              <w:szCs w:val="22"/>
            </w:rPr>
          </w:rPrChange>
        </w:rPr>
      </w:pPr>
      <w:del w:id="7618" w:author="Jeannie's Laptop" w:date="2019-07-22T16:56:00Z">
        <w:r w:rsidRPr="00063AAB" w:rsidDel="00677946">
          <w:rPr>
            <w:rFonts w:ascii="Times New Roman" w:hAnsi="Times New Roman" w:cs="Times New Roman"/>
            <w:bCs/>
            <w:sz w:val="22"/>
            <w:szCs w:val="22"/>
            <w:rPrChange w:id="7619" w:author="Agate Publishing" w:date="2019-08-26T15:39:00Z">
              <w:rPr>
                <w:rFonts w:ascii="Times New Roman" w:hAnsi="Times New Roman" w:cs="Times New Roman"/>
                <w:bCs/>
                <w:sz w:val="22"/>
                <w:szCs w:val="22"/>
              </w:rPr>
            </w:rPrChange>
          </w:rPr>
          <w:delText>Explanation</w:delText>
        </w:r>
      </w:del>
      <w:ins w:id="7620" w:author="Jeannie's Laptop" w:date="2019-07-22T16:56:00Z">
        <w:r w:rsidR="00677946" w:rsidRPr="00063AAB">
          <w:rPr>
            <w:rFonts w:ascii="Times New Roman" w:hAnsi="Times New Roman" w:cs="Times New Roman"/>
            <w:bCs/>
            <w:sz w:val="22"/>
            <w:szCs w:val="22"/>
            <w:rPrChange w:id="7621" w:author="Agate Publishing" w:date="2019-08-26T15:39:00Z">
              <w:rPr>
                <w:rFonts w:ascii="Times New Roman" w:hAnsi="Times New Roman" w:cs="Times New Roman"/>
                <w:bCs/>
                <w:sz w:val="22"/>
                <w:szCs w:val="22"/>
              </w:rPr>
            </w:rPrChange>
          </w:rPr>
          <w:t>Answer:</w:t>
        </w:r>
      </w:ins>
    </w:p>
    <w:p w14:paraId="5577AD80" w14:textId="3221E34F" w:rsidR="00302399" w:rsidRPr="00063AAB" w:rsidRDefault="00DD0F5F" w:rsidP="00DD0F5F">
      <w:pPr>
        <w:pStyle w:val="BodyText"/>
        <w:kinsoku w:val="0"/>
        <w:overflowPunct w:val="0"/>
        <w:ind w:left="0"/>
        <w:rPr>
          <w:rFonts w:ascii="Times New Roman" w:hAnsi="Times New Roman" w:cs="Times New Roman"/>
          <w:bCs/>
          <w:sz w:val="22"/>
          <w:szCs w:val="22"/>
          <w:rPrChange w:id="7622" w:author="Agate Publishing" w:date="2019-08-26T15:39:00Z">
            <w:rPr>
              <w:rFonts w:ascii="Times New Roman" w:hAnsi="Times New Roman" w:cs="Times New Roman"/>
              <w:bCs/>
              <w:sz w:val="22"/>
              <w:szCs w:val="22"/>
            </w:rPr>
          </w:rPrChange>
        </w:rPr>
      </w:pPr>
      <w:del w:id="7623" w:author="Jeannie's Laptop" w:date="2019-07-23T11:44:00Z">
        <w:r w:rsidRPr="00063AAB" w:rsidDel="005F5284">
          <w:rPr>
            <w:rFonts w:ascii="Times New Roman" w:hAnsi="Times New Roman" w:cs="Times New Roman"/>
            <w:bCs/>
            <w:sz w:val="22"/>
            <w:szCs w:val="22"/>
            <w:rPrChange w:id="7624" w:author="Agate Publishing" w:date="2019-08-26T15:39:00Z">
              <w:rPr>
                <w:rFonts w:ascii="Times New Roman" w:hAnsi="Times New Roman" w:cs="Times New Roman"/>
                <w:bCs/>
                <w:sz w:val="22"/>
                <w:szCs w:val="22"/>
              </w:rPr>
            </w:rPrChange>
          </w:rPr>
          <w:delText xml:space="preserve"> </w:delText>
        </w:r>
      </w:del>
      <w:r w:rsidR="00302399" w:rsidRPr="00063AAB">
        <w:rPr>
          <w:rFonts w:ascii="Times New Roman" w:hAnsi="Times New Roman" w:cs="Times New Roman"/>
          <w:bCs/>
          <w:sz w:val="22"/>
          <w:szCs w:val="22"/>
          <w:rPrChange w:id="7625" w:author="Agate Publishing" w:date="2019-08-26T15:39:00Z">
            <w:rPr>
              <w:rFonts w:ascii="Times New Roman" w:hAnsi="Times New Roman" w:cs="Times New Roman"/>
              <w:bCs/>
              <w:sz w:val="22"/>
              <w:szCs w:val="22"/>
            </w:rPr>
          </w:rPrChange>
        </w:rPr>
        <w:t>(</w:t>
      </w:r>
      <w:del w:id="7626" w:author="Jeannie's Laptop" w:date="2019-07-23T11:45:00Z">
        <w:r w:rsidR="00302399" w:rsidRPr="00063AAB" w:rsidDel="005F5284">
          <w:rPr>
            <w:rFonts w:ascii="Times New Roman" w:hAnsi="Times New Roman" w:cs="Times New Roman"/>
            <w:bCs/>
            <w:sz w:val="22"/>
            <w:szCs w:val="22"/>
            <w:rPrChange w:id="7627" w:author="Agate Publishing" w:date="2019-08-26T15:39:00Z">
              <w:rPr>
                <w:rFonts w:ascii="Times New Roman" w:hAnsi="Times New Roman" w:cs="Times New Roman"/>
                <w:bCs/>
                <w:sz w:val="22"/>
                <w:szCs w:val="22"/>
              </w:rPr>
            </w:rPrChange>
          </w:rPr>
          <w:delText>a</w:delText>
        </w:r>
      </w:del>
      <w:ins w:id="7628" w:author="Jeannie's Laptop" w:date="2019-07-23T11:45:00Z">
        <w:r w:rsidR="005F5284" w:rsidRPr="00063AAB">
          <w:rPr>
            <w:rFonts w:ascii="Times New Roman" w:hAnsi="Times New Roman" w:cs="Times New Roman"/>
            <w:bCs/>
            <w:sz w:val="22"/>
            <w:szCs w:val="22"/>
            <w:rPrChange w:id="7629" w:author="Agate Publishing" w:date="2019-08-26T15:39:00Z">
              <w:rPr>
                <w:rFonts w:ascii="Times New Roman" w:hAnsi="Times New Roman" w:cs="Times New Roman"/>
                <w:bCs/>
                <w:sz w:val="22"/>
                <w:szCs w:val="22"/>
              </w:rPr>
            </w:rPrChange>
          </w:rPr>
          <w:t>A</w:t>
        </w:r>
      </w:ins>
      <w:r w:rsidR="00302399" w:rsidRPr="00063AAB">
        <w:rPr>
          <w:rFonts w:ascii="Times New Roman" w:hAnsi="Times New Roman" w:cs="Times New Roman"/>
          <w:bCs/>
          <w:sz w:val="22"/>
          <w:szCs w:val="22"/>
          <w:rPrChange w:id="7630" w:author="Agate Publishing" w:date="2019-08-26T15:39:00Z">
            <w:rPr>
              <w:rFonts w:ascii="Times New Roman" w:hAnsi="Times New Roman" w:cs="Times New Roman"/>
              <w:bCs/>
              <w:sz w:val="22"/>
              <w:szCs w:val="22"/>
            </w:rPr>
          </w:rPrChange>
        </w:rPr>
        <w:t xml:space="preserve">) (1) $0.60 </w:t>
      </w:r>
      <w:del w:id="7631" w:author="Jeannie's Laptop" w:date="2019-07-23T11:45:00Z">
        <w:r w:rsidR="00302399" w:rsidRPr="00063AAB" w:rsidDel="005F5284">
          <w:rPr>
            <w:rFonts w:ascii="Times New Roman" w:hAnsi="Times New Roman" w:cs="Times New Roman"/>
            <w:bCs/>
            <w:sz w:val="22"/>
            <w:szCs w:val="22"/>
            <w:rPrChange w:id="7632" w:author="Agate Publishing" w:date="2019-08-26T15:39:00Z">
              <w:rPr>
                <w:rFonts w:ascii="Times New Roman" w:hAnsi="Times New Roman" w:cs="Times New Roman"/>
                <w:bCs/>
                <w:sz w:val="22"/>
                <w:szCs w:val="22"/>
              </w:rPr>
            </w:rPrChange>
          </w:rPr>
          <w:delText>per machine-hour variable costs</w:delText>
        </w:r>
      </w:del>
    </w:p>
    <w:p w14:paraId="6B47F5DE" w14:textId="22596626" w:rsidR="00302399" w:rsidRPr="00917F34" w:rsidRDefault="00302399" w:rsidP="00302399">
      <w:pPr>
        <w:pStyle w:val="BodyText"/>
        <w:kinsoku w:val="0"/>
        <w:overflowPunct w:val="0"/>
        <w:ind w:left="0"/>
        <w:rPr>
          <w:rFonts w:ascii="Times New Roman" w:hAnsi="Times New Roman" w:cs="Times New Roman"/>
          <w:bCs/>
          <w:sz w:val="22"/>
          <w:szCs w:val="22"/>
        </w:rPr>
      </w:pPr>
      <w:r w:rsidRPr="00063AAB">
        <w:rPr>
          <w:rFonts w:ascii="Times New Roman" w:hAnsi="Times New Roman" w:cs="Times New Roman"/>
          <w:bCs/>
          <w:sz w:val="22"/>
          <w:szCs w:val="22"/>
          <w:rPrChange w:id="7633" w:author="Agate Publishing" w:date="2019-08-26T15:39:00Z">
            <w:rPr>
              <w:rFonts w:ascii="Times New Roman" w:hAnsi="Times New Roman" w:cs="Times New Roman"/>
              <w:bCs/>
              <w:sz w:val="22"/>
              <w:szCs w:val="22"/>
            </w:rPr>
          </w:rPrChange>
        </w:rPr>
        <w:t>(</w:t>
      </w:r>
      <w:del w:id="7634" w:author="Jeannie's Laptop" w:date="2019-07-23T11:45:00Z">
        <w:r w:rsidRPr="00063AAB" w:rsidDel="005F5284">
          <w:rPr>
            <w:rFonts w:ascii="Times New Roman" w:hAnsi="Times New Roman" w:cs="Times New Roman"/>
            <w:bCs/>
            <w:sz w:val="22"/>
            <w:szCs w:val="22"/>
            <w:rPrChange w:id="7635" w:author="Agate Publishing" w:date="2019-08-26T15:39:00Z">
              <w:rPr>
                <w:rFonts w:ascii="Times New Roman" w:hAnsi="Times New Roman" w:cs="Times New Roman"/>
                <w:bCs/>
                <w:sz w:val="22"/>
                <w:szCs w:val="22"/>
              </w:rPr>
            </w:rPrChange>
          </w:rPr>
          <w:delText>a</w:delText>
        </w:r>
      </w:del>
      <w:ins w:id="7636" w:author="Jeannie's Laptop" w:date="2019-07-23T11:45:00Z">
        <w:r w:rsidR="005F5284" w:rsidRPr="00063AAB">
          <w:rPr>
            <w:rFonts w:ascii="Times New Roman" w:hAnsi="Times New Roman" w:cs="Times New Roman"/>
            <w:bCs/>
            <w:sz w:val="22"/>
            <w:szCs w:val="22"/>
            <w:rPrChange w:id="7637"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7638" w:author="Agate Publishing" w:date="2019-08-26T15:39:00Z">
            <w:rPr>
              <w:rFonts w:ascii="Times New Roman" w:hAnsi="Times New Roman" w:cs="Times New Roman"/>
              <w:bCs/>
              <w:sz w:val="22"/>
              <w:szCs w:val="22"/>
            </w:rPr>
          </w:rPrChange>
        </w:rPr>
        <w:t>) (2) $2,375</w:t>
      </w:r>
      <w:del w:id="7639" w:author="Jeannie's Laptop" w:date="2019-07-23T11:45:00Z">
        <w:r w:rsidRPr="00063AAB" w:rsidDel="005F5284">
          <w:rPr>
            <w:rFonts w:ascii="Times New Roman" w:hAnsi="Times New Roman" w:cs="Times New Roman"/>
            <w:bCs/>
            <w:sz w:val="22"/>
            <w:szCs w:val="22"/>
            <w:rPrChange w:id="7640" w:author="Agate Publishing" w:date="2019-08-26T15:39:00Z">
              <w:rPr>
                <w:rFonts w:ascii="Times New Roman" w:hAnsi="Times New Roman" w:cs="Times New Roman"/>
                <w:bCs/>
                <w:sz w:val="22"/>
                <w:szCs w:val="22"/>
                <w:u w:val="single"/>
              </w:rPr>
            </w:rPrChange>
          </w:rPr>
          <w:delText xml:space="preserve"> </w:delText>
        </w:r>
        <w:r w:rsidRPr="00063AAB" w:rsidDel="005F5284">
          <w:rPr>
            <w:rFonts w:ascii="Times New Roman" w:hAnsi="Times New Roman" w:cs="Times New Roman"/>
            <w:bCs/>
            <w:sz w:val="22"/>
            <w:szCs w:val="22"/>
          </w:rPr>
          <w:delText>fixed costs</w:delText>
        </w:r>
      </w:del>
      <w:r w:rsidRPr="00917F34">
        <w:rPr>
          <w:rFonts w:ascii="Times New Roman" w:hAnsi="Times New Roman" w:cs="Times New Roman"/>
          <w:bCs/>
          <w:sz w:val="22"/>
          <w:szCs w:val="22"/>
        </w:rPr>
        <w:t xml:space="preserve"> </w:t>
      </w:r>
    </w:p>
    <w:p w14:paraId="42B034D8" w14:textId="45A84E46" w:rsidR="00302399" w:rsidRPr="00917F34" w:rsidRDefault="00302399" w:rsidP="00302399">
      <w:pPr>
        <w:pStyle w:val="BodyText"/>
        <w:kinsoku w:val="0"/>
        <w:overflowPunct w:val="0"/>
        <w:ind w:left="0"/>
        <w:rPr>
          <w:rFonts w:ascii="Times New Roman" w:hAnsi="Times New Roman" w:cs="Times New Roman"/>
          <w:bCs/>
          <w:sz w:val="22"/>
          <w:szCs w:val="22"/>
        </w:rPr>
      </w:pPr>
      <w:r w:rsidRPr="00063AAB">
        <w:rPr>
          <w:rFonts w:ascii="Times New Roman" w:hAnsi="Times New Roman" w:cs="Times New Roman"/>
          <w:bCs/>
          <w:sz w:val="22"/>
          <w:szCs w:val="22"/>
          <w:rPrChange w:id="7641" w:author="Agate Publishing" w:date="2019-08-26T15:39:00Z">
            <w:rPr>
              <w:rFonts w:ascii="Times New Roman" w:hAnsi="Times New Roman" w:cs="Times New Roman"/>
              <w:bCs/>
              <w:sz w:val="22"/>
              <w:szCs w:val="22"/>
              <w:u w:val="single"/>
            </w:rPr>
          </w:rPrChange>
        </w:rPr>
        <w:t>(</w:t>
      </w:r>
      <w:del w:id="7642" w:author="Jeannie's Laptop" w:date="2019-07-23T11:45:00Z">
        <w:r w:rsidRPr="00063AAB" w:rsidDel="005F5284">
          <w:rPr>
            <w:rFonts w:ascii="Times New Roman" w:hAnsi="Times New Roman" w:cs="Times New Roman"/>
            <w:bCs/>
            <w:sz w:val="22"/>
            <w:szCs w:val="22"/>
            <w:rPrChange w:id="7643" w:author="Agate Publishing" w:date="2019-08-26T15:39:00Z">
              <w:rPr>
                <w:rFonts w:ascii="Times New Roman" w:hAnsi="Times New Roman" w:cs="Times New Roman"/>
                <w:bCs/>
                <w:sz w:val="22"/>
                <w:szCs w:val="22"/>
                <w:u w:val="single"/>
              </w:rPr>
            </w:rPrChange>
          </w:rPr>
          <w:delText>b</w:delText>
        </w:r>
      </w:del>
      <w:ins w:id="7644" w:author="Jeannie's Laptop" w:date="2019-07-23T11:45:00Z">
        <w:r w:rsidR="005F5284" w:rsidRPr="00063AAB">
          <w:rPr>
            <w:rFonts w:ascii="Times New Roman" w:hAnsi="Times New Roman" w:cs="Times New Roman"/>
            <w:bCs/>
            <w:sz w:val="22"/>
            <w:szCs w:val="22"/>
            <w:rPrChange w:id="7645" w:author="Agate Publishing" w:date="2019-08-26T15:39:00Z">
              <w:rPr>
                <w:rFonts w:ascii="Times New Roman" w:hAnsi="Times New Roman" w:cs="Times New Roman"/>
                <w:bCs/>
                <w:sz w:val="22"/>
                <w:szCs w:val="22"/>
                <w:u w:val="single"/>
              </w:rPr>
            </w:rPrChange>
          </w:rPr>
          <w:t>B</w:t>
        </w:r>
      </w:ins>
      <w:r w:rsidRPr="00063AAB">
        <w:rPr>
          <w:rFonts w:ascii="Times New Roman" w:hAnsi="Times New Roman" w:cs="Times New Roman"/>
          <w:bCs/>
          <w:sz w:val="22"/>
          <w:szCs w:val="22"/>
          <w:rPrChange w:id="7646" w:author="Agate Publishing" w:date="2019-08-26T15:39:00Z">
            <w:rPr>
              <w:rFonts w:ascii="Times New Roman" w:hAnsi="Times New Roman" w:cs="Times New Roman"/>
              <w:bCs/>
              <w:sz w:val="22"/>
              <w:szCs w:val="22"/>
              <w:u w:val="single"/>
            </w:rPr>
          </w:rPrChange>
        </w:rPr>
        <w:t xml:space="preserve">) $6,725 </w:t>
      </w:r>
      <w:del w:id="7647" w:author="Jeannie's Laptop" w:date="2019-07-23T11:45:00Z">
        <w:r w:rsidRPr="00063AAB" w:rsidDel="005F5284">
          <w:rPr>
            <w:rFonts w:ascii="Times New Roman" w:hAnsi="Times New Roman" w:cs="Times New Roman"/>
            <w:bCs/>
            <w:sz w:val="22"/>
            <w:szCs w:val="22"/>
          </w:rPr>
          <w:delText>total cost</w:delText>
        </w:r>
      </w:del>
    </w:p>
    <w:p w14:paraId="7CE80B39" w14:textId="3E563595" w:rsidR="00302399" w:rsidRPr="00063AAB" w:rsidRDefault="00302399" w:rsidP="00302399">
      <w:pPr>
        <w:pStyle w:val="BodyText"/>
        <w:kinsoku w:val="0"/>
        <w:overflowPunct w:val="0"/>
        <w:ind w:left="0"/>
        <w:rPr>
          <w:ins w:id="7648" w:author="Jeannie's Laptop" w:date="2019-07-23T12:25:00Z"/>
          <w:rFonts w:ascii="Times New Roman" w:hAnsi="Times New Roman" w:cs="Times New Roman"/>
          <w:bCs/>
          <w:sz w:val="22"/>
          <w:szCs w:val="22"/>
          <w:rPrChange w:id="7649" w:author="Agate Publishing" w:date="2019-08-26T15:39:00Z">
            <w:rPr>
              <w:ins w:id="7650" w:author="Jeannie's Laptop" w:date="2019-07-23T12:25:00Z"/>
              <w:rFonts w:ascii="Times New Roman" w:hAnsi="Times New Roman" w:cs="Times New Roman"/>
              <w:bCs/>
              <w:sz w:val="22"/>
              <w:szCs w:val="22"/>
            </w:rPr>
          </w:rPrChange>
        </w:rPr>
      </w:pPr>
    </w:p>
    <w:p w14:paraId="0C526681" w14:textId="2195B87D" w:rsidR="00794B95" w:rsidRPr="00063AAB" w:rsidRDefault="00794B95" w:rsidP="00302399">
      <w:pPr>
        <w:pStyle w:val="BodyText"/>
        <w:kinsoku w:val="0"/>
        <w:overflowPunct w:val="0"/>
        <w:ind w:left="0"/>
        <w:rPr>
          <w:rFonts w:ascii="Times New Roman" w:hAnsi="Times New Roman" w:cs="Times New Roman"/>
          <w:bCs/>
          <w:sz w:val="22"/>
          <w:szCs w:val="22"/>
          <w:rPrChange w:id="7651" w:author="Agate Publishing" w:date="2019-08-26T15:39:00Z">
            <w:rPr>
              <w:rFonts w:ascii="Times New Roman" w:hAnsi="Times New Roman" w:cs="Times New Roman"/>
              <w:bCs/>
              <w:sz w:val="22"/>
              <w:szCs w:val="22"/>
            </w:rPr>
          </w:rPrChange>
        </w:rPr>
      </w:pPr>
      <w:ins w:id="7652" w:author="Jeannie's Laptop" w:date="2019-07-23T12:25:00Z">
        <w:r w:rsidRPr="00063AAB">
          <w:rPr>
            <w:rFonts w:ascii="Times New Roman" w:hAnsi="Times New Roman" w:cs="Times New Roman"/>
            <w:bCs/>
            <w:sz w:val="22"/>
            <w:szCs w:val="22"/>
            <w:rPrChange w:id="7653" w:author="Agate Publishing" w:date="2019-08-26T15:39:00Z">
              <w:rPr>
                <w:rFonts w:ascii="Times New Roman" w:hAnsi="Times New Roman" w:cs="Times New Roman"/>
                <w:bCs/>
                <w:sz w:val="22"/>
                <w:szCs w:val="22"/>
              </w:rPr>
            </w:rPrChange>
          </w:rPr>
          <w:t>Feedback:</w:t>
        </w:r>
      </w:ins>
    </w:p>
    <w:p w14:paraId="6D0371DB"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7654" w:author="Agate Publishing" w:date="2019-08-26T15:39:00Z">
            <w:rPr>
              <w:rFonts w:ascii="Times New Roman" w:hAnsi="Times New Roman" w:cs="Times New Roman"/>
              <w:bCs/>
              <w:sz w:val="22"/>
              <w:szCs w:val="22"/>
            </w:rPr>
          </w:rPrChange>
        </w:rPr>
      </w:pPr>
      <w:commentRangeStart w:id="7655"/>
      <w:r w:rsidRPr="00063AAB">
        <w:rPr>
          <w:rFonts w:ascii="Times New Roman" w:hAnsi="Times New Roman" w:cs="Times New Roman"/>
          <w:bCs/>
          <w:sz w:val="22"/>
          <w:szCs w:val="22"/>
          <w:rPrChange w:id="7656" w:author="Agate Publishing" w:date="2019-08-26T15:39:00Z">
            <w:rPr>
              <w:rFonts w:ascii="Times New Roman" w:hAnsi="Times New Roman" w:cs="Times New Roman"/>
              <w:bCs/>
              <w:noProof/>
              <w:sz w:val="22"/>
              <w:szCs w:val="22"/>
            </w:rPr>
          </w:rPrChange>
        </w:rPr>
        <w:drawing>
          <wp:inline distT="0" distB="0" distL="0" distR="0" wp14:anchorId="1CF70F56" wp14:editId="4D141136">
            <wp:extent cx="5420995" cy="1200785"/>
            <wp:effectExtent l="0" t="0" r="8255" b="0"/>
            <wp:docPr id="14" name="Picture 1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0995" cy="1200785"/>
                    </a:xfrm>
                    <a:prstGeom prst="rect">
                      <a:avLst/>
                    </a:prstGeom>
                    <a:noFill/>
                    <a:ln>
                      <a:noFill/>
                    </a:ln>
                  </pic:spPr>
                </pic:pic>
              </a:graphicData>
            </a:graphic>
          </wp:inline>
        </w:drawing>
      </w:r>
      <w:commentRangeEnd w:id="7655"/>
      <w:r w:rsidR="00794B95" w:rsidRPr="00063AAB">
        <w:rPr>
          <w:rStyle w:val="CommentReference"/>
          <w:rFonts w:asciiTheme="minorHAnsi" w:hAnsiTheme="minorHAnsi" w:cstheme="minorBidi"/>
          <w:rPrChange w:id="7657" w:author="Agate Publishing" w:date="2019-08-26T15:39:00Z">
            <w:rPr>
              <w:rStyle w:val="CommentReference"/>
              <w:rFonts w:asciiTheme="minorHAnsi" w:hAnsiTheme="minorHAnsi" w:cstheme="minorBidi"/>
            </w:rPr>
          </w:rPrChange>
        </w:rPr>
        <w:commentReference w:id="7655"/>
      </w:r>
    </w:p>
    <w:p w14:paraId="3833CAFB" w14:textId="29AE08D1" w:rsidR="00302399" w:rsidRPr="00063AAB" w:rsidRDefault="00162694" w:rsidP="00302399">
      <w:pPr>
        <w:pStyle w:val="BodyText"/>
        <w:kinsoku w:val="0"/>
        <w:overflowPunct w:val="0"/>
        <w:ind w:left="0"/>
        <w:rPr>
          <w:rFonts w:ascii="Times New Roman" w:hAnsi="Times New Roman" w:cs="Times New Roman"/>
          <w:bCs/>
          <w:sz w:val="22"/>
          <w:szCs w:val="22"/>
          <w:rPrChange w:id="7658" w:author="Agate Publishing" w:date="2019-08-26T15:39:00Z">
            <w:rPr>
              <w:rFonts w:ascii="Times New Roman" w:hAnsi="Times New Roman" w:cs="Times New Roman"/>
              <w:bCs/>
              <w:sz w:val="22"/>
              <w:szCs w:val="22"/>
            </w:rPr>
          </w:rPrChange>
        </w:rPr>
      </w:pPr>
      <w:ins w:id="7659" w:author="Teressa Farough" w:date="2019-08-20T12:35:00Z">
        <w:r w:rsidRPr="00063AAB">
          <w:rPr>
            <w:rFonts w:ascii="Times New Roman" w:hAnsi="Times New Roman" w:cs="Times New Roman"/>
            <w:bCs/>
            <w:sz w:val="22"/>
            <w:szCs w:val="22"/>
            <w:rPrChange w:id="7660" w:author="Agate Publishing" w:date="2019-08-26T15:39:00Z">
              <w:rPr>
                <w:rFonts w:ascii="Times New Roman" w:hAnsi="Times New Roman" w:cs="Times New Roman"/>
                <w:bCs/>
                <w:sz w:val="22"/>
                <w:szCs w:val="22"/>
              </w:rPr>
            </w:rPrChange>
          </w:rPr>
          <w:t>(A)(1)</w:t>
        </w:r>
      </w:ins>
      <w:ins w:id="7661" w:author="Jeannie's Laptop" w:date="2019-08-23T14:23:00Z">
        <w:r w:rsidR="00EF4EC3" w:rsidRPr="00063AAB">
          <w:rPr>
            <w:rFonts w:ascii="Times New Roman" w:hAnsi="Times New Roman" w:cs="Times New Roman"/>
            <w:bCs/>
            <w:sz w:val="22"/>
            <w:szCs w:val="22"/>
            <w:rPrChange w:id="7662" w:author="Agate Publishing" w:date="2019-08-26T15:39:00Z">
              <w:rPr>
                <w:rFonts w:ascii="Times New Roman" w:hAnsi="Times New Roman" w:cs="Times New Roman"/>
                <w:bCs/>
                <w:sz w:val="22"/>
                <w:szCs w:val="22"/>
              </w:rPr>
            </w:rPrChange>
          </w:rPr>
          <w:t xml:space="preserve"> </w:t>
        </w:r>
      </w:ins>
      <w:r w:rsidR="00302399" w:rsidRPr="00063AAB">
        <w:rPr>
          <w:rFonts w:ascii="Times New Roman" w:hAnsi="Times New Roman" w:cs="Times New Roman"/>
          <w:bCs/>
          <w:sz w:val="22"/>
          <w:szCs w:val="22"/>
          <w:rPrChange w:id="7663" w:author="Agate Publishing" w:date="2019-08-26T15:39:00Z">
            <w:rPr>
              <w:rFonts w:ascii="Times New Roman" w:hAnsi="Times New Roman" w:cs="Times New Roman"/>
              <w:bCs/>
              <w:sz w:val="22"/>
              <w:szCs w:val="22"/>
            </w:rPr>
          </w:rPrChange>
        </w:rPr>
        <w:t>Variable cost = $2,600 ÷ 4,333 units = $0.60 per machine-hour</w:t>
      </w:r>
    </w:p>
    <w:p w14:paraId="35FED2BB" w14:textId="2056DBA8" w:rsidR="00302399" w:rsidRPr="00063AAB" w:rsidDel="00794B95" w:rsidRDefault="00302399" w:rsidP="00302399">
      <w:pPr>
        <w:pStyle w:val="BodyText"/>
        <w:kinsoku w:val="0"/>
        <w:overflowPunct w:val="0"/>
        <w:ind w:left="0"/>
        <w:rPr>
          <w:del w:id="7664" w:author="Jeannie's Laptop" w:date="2019-07-23T12:27:00Z"/>
          <w:rFonts w:ascii="Times New Roman" w:hAnsi="Times New Roman" w:cs="Times New Roman"/>
          <w:bCs/>
          <w:sz w:val="22"/>
          <w:szCs w:val="22"/>
          <w:rPrChange w:id="7665" w:author="Agate Publishing" w:date="2019-08-26T15:39:00Z">
            <w:rPr>
              <w:del w:id="7666" w:author="Jeannie's Laptop" w:date="2019-07-23T12:27:00Z"/>
              <w:rFonts w:ascii="Times New Roman" w:hAnsi="Times New Roman" w:cs="Times New Roman"/>
              <w:bCs/>
              <w:sz w:val="22"/>
              <w:szCs w:val="22"/>
            </w:rPr>
          </w:rPrChange>
        </w:rPr>
      </w:pPr>
    </w:p>
    <w:p w14:paraId="0BE717B8" w14:textId="67D7F8CD" w:rsidR="00302399" w:rsidRPr="00917F34" w:rsidRDefault="00794B95" w:rsidP="00302399">
      <w:pPr>
        <w:pStyle w:val="BodyText"/>
        <w:kinsoku w:val="0"/>
        <w:overflowPunct w:val="0"/>
        <w:ind w:left="0"/>
        <w:rPr>
          <w:rFonts w:ascii="Times New Roman" w:hAnsi="Times New Roman" w:cs="Times New Roman"/>
          <w:bCs/>
          <w:sz w:val="22"/>
          <w:szCs w:val="22"/>
        </w:rPr>
      </w:pPr>
      <w:ins w:id="7667" w:author="Jeannie's Laptop" w:date="2019-07-23T12:25:00Z">
        <w:r w:rsidRPr="00063AAB">
          <w:rPr>
            <w:rFonts w:ascii="Times New Roman" w:hAnsi="Times New Roman" w:cs="Times New Roman"/>
            <w:bCs/>
            <w:sz w:val="22"/>
            <w:szCs w:val="22"/>
            <w:rPrChange w:id="7668" w:author="Agate Publishing" w:date="2019-08-26T15:39:00Z">
              <w:rPr>
                <w:rFonts w:ascii="Times New Roman" w:hAnsi="Times New Roman" w:cs="Times New Roman"/>
                <w:bCs/>
                <w:sz w:val="22"/>
                <w:szCs w:val="22"/>
              </w:rPr>
            </w:rPrChange>
          </w:rPr>
          <w:t>(A)</w:t>
        </w:r>
        <w:del w:id="7669" w:author="Teressa Farough" w:date="2019-08-20T12:35:00Z">
          <w:r w:rsidRPr="00063AAB" w:rsidDel="00162694">
            <w:rPr>
              <w:rFonts w:ascii="Times New Roman" w:hAnsi="Times New Roman" w:cs="Times New Roman"/>
              <w:bCs/>
              <w:sz w:val="22"/>
              <w:szCs w:val="22"/>
              <w:rPrChange w:id="7670" w:author="Agate Publishing" w:date="2019-08-26T15:39:00Z">
                <w:rPr>
                  <w:rFonts w:ascii="Times New Roman" w:hAnsi="Times New Roman" w:cs="Times New Roman"/>
                  <w:bCs/>
                  <w:sz w:val="22"/>
                  <w:szCs w:val="22"/>
                </w:rPr>
              </w:rPrChange>
            </w:rPr>
            <w:delText xml:space="preserve"> </w:delText>
          </w:r>
        </w:del>
      </w:ins>
      <w:r w:rsidR="00302399" w:rsidRPr="00063AAB">
        <w:rPr>
          <w:rFonts w:ascii="Times New Roman" w:hAnsi="Times New Roman" w:cs="Times New Roman"/>
          <w:bCs/>
          <w:sz w:val="22"/>
          <w:szCs w:val="22"/>
          <w:rPrChange w:id="7671" w:author="Agate Publishing" w:date="2019-08-26T15:39:00Z">
            <w:rPr>
              <w:rFonts w:ascii="Times New Roman" w:hAnsi="Times New Roman" w:cs="Times New Roman"/>
              <w:bCs/>
              <w:sz w:val="22"/>
              <w:szCs w:val="22"/>
            </w:rPr>
          </w:rPrChange>
        </w:rPr>
        <w:t xml:space="preserve">(2) $7,975 total cost − ($0.60 per machine-hour × 9,333 machine-hours) = $2,375 </w:t>
      </w:r>
      <w:r w:rsidR="00302399" w:rsidRPr="00063AAB">
        <w:rPr>
          <w:rFonts w:ascii="Times New Roman" w:hAnsi="Times New Roman" w:cs="Times New Roman"/>
          <w:bCs/>
          <w:sz w:val="22"/>
          <w:szCs w:val="22"/>
        </w:rPr>
        <w:t>fixed costs</w:t>
      </w:r>
    </w:p>
    <w:p w14:paraId="3B85A1C5" w14:textId="217D8C87" w:rsidR="00302399" w:rsidRPr="00063AAB" w:rsidDel="00794B95" w:rsidRDefault="00794B95" w:rsidP="00794B95">
      <w:pPr>
        <w:pStyle w:val="BodyText"/>
        <w:kinsoku w:val="0"/>
        <w:overflowPunct w:val="0"/>
        <w:ind w:left="0"/>
        <w:rPr>
          <w:del w:id="7672" w:author="Jeannie's Laptop" w:date="2019-07-23T12:26:00Z"/>
          <w:rFonts w:ascii="Times New Roman" w:hAnsi="Times New Roman" w:cs="Times New Roman"/>
          <w:bCs/>
          <w:sz w:val="22"/>
          <w:szCs w:val="22"/>
          <w:rPrChange w:id="7673" w:author="Agate Publishing" w:date="2019-08-26T15:39:00Z">
            <w:rPr>
              <w:del w:id="7674" w:author="Jeannie's Laptop" w:date="2019-07-23T12:26:00Z"/>
              <w:rFonts w:ascii="Times New Roman" w:hAnsi="Times New Roman" w:cs="Times New Roman"/>
              <w:bCs/>
              <w:sz w:val="22"/>
              <w:szCs w:val="22"/>
            </w:rPr>
          </w:rPrChange>
        </w:rPr>
      </w:pPr>
      <w:ins w:id="7675" w:author="Jeannie's Laptop" w:date="2019-07-23T12:26:00Z">
        <w:r w:rsidRPr="00917F34">
          <w:rPr>
            <w:rFonts w:ascii="Times New Roman" w:hAnsi="Times New Roman" w:cs="Times New Roman"/>
            <w:bCs/>
            <w:sz w:val="22"/>
            <w:szCs w:val="22"/>
          </w:rPr>
          <w:t xml:space="preserve">(B) </w:t>
        </w:r>
      </w:ins>
    </w:p>
    <w:p w14:paraId="109BD7B0" w14:textId="6884E125" w:rsidR="00302399" w:rsidRPr="00063AAB" w:rsidDel="00794B95" w:rsidRDefault="00302399" w:rsidP="00794B95">
      <w:pPr>
        <w:pStyle w:val="BodyText"/>
        <w:kinsoku w:val="0"/>
        <w:overflowPunct w:val="0"/>
        <w:ind w:left="0"/>
        <w:rPr>
          <w:del w:id="7676" w:author="Jeannie's Laptop" w:date="2019-07-23T12:26:00Z"/>
          <w:rFonts w:ascii="Times New Roman" w:hAnsi="Times New Roman" w:cs="Times New Roman"/>
          <w:bCs/>
          <w:sz w:val="22"/>
          <w:szCs w:val="22"/>
          <w:rPrChange w:id="7677" w:author="Agate Publishing" w:date="2019-08-26T15:39:00Z">
            <w:rPr>
              <w:del w:id="7678" w:author="Jeannie's Laptop" w:date="2019-07-23T12:26:00Z"/>
              <w:rFonts w:ascii="Times New Roman" w:hAnsi="Times New Roman" w:cs="Times New Roman"/>
              <w:bCs/>
              <w:sz w:val="22"/>
              <w:szCs w:val="22"/>
            </w:rPr>
          </w:rPrChange>
        </w:rPr>
      </w:pPr>
      <w:del w:id="7679" w:author="Jeannie's Laptop" w:date="2019-07-23T12:26:00Z">
        <w:r w:rsidRPr="00063AAB" w:rsidDel="00794B95">
          <w:rPr>
            <w:rFonts w:ascii="Times New Roman" w:hAnsi="Times New Roman" w:cs="Times New Roman"/>
            <w:bCs/>
            <w:sz w:val="22"/>
            <w:szCs w:val="22"/>
            <w:rPrChange w:id="7680" w:author="Agate Publishing" w:date="2019-08-26T15:39:00Z">
              <w:rPr>
                <w:rFonts w:ascii="Times New Roman" w:hAnsi="Times New Roman" w:cs="Times New Roman"/>
                <w:bCs/>
                <w:sz w:val="22"/>
                <w:szCs w:val="22"/>
              </w:rPr>
            </w:rPrChange>
          </w:rPr>
          <w:delText>Part b:</w:delText>
        </w:r>
      </w:del>
    </w:p>
    <w:p w14:paraId="45AE3B9A" w14:textId="5F94AE2D" w:rsidR="00302399" w:rsidRPr="00063AAB" w:rsidDel="00794B95" w:rsidRDefault="00302399" w:rsidP="00302399">
      <w:pPr>
        <w:pStyle w:val="BodyText"/>
        <w:kinsoku w:val="0"/>
        <w:overflowPunct w:val="0"/>
        <w:ind w:left="0"/>
        <w:rPr>
          <w:del w:id="7681" w:author="Jeannie's Laptop" w:date="2019-07-23T12:26:00Z"/>
          <w:rFonts w:ascii="Times New Roman" w:hAnsi="Times New Roman" w:cs="Times New Roman"/>
          <w:bCs/>
          <w:sz w:val="22"/>
          <w:szCs w:val="22"/>
          <w:rPrChange w:id="7682" w:author="Agate Publishing" w:date="2019-08-26T15:39:00Z">
            <w:rPr>
              <w:del w:id="7683" w:author="Jeannie's Laptop" w:date="2019-07-23T12:26:00Z"/>
              <w:rFonts w:ascii="Times New Roman" w:hAnsi="Times New Roman" w:cs="Times New Roman"/>
              <w:bCs/>
              <w:sz w:val="22"/>
              <w:szCs w:val="22"/>
            </w:rPr>
          </w:rPrChange>
        </w:rPr>
      </w:pPr>
    </w:p>
    <w:p w14:paraId="4831536B"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768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685" w:author="Agate Publishing" w:date="2019-08-26T15:39:00Z">
            <w:rPr>
              <w:rFonts w:ascii="Times New Roman" w:hAnsi="Times New Roman" w:cs="Times New Roman"/>
              <w:bCs/>
              <w:sz w:val="22"/>
              <w:szCs w:val="22"/>
            </w:rPr>
          </w:rPrChange>
        </w:rPr>
        <w:t xml:space="preserve">$2,375 fixed costs + ($0.60 per machine-hour × 7,250 machine-hours) variable cost = $6,725 </w:t>
      </w:r>
      <w:r w:rsidRPr="00063AAB">
        <w:rPr>
          <w:rFonts w:ascii="Times New Roman" w:hAnsi="Times New Roman" w:cs="Times New Roman"/>
          <w:bCs/>
          <w:sz w:val="22"/>
          <w:szCs w:val="22"/>
        </w:rPr>
        <w:t>total cost</w:t>
      </w:r>
    </w:p>
    <w:p w14:paraId="275A0CDC"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686" w:author="Agate Publishing" w:date="2019-08-26T15:39:00Z">
            <w:rPr>
              <w:rFonts w:ascii="Times New Roman" w:hAnsi="Times New Roman" w:cs="Times New Roman"/>
              <w:bCs/>
              <w:sz w:val="22"/>
              <w:szCs w:val="22"/>
            </w:rPr>
          </w:rPrChange>
        </w:rPr>
      </w:pPr>
    </w:p>
    <w:p w14:paraId="44AC175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68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688" w:author="Agate Publishing" w:date="2019-08-26T15:39:00Z">
            <w:rPr>
              <w:rFonts w:ascii="Times New Roman" w:hAnsi="Times New Roman" w:cs="Times New Roman"/>
              <w:bCs/>
              <w:sz w:val="22"/>
              <w:szCs w:val="22"/>
            </w:rPr>
          </w:rPrChange>
        </w:rPr>
        <w:t xml:space="preserve">AACSB: Analytical Thinking </w:t>
      </w:r>
    </w:p>
    <w:p w14:paraId="1908EA2F"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68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690" w:author="Agate Publishing" w:date="2019-08-26T15:39:00Z">
            <w:rPr>
              <w:rFonts w:ascii="Times New Roman" w:hAnsi="Times New Roman" w:cs="Times New Roman"/>
              <w:bCs/>
              <w:sz w:val="22"/>
              <w:szCs w:val="22"/>
            </w:rPr>
          </w:rPrChange>
        </w:rPr>
        <w:t xml:space="preserve">AICPA: BB Critical Thinking </w:t>
      </w:r>
    </w:p>
    <w:p w14:paraId="060CC4AD"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69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692" w:author="Agate Publishing" w:date="2019-08-26T15:39:00Z">
            <w:rPr>
              <w:rFonts w:ascii="Times New Roman" w:hAnsi="Times New Roman" w:cs="Times New Roman"/>
              <w:bCs/>
              <w:sz w:val="22"/>
              <w:szCs w:val="22"/>
            </w:rPr>
          </w:rPrChange>
        </w:rPr>
        <w:t>AICPA: FN Measurement</w:t>
      </w:r>
    </w:p>
    <w:p w14:paraId="32E1CBC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69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694" w:author="Agate Publishing" w:date="2019-08-26T15:39:00Z">
            <w:rPr>
              <w:rFonts w:ascii="Times New Roman" w:hAnsi="Times New Roman" w:cs="Times New Roman"/>
              <w:bCs/>
              <w:sz w:val="22"/>
              <w:szCs w:val="22"/>
            </w:rPr>
          </w:rPrChange>
        </w:rPr>
        <w:t xml:space="preserve">Blooms: Apply </w:t>
      </w:r>
    </w:p>
    <w:p w14:paraId="1B539492"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695"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696" w:author="Agate Publishing" w:date="2019-08-26T15:39:00Z">
            <w:rPr>
              <w:rFonts w:ascii="Times New Roman" w:hAnsi="Times New Roman" w:cs="Times New Roman"/>
              <w:bCs/>
              <w:sz w:val="22"/>
              <w:szCs w:val="22"/>
            </w:rPr>
          </w:rPrChange>
        </w:rPr>
        <w:t>Difficulty: 2 Medium</w:t>
      </w:r>
    </w:p>
    <w:p w14:paraId="70776181"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697"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698" w:author="Agate Publishing" w:date="2019-08-26T15:39:00Z">
            <w:rPr>
              <w:rFonts w:ascii="Times New Roman" w:hAnsi="Times New Roman" w:cs="Times New Roman"/>
              <w:bCs/>
              <w:sz w:val="22"/>
              <w:szCs w:val="22"/>
            </w:rPr>
          </w:rPrChange>
        </w:rPr>
        <w:t xml:space="preserve">Learning Objective: 20-09 Determine semivariable cost elements. </w:t>
      </w:r>
    </w:p>
    <w:p w14:paraId="2EE4821B"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699"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700" w:author="Agate Publishing" w:date="2019-08-26T15:39:00Z">
            <w:rPr>
              <w:rFonts w:ascii="Times New Roman" w:hAnsi="Times New Roman" w:cs="Times New Roman"/>
              <w:bCs/>
              <w:sz w:val="22"/>
              <w:szCs w:val="22"/>
            </w:rPr>
          </w:rPrChange>
        </w:rPr>
        <w:t>Topic: Determining Semivariable Cost Elements: The High-Low Method</w:t>
      </w:r>
    </w:p>
    <w:p w14:paraId="0F60238C" w14:textId="77777777" w:rsidR="00302399" w:rsidRPr="00063AAB" w:rsidRDefault="00302399" w:rsidP="00302399">
      <w:pPr>
        <w:pStyle w:val="BodyText"/>
        <w:kinsoku w:val="0"/>
        <w:overflowPunct w:val="0"/>
        <w:ind w:left="0"/>
        <w:jc w:val="right"/>
        <w:rPr>
          <w:rFonts w:ascii="Times New Roman" w:hAnsi="Times New Roman" w:cs="Times New Roman"/>
          <w:bCs/>
          <w:sz w:val="22"/>
          <w:szCs w:val="22"/>
          <w:rPrChange w:id="7701" w:author="Agate Publishing" w:date="2019-08-26T15:39:00Z">
            <w:rPr>
              <w:rFonts w:ascii="Times New Roman" w:hAnsi="Times New Roman" w:cs="Times New Roman"/>
              <w:bCs/>
              <w:sz w:val="22"/>
              <w:szCs w:val="22"/>
            </w:rPr>
          </w:rPrChange>
        </w:rPr>
      </w:pPr>
    </w:p>
    <w:p w14:paraId="76406E40" w14:textId="61961A0F" w:rsidR="00302399" w:rsidRPr="00063AAB" w:rsidDel="00794B95" w:rsidRDefault="00302399" w:rsidP="00302399">
      <w:pPr>
        <w:pStyle w:val="BodyText"/>
        <w:kinsoku w:val="0"/>
        <w:overflowPunct w:val="0"/>
        <w:ind w:left="0"/>
        <w:rPr>
          <w:del w:id="7702" w:author="Jeannie's Laptop" w:date="2019-07-23T12:27:00Z"/>
          <w:rFonts w:ascii="Times New Roman" w:hAnsi="Times New Roman" w:cs="Times New Roman"/>
          <w:bCs/>
          <w:sz w:val="22"/>
          <w:szCs w:val="22"/>
          <w:rPrChange w:id="7703" w:author="Agate Publishing" w:date="2019-08-26T15:39:00Z">
            <w:rPr>
              <w:del w:id="7704" w:author="Jeannie's Laptop" w:date="2019-07-23T12:27:00Z"/>
              <w:rFonts w:ascii="Times New Roman" w:hAnsi="Times New Roman" w:cs="Times New Roman"/>
              <w:bCs/>
              <w:sz w:val="22"/>
              <w:szCs w:val="22"/>
            </w:rPr>
          </w:rPrChange>
        </w:rPr>
      </w:pPr>
      <w:r w:rsidRPr="00063AAB">
        <w:rPr>
          <w:rFonts w:ascii="Times New Roman" w:hAnsi="Times New Roman" w:cs="Times New Roman"/>
          <w:bCs/>
          <w:sz w:val="22"/>
          <w:szCs w:val="22"/>
          <w:rPrChange w:id="7705" w:author="Agate Publishing" w:date="2019-08-26T15:39:00Z">
            <w:rPr>
              <w:rFonts w:ascii="Times New Roman" w:hAnsi="Times New Roman" w:cs="Times New Roman"/>
              <w:bCs/>
              <w:sz w:val="22"/>
              <w:szCs w:val="22"/>
            </w:rPr>
          </w:rPrChange>
        </w:rPr>
        <w:t xml:space="preserve">121. </w:t>
      </w:r>
      <w:del w:id="7706" w:author="Jeannie's Laptop" w:date="2019-07-23T12:27:00Z">
        <w:r w:rsidRPr="00063AAB" w:rsidDel="00794B95">
          <w:rPr>
            <w:rFonts w:ascii="Times New Roman" w:hAnsi="Times New Roman" w:cs="Times New Roman"/>
            <w:bCs/>
            <w:sz w:val="22"/>
            <w:szCs w:val="22"/>
            <w:rPrChange w:id="7707" w:author="Agate Publishing" w:date="2019-08-26T15:39:00Z">
              <w:rPr>
                <w:rFonts w:ascii="Times New Roman" w:hAnsi="Times New Roman" w:cs="Times New Roman"/>
                <w:bCs/>
                <w:sz w:val="22"/>
                <w:szCs w:val="22"/>
              </w:rPr>
            </w:rPrChange>
          </w:rPr>
          <w:delText>High-low method</w:delText>
        </w:r>
      </w:del>
    </w:p>
    <w:p w14:paraId="20D27687" w14:textId="1F8D46E2" w:rsidR="00302399" w:rsidRPr="00063AAB" w:rsidDel="00794B95" w:rsidRDefault="00302399" w:rsidP="00302399">
      <w:pPr>
        <w:pStyle w:val="BodyText"/>
        <w:kinsoku w:val="0"/>
        <w:overflowPunct w:val="0"/>
        <w:ind w:left="0"/>
        <w:rPr>
          <w:del w:id="7708" w:author="Jeannie's Laptop" w:date="2019-07-23T12:27:00Z"/>
          <w:rFonts w:ascii="Times New Roman" w:hAnsi="Times New Roman" w:cs="Times New Roman"/>
          <w:bCs/>
          <w:sz w:val="22"/>
          <w:szCs w:val="22"/>
          <w:rPrChange w:id="7709" w:author="Agate Publishing" w:date="2019-08-26T15:39:00Z">
            <w:rPr>
              <w:del w:id="7710" w:author="Jeannie's Laptop" w:date="2019-07-23T12:27:00Z"/>
              <w:rFonts w:ascii="Times New Roman" w:hAnsi="Times New Roman" w:cs="Times New Roman"/>
              <w:bCs/>
              <w:sz w:val="22"/>
              <w:szCs w:val="22"/>
            </w:rPr>
          </w:rPrChange>
        </w:rPr>
      </w:pPr>
    </w:p>
    <w:p w14:paraId="4519D476" w14:textId="4A4C0FDF" w:rsidR="00302399" w:rsidRPr="00063AAB" w:rsidRDefault="00302399" w:rsidP="00302399">
      <w:pPr>
        <w:pStyle w:val="BodyText"/>
        <w:kinsoku w:val="0"/>
        <w:overflowPunct w:val="0"/>
        <w:ind w:left="0"/>
        <w:rPr>
          <w:rFonts w:ascii="Times New Roman" w:hAnsi="Times New Roman" w:cs="Times New Roman"/>
          <w:bCs/>
          <w:sz w:val="22"/>
          <w:szCs w:val="22"/>
          <w:rPrChange w:id="771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712" w:author="Agate Publishing" w:date="2019-08-26T15:39:00Z">
            <w:rPr>
              <w:rFonts w:ascii="Times New Roman" w:hAnsi="Times New Roman" w:cs="Times New Roman"/>
              <w:bCs/>
              <w:sz w:val="22"/>
              <w:szCs w:val="22"/>
            </w:rPr>
          </w:rPrChange>
        </w:rPr>
        <w:t xml:space="preserve">The following information is available regarding the total repair costs of Alexander Design Company for six months of </w:t>
      </w:r>
      <w:del w:id="7713" w:author="Jeannie's Laptop" w:date="2019-07-23T12:30:00Z">
        <w:r w:rsidRPr="00063AAB" w:rsidDel="00DB0220">
          <w:rPr>
            <w:rFonts w:ascii="Times New Roman" w:hAnsi="Times New Roman" w:cs="Times New Roman"/>
            <w:bCs/>
            <w:sz w:val="22"/>
            <w:szCs w:val="22"/>
            <w:rPrChange w:id="7714" w:author="Agate Publishing" w:date="2019-08-26T15:39:00Z">
              <w:rPr>
                <w:rFonts w:ascii="Times New Roman" w:hAnsi="Times New Roman" w:cs="Times New Roman"/>
                <w:bCs/>
                <w:sz w:val="22"/>
                <w:szCs w:val="22"/>
              </w:rPr>
            </w:rPrChange>
          </w:rPr>
          <w:delText>2018</w:delText>
        </w:r>
      </w:del>
      <w:ins w:id="7715" w:author="Jeannie's Laptop" w:date="2019-07-23T12:30:00Z">
        <w:r w:rsidR="00DB0220" w:rsidRPr="00063AAB">
          <w:rPr>
            <w:rFonts w:ascii="Times New Roman" w:hAnsi="Times New Roman" w:cs="Times New Roman"/>
            <w:bCs/>
            <w:sz w:val="22"/>
            <w:szCs w:val="22"/>
            <w:rPrChange w:id="7716" w:author="Agate Publishing" w:date="2019-08-26T15:39:00Z">
              <w:rPr>
                <w:rFonts w:ascii="Times New Roman" w:hAnsi="Times New Roman" w:cs="Times New Roman"/>
                <w:bCs/>
                <w:sz w:val="22"/>
                <w:szCs w:val="22"/>
              </w:rPr>
            </w:rPrChange>
          </w:rPr>
          <w:t>the current year</w:t>
        </w:r>
      </w:ins>
      <w:r w:rsidRPr="00063AAB">
        <w:rPr>
          <w:rFonts w:ascii="Times New Roman" w:hAnsi="Times New Roman" w:cs="Times New Roman"/>
          <w:bCs/>
          <w:sz w:val="22"/>
          <w:szCs w:val="22"/>
          <w:rPrChange w:id="7717" w:author="Agate Publishing" w:date="2019-08-26T15:39:00Z">
            <w:rPr>
              <w:rFonts w:ascii="Times New Roman" w:hAnsi="Times New Roman" w:cs="Times New Roman"/>
              <w:bCs/>
              <w:sz w:val="22"/>
              <w:szCs w:val="22"/>
            </w:rPr>
          </w:rPrChange>
        </w:rPr>
        <w:t>:</w:t>
      </w:r>
    </w:p>
    <w:p w14:paraId="0AF88E49"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7718" w:author="Agate Publishing" w:date="2019-08-26T15:39:00Z">
            <w:rPr>
              <w:rFonts w:ascii="Times New Roman" w:hAnsi="Times New Roman" w:cs="Times New Roman"/>
              <w:bCs/>
              <w:sz w:val="22"/>
              <w:szCs w:val="22"/>
            </w:rPr>
          </w:rPrChange>
        </w:rPr>
      </w:pPr>
    </w:p>
    <w:tbl>
      <w:tblPr>
        <w:tblStyle w:val="GridTableLight"/>
        <w:tblW w:w="0" w:type="auto"/>
        <w:tblLayout w:type="fixed"/>
        <w:tblLook w:val="0000" w:firstRow="0" w:lastRow="0" w:firstColumn="0" w:lastColumn="0" w:noHBand="0" w:noVBand="0"/>
        <w:tblPrChange w:id="7719" w:author="Jeannie's Laptop" w:date="2019-08-23T14:24:00Z">
          <w:tblPr>
            <w:tblW w:w="0" w:type="auto"/>
            <w:tblInd w:w="367" w:type="dxa"/>
            <w:tblLayout w:type="fixed"/>
            <w:tblCellMar>
              <w:left w:w="0" w:type="dxa"/>
              <w:right w:w="0" w:type="dxa"/>
            </w:tblCellMar>
            <w:tblLook w:val="0000" w:firstRow="0" w:lastRow="0" w:firstColumn="0" w:lastColumn="0" w:noHBand="0" w:noVBand="0"/>
          </w:tblPr>
        </w:tblPrChange>
      </w:tblPr>
      <w:tblGrid>
        <w:gridCol w:w="1440"/>
        <w:gridCol w:w="1162"/>
        <w:gridCol w:w="1265"/>
        <w:tblGridChange w:id="7720">
          <w:tblGrid>
            <w:gridCol w:w="4065"/>
            <w:gridCol w:w="1162"/>
            <w:gridCol w:w="1265"/>
          </w:tblGrid>
        </w:tblGridChange>
      </w:tblGrid>
      <w:tr w:rsidR="00302399" w:rsidRPr="00063AAB" w14:paraId="0A336BF7" w14:textId="77777777" w:rsidTr="00F17E65">
        <w:trPr>
          <w:trHeight w:hRule="exact" w:val="558"/>
          <w:trPrChange w:id="7721" w:author="Jeannie's Laptop" w:date="2019-08-23T14:24:00Z">
            <w:trPr>
              <w:trHeight w:hRule="exact" w:val="436"/>
            </w:trPr>
          </w:trPrChange>
        </w:trPr>
        <w:tc>
          <w:tcPr>
            <w:tcW w:w="1440" w:type="dxa"/>
            <w:tcPrChange w:id="7722" w:author="Jeannie's Laptop" w:date="2019-08-23T14:24:00Z">
              <w:tcPr>
                <w:tcW w:w="4065" w:type="dxa"/>
                <w:shd w:val="clear" w:color="auto" w:fill="auto"/>
              </w:tcPr>
            </w:tcPrChange>
          </w:tcPr>
          <w:p w14:paraId="7C772AB5" w14:textId="77777777" w:rsidR="00302399" w:rsidRPr="00063AAB" w:rsidRDefault="00302399">
            <w:pPr>
              <w:jc w:val="center"/>
              <w:rPr>
                <w:rFonts w:ascii="Times New Roman" w:hAnsi="Times New Roman" w:cs="Times New Roman"/>
                <w:bCs/>
                <w:sz w:val="12"/>
                <w:szCs w:val="12"/>
                <w:rPrChange w:id="7723" w:author="Agate Publishing" w:date="2019-08-26T15:39:00Z">
                  <w:rPr>
                    <w:rFonts w:ascii="Times New Roman" w:hAnsi="Times New Roman" w:cs="Times New Roman"/>
                    <w:bCs/>
                    <w:sz w:val="12"/>
                    <w:szCs w:val="12"/>
                  </w:rPr>
                </w:rPrChange>
              </w:rPr>
              <w:pPrChange w:id="7724" w:author="Jeannie's Laptop" w:date="2019-08-23T14:24:00Z">
                <w:pPr>
                  <w:widowControl w:val="0"/>
                  <w:autoSpaceDE w:val="0"/>
                  <w:autoSpaceDN w:val="0"/>
                  <w:adjustRightInd w:val="0"/>
                  <w:ind w:left="361"/>
                </w:pPr>
              </w:pPrChange>
            </w:pPr>
          </w:p>
        </w:tc>
        <w:tc>
          <w:tcPr>
            <w:tcW w:w="1162" w:type="dxa"/>
            <w:tcPrChange w:id="7725" w:author="Jeannie's Laptop" w:date="2019-08-23T14:24:00Z">
              <w:tcPr>
                <w:tcW w:w="1162" w:type="dxa"/>
                <w:shd w:val="clear" w:color="auto" w:fill="auto"/>
              </w:tcPr>
            </w:tcPrChange>
          </w:tcPr>
          <w:p w14:paraId="02AE57B2" w14:textId="77777777" w:rsidR="00302399" w:rsidRPr="00063AAB" w:rsidRDefault="00302399">
            <w:pPr>
              <w:pStyle w:val="TableParagraph"/>
              <w:kinsoku w:val="0"/>
              <w:overflowPunct w:val="0"/>
              <w:jc w:val="center"/>
              <w:rPr>
                <w:bCs/>
                <w:sz w:val="22"/>
                <w:szCs w:val="22"/>
              </w:rPr>
              <w:pPrChange w:id="7726" w:author="Jeannie's Laptop" w:date="2019-08-23T14:24:00Z">
                <w:pPr>
                  <w:pStyle w:val="TableParagraph"/>
                  <w:kinsoku w:val="0"/>
                  <w:overflowPunct w:val="0"/>
                </w:pPr>
              </w:pPrChange>
            </w:pPr>
            <w:r w:rsidRPr="00063AAB">
              <w:rPr>
                <w:bCs/>
                <w:sz w:val="22"/>
                <w:szCs w:val="22"/>
                <w:rPrChange w:id="7727" w:author="Agate Publishing" w:date="2019-08-26T15:39:00Z">
                  <w:rPr>
                    <w:bCs/>
                    <w:sz w:val="22"/>
                    <w:szCs w:val="22"/>
                  </w:rPr>
                </w:rPrChange>
              </w:rPr>
              <w:t xml:space="preserve">Units </w:t>
            </w:r>
            <w:r w:rsidRPr="00063AAB">
              <w:rPr>
                <w:bCs/>
                <w:sz w:val="22"/>
                <w:szCs w:val="22"/>
                <w:u w:val="single"/>
                <w:rPrChange w:id="7728" w:author="Agate Publishing" w:date="2019-08-26T15:39:00Z">
                  <w:rPr>
                    <w:bCs/>
                    <w:sz w:val="22"/>
                    <w:szCs w:val="22"/>
                  </w:rPr>
                </w:rPrChange>
              </w:rPr>
              <w:t>Produced</w:t>
            </w:r>
          </w:p>
        </w:tc>
        <w:tc>
          <w:tcPr>
            <w:tcW w:w="1265" w:type="dxa"/>
            <w:tcPrChange w:id="7729" w:author="Jeannie's Laptop" w:date="2019-08-23T14:24:00Z">
              <w:tcPr>
                <w:tcW w:w="1265" w:type="dxa"/>
                <w:shd w:val="clear" w:color="auto" w:fill="auto"/>
              </w:tcPr>
            </w:tcPrChange>
          </w:tcPr>
          <w:p w14:paraId="2B12B9CB" w14:textId="77777777" w:rsidR="00162694" w:rsidRPr="00063AAB" w:rsidRDefault="00302399">
            <w:pPr>
              <w:pStyle w:val="TableParagraph"/>
              <w:kinsoku w:val="0"/>
              <w:overflowPunct w:val="0"/>
              <w:jc w:val="center"/>
              <w:rPr>
                <w:ins w:id="7730" w:author="Teressa Farough" w:date="2019-08-20T12:36:00Z"/>
                <w:bCs/>
                <w:sz w:val="22"/>
                <w:szCs w:val="22"/>
                <w:rPrChange w:id="7731" w:author="Agate Publishing" w:date="2019-08-26T15:39:00Z">
                  <w:rPr>
                    <w:ins w:id="7732" w:author="Teressa Farough" w:date="2019-08-20T12:36:00Z"/>
                    <w:bCs/>
                    <w:sz w:val="22"/>
                    <w:szCs w:val="22"/>
                  </w:rPr>
                </w:rPrChange>
              </w:rPr>
              <w:pPrChange w:id="7733" w:author="Jeannie's Laptop" w:date="2019-08-23T14:24:00Z">
                <w:pPr>
                  <w:pStyle w:val="TableParagraph"/>
                  <w:kinsoku w:val="0"/>
                  <w:overflowPunct w:val="0"/>
                </w:pPr>
              </w:pPrChange>
            </w:pPr>
            <w:r w:rsidRPr="00063AAB">
              <w:rPr>
                <w:bCs/>
                <w:sz w:val="22"/>
                <w:szCs w:val="22"/>
                <w:rPrChange w:id="7734" w:author="Agate Publishing" w:date="2019-08-26T15:39:00Z">
                  <w:rPr>
                    <w:bCs/>
                    <w:sz w:val="22"/>
                    <w:szCs w:val="22"/>
                  </w:rPr>
                </w:rPrChange>
              </w:rPr>
              <w:t>Repair</w:t>
            </w:r>
          </w:p>
          <w:p w14:paraId="7566F78A" w14:textId="3CAE48FC" w:rsidR="00302399" w:rsidRPr="00063AAB" w:rsidRDefault="00302399">
            <w:pPr>
              <w:pStyle w:val="TableParagraph"/>
              <w:kinsoku w:val="0"/>
              <w:overflowPunct w:val="0"/>
              <w:jc w:val="center"/>
              <w:rPr>
                <w:bCs/>
                <w:sz w:val="22"/>
                <w:szCs w:val="22"/>
                <w:u w:val="single"/>
                <w:rPrChange w:id="7735" w:author="Agate Publishing" w:date="2019-08-26T15:39:00Z">
                  <w:rPr>
                    <w:bCs/>
                    <w:sz w:val="22"/>
                    <w:szCs w:val="22"/>
                  </w:rPr>
                </w:rPrChange>
              </w:rPr>
              <w:pPrChange w:id="7736" w:author="Jeannie's Laptop" w:date="2019-08-23T14:24:00Z">
                <w:pPr>
                  <w:pStyle w:val="TableParagraph"/>
                  <w:kinsoku w:val="0"/>
                  <w:overflowPunct w:val="0"/>
                </w:pPr>
              </w:pPrChange>
            </w:pPr>
            <w:r w:rsidRPr="00063AAB">
              <w:rPr>
                <w:bCs/>
                <w:sz w:val="22"/>
                <w:szCs w:val="22"/>
                <w:u w:val="single"/>
                <w:rPrChange w:id="7737" w:author="Agate Publishing" w:date="2019-08-26T15:39:00Z">
                  <w:rPr>
                    <w:bCs/>
                    <w:sz w:val="22"/>
                    <w:szCs w:val="22"/>
                  </w:rPr>
                </w:rPrChange>
              </w:rPr>
              <w:t>Cost</w:t>
            </w:r>
          </w:p>
        </w:tc>
      </w:tr>
      <w:tr w:rsidR="00302399" w:rsidRPr="00063AAB" w14:paraId="693CD846" w14:textId="77777777" w:rsidTr="00F17E65">
        <w:trPr>
          <w:trHeight w:val="288"/>
          <w:trPrChange w:id="7738" w:author="Jeannie's Laptop" w:date="2019-08-23T14:24:00Z">
            <w:trPr>
              <w:trHeight w:hRule="exact" w:val="224"/>
            </w:trPr>
          </w:trPrChange>
        </w:trPr>
        <w:tc>
          <w:tcPr>
            <w:tcW w:w="1440" w:type="dxa"/>
            <w:tcPrChange w:id="7739" w:author="Jeannie's Laptop" w:date="2019-08-23T14:24:00Z">
              <w:tcPr>
                <w:tcW w:w="4065" w:type="dxa"/>
                <w:shd w:val="clear" w:color="auto" w:fill="auto"/>
              </w:tcPr>
            </w:tcPrChange>
          </w:tcPr>
          <w:p w14:paraId="71C18C76" w14:textId="77777777" w:rsidR="00302399" w:rsidRPr="00063AAB" w:rsidRDefault="00302399" w:rsidP="002217A9">
            <w:pPr>
              <w:pStyle w:val="TableParagraph"/>
              <w:kinsoku w:val="0"/>
              <w:overflowPunct w:val="0"/>
              <w:rPr>
                <w:bCs/>
                <w:sz w:val="22"/>
                <w:szCs w:val="22"/>
                <w:rPrChange w:id="7740" w:author="Agate Publishing" w:date="2019-08-26T15:39:00Z">
                  <w:rPr>
                    <w:bCs/>
                    <w:sz w:val="22"/>
                    <w:szCs w:val="22"/>
                  </w:rPr>
                </w:rPrChange>
              </w:rPr>
            </w:pPr>
            <w:r w:rsidRPr="00063AAB">
              <w:rPr>
                <w:bCs/>
                <w:sz w:val="22"/>
                <w:szCs w:val="22"/>
              </w:rPr>
              <w:t>January</w:t>
            </w:r>
          </w:p>
        </w:tc>
        <w:tc>
          <w:tcPr>
            <w:tcW w:w="1162" w:type="dxa"/>
            <w:tcPrChange w:id="7741" w:author="Jeannie's Laptop" w:date="2019-08-23T14:24:00Z">
              <w:tcPr>
                <w:tcW w:w="1162" w:type="dxa"/>
                <w:shd w:val="clear" w:color="auto" w:fill="auto"/>
              </w:tcPr>
            </w:tcPrChange>
          </w:tcPr>
          <w:p w14:paraId="293691BD" w14:textId="77777777" w:rsidR="00302399" w:rsidRPr="00063AAB" w:rsidRDefault="00302399">
            <w:pPr>
              <w:pStyle w:val="TableParagraph"/>
              <w:kinsoku w:val="0"/>
              <w:overflowPunct w:val="0"/>
              <w:jc w:val="center"/>
              <w:rPr>
                <w:bCs/>
                <w:sz w:val="22"/>
                <w:szCs w:val="22"/>
                <w:rPrChange w:id="7742" w:author="Agate Publishing" w:date="2019-08-26T15:39:00Z">
                  <w:rPr>
                    <w:bCs/>
                    <w:sz w:val="22"/>
                    <w:szCs w:val="22"/>
                  </w:rPr>
                </w:rPrChange>
              </w:rPr>
              <w:pPrChange w:id="7743" w:author="Jeannie's Laptop" w:date="2019-08-23T14:24:00Z">
                <w:pPr>
                  <w:pStyle w:val="TableParagraph"/>
                  <w:kinsoku w:val="0"/>
                  <w:overflowPunct w:val="0"/>
                </w:pPr>
              </w:pPrChange>
            </w:pPr>
            <w:r w:rsidRPr="00063AAB">
              <w:rPr>
                <w:bCs/>
                <w:sz w:val="22"/>
                <w:szCs w:val="22"/>
                <w:rPrChange w:id="7744" w:author="Agate Publishing" w:date="2019-08-26T15:39:00Z">
                  <w:rPr>
                    <w:bCs/>
                    <w:sz w:val="22"/>
                    <w:szCs w:val="22"/>
                  </w:rPr>
                </w:rPrChange>
              </w:rPr>
              <w:t>1,500</w:t>
            </w:r>
          </w:p>
        </w:tc>
        <w:tc>
          <w:tcPr>
            <w:tcW w:w="1265" w:type="dxa"/>
            <w:tcPrChange w:id="7745" w:author="Jeannie's Laptop" w:date="2019-08-23T14:24:00Z">
              <w:tcPr>
                <w:tcW w:w="1265" w:type="dxa"/>
                <w:shd w:val="clear" w:color="auto" w:fill="auto"/>
              </w:tcPr>
            </w:tcPrChange>
          </w:tcPr>
          <w:p w14:paraId="2D81D7B4" w14:textId="77777777" w:rsidR="00302399" w:rsidRPr="00063AAB" w:rsidRDefault="00302399">
            <w:pPr>
              <w:pStyle w:val="TableParagraph"/>
              <w:kinsoku w:val="0"/>
              <w:overflowPunct w:val="0"/>
              <w:jc w:val="center"/>
              <w:rPr>
                <w:bCs/>
                <w:sz w:val="22"/>
                <w:szCs w:val="22"/>
                <w:rPrChange w:id="7746" w:author="Agate Publishing" w:date="2019-08-26T15:39:00Z">
                  <w:rPr>
                    <w:bCs/>
                    <w:sz w:val="22"/>
                    <w:szCs w:val="22"/>
                  </w:rPr>
                </w:rPrChange>
              </w:rPr>
              <w:pPrChange w:id="7747" w:author="Jeannie's Laptop" w:date="2019-08-23T14:24:00Z">
                <w:pPr>
                  <w:pStyle w:val="TableParagraph"/>
                  <w:kinsoku w:val="0"/>
                  <w:overflowPunct w:val="0"/>
                </w:pPr>
              </w:pPrChange>
            </w:pPr>
            <w:r w:rsidRPr="00063AAB">
              <w:rPr>
                <w:bCs/>
                <w:sz w:val="22"/>
                <w:szCs w:val="22"/>
                <w:rPrChange w:id="7748" w:author="Agate Publishing" w:date="2019-08-26T15:39:00Z">
                  <w:rPr>
                    <w:bCs/>
                    <w:sz w:val="22"/>
                    <w:szCs w:val="22"/>
                  </w:rPr>
                </w:rPrChange>
              </w:rPr>
              <w:t>$15,875</w:t>
            </w:r>
          </w:p>
        </w:tc>
      </w:tr>
      <w:tr w:rsidR="00302399" w:rsidRPr="00063AAB" w14:paraId="65B60AC0" w14:textId="77777777" w:rsidTr="00F17E65">
        <w:trPr>
          <w:trHeight w:val="288"/>
          <w:trPrChange w:id="7749" w:author="Jeannie's Laptop" w:date="2019-08-23T14:24:00Z">
            <w:trPr>
              <w:trHeight w:hRule="exact" w:val="227"/>
            </w:trPr>
          </w:trPrChange>
        </w:trPr>
        <w:tc>
          <w:tcPr>
            <w:tcW w:w="1440" w:type="dxa"/>
            <w:tcPrChange w:id="7750" w:author="Jeannie's Laptop" w:date="2019-08-23T14:24:00Z">
              <w:tcPr>
                <w:tcW w:w="4065" w:type="dxa"/>
                <w:shd w:val="clear" w:color="auto" w:fill="auto"/>
              </w:tcPr>
            </w:tcPrChange>
          </w:tcPr>
          <w:p w14:paraId="5E41E4FF" w14:textId="77777777" w:rsidR="00302399" w:rsidRPr="00063AAB" w:rsidRDefault="00302399" w:rsidP="002217A9">
            <w:pPr>
              <w:pStyle w:val="TableParagraph"/>
              <w:kinsoku w:val="0"/>
              <w:overflowPunct w:val="0"/>
              <w:rPr>
                <w:bCs/>
                <w:sz w:val="22"/>
                <w:szCs w:val="22"/>
                <w:rPrChange w:id="7751" w:author="Agate Publishing" w:date="2019-08-26T15:39:00Z">
                  <w:rPr>
                    <w:bCs/>
                    <w:sz w:val="22"/>
                    <w:szCs w:val="22"/>
                  </w:rPr>
                </w:rPrChange>
              </w:rPr>
            </w:pPr>
            <w:r w:rsidRPr="00063AAB">
              <w:rPr>
                <w:bCs/>
                <w:sz w:val="22"/>
                <w:szCs w:val="22"/>
              </w:rPr>
              <w:t>February</w:t>
            </w:r>
          </w:p>
        </w:tc>
        <w:tc>
          <w:tcPr>
            <w:tcW w:w="1162" w:type="dxa"/>
            <w:tcPrChange w:id="7752" w:author="Jeannie's Laptop" w:date="2019-08-23T14:24:00Z">
              <w:tcPr>
                <w:tcW w:w="1162" w:type="dxa"/>
                <w:shd w:val="clear" w:color="auto" w:fill="auto"/>
              </w:tcPr>
            </w:tcPrChange>
          </w:tcPr>
          <w:p w14:paraId="20FAF63C" w14:textId="77777777" w:rsidR="00302399" w:rsidRPr="00063AAB" w:rsidRDefault="00302399">
            <w:pPr>
              <w:pStyle w:val="TableParagraph"/>
              <w:kinsoku w:val="0"/>
              <w:overflowPunct w:val="0"/>
              <w:jc w:val="center"/>
              <w:rPr>
                <w:bCs/>
                <w:sz w:val="22"/>
                <w:szCs w:val="22"/>
                <w:rPrChange w:id="7753" w:author="Agate Publishing" w:date="2019-08-26T15:39:00Z">
                  <w:rPr>
                    <w:bCs/>
                    <w:sz w:val="22"/>
                    <w:szCs w:val="22"/>
                  </w:rPr>
                </w:rPrChange>
              </w:rPr>
              <w:pPrChange w:id="7754" w:author="Jeannie's Laptop" w:date="2019-08-23T14:24:00Z">
                <w:pPr>
                  <w:pStyle w:val="TableParagraph"/>
                  <w:kinsoku w:val="0"/>
                  <w:overflowPunct w:val="0"/>
                </w:pPr>
              </w:pPrChange>
            </w:pPr>
            <w:r w:rsidRPr="00063AAB">
              <w:rPr>
                <w:bCs/>
                <w:sz w:val="22"/>
                <w:szCs w:val="22"/>
                <w:rPrChange w:id="7755" w:author="Agate Publishing" w:date="2019-08-26T15:39:00Z">
                  <w:rPr>
                    <w:bCs/>
                    <w:sz w:val="22"/>
                    <w:szCs w:val="22"/>
                  </w:rPr>
                </w:rPrChange>
              </w:rPr>
              <w:t>1,750</w:t>
            </w:r>
          </w:p>
        </w:tc>
        <w:tc>
          <w:tcPr>
            <w:tcW w:w="1265" w:type="dxa"/>
            <w:tcPrChange w:id="7756" w:author="Jeannie's Laptop" w:date="2019-08-23T14:24:00Z">
              <w:tcPr>
                <w:tcW w:w="1265" w:type="dxa"/>
                <w:shd w:val="clear" w:color="auto" w:fill="auto"/>
              </w:tcPr>
            </w:tcPrChange>
          </w:tcPr>
          <w:p w14:paraId="56C52F57" w14:textId="77777777" w:rsidR="00302399" w:rsidRPr="00063AAB" w:rsidRDefault="00302399">
            <w:pPr>
              <w:pStyle w:val="TableParagraph"/>
              <w:kinsoku w:val="0"/>
              <w:overflowPunct w:val="0"/>
              <w:jc w:val="center"/>
              <w:rPr>
                <w:bCs/>
                <w:sz w:val="22"/>
                <w:szCs w:val="22"/>
                <w:rPrChange w:id="7757" w:author="Agate Publishing" w:date="2019-08-26T15:39:00Z">
                  <w:rPr>
                    <w:bCs/>
                    <w:sz w:val="22"/>
                    <w:szCs w:val="22"/>
                  </w:rPr>
                </w:rPrChange>
              </w:rPr>
              <w:pPrChange w:id="7758" w:author="Jeannie's Laptop" w:date="2019-08-23T14:24:00Z">
                <w:pPr>
                  <w:pStyle w:val="TableParagraph"/>
                  <w:kinsoku w:val="0"/>
                  <w:overflowPunct w:val="0"/>
                </w:pPr>
              </w:pPrChange>
            </w:pPr>
            <w:r w:rsidRPr="00063AAB">
              <w:rPr>
                <w:bCs/>
                <w:sz w:val="22"/>
                <w:szCs w:val="22"/>
                <w:rPrChange w:id="7759" w:author="Agate Publishing" w:date="2019-08-26T15:39:00Z">
                  <w:rPr>
                    <w:bCs/>
                    <w:sz w:val="22"/>
                    <w:szCs w:val="22"/>
                  </w:rPr>
                </w:rPrChange>
              </w:rPr>
              <w:t>$16,500</w:t>
            </w:r>
          </w:p>
        </w:tc>
      </w:tr>
      <w:tr w:rsidR="00302399" w:rsidRPr="00063AAB" w14:paraId="1B8E5CC5" w14:textId="77777777" w:rsidTr="00F17E65">
        <w:trPr>
          <w:trHeight w:val="288"/>
          <w:trPrChange w:id="7760" w:author="Jeannie's Laptop" w:date="2019-08-23T14:24:00Z">
            <w:trPr>
              <w:trHeight w:hRule="exact" w:val="224"/>
            </w:trPr>
          </w:trPrChange>
        </w:trPr>
        <w:tc>
          <w:tcPr>
            <w:tcW w:w="1440" w:type="dxa"/>
            <w:tcPrChange w:id="7761" w:author="Jeannie's Laptop" w:date="2019-08-23T14:24:00Z">
              <w:tcPr>
                <w:tcW w:w="4065" w:type="dxa"/>
                <w:shd w:val="clear" w:color="auto" w:fill="auto"/>
              </w:tcPr>
            </w:tcPrChange>
          </w:tcPr>
          <w:p w14:paraId="13C7420B" w14:textId="77777777" w:rsidR="00302399" w:rsidRPr="00063AAB" w:rsidRDefault="00302399" w:rsidP="002217A9">
            <w:pPr>
              <w:pStyle w:val="TableParagraph"/>
              <w:kinsoku w:val="0"/>
              <w:overflowPunct w:val="0"/>
              <w:rPr>
                <w:bCs/>
                <w:sz w:val="22"/>
                <w:szCs w:val="22"/>
                <w:rPrChange w:id="7762" w:author="Agate Publishing" w:date="2019-08-26T15:39:00Z">
                  <w:rPr>
                    <w:bCs/>
                    <w:sz w:val="22"/>
                    <w:szCs w:val="22"/>
                  </w:rPr>
                </w:rPrChange>
              </w:rPr>
            </w:pPr>
            <w:r w:rsidRPr="00063AAB">
              <w:rPr>
                <w:bCs/>
                <w:sz w:val="22"/>
                <w:szCs w:val="22"/>
              </w:rPr>
              <w:t>March</w:t>
            </w:r>
          </w:p>
        </w:tc>
        <w:tc>
          <w:tcPr>
            <w:tcW w:w="1162" w:type="dxa"/>
            <w:tcPrChange w:id="7763" w:author="Jeannie's Laptop" w:date="2019-08-23T14:24:00Z">
              <w:tcPr>
                <w:tcW w:w="1162" w:type="dxa"/>
                <w:shd w:val="clear" w:color="auto" w:fill="auto"/>
              </w:tcPr>
            </w:tcPrChange>
          </w:tcPr>
          <w:p w14:paraId="5E3D4EC0" w14:textId="77777777" w:rsidR="00302399" w:rsidRPr="00063AAB" w:rsidRDefault="00302399">
            <w:pPr>
              <w:pStyle w:val="TableParagraph"/>
              <w:kinsoku w:val="0"/>
              <w:overflowPunct w:val="0"/>
              <w:jc w:val="center"/>
              <w:rPr>
                <w:bCs/>
                <w:sz w:val="22"/>
                <w:szCs w:val="22"/>
                <w:rPrChange w:id="7764" w:author="Agate Publishing" w:date="2019-08-26T15:39:00Z">
                  <w:rPr>
                    <w:bCs/>
                    <w:sz w:val="22"/>
                    <w:szCs w:val="22"/>
                  </w:rPr>
                </w:rPrChange>
              </w:rPr>
              <w:pPrChange w:id="7765" w:author="Jeannie's Laptop" w:date="2019-08-23T14:24:00Z">
                <w:pPr>
                  <w:pStyle w:val="TableParagraph"/>
                  <w:kinsoku w:val="0"/>
                  <w:overflowPunct w:val="0"/>
                </w:pPr>
              </w:pPrChange>
            </w:pPr>
            <w:r w:rsidRPr="00063AAB">
              <w:rPr>
                <w:bCs/>
                <w:sz w:val="22"/>
                <w:szCs w:val="22"/>
                <w:rPrChange w:id="7766" w:author="Agate Publishing" w:date="2019-08-26T15:39:00Z">
                  <w:rPr>
                    <w:bCs/>
                    <w:sz w:val="22"/>
                    <w:szCs w:val="22"/>
                  </w:rPr>
                </w:rPrChange>
              </w:rPr>
              <w:t>1,000</w:t>
            </w:r>
          </w:p>
        </w:tc>
        <w:tc>
          <w:tcPr>
            <w:tcW w:w="1265" w:type="dxa"/>
            <w:tcPrChange w:id="7767" w:author="Jeannie's Laptop" w:date="2019-08-23T14:24:00Z">
              <w:tcPr>
                <w:tcW w:w="1265" w:type="dxa"/>
                <w:shd w:val="clear" w:color="auto" w:fill="auto"/>
              </w:tcPr>
            </w:tcPrChange>
          </w:tcPr>
          <w:p w14:paraId="710302C6" w14:textId="77777777" w:rsidR="00302399" w:rsidRPr="00063AAB" w:rsidRDefault="00302399">
            <w:pPr>
              <w:pStyle w:val="TableParagraph"/>
              <w:kinsoku w:val="0"/>
              <w:overflowPunct w:val="0"/>
              <w:jc w:val="center"/>
              <w:rPr>
                <w:bCs/>
                <w:sz w:val="22"/>
                <w:szCs w:val="22"/>
                <w:rPrChange w:id="7768" w:author="Agate Publishing" w:date="2019-08-26T15:39:00Z">
                  <w:rPr>
                    <w:bCs/>
                    <w:sz w:val="22"/>
                    <w:szCs w:val="22"/>
                  </w:rPr>
                </w:rPrChange>
              </w:rPr>
              <w:pPrChange w:id="7769" w:author="Jeannie's Laptop" w:date="2019-08-23T14:24:00Z">
                <w:pPr>
                  <w:pStyle w:val="TableParagraph"/>
                  <w:kinsoku w:val="0"/>
                  <w:overflowPunct w:val="0"/>
                </w:pPr>
              </w:pPrChange>
            </w:pPr>
            <w:r w:rsidRPr="00063AAB">
              <w:rPr>
                <w:bCs/>
                <w:sz w:val="22"/>
                <w:szCs w:val="22"/>
                <w:rPrChange w:id="7770" w:author="Agate Publishing" w:date="2019-08-26T15:39:00Z">
                  <w:rPr>
                    <w:bCs/>
                    <w:sz w:val="22"/>
                    <w:szCs w:val="22"/>
                  </w:rPr>
                </w:rPrChange>
              </w:rPr>
              <w:t>$11,250</w:t>
            </w:r>
          </w:p>
        </w:tc>
      </w:tr>
      <w:tr w:rsidR="00302399" w:rsidRPr="00063AAB" w14:paraId="39FCD5BD" w14:textId="77777777" w:rsidTr="00F17E65">
        <w:trPr>
          <w:trHeight w:val="288"/>
          <w:trPrChange w:id="7771" w:author="Jeannie's Laptop" w:date="2019-08-23T14:24:00Z">
            <w:trPr>
              <w:trHeight w:hRule="exact" w:val="227"/>
            </w:trPr>
          </w:trPrChange>
        </w:trPr>
        <w:tc>
          <w:tcPr>
            <w:tcW w:w="1440" w:type="dxa"/>
            <w:tcPrChange w:id="7772" w:author="Jeannie's Laptop" w:date="2019-08-23T14:24:00Z">
              <w:tcPr>
                <w:tcW w:w="4065" w:type="dxa"/>
                <w:shd w:val="clear" w:color="auto" w:fill="auto"/>
              </w:tcPr>
            </w:tcPrChange>
          </w:tcPr>
          <w:p w14:paraId="3F89A857" w14:textId="77777777" w:rsidR="00302399" w:rsidRPr="00063AAB" w:rsidRDefault="00302399" w:rsidP="002217A9">
            <w:pPr>
              <w:pStyle w:val="TableParagraph"/>
              <w:kinsoku w:val="0"/>
              <w:overflowPunct w:val="0"/>
              <w:rPr>
                <w:bCs/>
                <w:sz w:val="22"/>
                <w:szCs w:val="22"/>
                <w:rPrChange w:id="7773" w:author="Agate Publishing" w:date="2019-08-26T15:39:00Z">
                  <w:rPr>
                    <w:bCs/>
                    <w:sz w:val="22"/>
                    <w:szCs w:val="22"/>
                  </w:rPr>
                </w:rPrChange>
              </w:rPr>
            </w:pPr>
            <w:r w:rsidRPr="00063AAB">
              <w:rPr>
                <w:bCs/>
                <w:sz w:val="22"/>
                <w:szCs w:val="22"/>
              </w:rPr>
              <w:t>April</w:t>
            </w:r>
          </w:p>
        </w:tc>
        <w:tc>
          <w:tcPr>
            <w:tcW w:w="1162" w:type="dxa"/>
            <w:tcPrChange w:id="7774" w:author="Jeannie's Laptop" w:date="2019-08-23T14:24:00Z">
              <w:tcPr>
                <w:tcW w:w="1162" w:type="dxa"/>
                <w:shd w:val="clear" w:color="auto" w:fill="auto"/>
              </w:tcPr>
            </w:tcPrChange>
          </w:tcPr>
          <w:p w14:paraId="1F0BE2FB" w14:textId="77777777" w:rsidR="00302399" w:rsidRPr="00063AAB" w:rsidRDefault="00302399">
            <w:pPr>
              <w:pStyle w:val="TableParagraph"/>
              <w:kinsoku w:val="0"/>
              <w:overflowPunct w:val="0"/>
              <w:jc w:val="center"/>
              <w:rPr>
                <w:bCs/>
                <w:sz w:val="22"/>
                <w:szCs w:val="22"/>
                <w:rPrChange w:id="7775" w:author="Agate Publishing" w:date="2019-08-26T15:39:00Z">
                  <w:rPr>
                    <w:bCs/>
                    <w:sz w:val="22"/>
                    <w:szCs w:val="22"/>
                  </w:rPr>
                </w:rPrChange>
              </w:rPr>
              <w:pPrChange w:id="7776" w:author="Jeannie's Laptop" w:date="2019-08-23T14:24:00Z">
                <w:pPr>
                  <w:pStyle w:val="TableParagraph"/>
                  <w:kinsoku w:val="0"/>
                  <w:overflowPunct w:val="0"/>
                </w:pPr>
              </w:pPrChange>
            </w:pPr>
            <w:r w:rsidRPr="00063AAB">
              <w:rPr>
                <w:bCs/>
                <w:sz w:val="22"/>
                <w:szCs w:val="22"/>
                <w:rPrChange w:id="7777" w:author="Agate Publishing" w:date="2019-08-26T15:39:00Z">
                  <w:rPr>
                    <w:bCs/>
                    <w:sz w:val="22"/>
                    <w:szCs w:val="22"/>
                  </w:rPr>
                </w:rPrChange>
              </w:rPr>
              <w:t>1,250</w:t>
            </w:r>
          </w:p>
        </w:tc>
        <w:tc>
          <w:tcPr>
            <w:tcW w:w="1265" w:type="dxa"/>
            <w:tcPrChange w:id="7778" w:author="Jeannie's Laptop" w:date="2019-08-23T14:24:00Z">
              <w:tcPr>
                <w:tcW w:w="1265" w:type="dxa"/>
                <w:shd w:val="clear" w:color="auto" w:fill="auto"/>
              </w:tcPr>
            </w:tcPrChange>
          </w:tcPr>
          <w:p w14:paraId="260F74B4" w14:textId="77777777" w:rsidR="00302399" w:rsidRPr="00063AAB" w:rsidRDefault="00302399">
            <w:pPr>
              <w:pStyle w:val="TableParagraph"/>
              <w:kinsoku w:val="0"/>
              <w:overflowPunct w:val="0"/>
              <w:jc w:val="center"/>
              <w:rPr>
                <w:bCs/>
                <w:sz w:val="22"/>
                <w:szCs w:val="22"/>
                <w:rPrChange w:id="7779" w:author="Agate Publishing" w:date="2019-08-26T15:39:00Z">
                  <w:rPr>
                    <w:bCs/>
                    <w:sz w:val="22"/>
                    <w:szCs w:val="22"/>
                  </w:rPr>
                </w:rPrChange>
              </w:rPr>
              <w:pPrChange w:id="7780" w:author="Jeannie's Laptop" w:date="2019-08-23T14:24:00Z">
                <w:pPr>
                  <w:pStyle w:val="TableParagraph"/>
                  <w:kinsoku w:val="0"/>
                  <w:overflowPunct w:val="0"/>
                </w:pPr>
              </w:pPrChange>
            </w:pPr>
            <w:r w:rsidRPr="00063AAB">
              <w:rPr>
                <w:bCs/>
                <w:sz w:val="22"/>
                <w:szCs w:val="22"/>
                <w:rPrChange w:id="7781" w:author="Agate Publishing" w:date="2019-08-26T15:39:00Z">
                  <w:rPr>
                    <w:bCs/>
                    <w:sz w:val="22"/>
                    <w:szCs w:val="22"/>
                  </w:rPr>
                </w:rPrChange>
              </w:rPr>
              <w:t>$15,250</w:t>
            </w:r>
          </w:p>
        </w:tc>
      </w:tr>
      <w:tr w:rsidR="00302399" w:rsidRPr="00063AAB" w14:paraId="395AD4ED" w14:textId="77777777" w:rsidTr="00F17E65">
        <w:trPr>
          <w:trHeight w:val="288"/>
          <w:trPrChange w:id="7782" w:author="Jeannie's Laptop" w:date="2019-08-23T14:24:00Z">
            <w:trPr>
              <w:trHeight w:hRule="exact" w:val="224"/>
            </w:trPr>
          </w:trPrChange>
        </w:trPr>
        <w:tc>
          <w:tcPr>
            <w:tcW w:w="1440" w:type="dxa"/>
            <w:tcPrChange w:id="7783" w:author="Jeannie's Laptop" w:date="2019-08-23T14:24:00Z">
              <w:tcPr>
                <w:tcW w:w="4065" w:type="dxa"/>
                <w:shd w:val="clear" w:color="auto" w:fill="auto"/>
              </w:tcPr>
            </w:tcPrChange>
          </w:tcPr>
          <w:p w14:paraId="33A07DEA" w14:textId="77777777" w:rsidR="00302399" w:rsidRPr="00063AAB" w:rsidRDefault="00302399" w:rsidP="002217A9">
            <w:pPr>
              <w:pStyle w:val="TableParagraph"/>
              <w:kinsoku w:val="0"/>
              <w:overflowPunct w:val="0"/>
              <w:rPr>
                <w:bCs/>
                <w:sz w:val="22"/>
                <w:szCs w:val="22"/>
                <w:rPrChange w:id="7784" w:author="Agate Publishing" w:date="2019-08-26T15:39:00Z">
                  <w:rPr>
                    <w:bCs/>
                    <w:sz w:val="22"/>
                    <w:szCs w:val="22"/>
                  </w:rPr>
                </w:rPrChange>
              </w:rPr>
            </w:pPr>
            <w:r w:rsidRPr="00063AAB">
              <w:rPr>
                <w:bCs/>
                <w:sz w:val="22"/>
                <w:szCs w:val="22"/>
              </w:rPr>
              <w:t>May</w:t>
            </w:r>
          </w:p>
        </w:tc>
        <w:tc>
          <w:tcPr>
            <w:tcW w:w="1162" w:type="dxa"/>
            <w:tcPrChange w:id="7785" w:author="Jeannie's Laptop" w:date="2019-08-23T14:24:00Z">
              <w:tcPr>
                <w:tcW w:w="1162" w:type="dxa"/>
                <w:shd w:val="clear" w:color="auto" w:fill="auto"/>
              </w:tcPr>
            </w:tcPrChange>
          </w:tcPr>
          <w:p w14:paraId="2F0B5413" w14:textId="77777777" w:rsidR="00302399" w:rsidRPr="00063AAB" w:rsidRDefault="00302399">
            <w:pPr>
              <w:pStyle w:val="TableParagraph"/>
              <w:kinsoku w:val="0"/>
              <w:overflowPunct w:val="0"/>
              <w:jc w:val="center"/>
              <w:rPr>
                <w:bCs/>
                <w:sz w:val="22"/>
                <w:szCs w:val="22"/>
                <w:rPrChange w:id="7786" w:author="Agate Publishing" w:date="2019-08-26T15:39:00Z">
                  <w:rPr>
                    <w:bCs/>
                    <w:sz w:val="22"/>
                    <w:szCs w:val="22"/>
                  </w:rPr>
                </w:rPrChange>
              </w:rPr>
              <w:pPrChange w:id="7787" w:author="Jeannie's Laptop" w:date="2019-08-23T14:24:00Z">
                <w:pPr>
                  <w:pStyle w:val="TableParagraph"/>
                  <w:kinsoku w:val="0"/>
                  <w:overflowPunct w:val="0"/>
                </w:pPr>
              </w:pPrChange>
            </w:pPr>
            <w:r w:rsidRPr="00063AAB">
              <w:rPr>
                <w:bCs/>
                <w:sz w:val="22"/>
                <w:szCs w:val="22"/>
                <w:rPrChange w:id="7788" w:author="Agate Publishing" w:date="2019-08-26T15:39:00Z">
                  <w:rPr>
                    <w:bCs/>
                    <w:sz w:val="22"/>
                    <w:szCs w:val="22"/>
                  </w:rPr>
                </w:rPrChange>
              </w:rPr>
              <w:t>1,875</w:t>
            </w:r>
          </w:p>
        </w:tc>
        <w:tc>
          <w:tcPr>
            <w:tcW w:w="1265" w:type="dxa"/>
            <w:tcPrChange w:id="7789" w:author="Jeannie's Laptop" w:date="2019-08-23T14:24:00Z">
              <w:tcPr>
                <w:tcW w:w="1265" w:type="dxa"/>
                <w:shd w:val="clear" w:color="auto" w:fill="auto"/>
              </w:tcPr>
            </w:tcPrChange>
          </w:tcPr>
          <w:p w14:paraId="60A51D1D" w14:textId="77777777" w:rsidR="00302399" w:rsidRPr="00063AAB" w:rsidRDefault="00302399">
            <w:pPr>
              <w:pStyle w:val="TableParagraph"/>
              <w:kinsoku w:val="0"/>
              <w:overflowPunct w:val="0"/>
              <w:jc w:val="center"/>
              <w:rPr>
                <w:bCs/>
                <w:sz w:val="22"/>
                <w:szCs w:val="22"/>
                <w:rPrChange w:id="7790" w:author="Agate Publishing" w:date="2019-08-26T15:39:00Z">
                  <w:rPr>
                    <w:bCs/>
                    <w:sz w:val="22"/>
                    <w:szCs w:val="22"/>
                  </w:rPr>
                </w:rPrChange>
              </w:rPr>
              <w:pPrChange w:id="7791" w:author="Jeannie's Laptop" w:date="2019-08-23T14:24:00Z">
                <w:pPr>
                  <w:pStyle w:val="TableParagraph"/>
                  <w:kinsoku w:val="0"/>
                  <w:overflowPunct w:val="0"/>
                </w:pPr>
              </w:pPrChange>
            </w:pPr>
            <w:r w:rsidRPr="00063AAB">
              <w:rPr>
                <w:bCs/>
                <w:sz w:val="22"/>
                <w:szCs w:val="22"/>
                <w:rPrChange w:id="7792" w:author="Agate Publishing" w:date="2019-08-26T15:39:00Z">
                  <w:rPr>
                    <w:bCs/>
                    <w:sz w:val="22"/>
                    <w:szCs w:val="22"/>
                  </w:rPr>
                </w:rPrChange>
              </w:rPr>
              <w:t>$17,750</w:t>
            </w:r>
          </w:p>
        </w:tc>
      </w:tr>
      <w:tr w:rsidR="00302399" w:rsidRPr="00063AAB" w14:paraId="650F88B7" w14:textId="77777777" w:rsidTr="00F17E65">
        <w:trPr>
          <w:trHeight w:val="288"/>
          <w:trPrChange w:id="7793" w:author="Jeannie's Laptop" w:date="2019-08-23T14:24:00Z">
            <w:trPr>
              <w:trHeight w:hRule="exact" w:val="227"/>
            </w:trPr>
          </w:trPrChange>
        </w:trPr>
        <w:tc>
          <w:tcPr>
            <w:tcW w:w="1440" w:type="dxa"/>
            <w:tcPrChange w:id="7794" w:author="Jeannie's Laptop" w:date="2019-08-23T14:24:00Z">
              <w:tcPr>
                <w:tcW w:w="4065" w:type="dxa"/>
                <w:shd w:val="clear" w:color="auto" w:fill="auto"/>
              </w:tcPr>
            </w:tcPrChange>
          </w:tcPr>
          <w:p w14:paraId="6CA75772" w14:textId="77777777" w:rsidR="00302399" w:rsidRPr="00063AAB" w:rsidRDefault="00302399" w:rsidP="002217A9">
            <w:pPr>
              <w:pStyle w:val="TableParagraph"/>
              <w:kinsoku w:val="0"/>
              <w:overflowPunct w:val="0"/>
              <w:rPr>
                <w:bCs/>
                <w:sz w:val="22"/>
                <w:szCs w:val="22"/>
                <w:rPrChange w:id="7795" w:author="Agate Publishing" w:date="2019-08-26T15:39:00Z">
                  <w:rPr>
                    <w:bCs/>
                    <w:sz w:val="22"/>
                    <w:szCs w:val="22"/>
                  </w:rPr>
                </w:rPrChange>
              </w:rPr>
            </w:pPr>
            <w:r w:rsidRPr="00063AAB">
              <w:rPr>
                <w:bCs/>
                <w:sz w:val="22"/>
                <w:szCs w:val="22"/>
              </w:rPr>
              <w:t>June</w:t>
            </w:r>
          </w:p>
        </w:tc>
        <w:tc>
          <w:tcPr>
            <w:tcW w:w="1162" w:type="dxa"/>
            <w:tcPrChange w:id="7796" w:author="Jeannie's Laptop" w:date="2019-08-23T14:24:00Z">
              <w:tcPr>
                <w:tcW w:w="1162" w:type="dxa"/>
                <w:shd w:val="clear" w:color="auto" w:fill="auto"/>
              </w:tcPr>
            </w:tcPrChange>
          </w:tcPr>
          <w:p w14:paraId="6AD297F6" w14:textId="77777777" w:rsidR="00302399" w:rsidRPr="00063AAB" w:rsidRDefault="00302399">
            <w:pPr>
              <w:pStyle w:val="TableParagraph"/>
              <w:kinsoku w:val="0"/>
              <w:overflowPunct w:val="0"/>
              <w:jc w:val="center"/>
              <w:rPr>
                <w:bCs/>
                <w:sz w:val="22"/>
                <w:szCs w:val="22"/>
                <w:rPrChange w:id="7797" w:author="Agate Publishing" w:date="2019-08-26T15:39:00Z">
                  <w:rPr>
                    <w:bCs/>
                    <w:sz w:val="22"/>
                    <w:szCs w:val="22"/>
                  </w:rPr>
                </w:rPrChange>
              </w:rPr>
              <w:pPrChange w:id="7798" w:author="Jeannie's Laptop" w:date="2019-08-23T14:24:00Z">
                <w:pPr>
                  <w:pStyle w:val="TableParagraph"/>
                  <w:kinsoku w:val="0"/>
                  <w:overflowPunct w:val="0"/>
                </w:pPr>
              </w:pPrChange>
            </w:pPr>
            <w:r w:rsidRPr="00063AAB">
              <w:rPr>
                <w:bCs/>
                <w:sz w:val="22"/>
                <w:szCs w:val="22"/>
                <w:rPrChange w:id="7799" w:author="Agate Publishing" w:date="2019-08-26T15:39:00Z">
                  <w:rPr>
                    <w:bCs/>
                    <w:sz w:val="22"/>
                    <w:szCs w:val="22"/>
                  </w:rPr>
                </w:rPrChange>
              </w:rPr>
              <w:t>2,250</w:t>
            </w:r>
          </w:p>
        </w:tc>
        <w:tc>
          <w:tcPr>
            <w:tcW w:w="1265" w:type="dxa"/>
            <w:tcPrChange w:id="7800" w:author="Jeannie's Laptop" w:date="2019-08-23T14:24:00Z">
              <w:tcPr>
                <w:tcW w:w="1265" w:type="dxa"/>
                <w:shd w:val="clear" w:color="auto" w:fill="auto"/>
              </w:tcPr>
            </w:tcPrChange>
          </w:tcPr>
          <w:p w14:paraId="2C1CB9C5" w14:textId="77777777" w:rsidR="00302399" w:rsidRPr="00063AAB" w:rsidRDefault="00302399">
            <w:pPr>
              <w:pStyle w:val="TableParagraph"/>
              <w:kinsoku w:val="0"/>
              <w:overflowPunct w:val="0"/>
              <w:jc w:val="center"/>
              <w:rPr>
                <w:bCs/>
                <w:sz w:val="22"/>
                <w:szCs w:val="22"/>
                <w:rPrChange w:id="7801" w:author="Agate Publishing" w:date="2019-08-26T15:39:00Z">
                  <w:rPr>
                    <w:bCs/>
                    <w:sz w:val="22"/>
                    <w:szCs w:val="22"/>
                  </w:rPr>
                </w:rPrChange>
              </w:rPr>
              <w:pPrChange w:id="7802" w:author="Jeannie's Laptop" w:date="2019-08-23T14:24:00Z">
                <w:pPr>
                  <w:pStyle w:val="TableParagraph"/>
                  <w:kinsoku w:val="0"/>
                  <w:overflowPunct w:val="0"/>
                </w:pPr>
              </w:pPrChange>
            </w:pPr>
            <w:r w:rsidRPr="00063AAB">
              <w:rPr>
                <w:bCs/>
                <w:sz w:val="22"/>
                <w:szCs w:val="22"/>
                <w:rPrChange w:id="7803" w:author="Agate Publishing" w:date="2019-08-26T15:39:00Z">
                  <w:rPr>
                    <w:bCs/>
                    <w:sz w:val="22"/>
                    <w:szCs w:val="22"/>
                  </w:rPr>
                </w:rPrChange>
              </w:rPr>
              <w:t>$20,250</w:t>
            </w:r>
          </w:p>
        </w:tc>
      </w:tr>
    </w:tbl>
    <w:p w14:paraId="1FFCBFA1"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7804" w:author="Agate Publishing" w:date="2019-08-26T15:39:00Z">
            <w:rPr>
              <w:rFonts w:ascii="Times New Roman" w:hAnsi="Times New Roman" w:cs="Times New Roman"/>
              <w:bCs/>
              <w:sz w:val="22"/>
              <w:szCs w:val="22"/>
            </w:rPr>
          </w:rPrChange>
        </w:rPr>
      </w:pPr>
    </w:p>
    <w:p w14:paraId="1F2B3357" w14:textId="77777777" w:rsidR="00794B95" w:rsidRPr="00063AAB" w:rsidRDefault="00794B95" w:rsidP="00794B95">
      <w:pPr>
        <w:pStyle w:val="BodyText"/>
        <w:tabs>
          <w:tab w:val="left" w:pos="564"/>
        </w:tabs>
        <w:kinsoku w:val="0"/>
        <w:overflowPunct w:val="0"/>
        <w:ind w:left="0"/>
        <w:rPr>
          <w:ins w:id="7805" w:author="Jeannie's Laptop" w:date="2019-07-23T12:27:00Z"/>
          <w:rFonts w:ascii="Times New Roman" w:hAnsi="Times New Roman" w:cs="Times New Roman"/>
          <w:bCs/>
          <w:sz w:val="22"/>
          <w:szCs w:val="22"/>
          <w:rPrChange w:id="7806" w:author="Agate Publishing" w:date="2019-08-26T15:39:00Z">
            <w:rPr>
              <w:ins w:id="7807" w:author="Jeannie's Laptop" w:date="2019-07-23T12:27:00Z"/>
              <w:rFonts w:ascii="Times New Roman" w:hAnsi="Times New Roman" w:cs="Times New Roman"/>
              <w:bCs/>
              <w:sz w:val="22"/>
              <w:szCs w:val="22"/>
            </w:rPr>
          </w:rPrChange>
        </w:rPr>
      </w:pPr>
      <w:ins w:id="7808" w:author="Jeannie's Laptop" w:date="2019-07-23T12:27:00Z">
        <w:r w:rsidRPr="00063AAB">
          <w:rPr>
            <w:rFonts w:ascii="Times New Roman" w:hAnsi="Times New Roman" w:cs="Times New Roman"/>
            <w:bCs/>
            <w:sz w:val="22"/>
            <w:szCs w:val="22"/>
            <w:rPrChange w:id="7809" w:author="Agate Publishing" w:date="2019-08-26T15:39:00Z">
              <w:rPr>
                <w:rFonts w:ascii="Times New Roman" w:hAnsi="Times New Roman" w:cs="Times New Roman"/>
                <w:bCs/>
                <w:sz w:val="22"/>
                <w:szCs w:val="22"/>
              </w:rPr>
            </w:rPrChange>
          </w:rPr>
          <w:t>Instructions:</w:t>
        </w:r>
      </w:ins>
    </w:p>
    <w:p w14:paraId="3E505396" w14:textId="790FE7F4" w:rsidR="00302399" w:rsidRPr="00063AAB" w:rsidRDefault="00302399" w:rsidP="00794B95">
      <w:pPr>
        <w:pStyle w:val="BodyText"/>
        <w:tabs>
          <w:tab w:val="left" w:pos="564"/>
        </w:tabs>
        <w:kinsoku w:val="0"/>
        <w:overflowPunct w:val="0"/>
        <w:ind w:left="0"/>
        <w:rPr>
          <w:rFonts w:ascii="Times New Roman" w:hAnsi="Times New Roman" w:cs="Times New Roman"/>
          <w:bCs/>
          <w:sz w:val="22"/>
          <w:szCs w:val="22"/>
          <w:rPrChange w:id="781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811" w:author="Agate Publishing" w:date="2019-08-26T15:39:00Z">
            <w:rPr>
              <w:rFonts w:ascii="Times New Roman" w:hAnsi="Times New Roman" w:cs="Times New Roman"/>
              <w:bCs/>
              <w:sz w:val="22"/>
              <w:szCs w:val="22"/>
            </w:rPr>
          </w:rPrChange>
        </w:rPr>
        <w:t>(</w:t>
      </w:r>
      <w:del w:id="7812" w:author="Jeannie's Laptop" w:date="2019-07-23T12:27:00Z">
        <w:r w:rsidRPr="00063AAB" w:rsidDel="00794B95">
          <w:rPr>
            <w:rFonts w:ascii="Times New Roman" w:hAnsi="Times New Roman" w:cs="Times New Roman"/>
            <w:bCs/>
            <w:sz w:val="22"/>
            <w:szCs w:val="22"/>
            <w:rPrChange w:id="7813" w:author="Agate Publishing" w:date="2019-08-26T15:39:00Z">
              <w:rPr>
                <w:rFonts w:ascii="Times New Roman" w:hAnsi="Times New Roman" w:cs="Times New Roman"/>
                <w:bCs/>
                <w:sz w:val="22"/>
                <w:szCs w:val="22"/>
              </w:rPr>
            </w:rPrChange>
          </w:rPr>
          <w:delText>a</w:delText>
        </w:r>
      </w:del>
      <w:ins w:id="7814" w:author="Jeannie's Laptop" w:date="2019-07-23T12:27:00Z">
        <w:r w:rsidR="00794B95" w:rsidRPr="00063AAB">
          <w:rPr>
            <w:rFonts w:ascii="Times New Roman" w:hAnsi="Times New Roman" w:cs="Times New Roman"/>
            <w:bCs/>
            <w:sz w:val="22"/>
            <w:szCs w:val="22"/>
            <w:rPrChange w:id="7815"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7816" w:author="Agate Publishing" w:date="2019-08-26T15:39:00Z">
            <w:rPr>
              <w:rFonts w:ascii="Times New Roman" w:hAnsi="Times New Roman" w:cs="Times New Roman"/>
              <w:bCs/>
              <w:sz w:val="22"/>
              <w:szCs w:val="22"/>
            </w:rPr>
          </w:rPrChange>
        </w:rPr>
        <w:t>) Using the high-low method, compute the following:</w:t>
      </w:r>
    </w:p>
    <w:p w14:paraId="2AA38200" w14:textId="400973EB" w:rsidR="00302399" w:rsidRPr="00063AAB" w:rsidDel="00794B95" w:rsidRDefault="00302399" w:rsidP="00302399">
      <w:pPr>
        <w:pStyle w:val="BodyText"/>
        <w:kinsoku w:val="0"/>
        <w:overflowPunct w:val="0"/>
        <w:ind w:left="0"/>
        <w:rPr>
          <w:del w:id="7817" w:author="Jeannie's Laptop" w:date="2019-07-23T12:27:00Z"/>
          <w:rFonts w:ascii="Times New Roman" w:hAnsi="Times New Roman" w:cs="Times New Roman"/>
          <w:bCs/>
          <w:sz w:val="22"/>
          <w:szCs w:val="22"/>
          <w:rPrChange w:id="7818" w:author="Agate Publishing" w:date="2019-08-26T15:39:00Z">
            <w:rPr>
              <w:del w:id="7819" w:author="Jeannie's Laptop" w:date="2019-07-23T12:27:00Z"/>
              <w:rFonts w:ascii="Times New Roman" w:hAnsi="Times New Roman" w:cs="Times New Roman"/>
              <w:bCs/>
              <w:sz w:val="22"/>
              <w:szCs w:val="22"/>
            </w:rPr>
          </w:rPrChange>
        </w:rPr>
      </w:pPr>
    </w:p>
    <w:p w14:paraId="5DBF120A" w14:textId="335B00C9" w:rsidR="00302399" w:rsidRPr="00063AAB" w:rsidDel="00794B95" w:rsidRDefault="00302399" w:rsidP="00302399">
      <w:pPr>
        <w:pStyle w:val="BodyText"/>
        <w:tabs>
          <w:tab w:val="left" w:pos="564"/>
        </w:tabs>
        <w:kinsoku w:val="0"/>
        <w:overflowPunct w:val="0"/>
        <w:ind w:left="0"/>
        <w:rPr>
          <w:del w:id="7820" w:author="Jeannie's Laptop" w:date="2019-07-23T12:27:00Z"/>
          <w:rFonts w:ascii="Times New Roman" w:hAnsi="Times New Roman" w:cs="Times New Roman"/>
          <w:bCs/>
          <w:sz w:val="22"/>
          <w:szCs w:val="22"/>
          <w:rPrChange w:id="7821" w:author="Agate Publishing" w:date="2019-08-26T15:39:00Z">
            <w:rPr>
              <w:del w:id="7822" w:author="Jeannie's Laptop" w:date="2019-07-23T12:27:00Z"/>
              <w:rFonts w:ascii="Times New Roman" w:hAnsi="Times New Roman" w:cs="Times New Roman"/>
              <w:bCs/>
              <w:sz w:val="22"/>
              <w:szCs w:val="22"/>
            </w:rPr>
          </w:rPrChange>
        </w:rPr>
      </w:pPr>
      <w:r w:rsidRPr="00063AAB">
        <w:rPr>
          <w:rFonts w:ascii="Times New Roman" w:hAnsi="Times New Roman" w:cs="Times New Roman"/>
          <w:bCs/>
          <w:sz w:val="22"/>
          <w:szCs w:val="22"/>
          <w:rPrChange w:id="7823" w:author="Agate Publishing" w:date="2019-08-26T15:39:00Z">
            <w:rPr>
              <w:rFonts w:ascii="Times New Roman" w:hAnsi="Times New Roman" w:cs="Times New Roman"/>
              <w:bCs/>
              <w:sz w:val="22"/>
              <w:szCs w:val="22"/>
            </w:rPr>
          </w:rPrChange>
        </w:rPr>
        <w:t>(1) The variable element of repair cost per unit of production</w:t>
      </w:r>
      <w:del w:id="7824" w:author="Jeannie's Laptop" w:date="2019-07-23T12:27:00Z">
        <w:r w:rsidRPr="00063AAB" w:rsidDel="00794B95">
          <w:rPr>
            <w:rFonts w:ascii="Times New Roman" w:hAnsi="Times New Roman" w:cs="Times New Roman"/>
            <w:bCs/>
            <w:sz w:val="22"/>
            <w:szCs w:val="22"/>
            <w:rPrChange w:id="7825" w:author="Agate Publishing" w:date="2019-08-26T15:39:00Z">
              <w:rPr>
                <w:rFonts w:ascii="Times New Roman" w:hAnsi="Times New Roman" w:cs="Times New Roman"/>
                <w:bCs/>
                <w:sz w:val="22"/>
                <w:szCs w:val="22"/>
              </w:rPr>
            </w:rPrChange>
          </w:rPr>
          <w:delText>:</w:delText>
        </w:r>
      </w:del>
    </w:p>
    <w:p w14:paraId="0623F3E3" w14:textId="4B5FEBD0" w:rsidR="00302399" w:rsidRPr="00063AAB" w:rsidDel="00794B95" w:rsidRDefault="00302399">
      <w:pPr>
        <w:pStyle w:val="BodyText"/>
        <w:tabs>
          <w:tab w:val="left" w:pos="564"/>
          <w:tab w:val="left" w:pos="1882"/>
        </w:tabs>
        <w:kinsoku w:val="0"/>
        <w:overflowPunct w:val="0"/>
        <w:ind w:left="0"/>
        <w:rPr>
          <w:del w:id="7826" w:author="Jeannie's Laptop" w:date="2019-07-23T12:27:00Z"/>
          <w:rFonts w:ascii="Times New Roman" w:hAnsi="Times New Roman" w:cs="Times New Roman"/>
          <w:bCs/>
          <w:sz w:val="22"/>
          <w:szCs w:val="22"/>
          <w:rPrChange w:id="7827" w:author="Agate Publishing" w:date="2019-08-26T15:39:00Z">
            <w:rPr>
              <w:del w:id="7828" w:author="Jeannie's Laptop" w:date="2019-07-23T12:27:00Z"/>
              <w:rFonts w:ascii="Times New Roman" w:hAnsi="Times New Roman" w:cs="Times New Roman"/>
              <w:bCs/>
              <w:sz w:val="22"/>
              <w:szCs w:val="22"/>
            </w:rPr>
          </w:rPrChange>
        </w:rPr>
        <w:pPrChange w:id="7829" w:author="Jeannie's Laptop" w:date="2019-07-23T12:27:00Z">
          <w:pPr>
            <w:pStyle w:val="BodyText"/>
            <w:tabs>
              <w:tab w:val="left" w:pos="1882"/>
            </w:tabs>
            <w:kinsoku w:val="0"/>
            <w:overflowPunct w:val="0"/>
            <w:ind w:left="0"/>
          </w:pPr>
        </w:pPrChange>
      </w:pPr>
      <w:del w:id="7830" w:author="Jeannie's Laptop" w:date="2019-07-23T12:27:00Z">
        <w:r w:rsidRPr="00063AAB" w:rsidDel="00794B95">
          <w:rPr>
            <w:rFonts w:ascii="Times New Roman" w:hAnsi="Times New Roman" w:cs="Times New Roman"/>
            <w:bCs/>
            <w:sz w:val="22"/>
            <w:szCs w:val="22"/>
            <w:rPrChange w:id="7831" w:author="Agate Publishing" w:date="2019-08-26T15:39:00Z">
              <w:rPr>
                <w:rFonts w:ascii="Times New Roman" w:hAnsi="Times New Roman" w:cs="Times New Roman"/>
                <w:bCs/>
                <w:sz w:val="22"/>
                <w:szCs w:val="22"/>
              </w:rPr>
            </w:rPrChange>
          </w:rPr>
          <w:delText>$_________________per unit</w:delText>
        </w:r>
      </w:del>
    </w:p>
    <w:p w14:paraId="2C4FEE4F"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7832" w:author="Agate Publishing" w:date="2019-08-26T15:39:00Z">
            <w:rPr>
              <w:rFonts w:ascii="Times New Roman" w:hAnsi="Times New Roman" w:cs="Times New Roman"/>
              <w:bCs/>
              <w:sz w:val="22"/>
              <w:szCs w:val="22"/>
            </w:rPr>
          </w:rPrChange>
        </w:rPr>
      </w:pPr>
    </w:p>
    <w:p w14:paraId="117611F0" w14:textId="4D9647C1" w:rsidR="00302399" w:rsidRPr="00063AAB" w:rsidDel="00794B95" w:rsidRDefault="00302399" w:rsidP="00302399">
      <w:pPr>
        <w:pStyle w:val="BodyText"/>
        <w:tabs>
          <w:tab w:val="left" w:pos="564"/>
          <w:tab w:val="left" w:pos="4493"/>
        </w:tabs>
        <w:kinsoku w:val="0"/>
        <w:overflowPunct w:val="0"/>
        <w:ind w:left="0"/>
        <w:rPr>
          <w:del w:id="7833" w:author="Jeannie's Laptop" w:date="2019-07-23T12:27:00Z"/>
          <w:rFonts w:ascii="Times New Roman" w:hAnsi="Times New Roman" w:cs="Times New Roman"/>
          <w:bCs/>
          <w:sz w:val="22"/>
          <w:szCs w:val="22"/>
          <w:rPrChange w:id="7834" w:author="Agate Publishing" w:date="2019-08-26T15:39:00Z">
            <w:rPr>
              <w:del w:id="7835" w:author="Jeannie's Laptop" w:date="2019-07-23T12:27:00Z"/>
              <w:rFonts w:ascii="Times New Roman" w:hAnsi="Times New Roman" w:cs="Times New Roman"/>
              <w:bCs/>
              <w:sz w:val="22"/>
              <w:szCs w:val="22"/>
            </w:rPr>
          </w:rPrChange>
        </w:rPr>
      </w:pPr>
      <w:r w:rsidRPr="00063AAB">
        <w:rPr>
          <w:rFonts w:ascii="Times New Roman" w:hAnsi="Times New Roman" w:cs="Times New Roman"/>
          <w:bCs/>
          <w:sz w:val="22"/>
          <w:szCs w:val="22"/>
          <w:rPrChange w:id="7836" w:author="Agate Publishing" w:date="2019-08-26T15:39:00Z">
            <w:rPr>
              <w:rFonts w:ascii="Times New Roman" w:hAnsi="Times New Roman" w:cs="Times New Roman"/>
              <w:bCs/>
              <w:sz w:val="22"/>
              <w:szCs w:val="22"/>
            </w:rPr>
          </w:rPrChange>
        </w:rPr>
        <w:t>(2) The fixed element of the monthly repair cost</w:t>
      </w:r>
      <w:del w:id="7837" w:author="Jeannie's Laptop" w:date="2019-07-23T12:27:00Z">
        <w:r w:rsidRPr="00063AAB" w:rsidDel="00794B95">
          <w:rPr>
            <w:rFonts w:ascii="Times New Roman" w:hAnsi="Times New Roman" w:cs="Times New Roman"/>
            <w:bCs/>
            <w:sz w:val="22"/>
            <w:szCs w:val="22"/>
            <w:rPrChange w:id="7838" w:author="Agate Publishing" w:date="2019-08-26T15:39:00Z">
              <w:rPr>
                <w:rFonts w:ascii="Times New Roman" w:hAnsi="Times New Roman" w:cs="Times New Roman"/>
                <w:bCs/>
                <w:sz w:val="22"/>
                <w:szCs w:val="22"/>
              </w:rPr>
            </w:rPrChange>
          </w:rPr>
          <w:delText>: $_________________</w:delText>
        </w:r>
      </w:del>
    </w:p>
    <w:p w14:paraId="799AD15E" w14:textId="77777777" w:rsidR="00302399" w:rsidRPr="00063AAB" w:rsidRDefault="00302399">
      <w:pPr>
        <w:pStyle w:val="BodyText"/>
        <w:tabs>
          <w:tab w:val="left" w:pos="564"/>
          <w:tab w:val="left" w:pos="4493"/>
        </w:tabs>
        <w:kinsoku w:val="0"/>
        <w:overflowPunct w:val="0"/>
        <w:ind w:left="0"/>
        <w:rPr>
          <w:rFonts w:ascii="Times New Roman" w:hAnsi="Times New Roman" w:cs="Times New Roman"/>
          <w:bCs/>
          <w:sz w:val="22"/>
          <w:szCs w:val="22"/>
          <w:rPrChange w:id="7839" w:author="Agate Publishing" w:date="2019-08-26T15:39:00Z">
            <w:rPr>
              <w:rFonts w:ascii="Times New Roman" w:hAnsi="Times New Roman" w:cs="Times New Roman"/>
              <w:bCs/>
              <w:sz w:val="22"/>
              <w:szCs w:val="22"/>
            </w:rPr>
          </w:rPrChange>
        </w:rPr>
        <w:pPrChange w:id="7840" w:author="Jeannie's Laptop" w:date="2019-07-23T12:27:00Z">
          <w:pPr>
            <w:pStyle w:val="BodyText"/>
            <w:kinsoku w:val="0"/>
            <w:overflowPunct w:val="0"/>
            <w:ind w:left="0"/>
          </w:pPr>
        </w:pPrChange>
      </w:pPr>
    </w:p>
    <w:p w14:paraId="435EF14B" w14:textId="4C5D50DC" w:rsidR="00302399" w:rsidRPr="00063AAB" w:rsidRDefault="00302399" w:rsidP="00302399">
      <w:pPr>
        <w:pStyle w:val="BodyText"/>
        <w:tabs>
          <w:tab w:val="left" w:pos="564"/>
          <w:tab w:val="left" w:pos="10111"/>
        </w:tabs>
        <w:kinsoku w:val="0"/>
        <w:overflowPunct w:val="0"/>
        <w:ind w:left="0"/>
        <w:rPr>
          <w:rFonts w:ascii="Times New Roman" w:hAnsi="Times New Roman" w:cs="Times New Roman"/>
          <w:bCs/>
          <w:sz w:val="22"/>
          <w:szCs w:val="22"/>
          <w:rPrChange w:id="784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842" w:author="Agate Publishing" w:date="2019-08-26T15:39:00Z">
            <w:rPr>
              <w:rFonts w:ascii="Times New Roman" w:hAnsi="Times New Roman" w:cs="Times New Roman"/>
              <w:bCs/>
              <w:sz w:val="22"/>
              <w:szCs w:val="22"/>
            </w:rPr>
          </w:rPrChange>
        </w:rPr>
        <w:t>(</w:t>
      </w:r>
      <w:del w:id="7843" w:author="Jeannie's Laptop" w:date="2019-07-23T12:27:00Z">
        <w:r w:rsidRPr="00063AAB" w:rsidDel="00794B95">
          <w:rPr>
            <w:rFonts w:ascii="Times New Roman" w:hAnsi="Times New Roman" w:cs="Times New Roman"/>
            <w:bCs/>
            <w:sz w:val="22"/>
            <w:szCs w:val="22"/>
            <w:rPrChange w:id="7844" w:author="Agate Publishing" w:date="2019-08-26T15:39:00Z">
              <w:rPr>
                <w:rFonts w:ascii="Times New Roman" w:hAnsi="Times New Roman" w:cs="Times New Roman"/>
                <w:bCs/>
                <w:sz w:val="22"/>
                <w:szCs w:val="22"/>
              </w:rPr>
            </w:rPrChange>
          </w:rPr>
          <w:delText>b</w:delText>
        </w:r>
      </w:del>
      <w:ins w:id="7845" w:author="Jeannie's Laptop" w:date="2019-07-23T12:27:00Z">
        <w:r w:rsidR="00794B95" w:rsidRPr="00063AAB">
          <w:rPr>
            <w:rFonts w:ascii="Times New Roman" w:hAnsi="Times New Roman" w:cs="Times New Roman"/>
            <w:bCs/>
            <w:sz w:val="22"/>
            <w:szCs w:val="22"/>
            <w:rPrChange w:id="7846"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7847" w:author="Agate Publishing" w:date="2019-08-26T15:39:00Z">
            <w:rPr>
              <w:rFonts w:ascii="Times New Roman" w:hAnsi="Times New Roman" w:cs="Times New Roman"/>
              <w:bCs/>
              <w:sz w:val="22"/>
              <w:szCs w:val="22"/>
            </w:rPr>
          </w:rPrChange>
        </w:rPr>
        <w:t xml:space="preserve">) Use the cost relationship determined in part </w:t>
      </w:r>
      <w:ins w:id="7848" w:author="Jeannie's Laptop" w:date="2019-07-23T12:27:00Z">
        <w:r w:rsidR="00794B95" w:rsidRPr="00063AAB">
          <w:rPr>
            <w:rFonts w:ascii="Times New Roman" w:hAnsi="Times New Roman" w:cs="Times New Roman"/>
            <w:bCs/>
            <w:sz w:val="22"/>
            <w:szCs w:val="22"/>
            <w:rPrChange w:id="7849" w:author="Agate Publishing" w:date="2019-08-26T15:39:00Z">
              <w:rPr>
                <w:rFonts w:ascii="Times New Roman" w:hAnsi="Times New Roman" w:cs="Times New Roman"/>
                <w:bCs/>
                <w:sz w:val="22"/>
                <w:szCs w:val="22"/>
              </w:rPr>
            </w:rPrChange>
          </w:rPr>
          <w:t>(A)</w:t>
        </w:r>
      </w:ins>
      <w:del w:id="7850" w:author="Jeannie's Laptop" w:date="2019-07-23T12:27:00Z">
        <w:r w:rsidRPr="00063AAB" w:rsidDel="00794B95">
          <w:rPr>
            <w:rFonts w:ascii="Times New Roman" w:hAnsi="Times New Roman" w:cs="Times New Roman"/>
            <w:bCs/>
            <w:sz w:val="22"/>
            <w:szCs w:val="22"/>
            <w:rPrChange w:id="7851" w:author="Agate Publishing" w:date="2019-08-26T15:39:00Z">
              <w:rPr>
                <w:rFonts w:ascii="Times New Roman" w:hAnsi="Times New Roman" w:cs="Times New Roman"/>
                <w:bCs/>
                <w:sz w:val="22"/>
                <w:szCs w:val="22"/>
              </w:rPr>
            </w:rPrChange>
          </w:rPr>
          <w:delText>a</w:delText>
        </w:r>
      </w:del>
      <w:r w:rsidRPr="00063AAB">
        <w:rPr>
          <w:rFonts w:ascii="Times New Roman" w:hAnsi="Times New Roman" w:cs="Times New Roman"/>
          <w:bCs/>
          <w:sz w:val="22"/>
          <w:szCs w:val="22"/>
          <w:rPrChange w:id="7852" w:author="Agate Publishing" w:date="2019-08-26T15:39:00Z">
            <w:rPr>
              <w:rFonts w:ascii="Times New Roman" w:hAnsi="Times New Roman" w:cs="Times New Roman"/>
              <w:bCs/>
              <w:sz w:val="22"/>
              <w:szCs w:val="22"/>
            </w:rPr>
          </w:rPrChange>
        </w:rPr>
        <w:t xml:space="preserve"> to estimate the total repair cost for July</w:t>
      </w:r>
      <w:del w:id="7853" w:author="Jeannie's Laptop" w:date="2019-07-23T12:30:00Z">
        <w:r w:rsidRPr="00063AAB" w:rsidDel="00DB0220">
          <w:rPr>
            <w:rFonts w:ascii="Times New Roman" w:hAnsi="Times New Roman" w:cs="Times New Roman"/>
            <w:bCs/>
            <w:sz w:val="22"/>
            <w:szCs w:val="22"/>
            <w:rPrChange w:id="7854" w:author="Agate Publishing" w:date="2019-08-26T15:39:00Z">
              <w:rPr>
                <w:rFonts w:ascii="Times New Roman" w:hAnsi="Times New Roman" w:cs="Times New Roman"/>
                <w:bCs/>
                <w:sz w:val="22"/>
                <w:szCs w:val="22"/>
              </w:rPr>
            </w:rPrChange>
          </w:rPr>
          <w:delText xml:space="preserve"> 2018</w:delText>
        </w:r>
      </w:del>
      <w:r w:rsidRPr="00063AAB">
        <w:rPr>
          <w:rFonts w:ascii="Times New Roman" w:hAnsi="Times New Roman" w:cs="Times New Roman"/>
          <w:bCs/>
          <w:sz w:val="22"/>
          <w:szCs w:val="22"/>
          <w:rPrChange w:id="7855" w:author="Agate Publishing" w:date="2019-08-26T15:39:00Z">
            <w:rPr>
              <w:rFonts w:ascii="Times New Roman" w:hAnsi="Times New Roman" w:cs="Times New Roman"/>
              <w:bCs/>
              <w:sz w:val="22"/>
              <w:szCs w:val="22"/>
            </w:rPr>
          </w:rPrChange>
        </w:rPr>
        <w:t xml:space="preserve">, given that production is scheduled for 2,300 units. </w:t>
      </w:r>
      <w:del w:id="7856" w:author="Jeannie's Laptop" w:date="2019-07-23T12:27:00Z">
        <w:r w:rsidRPr="00063AAB" w:rsidDel="00794B95">
          <w:rPr>
            <w:rFonts w:ascii="Times New Roman" w:hAnsi="Times New Roman" w:cs="Times New Roman"/>
            <w:bCs/>
            <w:sz w:val="22"/>
            <w:szCs w:val="22"/>
            <w:rPrChange w:id="7857" w:author="Agate Publishing" w:date="2019-08-26T15:39:00Z">
              <w:rPr>
                <w:rFonts w:ascii="Times New Roman" w:hAnsi="Times New Roman" w:cs="Times New Roman"/>
                <w:bCs/>
                <w:sz w:val="22"/>
                <w:szCs w:val="22"/>
              </w:rPr>
            </w:rPrChange>
          </w:rPr>
          <w:delText>$_________________</w:delText>
        </w:r>
      </w:del>
    </w:p>
    <w:p w14:paraId="2C5BA4B0"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7858" w:author="Agate Publishing" w:date="2019-08-26T15:39:00Z">
            <w:rPr>
              <w:rFonts w:ascii="Times New Roman" w:hAnsi="Times New Roman" w:cs="Times New Roman"/>
              <w:bCs/>
              <w:sz w:val="22"/>
              <w:szCs w:val="22"/>
            </w:rPr>
          </w:rPrChange>
        </w:rPr>
      </w:pPr>
    </w:p>
    <w:p w14:paraId="52C9B0A1" w14:textId="77777777" w:rsidR="00DD0F5F" w:rsidRPr="00063AAB" w:rsidRDefault="00DD0F5F" w:rsidP="00DD0F5F">
      <w:pPr>
        <w:pStyle w:val="BodyText"/>
        <w:kinsoku w:val="0"/>
        <w:overflowPunct w:val="0"/>
        <w:ind w:left="0"/>
        <w:rPr>
          <w:rFonts w:ascii="Times New Roman" w:hAnsi="Times New Roman" w:cs="Times New Roman"/>
          <w:bCs/>
          <w:sz w:val="22"/>
          <w:szCs w:val="22"/>
          <w:rPrChange w:id="7859" w:author="Agate Publishing" w:date="2019-08-26T15:39:00Z">
            <w:rPr>
              <w:rFonts w:ascii="Times New Roman" w:hAnsi="Times New Roman" w:cs="Times New Roman"/>
              <w:bCs/>
              <w:sz w:val="22"/>
              <w:szCs w:val="22"/>
            </w:rPr>
          </w:rPrChange>
        </w:rPr>
      </w:pPr>
      <w:del w:id="7860" w:author="Jeannie's Laptop" w:date="2019-07-22T16:56:00Z">
        <w:r w:rsidRPr="00063AAB" w:rsidDel="00677946">
          <w:rPr>
            <w:rFonts w:ascii="Times New Roman" w:hAnsi="Times New Roman" w:cs="Times New Roman"/>
            <w:bCs/>
            <w:sz w:val="22"/>
            <w:szCs w:val="22"/>
            <w:rPrChange w:id="7861" w:author="Agate Publishing" w:date="2019-08-26T15:39:00Z">
              <w:rPr>
                <w:rFonts w:ascii="Times New Roman" w:hAnsi="Times New Roman" w:cs="Times New Roman"/>
                <w:bCs/>
                <w:sz w:val="22"/>
                <w:szCs w:val="22"/>
              </w:rPr>
            </w:rPrChange>
          </w:rPr>
          <w:delText>Explanation</w:delText>
        </w:r>
      </w:del>
      <w:ins w:id="7862" w:author="Jeannie's Laptop" w:date="2019-07-22T16:56:00Z">
        <w:r w:rsidR="00677946" w:rsidRPr="00063AAB">
          <w:rPr>
            <w:rFonts w:ascii="Times New Roman" w:hAnsi="Times New Roman" w:cs="Times New Roman"/>
            <w:bCs/>
            <w:sz w:val="22"/>
            <w:szCs w:val="22"/>
            <w:rPrChange w:id="7863" w:author="Agate Publishing" w:date="2019-08-26T15:39:00Z">
              <w:rPr>
                <w:rFonts w:ascii="Times New Roman" w:hAnsi="Times New Roman" w:cs="Times New Roman"/>
                <w:bCs/>
                <w:sz w:val="22"/>
                <w:szCs w:val="22"/>
              </w:rPr>
            </w:rPrChange>
          </w:rPr>
          <w:t>Answer:</w:t>
        </w:r>
      </w:ins>
    </w:p>
    <w:p w14:paraId="1E89EF46" w14:textId="3557C7D0" w:rsidR="00302399" w:rsidRPr="00063AAB" w:rsidRDefault="00DD0F5F" w:rsidP="00DD0F5F">
      <w:pPr>
        <w:pStyle w:val="BodyText"/>
        <w:kinsoku w:val="0"/>
        <w:overflowPunct w:val="0"/>
        <w:ind w:left="0"/>
        <w:rPr>
          <w:rFonts w:ascii="Times New Roman" w:hAnsi="Times New Roman" w:cs="Times New Roman"/>
          <w:bCs/>
          <w:sz w:val="22"/>
          <w:szCs w:val="22"/>
          <w:rPrChange w:id="7864" w:author="Agate Publishing" w:date="2019-08-26T15:39:00Z">
            <w:rPr>
              <w:rFonts w:ascii="Times New Roman" w:hAnsi="Times New Roman" w:cs="Times New Roman"/>
              <w:bCs/>
              <w:sz w:val="22"/>
              <w:szCs w:val="22"/>
            </w:rPr>
          </w:rPrChange>
        </w:rPr>
      </w:pPr>
      <w:del w:id="7865" w:author="Jeannie's Laptop" w:date="2019-07-23T12:28:00Z">
        <w:r w:rsidRPr="00063AAB" w:rsidDel="00794B95">
          <w:rPr>
            <w:rFonts w:ascii="Times New Roman" w:hAnsi="Times New Roman" w:cs="Times New Roman"/>
            <w:bCs/>
            <w:sz w:val="22"/>
            <w:szCs w:val="22"/>
            <w:rPrChange w:id="7866" w:author="Agate Publishing" w:date="2019-08-26T15:39:00Z">
              <w:rPr>
                <w:rFonts w:ascii="Times New Roman" w:hAnsi="Times New Roman" w:cs="Times New Roman"/>
                <w:bCs/>
                <w:sz w:val="22"/>
                <w:szCs w:val="22"/>
              </w:rPr>
            </w:rPrChange>
          </w:rPr>
          <w:delText xml:space="preserve"> </w:delText>
        </w:r>
      </w:del>
      <w:r w:rsidR="00302399" w:rsidRPr="00063AAB">
        <w:rPr>
          <w:rFonts w:ascii="Times New Roman" w:hAnsi="Times New Roman" w:cs="Times New Roman"/>
          <w:bCs/>
          <w:sz w:val="22"/>
          <w:szCs w:val="22"/>
          <w:rPrChange w:id="7867" w:author="Agate Publishing" w:date="2019-08-26T15:39:00Z">
            <w:rPr>
              <w:rFonts w:ascii="Times New Roman" w:hAnsi="Times New Roman" w:cs="Times New Roman"/>
              <w:bCs/>
              <w:sz w:val="22"/>
              <w:szCs w:val="22"/>
            </w:rPr>
          </w:rPrChange>
        </w:rPr>
        <w:t>(</w:t>
      </w:r>
      <w:del w:id="7868" w:author="Jeannie's Laptop" w:date="2019-07-23T12:28:00Z">
        <w:r w:rsidR="00302399" w:rsidRPr="00063AAB" w:rsidDel="00794B95">
          <w:rPr>
            <w:rFonts w:ascii="Times New Roman" w:hAnsi="Times New Roman" w:cs="Times New Roman"/>
            <w:bCs/>
            <w:sz w:val="22"/>
            <w:szCs w:val="22"/>
            <w:rPrChange w:id="7869" w:author="Agate Publishing" w:date="2019-08-26T15:39:00Z">
              <w:rPr>
                <w:rFonts w:ascii="Times New Roman" w:hAnsi="Times New Roman" w:cs="Times New Roman"/>
                <w:bCs/>
                <w:sz w:val="22"/>
                <w:szCs w:val="22"/>
              </w:rPr>
            </w:rPrChange>
          </w:rPr>
          <w:delText>a</w:delText>
        </w:r>
      </w:del>
      <w:ins w:id="7870" w:author="Jeannie's Laptop" w:date="2019-07-23T12:28:00Z">
        <w:r w:rsidR="00794B95" w:rsidRPr="00063AAB">
          <w:rPr>
            <w:rFonts w:ascii="Times New Roman" w:hAnsi="Times New Roman" w:cs="Times New Roman"/>
            <w:bCs/>
            <w:sz w:val="22"/>
            <w:szCs w:val="22"/>
            <w:rPrChange w:id="7871" w:author="Agate Publishing" w:date="2019-08-26T15:39:00Z">
              <w:rPr>
                <w:rFonts w:ascii="Times New Roman" w:hAnsi="Times New Roman" w:cs="Times New Roman"/>
                <w:bCs/>
                <w:sz w:val="22"/>
                <w:szCs w:val="22"/>
              </w:rPr>
            </w:rPrChange>
          </w:rPr>
          <w:t>A</w:t>
        </w:r>
      </w:ins>
      <w:r w:rsidR="00302399" w:rsidRPr="00063AAB">
        <w:rPr>
          <w:rFonts w:ascii="Times New Roman" w:hAnsi="Times New Roman" w:cs="Times New Roman"/>
          <w:bCs/>
          <w:sz w:val="22"/>
          <w:szCs w:val="22"/>
          <w:rPrChange w:id="7872" w:author="Agate Publishing" w:date="2019-08-26T15:39:00Z">
            <w:rPr>
              <w:rFonts w:ascii="Times New Roman" w:hAnsi="Times New Roman" w:cs="Times New Roman"/>
              <w:bCs/>
              <w:sz w:val="22"/>
              <w:szCs w:val="22"/>
            </w:rPr>
          </w:rPrChange>
        </w:rPr>
        <w:t>) (1) $7.20 per unit</w:t>
      </w:r>
    </w:p>
    <w:p w14:paraId="2CAD21A7" w14:textId="25BBF0AF" w:rsidR="00302399" w:rsidRPr="00063AAB" w:rsidRDefault="00302399" w:rsidP="00302399">
      <w:pPr>
        <w:pStyle w:val="BodyText"/>
        <w:tabs>
          <w:tab w:val="left" w:pos="564"/>
        </w:tabs>
        <w:kinsoku w:val="0"/>
        <w:overflowPunct w:val="0"/>
        <w:ind w:left="0"/>
        <w:rPr>
          <w:rFonts w:ascii="Times New Roman" w:hAnsi="Times New Roman" w:cs="Times New Roman"/>
          <w:bCs/>
          <w:sz w:val="22"/>
          <w:szCs w:val="22"/>
          <w:rPrChange w:id="7873"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874" w:author="Agate Publishing" w:date="2019-08-26T15:39:00Z">
            <w:rPr>
              <w:rFonts w:ascii="Times New Roman" w:hAnsi="Times New Roman" w:cs="Times New Roman"/>
              <w:bCs/>
              <w:sz w:val="22"/>
              <w:szCs w:val="22"/>
            </w:rPr>
          </w:rPrChange>
        </w:rPr>
        <w:t>(</w:t>
      </w:r>
      <w:del w:id="7875" w:author="Jeannie's Laptop" w:date="2019-07-23T12:28:00Z">
        <w:r w:rsidRPr="00063AAB" w:rsidDel="00794B95">
          <w:rPr>
            <w:rFonts w:ascii="Times New Roman" w:hAnsi="Times New Roman" w:cs="Times New Roman"/>
            <w:bCs/>
            <w:sz w:val="22"/>
            <w:szCs w:val="22"/>
            <w:rPrChange w:id="7876" w:author="Agate Publishing" w:date="2019-08-26T15:39:00Z">
              <w:rPr>
                <w:rFonts w:ascii="Times New Roman" w:hAnsi="Times New Roman" w:cs="Times New Roman"/>
                <w:bCs/>
                <w:sz w:val="22"/>
                <w:szCs w:val="22"/>
              </w:rPr>
            </w:rPrChange>
          </w:rPr>
          <w:delText>a</w:delText>
        </w:r>
      </w:del>
      <w:ins w:id="7877" w:author="Jeannie's Laptop" w:date="2019-07-23T12:28:00Z">
        <w:r w:rsidR="00794B95" w:rsidRPr="00063AAB">
          <w:rPr>
            <w:rFonts w:ascii="Times New Roman" w:hAnsi="Times New Roman" w:cs="Times New Roman"/>
            <w:bCs/>
            <w:sz w:val="22"/>
            <w:szCs w:val="22"/>
            <w:rPrChange w:id="7878"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7879" w:author="Agate Publishing" w:date="2019-08-26T15:39:00Z">
            <w:rPr>
              <w:rFonts w:ascii="Times New Roman" w:hAnsi="Times New Roman" w:cs="Times New Roman"/>
              <w:bCs/>
              <w:sz w:val="22"/>
              <w:szCs w:val="22"/>
            </w:rPr>
          </w:rPrChange>
        </w:rPr>
        <w:t>) (2) $4,050 fixed costs</w:t>
      </w:r>
    </w:p>
    <w:p w14:paraId="08F0D99D" w14:textId="37FD125F" w:rsidR="00302399" w:rsidRPr="00063AAB" w:rsidRDefault="00302399" w:rsidP="00302399">
      <w:pPr>
        <w:pStyle w:val="BodyText"/>
        <w:tabs>
          <w:tab w:val="left" w:pos="564"/>
        </w:tabs>
        <w:kinsoku w:val="0"/>
        <w:overflowPunct w:val="0"/>
        <w:ind w:left="0"/>
        <w:rPr>
          <w:rFonts w:ascii="Times New Roman" w:hAnsi="Times New Roman" w:cs="Times New Roman"/>
          <w:bCs/>
          <w:sz w:val="22"/>
          <w:szCs w:val="22"/>
          <w:rPrChange w:id="788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881" w:author="Agate Publishing" w:date="2019-08-26T15:39:00Z">
            <w:rPr>
              <w:rFonts w:ascii="Times New Roman" w:hAnsi="Times New Roman" w:cs="Times New Roman"/>
              <w:bCs/>
              <w:sz w:val="22"/>
              <w:szCs w:val="22"/>
            </w:rPr>
          </w:rPrChange>
        </w:rPr>
        <w:t>(</w:t>
      </w:r>
      <w:del w:id="7882" w:author="Jeannie's Laptop" w:date="2019-07-23T12:28:00Z">
        <w:r w:rsidRPr="00063AAB" w:rsidDel="00794B95">
          <w:rPr>
            <w:rFonts w:ascii="Times New Roman" w:hAnsi="Times New Roman" w:cs="Times New Roman"/>
            <w:bCs/>
            <w:sz w:val="22"/>
            <w:szCs w:val="22"/>
            <w:rPrChange w:id="7883" w:author="Agate Publishing" w:date="2019-08-26T15:39:00Z">
              <w:rPr>
                <w:rFonts w:ascii="Times New Roman" w:hAnsi="Times New Roman" w:cs="Times New Roman"/>
                <w:bCs/>
                <w:sz w:val="22"/>
                <w:szCs w:val="22"/>
              </w:rPr>
            </w:rPrChange>
          </w:rPr>
          <w:delText>b</w:delText>
        </w:r>
      </w:del>
      <w:ins w:id="7884" w:author="Jeannie's Laptop" w:date="2019-07-23T12:28:00Z">
        <w:r w:rsidR="00794B95" w:rsidRPr="00063AAB">
          <w:rPr>
            <w:rFonts w:ascii="Times New Roman" w:hAnsi="Times New Roman" w:cs="Times New Roman"/>
            <w:bCs/>
            <w:sz w:val="22"/>
            <w:szCs w:val="22"/>
            <w:rPrChange w:id="7885"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7886" w:author="Agate Publishing" w:date="2019-08-26T15:39:00Z">
            <w:rPr>
              <w:rFonts w:ascii="Times New Roman" w:hAnsi="Times New Roman" w:cs="Times New Roman"/>
              <w:bCs/>
              <w:sz w:val="22"/>
              <w:szCs w:val="22"/>
            </w:rPr>
          </w:rPrChange>
        </w:rPr>
        <w:t>) $20,610 total costs</w:t>
      </w:r>
    </w:p>
    <w:p w14:paraId="1AD91CA0" w14:textId="16A7E853" w:rsidR="00302399" w:rsidRPr="00063AAB" w:rsidRDefault="00302399" w:rsidP="00302399">
      <w:pPr>
        <w:pStyle w:val="BodyText"/>
        <w:tabs>
          <w:tab w:val="left" w:pos="564"/>
        </w:tabs>
        <w:kinsoku w:val="0"/>
        <w:overflowPunct w:val="0"/>
        <w:ind w:left="0"/>
        <w:rPr>
          <w:ins w:id="7887" w:author="Jeannie's Laptop" w:date="2019-07-23T12:28:00Z"/>
          <w:rFonts w:ascii="Times New Roman" w:hAnsi="Times New Roman" w:cs="Times New Roman"/>
          <w:bCs/>
          <w:sz w:val="22"/>
          <w:szCs w:val="22"/>
          <w:rPrChange w:id="7888" w:author="Agate Publishing" w:date="2019-08-26T15:39:00Z">
            <w:rPr>
              <w:ins w:id="7889" w:author="Jeannie's Laptop" w:date="2019-07-23T12:28:00Z"/>
              <w:rFonts w:ascii="Times New Roman" w:hAnsi="Times New Roman" w:cs="Times New Roman"/>
              <w:bCs/>
              <w:sz w:val="22"/>
              <w:szCs w:val="22"/>
            </w:rPr>
          </w:rPrChange>
        </w:rPr>
      </w:pPr>
    </w:p>
    <w:p w14:paraId="42887345" w14:textId="75BDE24D" w:rsidR="00794B95" w:rsidRPr="00063AAB" w:rsidRDefault="00794B95" w:rsidP="00302399">
      <w:pPr>
        <w:pStyle w:val="BodyText"/>
        <w:tabs>
          <w:tab w:val="left" w:pos="564"/>
        </w:tabs>
        <w:kinsoku w:val="0"/>
        <w:overflowPunct w:val="0"/>
        <w:ind w:left="0"/>
        <w:rPr>
          <w:rFonts w:ascii="Times New Roman" w:hAnsi="Times New Roman" w:cs="Times New Roman"/>
          <w:bCs/>
          <w:sz w:val="22"/>
          <w:szCs w:val="22"/>
          <w:rPrChange w:id="7890" w:author="Agate Publishing" w:date="2019-08-26T15:39:00Z">
            <w:rPr>
              <w:rFonts w:ascii="Times New Roman" w:hAnsi="Times New Roman" w:cs="Times New Roman"/>
              <w:bCs/>
              <w:sz w:val="22"/>
              <w:szCs w:val="22"/>
            </w:rPr>
          </w:rPrChange>
        </w:rPr>
      </w:pPr>
      <w:ins w:id="7891" w:author="Jeannie's Laptop" w:date="2019-07-23T12:28:00Z">
        <w:r w:rsidRPr="00063AAB">
          <w:rPr>
            <w:rFonts w:ascii="Times New Roman" w:hAnsi="Times New Roman" w:cs="Times New Roman"/>
            <w:bCs/>
            <w:sz w:val="22"/>
            <w:szCs w:val="22"/>
            <w:rPrChange w:id="7892" w:author="Agate Publishing" w:date="2019-08-26T15:39:00Z">
              <w:rPr>
                <w:rFonts w:ascii="Times New Roman" w:hAnsi="Times New Roman" w:cs="Times New Roman"/>
                <w:bCs/>
                <w:sz w:val="22"/>
                <w:szCs w:val="22"/>
              </w:rPr>
            </w:rPrChange>
          </w:rPr>
          <w:t>Feedback:</w:t>
        </w:r>
      </w:ins>
    </w:p>
    <w:p w14:paraId="162BEFA2" w14:textId="1DD68B9C" w:rsidR="00302399" w:rsidRPr="00063AAB" w:rsidDel="00794B95" w:rsidRDefault="00302399" w:rsidP="00302399">
      <w:pPr>
        <w:pStyle w:val="BodyText"/>
        <w:tabs>
          <w:tab w:val="left" w:pos="564"/>
        </w:tabs>
        <w:kinsoku w:val="0"/>
        <w:overflowPunct w:val="0"/>
        <w:ind w:left="0"/>
        <w:rPr>
          <w:del w:id="7893" w:author="Jeannie's Laptop" w:date="2019-07-23T12:28:00Z"/>
          <w:rFonts w:ascii="Times New Roman" w:hAnsi="Times New Roman" w:cs="Times New Roman"/>
          <w:bCs/>
          <w:sz w:val="22"/>
          <w:szCs w:val="22"/>
          <w:rPrChange w:id="7894" w:author="Agate Publishing" w:date="2019-08-26T15:39:00Z">
            <w:rPr>
              <w:del w:id="7895" w:author="Jeannie's Laptop" w:date="2019-07-23T12:28:00Z"/>
              <w:rFonts w:ascii="Times New Roman" w:hAnsi="Times New Roman" w:cs="Times New Roman"/>
              <w:bCs/>
              <w:sz w:val="22"/>
              <w:szCs w:val="22"/>
            </w:rPr>
          </w:rPrChange>
        </w:rPr>
      </w:pPr>
      <w:r w:rsidRPr="00063AAB">
        <w:rPr>
          <w:rFonts w:ascii="Times New Roman" w:hAnsi="Times New Roman" w:cs="Times New Roman"/>
          <w:bCs/>
          <w:sz w:val="22"/>
          <w:szCs w:val="22"/>
          <w:rPrChange w:id="7896" w:author="Agate Publishing" w:date="2019-08-26T15:39:00Z">
            <w:rPr>
              <w:rFonts w:ascii="Times New Roman" w:hAnsi="Times New Roman" w:cs="Times New Roman"/>
              <w:bCs/>
              <w:sz w:val="22"/>
              <w:szCs w:val="22"/>
            </w:rPr>
          </w:rPrChange>
        </w:rPr>
        <w:t>(</w:t>
      </w:r>
      <w:del w:id="7897" w:author="Teressa Farough" w:date="2019-08-20T12:38:00Z">
        <w:r w:rsidRPr="00063AAB" w:rsidDel="00CF36BB">
          <w:rPr>
            <w:rFonts w:ascii="Times New Roman" w:hAnsi="Times New Roman" w:cs="Times New Roman"/>
            <w:bCs/>
            <w:sz w:val="22"/>
            <w:szCs w:val="22"/>
            <w:rPrChange w:id="7898" w:author="Agate Publishing" w:date="2019-08-26T15:39:00Z">
              <w:rPr>
                <w:rFonts w:ascii="Times New Roman" w:hAnsi="Times New Roman" w:cs="Times New Roman"/>
                <w:bCs/>
                <w:sz w:val="22"/>
                <w:szCs w:val="22"/>
              </w:rPr>
            </w:rPrChange>
          </w:rPr>
          <w:delText>a</w:delText>
        </w:r>
      </w:del>
      <w:ins w:id="7899" w:author="Teressa Farough" w:date="2019-08-20T12:38:00Z">
        <w:r w:rsidR="00CF36BB" w:rsidRPr="00063AAB">
          <w:rPr>
            <w:rFonts w:ascii="Times New Roman" w:hAnsi="Times New Roman" w:cs="Times New Roman"/>
            <w:bCs/>
            <w:sz w:val="22"/>
            <w:szCs w:val="22"/>
            <w:rPrChange w:id="7900" w:author="Agate Publishing" w:date="2019-08-26T15:39:00Z">
              <w:rPr>
                <w:rFonts w:ascii="Times New Roman" w:hAnsi="Times New Roman" w:cs="Times New Roman"/>
                <w:bCs/>
                <w:sz w:val="22"/>
                <w:szCs w:val="22"/>
              </w:rPr>
            </w:rPrChange>
          </w:rPr>
          <w:t>A</w:t>
        </w:r>
      </w:ins>
      <w:r w:rsidRPr="00063AAB">
        <w:rPr>
          <w:rFonts w:ascii="Times New Roman" w:hAnsi="Times New Roman" w:cs="Times New Roman"/>
          <w:bCs/>
          <w:sz w:val="22"/>
          <w:szCs w:val="22"/>
          <w:rPrChange w:id="7901" w:author="Agate Publishing" w:date="2019-08-26T15:39:00Z">
            <w:rPr>
              <w:rFonts w:ascii="Times New Roman" w:hAnsi="Times New Roman" w:cs="Times New Roman"/>
              <w:bCs/>
              <w:sz w:val="22"/>
              <w:szCs w:val="22"/>
            </w:rPr>
          </w:rPrChange>
        </w:rPr>
        <w:t>)</w:t>
      </w:r>
      <w:del w:id="7902" w:author="Teressa Farough" w:date="2019-08-20T12:38:00Z">
        <w:r w:rsidRPr="00063AAB" w:rsidDel="00CF36BB">
          <w:rPr>
            <w:rFonts w:ascii="Times New Roman" w:hAnsi="Times New Roman" w:cs="Times New Roman"/>
            <w:bCs/>
            <w:sz w:val="22"/>
            <w:szCs w:val="22"/>
            <w:rPrChange w:id="7903" w:author="Agate Publishing" w:date="2019-08-26T15:39:00Z">
              <w:rPr>
                <w:rFonts w:ascii="Times New Roman" w:hAnsi="Times New Roman" w:cs="Times New Roman"/>
                <w:bCs/>
                <w:sz w:val="22"/>
                <w:szCs w:val="22"/>
              </w:rPr>
            </w:rPrChange>
          </w:rPr>
          <w:delText xml:space="preserve"> </w:delText>
        </w:r>
      </w:del>
      <w:r w:rsidRPr="00063AAB">
        <w:rPr>
          <w:rFonts w:ascii="Times New Roman" w:hAnsi="Times New Roman" w:cs="Times New Roman"/>
          <w:bCs/>
          <w:sz w:val="22"/>
          <w:szCs w:val="22"/>
          <w:rPrChange w:id="7904" w:author="Agate Publishing" w:date="2019-08-26T15:39:00Z">
            <w:rPr>
              <w:rFonts w:ascii="Times New Roman" w:hAnsi="Times New Roman" w:cs="Times New Roman"/>
              <w:bCs/>
              <w:sz w:val="22"/>
              <w:szCs w:val="22"/>
            </w:rPr>
          </w:rPrChange>
        </w:rPr>
        <w:t xml:space="preserve">(1) </w:t>
      </w:r>
      <w:del w:id="7905" w:author="Jeannie's Laptop" w:date="2019-07-23T12:28:00Z">
        <w:r w:rsidRPr="00063AAB" w:rsidDel="00794B95">
          <w:rPr>
            <w:rFonts w:ascii="Times New Roman" w:hAnsi="Times New Roman" w:cs="Times New Roman"/>
            <w:bCs/>
            <w:sz w:val="22"/>
            <w:szCs w:val="22"/>
            <w:rPrChange w:id="7906" w:author="Agate Publishing" w:date="2019-08-26T15:39:00Z">
              <w:rPr>
                <w:rFonts w:ascii="Times New Roman" w:hAnsi="Times New Roman" w:cs="Times New Roman"/>
                <w:bCs/>
                <w:sz w:val="22"/>
                <w:szCs w:val="22"/>
              </w:rPr>
            </w:rPrChange>
          </w:rPr>
          <w:delText>$7.20 per unit variable cost</w:delText>
        </w:r>
      </w:del>
    </w:p>
    <w:p w14:paraId="2E94D499" w14:textId="77777777" w:rsidR="00302399" w:rsidRPr="00063AAB" w:rsidRDefault="00302399" w:rsidP="00302399">
      <w:pPr>
        <w:pStyle w:val="BodyText"/>
        <w:tabs>
          <w:tab w:val="left" w:pos="564"/>
        </w:tabs>
        <w:kinsoku w:val="0"/>
        <w:overflowPunct w:val="0"/>
        <w:ind w:left="0"/>
        <w:rPr>
          <w:rFonts w:ascii="Times New Roman" w:hAnsi="Times New Roman" w:cs="Times New Roman"/>
          <w:bCs/>
          <w:sz w:val="22"/>
          <w:szCs w:val="22"/>
          <w:rPrChange w:id="7907" w:author="Agate Publishing" w:date="2019-08-26T15:39:00Z">
            <w:rPr>
              <w:rFonts w:ascii="Times New Roman" w:hAnsi="Times New Roman" w:cs="Times New Roman"/>
              <w:bCs/>
              <w:sz w:val="22"/>
              <w:szCs w:val="22"/>
            </w:rPr>
          </w:rPrChange>
        </w:rPr>
      </w:pPr>
    </w:p>
    <w:p w14:paraId="1EACB4A5" w14:textId="77777777" w:rsidR="00302399" w:rsidRPr="00063AAB" w:rsidRDefault="00302399" w:rsidP="00302399">
      <w:pPr>
        <w:pStyle w:val="BodyText"/>
        <w:kinsoku w:val="0"/>
        <w:overflowPunct w:val="0"/>
        <w:ind w:left="0"/>
        <w:rPr>
          <w:rFonts w:ascii="Times New Roman" w:hAnsi="Times New Roman" w:cs="Times New Roman"/>
          <w:bCs/>
          <w:sz w:val="22"/>
          <w:szCs w:val="22"/>
        </w:rPr>
      </w:pPr>
      <w:r w:rsidRPr="00063AAB">
        <w:rPr>
          <w:rFonts w:ascii="Times New Roman" w:hAnsi="Times New Roman" w:cs="Times New Roman"/>
          <w:bCs/>
          <w:sz w:val="22"/>
          <w:szCs w:val="22"/>
          <w:rPrChange w:id="7908" w:author="Agate Publishing" w:date="2019-08-26T15:39:00Z">
            <w:rPr>
              <w:rFonts w:ascii="Times New Roman" w:hAnsi="Times New Roman" w:cs="Times New Roman"/>
              <w:bCs/>
              <w:noProof/>
              <w:sz w:val="22"/>
              <w:szCs w:val="22"/>
            </w:rPr>
          </w:rPrChange>
        </w:rPr>
        <w:drawing>
          <wp:inline distT="0" distB="0" distL="0" distR="0" wp14:anchorId="1CBB7345" wp14:editId="5E41DE6E">
            <wp:extent cx="5059045" cy="884555"/>
            <wp:effectExtent l="0" t="0" r="8255" b="0"/>
            <wp:docPr id="15" name="Picture 1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045" cy="884555"/>
                    </a:xfrm>
                    <a:prstGeom prst="rect">
                      <a:avLst/>
                    </a:prstGeom>
                    <a:noFill/>
                    <a:ln>
                      <a:noFill/>
                    </a:ln>
                  </pic:spPr>
                </pic:pic>
              </a:graphicData>
            </a:graphic>
          </wp:inline>
        </w:drawing>
      </w:r>
    </w:p>
    <w:p w14:paraId="629AE738" w14:textId="1F0FD791" w:rsidR="00302399" w:rsidRPr="00063AAB" w:rsidDel="00794B95" w:rsidRDefault="00302399" w:rsidP="00302399">
      <w:pPr>
        <w:pStyle w:val="BodyText"/>
        <w:kinsoku w:val="0"/>
        <w:overflowPunct w:val="0"/>
        <w:ind w:left="0"/>
        <w:rPr>
          <w:del w:id="7909" w:author="Jeannie's Laptop" w:date="2019-07-23T12:28:00Z"/>
          <w:rFonts w:ascii="Times New Roman" w:hAnsi="Times New Roman" w:cs="Times New Roman"/>
          <w:bCs/>
          <w:sz w:val="22"/>
          <w:szCs w:val="22"/>
          <w:rPrChange w:id="7910" w:author="Agate Publishing" w:date="2019-08-26T15:39:00Z">
            <w:rPr>
              <w:del w:id="7911" w:author="Jeannie's Laptop" w:date="2019-07-23T12:28:00Z"/>
              <w:rFonts w:ascii="Times New Roman" w:hAnsi="Times New Roman" w:cs="Times New Roman"/>
              <w:bCs/>
              <w:sz w:val="22"/>
              <w:szCs w:val="22"/>
            </w:rPr>
          </w:rPrChange>
        </w:rPr>
      </w:pPr>
    </w:p>
    <w:p w14:paraId="6BA541E8"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791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913" w:author="Agate Publishing" w:date="2019-08-26T15:39:00Z">
            <w:rPr>
              <w:rFonts w:ascii="Times New Roman" w:hAnsi="Times New Roman" w:cs="Times New Roman"/>
              <w:bCs/>
              <w:sz w:val="22"/>
              <w:szCs w:val="22"/>
            </w:rPr>
          </w:rPrChange>
        </w:rPr>
        <w:t>Variable cost = $9,000 ÷ 1,250 units = $7.20 per unit</w:t>
      </w:r>
    </w:p>
    <w:p w14:paraId="3DDE5712" w14:textId="530CB010" w:rsidR="00302399" w:rsidRPr="00063AAB" w:rsidDel="00794B95" w:rsidRDefault="00794B95" w:rsidP="00302399">
      <w:pPr>
        <w:pStyle w:val="BodyText"/>
        <w:kinsoku w:val="0"/>
        <w:overflowPunct w:val="0"/>
        <w:ind w:left="0"/>
        <w:rPr>
          <w:del w:id="7914" w:author="Jeannie's Laptop" w:date="2019-07-23T12:28:00Z"/>
          <w:rFonts w:ascii="Times New Roman" w:hAnsi="Times New Roman" w:cs="Times New Roman"/>
          <w:bCs/>
          <w:sz w:val="22"/>
          <w:szCs w:val="22"/>
          <w:rPrChange w:id="7915" w:author="Agate Publishing" w:date="2019-08-26T15:39:00Z">
            <w:rPr>
              <w:del w:id="7916" w:author="Jeannie's Laptop" w:date="2019-07-23T12:28:00Z"/>
              <w:rFonts w:ascii="Times New Roman" w:hAnsi="Times New Roman" w:cs="Times New Roman"/>
              <w:bCs/>
              <w:sz w:val="22"/>
              <w:szCs w:val="22"/>
            </w:rPr>
          </w:rPrChange>
        </w:rPr>
      </w:pPr>
      <w:ins w:id="7917" w:author="Jeannie's Laptop" w:date="2019-07-23T12:28:00Z">
        <w:r w:rsidRPr="00063AAB">
          <w:rPr>
            <w:rFonts w:ascii="Times New Roman" w:hAnsi="Times New Roman" w:cs="Times New Roman"/>
            <w:bCs/>
            <w:sz w:val="22"/>
            <w:szCs w:val="22"/>
            <w:rPrChange w:id="7918" w:author="Agate Publishing" w:date="2019-08-26T15:39:00Z">
              <w:rPr>
                <w:rFonts w:ascii="Times New Roman" w:hAnsi="Times New Roman" w:cs="Times New Roman"/>
                <w:bCs/>
                <w:sz w:val="22"/>
                <w:szCs w:val="22"/>
              </w:rPr>
            </w:rPrChange>
          </w:rPr>
          <w:t>(A)</w:t>
        </w:r>
        <w:del w:id="7919" w:author="Teressa Farough" w:date="2019-08-20T12:38:00Z">
          <w:r w:rsidRPr="00063AAB" w:rsidDel="00CF36BB">
            <w:rPr>
              <w:rFonts w:ascii="Times New Roman" w:hAnsi="Times New Roman" w:cs="Times New Roman"/>
              <w:bCs/>
              <w:sz w:val="22"/>
              <w:szCs w:val="22"/>
              <w:rPrChange w:id="7920" w:author="Agate Publishing" w:date="2019-08-26T15:39:00Z">
                <w:rPr>
                  <w:rFonts w:ascii="Times New Roman" w:hAnsi="Times New Roman" w:cs="Times New Roman"/>
                  <w:bCs/>
                  <w:sz w:val="22"/>
                  <w:szCs w:val="22"/>
                </w:rPr>
              </w:rPrChange>
            </w:rPr>
            <w:delText xml:space="preserve"> </w:delText>
          </w:r>
        </w:del>
      </w:ins>
    </w:p>
    <w:p w14:paraId="15BF15B3" w14:textId="77777777" w:rsidR="00302399" w:rsidRPr="00063AAB" w:rsidRDefault="00302399" w:rsidP="00302399">
      <w:pPr>
        <w:pStyle w:val="BodyText"/>
        <w:kinsoku w:val="0"/>
        <w:overflowPunct w:val="0"/>
        <w:ind w:left="0"/>
        <w:rPr>
          <w:rFonts w:ascii="Times New Roman" w:hAnsi="Times New Roman" w:cs="Times New Roman"/>
          <w:bCs/>
          <w:sz w:val="22"/>
          <w:szCs w:val="22"/>
          <w:rPrChange w:id="7921"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922" w:author="Agate Publishing" w:date="2019-08-26T15:39:00Z">
            <w:rPr>
              <w:rFonts w:ascii="Times New Roman" w:hAnsi="Times New Roman" w:cs="Times New Roman"/>
              <w:bCs/>
              <w:sz w:val="22"/>
              <w:szCs w:val="22"/>
            </w:rPr>
          </w:rPrChange>
        </w:rPr>
        <w:t xml:space="preserve">(2) $20,250 total cost − ($7.20 per unit × 2,250 units) = $4,050 </w:t>
      </w:r>
      <w:r w:rsidRPr="00063AAB">
        <w:rPr>
          <w:rFonts w:ascii="Times New Roman" w:hAnsi="Times New Roman" w:cs="Times New Roman"/>
          <w:bCs/>
          <w:sz w:val="22"/>
          <w:szCs w:val="22"/>
        </w:rPr>
        <w:t>fixed costs</w:t>
      </w:r>
    </w:p>
    <w:p w14:paraId="5EB0246E" w14:textId="5F630A51" w:rsidR="00302399" w:rsidRPr="00063AAB" w:rsidDel="00794B95" w:rsidRDefault="00302399" w:rsidP="00302399">
      <w:pPr>
        <w:pStyle w:val="BodyText"/>
        <w:kinsoku w:val="0"/>
        <w:overflowPunct w:val="0"/>
        <w:ind w:left="0"/>
        <w:rPr>
          <w:del w:id="7923" w:author="Jeannie's Laptop" w:date="2019-07-23T12:28:00Z"/>
          <w:rFonts w:ascii="Times New Roman" w:hAnsi="Times New Roman" w:cs="Times New Roman"/>
          <w:bCs/>
          <w:sz w:val="22"/>
          <w:szCs w:val="22"/>
          <w:rPrChange w:id="7924" w:author="Agate Publishing" w:date="2019-08-26T15:39:00Z">
            <w:rPr>
              <w:del w:id="7925" w:author="Jeannie's Laptop" w:date="2019-07-23T12:28:00Z"/>
              <w:rFonts w:ascii="Times New Roman" w:hAnsi="Times New Roman" w:cs="Times New Roman"/>
              <w:bCs/>
              <w:sz w:val="22"/>
              <w:szCs w:val="22"/>
            </w:rPr>
          </w:rPrChange>
        </w:rPr>
      </w:pPr>
    </w:p>
    <w:p w14:paraId="267276D7" w14:textId="5F8AA343" w:rsidR="00302399" w:rsidRPr="00063AAB" w:rsidRDefault="00302399" w:rsidP="00302399">
      <w:pPr>
        <w:pStyle w:val="BodyText"/>
        <w:tabs>
          <w:tab w:val="left" w:pos="564"/>
        </w:tabs>
        <w:kinsoku w:val="0"/>
        <w:overflowPunct w:val="0"/>
        <w:ind w:left="0"/>
        <w:rPr>
          <w:rFonts w:ascii="Times New Roman" w:hAnsi="Times New Roman" w:cs="Times New Roman"/>
          <w:bCs/>
          <w:sz w:val="22"/>
          <w:szCs w:val="22"/>
          <w:rPrChange w:id="792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927" w:author="Agate Publishing" w:date="2019-08-26T15:39:00Z">
            <w:rPr>
              <w:rFonts w:ascii="Times New Roman" w:hAnsi="Times New Roman" w:cs="Times New Roman"/>
              <w:bCs/>
              <w:sz w:val="22"/>
              <w:szCs w:val="22"/>
            </w:rPr>
          </w:rPrChange>
        </w:rPr>
        <w:t>(</w:t>
      </w:r>
      <w:del w:id="7928" w:author="Jeannie's Laptop" w:date="2019-07-23T12:28:00Z">
        <w:r w:rsidRPr="00063AAB" w:rsidDel="00794B95">
          <w:rPr>
            <w:rFonts w:ascii="Times New Roman" w:hAnsi="Times New Roman" w:cs="Times New Roman"/>
            <w:bCs/>
            <w:sz w:val="22"/>
            <w:szCs w:val="22"/>
            <w:rPrChange w:id="7929" w:author="Agate Publishing" w:date="2019-08-26T15:39:00Z">
              <w:rPr>
                <w:rFonts w:ascii="Times New Roman" w:hAnsi="Times New Roman" w:cs="Times New Roman"/>
                <w:bCs/>
                <w:sz w:val="22"/>
                <w:szCs w:val="22"/>
              </w:rPr>
            </w:rPrChange>
          </w:rPr>
          <w:delText>b</w:delText>
        </w:r>
      </w:del>
      <w:ins w:id="7930" w:author="Jeannie's Laptop" w:date="2019-07-23T12:28:00Z">
        <w:r w:rsidR="00794B95" w:rsidRPr="00063AAB">
          <w:rPr>
            <w:rFonts w:ascii="Times New Roman" w:hAnsi="Times New Roman" w:cs="Times New Roman"/>
            <w:bCs/>
            <w:sz w:val="22"/>
            <w:szCs w:val="22"/>
            <w:rPrChange w:id="7931" w:author="Agate Publishing" w:date="2019-08-26T15:39:00Z">
              <w:rPr>
                <w:rFonts w:ascii="Times New Roman" w:hAnsi="Times New Roman" w:cs="Times New Roman"/>
                <w:bCs/>
                <w:sz w:val="22"/>
                <w:szCs w:val="22"/>
              </w:rPr>
            </w:rPrChange>
          </w:rPr>
          <w:t>B</w:t>
        </w:r>
      </w:ins>
      <w:r w:rsidRPr="00063AAB">
        <w:rPr>
          <w:rFonts w:ascii="Times New Roman" w:hAnsi="Times New Roman" w:cs="Times New Roman"/>
          <w:bCs/>
          <w:sz w:val="22"/>
          <w:szCs w:val="22"/>
          <w:rPrChange w:id="7932" w:author="Agate Publishing" w:date="2019-08-26T15:39:00Z">
            <w:rPr>
              <w:rFonts w:ascii="Times New Roman" w:hAnsi="Times New Roman" w:cs="Times New Roman"/>
              <w:bCs/>
              <w:sz w:val="22"/>
              <w:szCs w:val="22"/>
            </w:rPr>
          </w:rPrChange>
        </w:rPr>
        <w:t>) $4,050 fixed costs + ($7.20 per unit × 2,300 units) variable cost = $20,610 total cost</w:t>
      </w:r>
    </w:p>
    <w:p w14:paraId="1045D8A5" w14:textId="77777777" w:rsidR="00302399" w:rsidRPr="00063AAB" w:rsidRDefault="00302399" w:rsidP="002217A9">
      <w:pPr>
        <w:pStyle w:val="BodyText"/>
        <w:tabs>
          <w:tab w:val="left" w:pos="564"/>
        </w:tabs>
        <w:kinsoku w:val="0"/>
        <w:overflowPunct w:val="0"/>
        <w:ind w:left="0"/>
        <w:rPr>
          <w:rFonts w:ascii="Times New Roman" w:hAnsi="Times New Roman" w:cs="Times New Roman"/>
          <w:bCs/>
          <w:sz w:val="22"/>
          <w:szCs w:val="22"/>
          <w:rPrChange w:id="7933" w:author="Agate Publishing" w:date="2019-08-26T15:39:00Z">
            <w:rPr>
              <w:rFonts w:ascii="Times New Roman" w:hAnsi="Times New Roman" w:cs="Times New Roman"/>
              <w:bCs/>
              <w:sz w:val="22"/>
              <w:szCs w:val="22"/>
            </w:rPr>
          </w:rPrChange>
        </w:rPr>
      </w:pPr>
    </w:p>
    <w:p w14:paraId="6294F0CE"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93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935" w:author="Agate Publishing" w:date="2019-08-26T15:39:00Z">
            <w:rPr>
              <w:rFonts w:ascii="Times New Roman" w:hAnsi="Times New Roman" w:cs="Times New Roman"/>
              <w:bCs/>
              <w:sz w:val="22"/>
              <w:szCs w:val="22"/>
            </w:rPr>
          </w:rPrChange>
        </w:rPr>
        <w:t xml:space="preserve">AACSB: Analytical Thinking </w:t>
      </w:r>
    </w:p>
    <w:p w14:paraId="06E6F7E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93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937" w:author="Agate Publishing" w:date="2019-08-26T15:39:00Z">
            <w:rPr>
              <w:rFonts w:ascii="Times New Roman" w:hAnsi="Times New Roman" w:cs="Times New Roman"/>
              <w:bCs/>
              <w:sz w:val="22"/>
              <w:szCs w:val="22"/>
            </w:rPr>
          </w:rPrChange>
        </w:rPr>
        <w:t xml:space="preserve">AICPA: BB Critical Thinking </w:t>
      </w:r>
    </w:p>
    <w:p w14:paraId="65C08C4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938"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939" w:author="Agate Publishing" w:date="2019-08-26T15:39:00Z">
            <w:rPr>
              <w:rFonts w:ascii="Times New Roman" w:hAnsi="Times New Roman" w:cs="Times New Roman"/>
              <w:bCs/>
              <w:sz w:val="22"/>
              <w:szCs w:val="22"/>
            </w:rPr>
          </w:rPrChange>
        </w:rPr>
        <w:lastRenderedPageBreak/>
        <w:t>AICPA: FN Measurement</w:t>
      </w:r>
    </w:p>
    <w:p w14:paraId="26D1ED83"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940"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941" w:author="Agate Publishing" w:date="2019-08-26T15:39:00Z">
            <w:rPr>
              <w:rFonts w:ascii="Times New Roman" w:hAnsi="Times New Roman" w:cs="Times New Roman"/>
              <w:bCs/>
              <w:sz w:val="22"/>
              <w:szCs w:val="22"/>
            </w:rPr>
          </w:rPrChange>
        </w:rPr>
        <w:t xml:space="preserve">Blooms: Apply </w:t>
      </w:r>
    </w:p>
    <w:p w14:paraId="5E918824"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942"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943" w:author="Agate Publishing" w:date="2019-08-26T15:39:00Z">
            <w:rPr>
              <w:rFonts w:ascii="Times New Roman" w:hAnsi="Times New Roman" w:cs="Times New Roman"/>
              <w:bCs/>
              <w:sz w:val="22"/>
              <w:szCs w:val="22"/>
            </w:rPr>
          </w:rPrChange>
        </w:rPr>
        <w:t>Difficulty: 2 Medium</w:t>
      </w:r>
    </w:p>
    <w:p w14:paraId="1020A6D8"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944"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945" w:author="Agate Publishing" w:date="2019-08-26T15:39:00Z">
            <w:rPr>
              <w:rFonts w:ascii="Times New Roman" w:hAnsi="Times New Roman" w:cs="Times New Roman"/>
              <w:bCs/>
              <w:sz w:val="22"/>
              <w:szCs w:val="22"/>
            </w:rPr>
          </w:rPrChange>
        </w:rPr>
        <w:t xml:space="preserve">Learning Objective: 20-09 Determine semivariable cost elements. </w:t>
      </w:r>
    </w:p>
    <w:p w14:paraId="4FAD772C" w14:textId="77777777" w:rsidR="00302399" w:rsidRPr="00063AAB" w:rsidRDefault="00302399" w:rsidP="002217A9">
      <w:pPr>
        <w:pStyle w:val="BodyText"/>
        <w:kinsoku w:val="0"/>
        <w:overflowPunct w:val="0"/>
        <w:ind w:left="0"/>
        <w:rPr>
          <w:rFonts w:ascii="Times New Roman" w:hAnsi="Times New Roman" w:cs="Times New Roman"/>
          <w:bCs/>
          <w:sz w:val="22"/>
          <w:szCs w:val="22"/>
          <w:rPrChange w:id="7946" w:author="Agate Publishing" w:date="2019-08-26T15:39:00Z">
            <w:rPr>
              <w:rFonts w:ascii="Times New Roman" w:hAnsi="Times New Roman" w:cs="Times New Roman"/>
              <w:bCs/>
              <w:sz w:val="22"/>
              <w:szCs w:val="22"/>
            </w:rPr>
          </w:rPrChange>
        </w:rPr>
      </w:pPr>
      <w:r w:rsidRPr="00063AAB">
        <w:rPr>
          <w:rFonts w:ascii="Times New Roman" w:hAnsi="Times New Roman" w:cs="Times New Roman"/>
          <w:bCs/>
          <w:sz w:val="22"/>
          <w:szCs w:val="22"/>
          <w:rPrChange w:id="7947" w:author="Agate Publishing" w:date="2019-08-26T15:39:00Z">
            <w:rPr>
              <w:rFonts w:ascii="Times New Roman" w:hAnsi="Times New Roman" w:cs="Times New Roman"/>
              <w:bCs/>
              <w:sz w:val="22"/>
              <w:szCs w:val="22"/>
            </w:rPr>
          </w:rPrChange>
        </w:rPr>
        <w:t>Topic: Determining Semivariable Cost Elements: The High-Low Method</w:t>
      </w:r>
    </w:p>
    <w:p w14:paraId="4CC1B07F" w14:textId="77777777" w:rsidR="008C6CDC" w:rsidRPr="00DA5C1F" w:rsidRDefault="008C6CDC" w:rsidP="008C6CDC">
      <w:pPr>
        <w:widowControl w:val="0"/>
        <w:spacing w:after="0" w:line="240" w:lineRule="auto"/>
        <w:jc w:val="center"/>
        <w:rPr>
          <w:rFonts w:asciiTheme="majorBidi" w:hAnsiTheme="majorBidi" w:cstheme="majorBidi"/>
          <w:bCs/>
          <w:sz w:val="20"/>
        </w:rPr>
      </w:pPr>
    </w:p>
    <w:sectPr w:rsidR="008C6CDC" w:rsidRPr="00DA5C1F" w:rsidSect="00A222B6">
      <w:footerReference w:type="default" r:id="rId24"/>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82" w:author="Jeannie's Laptop" w:date="2019-07-22T17:12:00Z" w:initials="JL">
    <w:p w14:paraId="4D7FA29D" w14:textId="77777777" w:rsidR="00EF4EC3" w:rsidRDefault="00EF4EC3">
      <w:pPr>
        <w:pStyle w:val="CommentText"/>
      </w:pPr>
      <w:r>
        <w:rPr>
          <w:rStyle w:val="CommentReference"/>
        </w:rPr>
        <w:annotationRef/>
      </w:r>
      <w:r>
        <w:t>Note:</w:t>
      </w:r>
    </w:p>
    <w:p w14:paraId="348E4524" w14:textId="77777777" w:rsidR="00EF4EC3" w:rsidRDefault="00EF4EC3">
      <w:pPr>
        <w:pStyle w:val="CommentText"/>
      </w:pPr>
    </w:p>
    <w:p w14:paraId="50FF4354" w14:textId="77777777" w:rsidR="00EF4EC3" w:rsidRDefault="00EF4EC3">
      <w:pPr>
        <w:pStyle w:val="CommentText"/>
      </w:pPr>
      <w:r>
        <w:t>1</w:t>
      </w:r>
      <w:r w:rsidRPr="00DA5C1F">
        <w:rPr>
          <w:vertAlign w:val="superscript"/>
        </w:rPr>
        <w:t>st</w:t>
      </w:r>
      <w:r>
        <w:t xml:space="preserve"> column:</w:t>
      </w:r>
    </w:p>
    <w:p w14:paraId="6BC6D1C4" w14:textId="77777777" w:rsidR="00EF4EC3" w:rsidRDefault="00EF4EC3">
      <w:pPr>
        <w:pStyle w:val="CommentText"/>
      </w:pPr>
      <w:r>
        <w:t>Replace “(a)“ with “(A)”</w:t>
      </w:r>
    </w:p>
    <w:p w14:paraId="456A4DC1" w14:textId="77777777" w:rsidR="00EF4EC3" w:rsidRDefault="00EF4EC3">
      <w:pPr>
        <w:pStyle w:val="CommentText"/>
      </w:pPr>
      <w:r>
        <w:t>Replace “(b)“ with “(B)”</w:t>
      </w:r>
    </w:p>
    <w:p w14:paraId="1A35C134" w14:textId="77777777" w:rsidR="00EF4EC3" w:rsidRDefault="00EF4EC3">
      <w:pPr>
        <w:pStyle w:val="CommentText"/>
      </w:pPr>
      <w:r>
        <w:t>Replace “(c)“ with “(C)”</w:t>
      </w:r>
    </w:p>
    <w:p w14:paraId="1B41A46F" w14:textId="77777777" w:rsidR="00EF4EC3" w:rsidRDefault="00EF4EC3">
      <w:pPr>
        <w:pStyle w:val="CommentText"/>
      </w:pPr>
      <w:r>
        <w:t>Replace “(d)“ with “(D)”</w:t>
      </w:r>
    </w:p>
    <w:p w14:paraId="404E072C" w14:textId="77777777" w:rsidR="00EF4EC3" w:rsidRDefault="00EF4EC3">
      <w:pPr>
        <w:pStyle w:val="CommentText"/>
      </w:pPr>
      <w:r>
        <w:t>Replace “(e)“ with “(E)”</w:t>
      </w:r>
    </w:p>
    <w:p w14:paraId="0C75FC74" w14:textId="77777777" w:rsidR="00EF4EC3" w:rsidRDefault="00EF4EC3">
      <w:pPr>
        <w:pStyle w:val="CommentText"/>
      </w:pPr>
      <w:r>
        <w:t>Replace “(f)“ with “(F)”</w:t>
      </w:r>
    </w:p>
    <w:p w14:paraId="25629CF9" w14:textId="77777777" w:rsidR="00EF4EC3" w:rsidRDefault="00EF4EC3">
      <w:pPr>
        <w:pStyle w:val="CommentText"/>
      </w:pPr>
    </w:p>
  </w:comment>
  <w:comment w:id="5953" w:author="Jeannie's Laptop" w:date="2019-07-22T17:15:00Z" w:initials="JL">
    <w:p w14:paraId="532CC416" w14:textId="77777777" w:rsidR="00EF4EC3" w:rsidRDefault="00EF4EC3" w:rsidP="00DA5C1F">
      <w:pPr>
        <w:pStyle w:val="CommentText"/>
      </w:pPr>
      <w:r>
        <w:rPr>
          <w:rStyle w:val="CommentReference"/>
        </w:rPr>
        <w:annotationRef/>
      </w:r>
      <w:r>
        <w:t>Note:</w:t>
      </w:r>
    </w:p>
    <w:p w14:paraId="776B72B4" w14:textId="77777777" w:rsidR="00EF4EC3" w:rsidRDefault="00EF4EC3" w:rsidP="00DA5C1F">
      <w:pPr>
        <w:pStyle w:val="CommentText"/>
      </w:pPr>
    </w:p>
    <w:p w14:paraId="701C671D" w14:textId="77777777" w:rsidR="00EF4EC3" w:rsidRDefault="00EF4EC3" w:rsidP="00DA5C1F">
      <w:pPr>
        <w:pStyle w:val="CommentText"/>
      </w:pPr>
      <w:r>
        <w:t>1</w:t>
      </w:r>
      <w:r w:rsidRPr="00DA5C1F">
        <w:rPr>
          <w:vertAlign w:val="superscript"/>
        </w:rPr>
        <w:t>st</w:t>
      </w:r>
      <w:r>
        <w:t xml:space="preserve"> column:</w:t>
      </w:r>
    </w:p>
    <w:p w14:paraId="0CACA9F7" w14:textId="77777777" w:rsidR="00EF4EC3" w:rsidRDefault="00EF4EC3" w:rsidP="00DA5C1F">
      <w:pPr>
        <w:pStyle w:val="CommentText"/>
      </w:pPr>
      <w:r>
        <w:t>Replace “(a)“ with “(A)”</w:t>
      </w:r>
    </w:p>
    <w:p w14:paraId="570127E5" w14:textId="77777777" w:rsidR="00EF4EC3" w:rsidRDefault="00EF4EC3" w:rsidP="00DA5C1F">
      <w:pPr>
        <w:pStyle w:val="CommentText"/>
      </w:pPr>
      <w:r>
        <w:t>Replace “(b)“ with “(B)”</w:t>
      </w:r>
    </w:p>
    <w:p w14:paraId="62645AC0" w14:textId="77777777" w:rsidR="00EF4EC3" w:rsidRDefault="00EF4EC3" w:rsidP="00DA5C1F">
      <w:pPr>
        <w:pStyle w:val="CommentText"/>
      </w:pPr>
      <w:r>
        <w:t>Replace “(c)“ with “(C)”</w:t>
      </w:r>
    </w:p>
    <w:p w14:paraId="3EFA5A6E" w14:textId="77777777" w:rsidR="00EF4EC3" w:rsidRDefault="00EF4EC3" w:rsidP="00DA5C1F">
      <w:pPr>
        <w:pStyle w:val="CommentText"/>
      </w:pPr>
      <w:r>
        <w:t>Replace “(d)“ with “(D)”</w:t>
      </w:r>
    </w:p>
    <w:p w14:paraId="256C1045" w14:textId="77777777" w:rsidR="00EF4EC3" w:rsidRDefault="00EF4EC3" w:rsidP="00DA5C1F">
      <w:pPr>
        <w:pStyle w:val="CommentText"/>
      </w:pPr>
      <w:r>
        <w:t>Replace “(e)“ with “(E)”</w:t>
      </w:r>
    </w:p>
    <w:p w14:paraId="3DB8E688" w14:textId="77777777" w:rsidR="00EF4EC3" w:rsidRDefault="00EF4EC3" w:rsidP="00DA5C1F">
      <w:pPr>
        <w:pStyle w:val="CommentText"/>
      </w:pPr>
      <w:r>
        <w:t>Replace “(f)“ with “(F)”</w:t>
      </w:r>
    </w:p>
  </w:comment>
  <w:comment w:id="6075" w:author="Jeannie's Laptop" w:date="2019-07-22T17:16:00Z" w:initials="JL">
    <w:p w14:paraId="7970C379" w14:textId="77777777" w:rsidR="00EF4EC3" w:rsidRDefault="00EF4EC3" w:rsidP="001415DE">
      <w:pPr>
        <w:pStyle w:val="CommentText"/>
      </w:pPr>
      <w:r>
        <w:rPr>
          <w:rStyle w:val="CommentReference"/>
        </w:rPr>
        <w:annotationRef/>
      </w:r>
      <w:r>
        <w:t>Note:</w:t>
      </w:r>
    </w:p>
    <w:p w14:paraId="7607F184" w14:textId="77777777" w:rsidR="00EF4EC3" w:rsidRDefault="00EF4EC3" w:rsidP="001415DE">
      <w:pPr>
        <w:pStyle w:val="CommentText"/>
      </w:pPr>
    </w:p>
    <w:p w14:paraId="29C938D6" w14:textId="77777777" w:rsidR="00EF4EC3" w:rsidRDefault="00EF4EC3" w:rsidP="001415DE">
      <w:pPr>
        <w:pStyle w:val="CommentText"/>
      </w:pPr>
      <w:r>
        <w:t>1</w:t>
      </w:r>
      <w:r w:rsidRPr="00DA5C1F">
        <w:rPr>
          <w:vertAlign w:val="superscript"/>
        </w:rPr>
        <w:t>st</w:t>
      </w:r>
      <w:r>
        <w:t xml:space="preserve"> column:</w:t>
      </w:r>
    </w:p>
    <w:p w14:paraId="2796222A" w14:textId="77777777" w:rsidR="00EF4EC3" w:rsidRDefault="00EF4EC3" w:rsidP="001415DE">
      <w:pPr>
        <w:pStyle w:val="CommentText"/>
      </w:pPr>
      <w:r>
        <w:t>Replace “(a)“ with “(A)”</w:t>
      </w:r>
    </w:p>
    <w:p w14:paraId="45A9767B" w14:textId="77777777" w:rsidR="00EF4EC3" w:rsidRDefault="00EF4EC3" w:rsidP="001415DE">
      <w:pPr>
        <w:pStyle w:val="CommentText"/>
      </w:pPr>
      <w:r>
        <w:t>Replace “(b)“ with “(B)”</w:t>
      </w:r>
    </w:p>
    <w:p w14:paraId="113322A1" w14:textId="77777777" w:rsidR="00EF4EC3" w:rsidRDefault="00EF4EC3" w:rsidP="001415DE">
      <w:pPr>
        <w:pStyle w:val="CommentText"/>
      </w:pPr>
      <w:r>
        <w:t>Replace “(c)“ with “(C)”</w:t>
      </w:r>
    </w:p>
    <w:p w14:paraId="71C43B13" w14:textId="77777777" w:rsidR="00EF4EC3" w:rsidRDefault="00EF4EC3" w:rsidP="001415DE">
      <w:pPr>
        <w:pStyle w:val="CommentText"/>
      </w:pPr>
      <w:r>
        <w:t>Replace “(d)“ with “(D)”</w:t>
      </w:r>
    </w:p>
    <w:p w14:paraId="101B37C6" w14:textId="77777777" w:rsidR="00EF4EC3" w:rsidRDefault="00EF4EC3">
      <w:pPr>
        <w:pStyle w:val="CommentText"/>
      </w:pPr>
    </w:p>
  </w:comment>
  <w:comment w:id="7655" w:author="Jeannie's Laptop" w:date="2019-07-23T12:25:00Z" w:initials="JL">
    <w:p w14:paraId="3EFC4BB1" w14:textId="5D79FD50" w:rsidR="00EF4EC3" w:rsidRDefault="00EF4EC3">
      <w:pPr>
        <w:pStyle w:val="CommentText"/>
      </w:pPr>
      <w:r>
        <w:rPr>
          <w:rStyle w:val="CommentReference"/>
        </w:rPr>
        <w:annotationRef/>
      </w:r>
      <w:r>
        <w:t>Note:</w:t>
      </w:r>
    </w:p>
    <w:p w14:paraId="2BF7CC31" w14:textId="77777777" w:rsidR="00EF4EC3" w:rsidRDefault="00EF4EC3">
      <w:pPr>
        <w:pStyle w:val="CommentText"/>
      </w:pPr>
    </w:p>
    <w:p w14:paraId="583B0D9A" w14:textId="125B20C5" w:rsidR="00EF4EC3" w:rsidRDefault="00EF4EC3">
      <w:pPr>
        <w:pStyle w:val="CommentText"/>
      </w:pPr>
      <w:r>
        <w:t>Change “(a)” to “(A) (1)”</w:t>
      </w:r>
    </w:p>
    <w:p w14:paraId="4D04D4C5" w14:textId="77777777" w:rsidR="00EF4EC3" w:rsidRDefault="00EF4EC3">
      <w:pPr>
        <w:pStyle w:val="CommentText"/>
      </w:pPr>
    </w:p>
    <w:p w14:paraId="5FEC2990" w14:textId="5741DB9C" w:rsidR="00EF4EC3" w:rsidRDefault="00EF4EC3">
      <w:pPr>
        <w:pStyle w:val="CommentText"/>
      </w:pPr>
      <w:r>
        <w:t>Remove the “(1)” on the next 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21F2D7" w15:done="0"/>
  <w15:commentEx w15:paraId="51809923" w15:done="0"/>
  <w15:commentEx w15:paraId="25629CF9" w15:done="0"/>
  <w15:commentEx w15:paraId="3DB8E688" w15:done="0"/>
  <w15:commentEx w15:paraId="101B37C6" w15:done="0"/>
  <w15:commentEx w15:paraId="5FEC2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21F2D7" w16cid:durableId="20E17DBF"/>
  <w16cid:commentId w16cid:paraId="51809923" w16cid:durableId="20E0663E"/>
  <w16cid:commentId w16cid:paraId="25629CF9" w16cid:durableId="20E06CF0"/>
  <w16cid:commentId w16cid:paraId="3DB8E688" w16cid:durableId="20E06DAF"/>
  <w16cid:commentId w16cid:paraId="101B37C6" w16cid:durableId="20E06DE0"/>
  <w16cid:commentId w16cid:paraId="5FEC2990" w16cid:durableId="20E17B4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42F49" w14:textId="77777777" w:rsidR="00BB6837" w:rsidRDefault="00BB6837" w:rsidP="008C6CDC">
      <w:pPr>
        <w:spacing w:after="0" w:line="240" w:lineRule="auto"/>
      </w:pPr>
      <w:r>
        <w:separator/>
      </w:r>
    </w:p>
  </w:endnote>
  <w:endnote w:type="continuationSeparator" w:id="0">
    <w:p w14:paraId="58E6B455" w14:textId="77777777" w:rsidR="00BB6837" w:rsidRDefault="00BB6837" w:rsidP="008C6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Times New Roman"/>
    <w:charset w:val="00"/>
    <w:family w:val="swiss"/>
    <w:pitch w:val="variable"/>
    <w:sig w:usb0="E4002EFF" w:usb1="C000E47F" w:usb2="00000009" w:usb3="00000000" w:csb0="000001FF" w:csb1="00000000"/>
  </w:font>
  <w:font w:name="Times,Times New Roman,Thorndale">
    <w:altName w:val="Times New Roman"/>
    <w:panose1 w:val="00000000000000000000"/>
    <w:charset w:val="00"/>
    <w:family w:val="roman"/>
    <w:notTrueType/>
    <w:pitch w:val="default"/>
  </w:font>
  <w:font w:name="Helvetica,dialog,Verdana,unifon">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F801F" w14:textId="77777777" w:rsidR="00EF4EC3" w:rsidRPr="008C6CDC" w:rsidRDefault="00EF4EC3" w:rsidP="008C6CDC">
    <w:pPr>
      <w:pStyle w:val="Footer"/>
      <w:jc w:val="center"/>
      <w:rPr>
        <w:rFonts w:ascii="Times New Roman" w:hAnsi="Times New Roman" w:cs="Times New Roman"/>
        <w:sz w:val="18"/>
        <w:szCs w:val="18"/>
      </w:rPr>
    </w:pPr>
    <w:r w:rsidRPr="008C6CDC">
      <w:rPr>
        <w:rFonts w:ascii="Times New Roman" w:hAnsi="Times New Roman" w:cs="Times New Roman"/>
        <w:sz w:val="18"/>
        <w:szCs w:val="18"/>
      </w:rPr>
      <w:t>20-</w:t>
    </w:r>
    <w:sdt>
      <w:sdtPr>
        <w:rPr>
          <w:rFonts w:ascii="Times New Roman" w:hAnsi="Times New Roman" w:cs="Times New Roman"/>
          <w:sz w:val="18"/>
          <w:szCs w:val="18"/>
        </w:rPr>
        <w:id w:val="-1883088162"/>
        <w:docPartObj>
          <w:docPartGallery w:val="Page Numbers (Bottom of Page)"/>
          <w:docPartUnique/>
        </w:docPartObj>
      </w:sdtPr>
      <w:sdtEndPr>
        <w:rPr>
          <w:noProof/>
        </w:rPr>
      </w:sdtEndPr>
      <w:sdtContent>
        <w:r w:rsidRPr="008C6CDC">
          <w:rPr>
            <w:rFonts w:ascii="Times New Roman" w:hAnsi="Times New Roman" w:cs="Times New Roman"/>
            <w:sz w:val="18"/>
            <w:szCs w:val="18"/>
          </w:rPr>
          <w:fldChar w:fldCharType="begin"/>
        </w:r>
        <w:r w:rsidRPr="008C6CDC">
          <w:rPr>
            <w:rFonts w:ascii="Times New Roman" w:hAnsi="Times New Roman" w:cs="Times New Roman"/>
            <w:sz w:val="18"/>
            <w:szCs w:val="18"/>
          </w:rPr>
          <w:instrText xml:space="preserve"> PAGE   \* MERGEFORMAT </w:instrText>
        </w:r>
        <w:r w:rsidRPr="008C6CDC">
          <w:rPr>
            <w:rFonts w:ascii="Times New Roman" w:hAnsi="Times New Roman" w:cs="Times New Roman"/>
            <w:sz w:val="18"/>
            <w:szCs w:val="18"/>
          </w:rPr>
          <w:fldChar w:fldCharType="separate"/>
        </w:r>
        <w:r w:rsidR="00917F34">
          <w:rPr>
            <w:rFonts w:ascii="Times New Roman" w:hAnsi="Times New Roman" w:cs="Times New Roman"/>
            <w:noProof/>
            <w:sz w:val="18"/>
            <w:szCs w:val="18"/>
          </w:rPr>
          <w:t>59</w:t>
        </w:r>
        <w:r w:rsidRPr="008C6CDC">
          <w:rPr>
            <w:rFonts w:ascii="Times New Roman" w:hAnsi="Times New Roman" w:cs="Times New Roman"/>
            <w:noProof/>
            <w:sz w:val="18"/>
            <w:szCs w:val="18"/>
          </w:rPr>
          <w:fldChar w:fldCharType="end"/>
        </w:r>
      </w:sdtContent>
    </w:sdt>
  </w:p>
  <w:p w14:paraId="1C930A0B" w14:textId="2AD7AFFB" w:rsidR="00EF4EC3" w:rsidRPr="008C6CDC" w:rsidRDefault="00EF4EC3" w:rsidP="008C6CDC">
    <w:pPr>
      <w:pStyle w:val="Footer"/>
      <w:jc w:val="center"/>
      <w:rPr>
        <w:rFonts w:ascii="Times New Roman" w:hAnsi="Times New Roman" w:cs="Times New Roman"/>
        <w:sz w:val="18"/>
        <w:szCs w:val="18"/>
      </w:rPr>
    </w:pPr>
    <w:r w:rsidRPr="008C6CDC">
      <w:rPr>
        <w:rFonts w:ascii="Times New Roman" w:hAnsi="Times New Roman" w:cs="Times New Roman"/>
        <w:sz w:val="18"/>
        <w:szCs w:val="18"/>
      </w:rPr>
      <w:t xml:space="preserve">Copyright © </w:t>
    </w:r>
    <w:del w:id="7948" w:author="Jeannie's Laptop" w:date="2019-07-22T16:48:00Z">
      <w:r w:rsidRPr="008C6CDC" w:rsidDel="0053784C">
        <w:rPr>
          <w:rFonts w:ascii="Times New Roman" w:hAnsi="Times New Roman" w:cs="Times New Roman"/>
          <w:sz w:val="18"/>
          <w:szCs w:val="18"/>
        </w:rPr>
        <w:delText xml:space="preserve">2019 </w:delText>
      </w:r>
    </w:del>
    <w:ins w:id="7949" w:author="Jeannie's Laptop" w:date="2019-07-22T16:48:00Z">
      <w:r w:rsidRPr="008C6CDC">
        <w:rPr>
          <w:rFonts w:ascii="Times New Roman" w:hAnsi="Times New Roman" w:cs="Times New Roman"/>
          <w:sz w:val="18"/>
          <w:szCs w:val="18"/>
        </w:rPr>
        <w:t>20</w:t>
      </w:r>
      <w:r>
        <w:rPr>
          <w:rFonts w:ascii="Times New Roman" w:hAnsi="Times New Roman" w:cs="Times New Roman"/>
          <w:sz w:val="18"/>
          <w:szCs w:val="18"/>
        </w:rPr>
        <w:t>2</w:t>
      </w:r>
    </w:ins>
    <w:ins w:id="7950" w:author="Agate Publishing" w:date="2019-08-26T14:30:00Z">
      <w:r w:rsidR="009971C0">
        <w:rPr>
          <w:rFonts w:ascii="Times New Roman" w:hAnsi="Times New Roman" w:cs="Times New Roman"/>
          <w:sz w:val="18"/>
          <w:szCs w:val="18"/>
        </w:rPr>
        <w:t>1</w:t>
      </w:r>
    </w:ins>
    <w:ins w:id="7951" w:author="Jeannie's Laptop" w:date="2019-07-22T16:48:00Z">
      <w:del w:id="7952" w:author="Agate Publishing" w:date="2019-08-26T14:30:00Z">
        <w:r w:rsidDel="009971C0">
          <w:rPr>
            <w:rFonts w:ascii="Times New Roman" w:hAnsi="Times New Roman" w:cs="Times New Roman"/>
            <w:sz w:val="18"/>
            <w:szCs w:val="18"/>
          </w:rPr>
          <w:delText>0</w:delText>
        </w:r>
      </w:del>
      <w:r w:rsidRPr="008C6CDC">
        <w:rPr>
          <w:rFonts w:ascii="Times New Roman" w:hAnsi="Times New Roman" w:cs="Times New Roman"/>
          <w:sz w:val="18"/>
          <w:szCs w:val="18"/>
        </w:rPr>
        <w:t xml:space="preserve"> </w:t>
      </w:r>
    </w:ins>
    <w:r w:rsidRPr="008C6CDC">
      <w:rPr>
        <w:rFonts w:ascii="Times New Roman" w:hAnsi="Times New Roman" w:cs="Times New Roman"/>
        <w:sz w:val="18"/>
        <w:szCs w:val="18"/>
      </w:rPr>
      <w:t>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C3AE5" w14:textId="77777777" w:rsidR="00BB6837" w:rsidRDefault="00BB6837" w:rsidP="008C6CDC">
      <w:pPr>
        <w:spacing w:after="0" w:line="240" w:lineRule="auto"/>
      </w:pPr>
      <w:r>
        <w:separator/>
      </w:r>
    </w:p>
  </w:footnote>
  <w:footnote w:type="continuationSeparator" w:id="0">
    <w:p w14:paraId="2C8018F2" w14:textId="77777777" w:rsidR="00BB6837" w:rsidRDefault="00BB6837" w:rsidP="008C6CD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nie's Laptop">
    <w15:presenceInfo w15:providerId="None" w15:userId="Jeannie's Laptop"/>
  </w15:person>
  <w15:person w15:author="Teressa Farough">
    <w15:presenceInfo w15:providerId="Windows Live" w15:userId="ba06a992ca5cef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3C1"/>
    <w:rsid w:val="00063AAB"/>
    <w:rsid w:val="001415DE"/>
    <w:rsid w:val="00162694"/>
    <w:rsid w:val="001952E6"/>
    <w:rsid w:val="00211560"/>
    <w:rsid w:val="002217A9"/>
    <w:rsid w:val="00221BE7"/>
    <w:rsid w:val="00234C47"/>
    <w:rsid w:val="00245690"/>
    <w:rsid w:val="002A2506"/>
    <w:rsid w:val="002B7B72"/>
    <w:rsid w:val="00302399"/>
    <w:rsid w:val="003F4844"/>
    <w:rsid w:val="00492E26"/>
    <w:rsid w:val="0053784C"/>
    <w:rsid w:val="00561121"/>
    <w:rsid w:val="005F5284"/>
    <w:rsid w:val="00677946"/>
    <w:rsid w:val="00693DC5"/>
    <w:rsid w:val="006A5249"/>
    <w:rsid w:val="006B5398"/>
    <w:rsid w:val="006C270D"/>
    <w:rsid w:val="006C3264"/>
    <w:rsid w:val="006F70E9"/>
    <w:rsid w:val="007602A6"/>
    <w:rsid w:val="00771F85"/>
    <w:rsid w:val="00794B95"/>
    <w:rsid w:val="00806A7F"/>
    <w:rsid w:val="00844697"/>
    <w:rsid w:val="008C6CDC"/>
    <w:rsid w:val="009113F1"/>
    <w:rsid w:val="00917F34"/>
    <w:rsid w:val="009971C0"/>
    <w:rsid w:val="009E59C0"/>
    <w:rsid w:val="00A222B6"/>
    <w:rsid w:val="00A563B5"/>
    <w:rsid w:val="00BB6837"/>
    <w:rsid w:val="00BD6C9E"/>
    <w:rsid w:val="00C404B1"/>
    <w:rsid w:val="00C943C1"/>
    <w:rsid w:val="00CD752E"/>
    <w:rsid w:val="00CE5042"/>
    <w:rsid w:val="00CF36BB"/>
    <w:rsid w:val="00D47C08"/>
    <w:rsid w:val="00D654DB"/>
    <w:rsid w:val="00DA5C1F"/>
    <w:rsid w:val="00DB0220"/>
    <w:rsid w:val="00DD0F5F"/>
    <w:rsid w:val="00E76D51"/>
    <w:rsid w:val="00EC40BA"/>
    <w:rsid w:val="00EF4EC3"/>
    <w:rsid w:val="00F17E65"/>
    <w:rsid w:val="00FF24F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62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CDC"/>
  </w:style>
  <w:style w:type="paragraph" w:styleId="Footer">
    <w:name w:val="footer"/>
    <w:basedOn w:val="Normal"/>
    <w:link w:val="FooterChar"/>
    <w:uiPriority w:val="99"/>
    <w:unhideWhenUsed/>
    <w:rsid w:val="008C6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CDC"/>
  </w:style>
  <w:style w:type="paragraph" w:styleId="BodyText">
    <w:name w:val="Body Text"/>
    <w:basedOn w:val="Normal"/>
    <w:link w:val="BodyTextChar"/>
    <w:uiPriority w:val="1"/>
    <w:qFormat/>
    <w:rsid w:val="00302399"/>
    <w:pPr>
      <w:widowControl w:val="0"/>
      <w:autoSpaceDE w:val="0"/>
      <w:autoSpaceDN w:val="0"/>
      <w:adjustRightInd w:val="0"/>
      <w:spacing w:after="0" w:line="240" w:lineRule="auto"/>
      <w:ind w:left="361"/>
    </w:pPr>
    <w:rPr>
      <w:rFonts w:ascii="Arial" w:hAnsi="Arial" w:cs="Arial"/>
      <w:sz w:val="12"/>
      <w:szCs w:val="12"/>
    </w:rPr>
  </w:style>
  <w:style w:type="character" w:customStyle="1" w:styleId="BodyTextChar">
    <w:name w:val="Body Text Char"/>
    <w:basedOn w:val="DefaultParagraphFont"/>
    <w:link w:val="BodyText"/>
    <w:uiPriority w:val="1"/>
    <w:rsid w:val="00302399"/>
    <w:rPr>
      <w:rFonts w:ascii="Arial" w:hAnsi="Arial" w:cs="Arial"/>
      <w:sz w:val="12"/>
      <w:szCs w:val="12"/>
    </w:rPr>
  </w:style>
  <w:style w:type="paragraph" w:customStyle="1" w:styleId="TableParagraph">
    <w:name w:val="Table Paragraph"/>
    <w:basedOn w:val="Normal"/>
    <w:uiPriority w:val="1"/>
    <w:qFormat/>
    <w:rsid w:val="00302399"/>
    <w:pPr>
      <w:widowControl w:val="0"/>
      <w:autoSpaceDE w:val="0"/>
      <w:autoSpaceDN w:val="0"/>
      <w:adjustRightInd w:val="0"/>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217A9"/>
    <w:rPr>
      <w:sz w:val="16"/>
      <w:szCs w:val="16"/>
    </w:rPr>
  </w:style>
  <w:style w:type="paragraph" w:styleId="CommentText">
    <w:name w:val="annotation text"/>
    <w:basedOn w:val="Normal"/>
    <w:link w:val="CommentTextChar"/>
    <w:uiPriority w:val="99"/>
    <w:semiHidden/>
    <w:unhideWhenUsed/>
    <w:rsid w:val="002217A9"/>
    <w:pPr>
      <w:spacing w:line="240" w:lineRule="auto"/>
    </w:pPr>
    <w:rPr>
      <w:sz w:val="20"/>
      <w:szCs w:val="20"/>
    </w:rPr>
  </w:style>
  <w:style w:type="character" w:customStyle="1" w:styleId="CommentTextChar">
    <w:name w:val="Comment Text Char"/>
    <w:basedOn w:val="DefaultParagraphFont"/>
    <w:link w:val="CommentText"/>
    <w:uiPriority w:val="99"/>
    <w:semiHidden/>
    <w:rsid w:val="002217A9"/>
    <w:rPr>
      <w:sz w:val="20"/>
      <w:szCs w:val="20"/>
    </w:rPr>
  </w:style>
  <w:style w:type="paragraph" w:styleId="CommentSubject">
    <w:name w:val="annotation subject"/>
    <w:basedOn w:val="CommentText"/>
    <w:next w:val="CommentText"/>
    <w:link w:val="CommentSubjectChar"/>
    <w:uiPriority w:val="99"/>
    <w:semiHidden/>
    <w:unhideWhenUsed/>
    <w:rsid w:val="002217A9"/>
    <w:rPr>
      <w:b/>
      <w:bCs/>
    </w:rPr>
  </w:style>
  <w:style w:type="character" w:customStyle="1" w:styleId="CommentSubjectChar">
    <w:name w:val="Comment Subject Char"/>
    <w:basedOn w:val="CommentTextChar"/>
    <w:link w:val="CommentSubject"/>
    <w:uiPriority w:val="99"/>
    <w:semiHidden/>
    <w:rsid w:val="002217A9"/>
    <w:rPr>
      <w:b/>
      <w:bCs/>
      <w:sz w:val="20"/>
      <w:szCs w:val="20"/>
    </w:rPr>
  </w:style>
  <w:style w:type="paragraph" w:styleId="BalloonText">
    <w:name w:val="Balloon Text"/>
    <w:basedOn w:val="Normal"/>
    <w:link w:val="BalloonTextChar"/>
    <w:uiPriority w:val="99"/>
    <w:semiHidden/>
    <w:unhideWhenUsed/>
    <w:rsid w:val="00221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7A9"/>
    <w:rPr>
      <w:rFonts w:ascii="Segoe UI" w:hAnsi="Segoe UI" w:cs="Segoe UI"/>
      <w:sz w:val="18"/>
      <w:szCs w:val="18"/>
    </w:rPr>
  </w:style>
  <w:style w:type="table" w:customStyle="1" w:styleId="GridTableLight">
    <w:name w:val="Grid Table Light"/>
    <w:basedOn w:val="TableNormal"/>
    <w:uiPriority w:val="40"/>
    <w:rsid w:val="002217A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53784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Text">
    <w:name w:val="Normal Text"/>
    <w:rsid w:val="00DA5C1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DA5C1F"/>
    <w:pPr>
      <w:spacing w:after="0" w:line="240" w:lineRule="auto"/>
    </w:pPr>
  </w:style>
  <w:style w:type="character" w:styleId="PlaceholderText">
    <w:name w:val="Placeholder Text"/>
    <w:basedOn w:val="DefaultParagraphFont"/>
    <w:uiPriority w:val="99"/>
    <w:semiHidden/>
    <w:rsid w:val="0084469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CDC"/>
  </w:style>
  <w:style w:type="paragraph" w:styleId="Footer">
    <w:name w:val="footer"/>
    <w:basedOn w:val="Normal"/>
    <w:link w:val="FooterChar"/>
    <w:uiPriority w:val="99"/>
    <w:unhideWhenUsed/>
    <w:rsid w:val="008C6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CDC"/>
  </w:style>
  <w:style w:type="paragraph" w:styleId="BodyText">
    <w:name w:val="Body Text"/>
    <w:basedOn w:val="Normal"/>
    <w:link w:val="BodyTextChar"/>
    <w:uiPriority w:val="1"/>
    <w:qFormat/>
    <w:rsid w:val="00302399"/>
    <w:pPr>
      <w:widowControl w:val="0"/>
      <w:autoSpaceDE w:val="0"/>
      <w:autoSpaceDN w:val="0"/>
      <w:adjustRightInd w:val="0"/>
      <w:spacing w:after="0" w:line="240" w:lineRule="auto"/>
      <w:ind w:left="361"/>
    </w:pPr>
    <w:rPr>
      <w:rFonts w:ascii="Arial" w:hAnsi="Arial" w:cs="Arial"/>
      <w:sz w:val="12"/>
      <w:szCs w:val="12"/>
    </w:rPr>
  </w:style>
  <w:style w:type="character" w:customStyle="1" w:styleId="BodyTextChar">
    <w:name w:val="Body Text Char"/>
    <w:basedOn w:val="DefaultParagraphFont"/>
    <w:link w:val="BodyText"/>
    <w:uiPriority w:val="1"/>
    <w:rsid w:val="00302399"/>
    <w:rPr>
      <w:rFonts w:ascii="Arial" w:hAnsi="Arial" w:cs="Arial"/>
      <w:sz w:val="12"/>
      <w:szCs w:val="12"/>
    </w:rPr>
  </w:style>
  <w:style w:type="paragraph" w:customStyle="1" w:styleId="TableParagraph">
    <w:name w:val="Table Paragraph"/>
    <w:basedOn w:val="Normal"/>
    <w:uiPriority w:val="1"/>
    <w:qFormat/>
    <w:rsid w:val="00302399"/>
    <w:pPr>
      <w:widowControl w:val="0"/>
      <w:autoSpaceDE w:val="0"/>
      <w:autoSpaceDN w:val="0"/>
      <w:adjustRightInd w:val="0"/>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217A9"/>
    <w:rPr>
      <w:sz w:val="16"/>
      <w:szCs w:val="16"/>
    </w:rPr>
  </w:style>
  <w:style w:type="paragraph" w:styleId="CommentText">
    <w:name w:val="annotation text"/>
    <w:basedOn w:val="Normal"/>
    <w:link w:val="CommentTextChar"/>
    <w:uiPriority w:val="99"/>
    <w:semiHidden/>
    <w:unhideWhenUsed/>
    <w:rsid w:val="002217A9"/>
    <w:pPr>
      <w:spacing w:line="240" w:lineRule="auto"/>
    </w:pPr>
    <w:rPr>
      <w:sz w:val="20"/>
      <w:szCs w:val="20"/>
    </w:rPr>
  </w:style>
  <w:style w:type="character" w:customStyle="1" w:styleId="CommentTextChar">
    <w:name w:val="Comment Text Char"/>
    <w:basedOn w:val="DefaultParagraphFont"/>
    <w:link w:val="CommentText"/>
    <w:uiPriority w:val="99"/>
    <w:semiHidden/>
    <w:rsid w:val="002217A9"/>
    <w:rPr>
      <w:sz w:val="20"/>
      <w:szCs w:val="20"/>
    </w:rPr>
  </w:style>
  <w:style w:type="paragraph" w:styleId="CommentSubject">
    <w:name w:val="annotation subject"/>
    <w:basedOn w:val="CommentText"/>
    <w:next w:val="CommentText"/>
    <w:link w:val="CommentSubjectChar"/>
    <w:uiPriority w:val="99"/>
    <w:semiHidden/>
    <w:unhideWhenUsed/>
    <w:rsid w:val="002217A9"/>
    <w:rPr>
      <w:b/>
      <w:bCs/>
    </w:rPr>
  </w:style>
  <w:style w:type="character" w:customStyle="1" w:styleId="CommentSubjectChar">
    <w:name w:val="Comment Subject Char"/>
    <w:basedOn w:val="CommentTextChar"/>
    <w:link w:val="CommentSubject"/>
    <w:uiPriority w:val="99"/>
    <w:semiHidden/>
    <w:rsid w:val="002217A9"/>
    <w:rPr>
      <w:b/>
      <w:bCs/>
      <w:sz w:val="20"/>
      <w:szCs w:val="20"/>
    </w:rPr>
  </w:style>
  <w:style w:type="paragraph" w:styleId="BalloonText">
    <w:name w:val="Balloon Text"/>
    <w:basedOn w:val="Normal"/>
    <w:link w:val="BalloonTextChar"/>
    <w:uiPriority w:val="99"/>
    <w:semiHidden/>
    <w:unhideWhenUsed/>
    <w:rsid w:val="00221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7A9"/>
    <w:rPr>
      <w:rFonts w:ascii="Segoe UI" w:hAnsi="Segoe UI" w:cs="Segoe UI"/>
      <w:sz w:val="18"/>
      <w:szCs w:val="18"/>
    </w:rPr>
  </w:style>
  <w:style w:type="table" w:customStyle="1" w:styleId="GridTableLight">
    <w:name w:val="Grid Table Light"/>
    <w:basedOn w:val="TableNormal"/>
    <w:uiPriority w:val="40"/>
    <w:rsid w:val="002217A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53784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Text">
    <w:name w:val="Normal Text"/>
    <w:rsid w:val="00DA5C1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DA5C1F"/>
    <w:pPr>
      <w:spacing w:after="0" w:line="240" w:lineRule="auto"/>
    </w:pPr>
  </w:style>
  <w:style w:type="character" w:styleId="PlaceholderText">
    <w:name w:val="Placeholder Text"/>
    <w:basedOn w:val="DefaultParagraphFont"/>
    <w:uiPriority w:val="99"/>
    <w:semiHidden/>
    <w:rsid w:val="008446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066457">
      <w:bodyDiv w:val="1"/>
      <w:marLeft w:val="0"/>
      <w:marRight w:val="0"/>
      <w:marTop w:val="0"/>
      <w:marBottom w:val="0"/>
      <w:divBdr>
        <w:top w:val="none" w:sz="0" w:space="0" w:color="auto"/>
        <w:left w:val="none" w:sz="0" w:space="0" w:color="auto"/>
        <w:bottom w:val="none" w:sz="0" w:space="0" w:color="auto"/>
        <w:right w:val="none" w:sz="0" w:space="0" w:color="auto"/>
      </w:divBdr>
    </w:div>
    <w:div w:id="385572272">
      <w:bodyDiv w:val="1"/>
      <w:marLeft w:val="0"/>
      <w:marRight w:val="0"/>
      <w:marTop w:val="0"/>
      <w:marBottom w:val="0"/>
      <w:divBdr>
        <w:top w:val="none" w:sz="0" w:space="0" w:color="auto"/>
        <w:left w:val="none" w:sz="0" w:space="0" w:color="auto"/>
        <w:bottom w:val="none" w:sz="0" w:space="0" w:color="auto"/>
        <w:right w:val="none" w:sz="0" w:space="0" w:color="auto"/>
      </w:divBdr>
    </w:div>
    <w:div w:id="933320547">
      <w:bodyDiv w:val="1"/>
      <w:marLeft w:val="0"/>
      <w:marRight w:val="0"/>
      <w:marTop w:val="0"/>
      <w:marBottom w:val="0"/>
      <w:divBdr>
        <w:top w:val="none" w:sz="0" w:space="0" w:color="auto"/>
        <w:left w:val="none" w:sz="0" w:space="0" w:color="auto"/>
        <w:bottom w:val="none" w:sz="0" w:space="0" w:color="auto"/>
        <w:right w:val="none" w:sz="0" w:space="0" w:color="auto"/>
      </w:divBdr>
    </w:div>
    <w:div w:id="1092508466">
      <w:bodyDiv w:val="1"/>
      <w:marLeft w:val="0"/>
      <w:marRight w:val="0"/>
      <w:marTop w:val="0"/>
      <w:marBottom w:val="0"/>
      <w:divBdr>
        <w:top w:val="none" w:sz="0" w:space="0" w:color="auto"/>
        <w:left w:val="none" w:sz="0" w:space="0" w:color="auto"/>
        <w:bottom w:val="none" w:sz="0" w:space="0" w:color="auto"/>
        <w:right w:val="none" w:sz="0" w:space="0" w:color="auto"/>
      </w:divBdr>
    </w:div>
    <w:div w:id="1225606401">
      <w:bodyDiv w:val="1"/>
      <w:marLeft w:val="0"/>
      <w:marRight w:val="0"/>
      <w:marTop w:val="0"/>
      <w:marBottom w:val="0"/>
      <w:divBdr>
        <w:top w:val="none" w:sz="0" w:space="0" w:color="auto"/>
        <w:left w:val="none" w:sz="0" w:space="0" w:color="auto"/>
        <w:bottom w:val="none" w:sz="0" w:space="0" w:color="auto"/>
        <w:right w:val="none" w:sz="0" w:space="0" w:color="auto"/>
      </w:divBdr>
    </w:div>
    <w:div w:id="1333096771">
      <w:bodyDiv w:val="1"/>
      <w:marLeft w:val="0"/>
      <w:marRight w:val="0"/>
      <w:marTop w:val="0"/>
      <w:marBottom w:val="0"/>
      <w:divBdr>
        <w:top w:val="none" w:sz="0" w:space="0" w:color="auto"/>
        <w:left w:val="none" w:sz="0" w:space="0" w:color="auto"/>
        <w:bottom w:val="none" w:sz="0" w:space="0" w:color="auto"/>
        <w:right w:val="none" w:sz="0" w:space="0" w:color="auto"/>
      </w:divBdr>
    </w:div>
    <w:div w:id="1534463972">
      <w:bodyDiv w:val="1"/>
      <w:marLeft w:val="0"/>
      <w:marRight w:val="0"/>
      <w:marTop w:val="0"/>
      <w:marBottom w:val="0"/>
      <w:divBdr>
        <w:top w:val="none" w:sz="0" w:space="0" w:color="auto"/>
        <w:left w:val="none" w:sz="0" w:space="0" w:color="auto"/>
        <w:bottom w:val="none" w:sz="0" w:space="0" w:color="auto"/>
        <w:right w:val="none" w:sz="0" w:space="0" w:color="auto"/>
      </w:divBdr>
    </w:div>
    <w:div w:id="1657293983">
      <w:bodyDiv w:val="1"/>
      <w:marLeft w:val="0"/>
      <w:marRight w:val="0"/>
      <w:marTop w:val="0"/>
      <w:marBottom w:val="0"/>
      <w:divBdr>
        <w:top w:val="none" w:sz="0" w:space="0" w:color="auto"/>
        <w:left w:val="none" w:sz="0" w:space="0" w:color="auto"/>
        <w:bottom w:val="none" w:sz="0" w:space="0" w:color="auto"/>
        <w:right w:val="none" w:sz="0" w:space="0" w:color="auto"/>
      </w:divBdr>
    </w:div>
    <w:div w:id="1747150568">
      <w:bodyDiv w:val="1"/>
      <w:marLeft w:val="0"/>
      <w:marRight w:val="0"/>
      <w:marTop w:val="0"/>
      <w:marBottom w:val="0"/>
      <w:divBdr>
        <w:top w:val="none" w:sz="0" w:space="0" w:color="auto"/>
        <w:left w:val="none" w:sz="0" w:space="0" w:color="auto"/>
        <w:bottom w:val="none" w:sz="0" w:space="0" w:color="auto"/>
        <w:right w:val="none" w:sz="0" w:space="0" w:color="auto"/>
      </w:divBdr>
    </w:div>
    <w:div w:id="1903833016">
      <w:bodyDiv w:val="1"/>
      <w:marLeft w:val="0"/>
      <w:marRight w:val="0"/>
      <w:marTop w:val="0"/>
      <w:marBottom w:val="0"/>
      <w:divBdr>
        <w:top w:val="none" w:sz="0" w:space="0" w:color="auto"/>
        <w:left w:val="none" w:sz="0" w:space="0" w:color="auto"/>
        <w:bottom w:val="none" w:sz="0" w:space="0" w:color="auto"/>
        <w:right w:val="none" w:sz="0" w:space="0" w:color="auto"/>
      </w:divBdr>
    </w:div>
    <w:div w:id="20626329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29" Type="http://schemas.microsoft.com/office/2016/09/relationships/commentsIds" Target="commentsIds.xml"/><Relationship Id="rId10" Type="http://schemas.openxmlformats.org/officeDocument/2006/relationships/comments" Target="comments.xml"/><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61</Pages>
  <Words>12571</Words>
  <Characters>71658</Characters>
  <Application>Microsoft Macintosh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Sabitha, B</dc:creator>
  <cp:lastModifiedBy>Agate Publishing</cp:lastModifiedBy>
  <cp:revision>6</cp:revision>
  <dcterms:created xsi:type="dcterms:W3CDTF">2019-08-26T20:27:00Z</dcterms:created>
  <dcterms:modified xsi:type="dcterms:W3CDTF">2019-08-26T21:58:00Z</dcterms:modified>
</cp:coreProperties>
</file>